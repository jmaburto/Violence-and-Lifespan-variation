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0CF6538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roofErr w:type="spellEnd"/>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70B507A1"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University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77777777"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2ECA4207" w14:textId="49741895"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EBB/Epidemiology, Biostatistics and Biodemography; University of Southern Denmark.</w:t>
      </w:r>
    </w:p>
    <w:p w14:paraId="2053E33B"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7C08057C"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bookmarkStart w:id="0" w:name="_GoBack"/>
      <w:bookmarkEnd w:id="0"/>
    </w:p>
    <w:p w14:paraId="1711C1D2" w14:textId="46493C37" w:rsidR="00EF6E0B" w:rsidRDefault="00EF6E0B" w:rsidP="00CC0A4A">
      <w:pPr>
        <w:pStyle w:val="Subtitle"/>
        <w:spacing w:line="480" w:lineRule="auto"/>
        <w:rPr>
          <w:rFonts w:ascii="Times New Roman" w:hAnsi="Times New Roman" w:cs="Times New Roman"/>
          <w:b/>
          <w:i w:val="0"/>
          <w:color w:val="auto"/>
          <w:sz w:val="22"/>
          <w:szCs w:val="22"/>
        </w:rPr>
      </w:pPr>
      <w:commentRangeStart w:id="1"/>
      <w:r>
        <w:rPr>
          <w:rFonts w:ascii="Times New Roman" w:hAnsi="Times New Roman" w:cs="Times New Roman"/>
          <w:b/>
          <w:i w:val="0"/>
          <w:color w:val="auto"/>
          <w:sz w:val="22"/>
          <w:szCs w:val="22"/>
        </w:rPr>
        <w:lastRenderedPageBreak/>
        <w:t>\</w:t>
      </w:r>
      <w:proofErr w:type="spellStart"/>
      <w:r>
        <w:rPr>
          <w:rFonts w:ascii="Times New Roman" w:hAnsi="Times New Roman" w:cs="Times New Roman"/>
          <w:b/>
          <w:i w:val="0"/>
          <w:color w:val="auto"/>
          <w:sz w:val="22"/>
          <w:szCs w:val="22"/>
        </w:rPr>
        <w:t>maintext</w:t>
      </w:r>
      <w:proofErr w:type="spellEnd"/>
      <w:r>
        <w:rPr>
          <w:rFonts w:ascii="Times New Roman" w:hAnsi="Times New Roman" w:cs="Times New Roman"/>
          <w:b/>
          <w:i w:val="0"/>
          <w:color w:val="auto"/>
          <w:sz w:val="22"/>
          <w:szCs w:val="22"/>
        </w:rPr>
        <w:t>[</w:t>
      </w:r>
      <w:r w:rsidR="00776E1F">
        <w:rPr>
          <w:rFonts w:ascii="Times New Roman" w:hAnsi="Times New Roman" w:cs="Times New Roman"/>
          <w:b/>
          <w:i w:val="0"/>
          <w:color w:val="auto"/>
          <w:sz w:val="22"/>
          <w:szCs w:val="22"/>
        </w:rPr>
        <w:t>~</w:t>
      </w:r>
      <w:r>
        <w:rPr>
          <w:rFonts w:ascii="Times New Roman" w:hAnsi="Times New Roman" w:cs="Times New Roman"/>
          <w:b/>
          <w:i w:val="0"/>
          <w:color w:val="auto"/>
          <w:sz w:val="22"/>
          <w:szCs w:val="22"/>
        </w:rPr>
        <w:t xml:space="preserve"> </w:t>
      </w:r>
      <w:r w:rsidR="007C3A01">
        <w:rPr>
          <w:rFonts w:ascii="Times New Roman" w:hAnsi="Times New Roman" w:cs="Times New Roman"/>
          <w:b/>
          <w:i w:val="0"/>
          <w:color w:val="auto"/>
          <w:sz w:val="22"/>
          <w:szCs w:val="22"/>
        </w:rPr>
        <w:t>4400</w:t>
      </w:r>
      <w:r>
        <w:rPr>
          <w:rFonts w:ascii="Times New Roman" w:hAnsi="Times New Roman" w:cs="Times New Roman"/>
          <w:b/>
          <w:i w:val="0"/>
          <w:color w:val="auto"/>
          <w:sz w:val="22"/>
          <w:szCs w:val="22"/>
        </w:rPr>
        <w:t xml:space="preserve"> words]</w:t>
      </w:r>
      <w:commentRangeEnd w:id="1"/>
      <w:r w:rsidR="004C245D">
        <w:rPr>
          <w:rStyle w:val="CommentReference"/>
          <w:rFonts w:asciiTheme="minorHAnsi" w:eastAsiaTheme="minorHAnsi" w:hAnsiTheme="minorHAnsi" w:cstheme="minorBidi"/>
          <w:i w:val="0"/>
          <w:iCs w:val="0"/>
          <w:color w:val="auto"/>
          <w:spacing w:val="0"/>
        </w:rPr>
        <w:commentReference w:id="1"/>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14:paraId="3ED78674" w14:textId="48DD4B07"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121776">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121776">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121776">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121776">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 xml:space="preserve">ach of the 32 states in Mexico </w:t>
      </w:r>
      <w:r w:rsidR="00B55311">
        <w:rPr>
          <w:rFonts w:ascii="Times New Roman" w:hAnsi="Times New Roman" w:cs="Times New Roman"/>
        </w:rPr>
        <w:t xml:space="preserve">with large regional variations </w:t>
      </w:r>
      <w:r w:rsidR="00B55311">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121776">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4ECBAF45" w14:textId="77777777"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21776">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db-id="ssr95f2sb0we5gerd5uvd9emap2d25wd5ead"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121776">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expresses a fundamental inequality </w:t>
      </w:r>
      <w:r w:rsidR="003D32CF">
        <w:rPr>
          <w:rFonts w:ascii="Times New Roman" w:hAnsi="Times New Roman" w:cs="Times New Roman"/>
        </w:rPr>
        <w:t>among</w:t>
      </w:r>
      <w:r w:rsidR="00DF62C2">
        <w:rPr>
          <w:rFonts w:ascii="Times New Roman" w:hAnsi="Times New Roman" w:cs="Times New Roman"/>
        </w:rPr>
        <w:t xml:space="preserve"> individuals </w:t>
      </w:r>
      <w:r w:rsidR="00DF62C2">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121776">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 xml:space="preserve">interest in health inequalities </w:t>
      </w:r>
      <w:r w:rsidR="00CC0A4A" w:rsidRPr="00AD15FB">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db-id="ssr95f2sb0we5gerd5uvd9emap2d25wd5ead"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db-id="ssr95f2sb0we5gerd5uvd9emap2d25wd5ead"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IkVOIiBkYi1pZD0ic3NyOTVmMnNiMHdlNWdlcmQ1dXZkOWVtYXAyZDI1d2Q1ZWFkIiB0aW1lc3Rh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Zm9yZWlnbi1rZXlzPjxrZXkgYXBwPSJFTiIgZGItaWQ9InNzcjk1ZjJzYjB3ZTVnZXJkNXV2ZDll
bWFwMmQyNXdkNWVhZCIgdGltZXN0YW1wPSIwIj40PC9rZXk+PC9mb3JlaWduLWtleXM+PHJlZi10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c3NyOTVmMnNiMHdlNWdlcmQ1dXZkOWVtYXAyZDI1d2Q1ZWFkIiB0aW1lc3RhbXA9IjAiPjI0PC9r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Y29uZGFyeS10aXRsZT5EZW1vZ3JhcGh5PC9zZWNvbmRhcnktdGl0bGU+PC90aXRsZXM+PHBhZ2Vz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</w:fldData>
        </w:fldChar>
      </w:r>
      <w:r w:rsidR="006B5AD0">
        <w:rPr>
          <w:rFonts w:ascii="Times New Roman" w:hAnsi="Times New Roman" w:cs="Times New Roman"/>
        </w:rPr>
        <w:instrText xml:space="preserve"> ADDIN EN.CITE </w:instrText>
      </w:r>
      <w:r w:rsidR="006B5AD0">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IkVOIiBkYi1pZD0ic3NyOTVmMnNiMHdlNWdlcmQ1dXZkOWVtYXAyZDI1d2Q1ZWFkIiB0aW1lc3Rh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Zm9yZWlnbi1rZXlzPjxrZXkgYXBwPSJFTiIgZGItaWQ9InNzcjk1ZjJzYjB3ZTVnZXJkNXV2ZDll
bWFwMmQyNXdkNWVhZCIgdGltZXN0YW1wPSIwIj40PC9rZXk+PC9mb3JlaWduLWtleXM+PHJlZi10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c3NyOTVmMnNiMHdlNWdlcmQ1dXZkOWVtYXAyZDI1d2Q1ZWFkIiB0aW1lc3RhbXA9IjAiPjI0PC9r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Y29uZGFyeS10aXRsZT5EZW1vZ3JhcGh5PC9zZWNvbmRhcnktdGl0bGU+PC90aXRsZXM+PHBhZ2Vz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</w:fldData>
        </w:fldChar>
      </w:r>
      <w:r w:rsidR="006B5AD0">
        <w:rPr>
          <w:rFonts w:ascii="Times New Roman" w:hAnsi="Times New Roman" w:cs="Times New Roman"/>
        </w:rPr>
        <w:instrText xml:space="preserve"> ADDIN EN.CITE.DATA </w:instrText>
      </w:r>
      <w:r w:rsidR="006B5AD0">
        <w:rPr>
          <w:rFonts w:ascii="Times New Roman" w:hAnsi="Times New Roman" w:cs="Times New Roman"/>
        </w:rPr>
      </w:r>
      <w:r w:rsidR="006B5AD0">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121776">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BE1569">
        <w:rPr>
          <w:rFonts w:ascii="Times New Roman" w:hAnsi="Times New Roman" w:cs="Times New Roman"/>
        </w:rPr>
        <w:t xml:space="preserve"> </w:t>
      </w:r>
      <w:r w:rsidR="00540C98">
        <w:rPr>
          <w:rFonts w:ascii="Times New Roman" w:hAnsi="Times New Roman" w:cs="Times New Roman"/>
        </w:rPr>
        <w:t xml:space="preserve"> </w:t>
      </w:r>
      <w:r w:rsidR="00BE1569">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db-id="ssr95f2sb0we5gerd5uvd9emap2d25wd5ead"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121776">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w:t>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2FF221C1"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w:t>
      </w:r>
      <w:r w:rsidR="0021742B">
        <w:rPr>
          <w:rFonts w:ascii="Times New Roman" w:hAnsi="Times New Roman" w:cs="Times New Roman"/>
        </w:rPr>
        <w:lastRenderedPageBreak/>
        <w:t xml:space="preserve">variation </w:t>
      </w:r>
      <w:r w:rsidR="003B0AF3">
        <w:rPr>
          <w:rFonts w:ascii="Times New Roman" w:hAnsi="Times New Roman" w:cs="Times New Roman"/>
        </w:rPr>
        <w:t xml:space="preserve">due to the rise in homicides </w:t>
      </w:r>
      <w:r w:rsidR="0021742B">
        <w:rPr>
          <w:rFonts w:ascii="Times New Roman" w:hAnsi="Times New Roman" w:cs="Times New Roman"/>
        </w:rPr>
        <w:t>in tandem with improvements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737769">
        <w:rPr>
          <w:rFonts w:ascii="Times New Roman" w:hAnsi="Times New Roman" w:cs="Times New Roman"/>
        </w:rPr>
        <w:t xml:space="preserve"> </w:t>
      </w:r>
      <w:r w:rsidR="00737769">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737769">
        <w:rPr>
          <w:rFonts w:ascii="Times New Roman" w:hAnsi="Times New Roman" w:cs="Times New Roman"/>
          <w:noProof/>
        </w:rPr>
        <w:t>[17]</w:t>
      </w:r>
      <w:r w:rsidR="00737769">
        <w:rPr>
          <w:rFonts w:ascii="Times New Roman" w:hAnsi="Times New Roman" w:cs="Times New Roman"/>
        </w:rPr>
        <w:fldChar w:fldCharType="end"/>
      </w:r>
      <w:r w:rsidR="00737769">
        <w:rPr>
          <w:rFonts w:ascii="Times New Roman" w:hAnsi="Times New Roman" w:cs="Times New Roman"/>
        </w:rPr>
        <w:t>.</w:t>
      </w:r>
      <w:r w:rsidR="00637765">
        <w:rPr>
          <w:rFonts w:ascii="Times New Roman" w:hAnsi="Times New Roman" w:cs="Times New Roman"/>
        </w:rPr>
        <w:t xml:space="preserve"> </w:t>
      </w:r>
      <w:r w:rsidR="000A3AF0">
        <w:rPr>
          <w:rFonts w:ascii="Times New Roman" w:hAnsi="Times New Roman" w:cs="Times New Roman"/>
        </w:rPr>
        <w:t xml:space="preserve"> </w:t>
      </w:r>
      <w:r w:rsidR="006B5AD0">
        <w:rPr>
          <w:rFonts w:ascii="Times New Roman" w:hAnsi="Times New Roman" w:cs="Times New Roman"/>
        </w:rPr>
        <w:t xml:space="preserve">For instance, states in the Northern part of Mexico (e.g., Chihuahua, Durango and Sinaloa)  experienced  the largest losses in life expectancy due to homicides between 2005-10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 in the country</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w:t>
      </w:r>
      <w:ins w:id="2" w:author="Hiram Beltran-Sanchez" w:date="2017-11-18T13:57:00Z">
        <w:r w:rsidR="00610BF4">
          <w:rPr>
            <w:rFonts w:ascii="Times New Roman" w:hAnsi="Times New Roman" w:cs="Times New Roman"/>
          </w:rPr>
          <w:t>Mexico’s</w:t>
        </w:r>
      </w:ins>
      <w:del w:id="3" w:author="Hiram Beltran-Sanchez" w:date="2017-11-18T13:57:00Z">
        <w:r w:rsidR="006B5AD0" w:rsidDel="00610BF4">
          <w:rPr>
            <w:rFonts w:ascii="Times New Roman" w:hAnsi="Times New Roman" w:cs="Times New Roman"/>
          </w:rPr>
          <w:delText>a</w:delText>
        </w:r>
      </w:del>
      <w:r w:rsidR="006B5AD0">
        <w:rPr>
          <w:rFonts w:ascii="Times New Roman" w:hAnsi="Times New Roman" w:cs="Times New Roman"/>
        </w:rPr>
        <w:t xml:space="preserve"> priority </w:t>
      </w:r>
      <w:del w:id="4" w:author="Hiram Beltran-Sanchez" w:date="2017-11-18T13:57:00Z">
        <w:r w:rsidR="006B5AD0" w:rsidDel="00610BF4">
          <w:rPr>
            <w:rFonts w:ascii="Times New Roman" w:hAnsi="Times New Roman" w:cs="Times New Roman"/>
          </w:rPr>
          <w:delText xml:space="preserve">in the country </w:delText>
        </w:r>
      </w:del>
      <w:r w:rsidR="006B5AD0">
        <w:rPr>
          <w:rFonts w:ascii="Times New Roman" w:hAnsi="Times New Roman" w:cs="Times New Roman"/>
        </w:rPr>
        <w:t xml:space="preserve">since the 1990s (e.g., birth-related conditions) </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6B5AD0">
        <w:rPr>
          <w:rFonts w:ascii="Times New Roman" w:hAnsi="Times New Roman" w:cs="Times New Roman"/>
        </w:rPr>
        <w:instrText xml:space="preserve"> ADDIN EN.CITE </w:instrTex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6B5AD0">
        <w:rPr>
          <w:rFonts w:ascii="Times New Roman" w:hAnsi="Times New Roman" w:cs="Times New Roman"/>
        </w:rPr>
        <w:instrText xml:space="preserve"> ADDIN EN.CITE.DATA </w:instrText>
      </w:r>
      <w:r w:rsidR="006B5AD0">
        <w:rPr>
          <w:rFonts w:ascii="Times New Roman" w:hAnsi="Times New Roman" w:cs="Times New Roman"/>
        </w:rPr>
      </w:r>
      <w:r w:rsidR="006B5AD0">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6B5AD0">
        <w:rPr>
          <w:rFonts w:ascii="Times New Roman" w:hAnsi="Times New Roman" w:cs="Times New Roman"/>
          <w:noProof/>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4396C4E1" w14:textId="28E0082C" w:rsidR="00506D6A" w:rsidRDefault="00914E84" w:rsidP="00F71D52">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 xml:space="preserve">among young adults on increasing lifespan variability. </w:t>
      </w:r>
      <w:commentRangeStart w:id="5"/>
      <w:r w:rsidR="00432525">
        <w:rPr>
          <w:rFonts w:ascii="Times New Roman" w:hAnsi="Times New Roman" w:cs="Times New Roman"/>
        </w:rPr>
        <w:t>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commentRangeEnd w:id="5"/>
      <w:r w:rsidR="00610BF4">
        <w:rPr>
          <w:rStyle w:val="CommentReference"/>
        </w:rPr>
        <w:commentReference w:id="5"/>
      </w:r>
      <w:r w:rsidR="00D05647">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54F7F2D9" w14:textId="39D18102" w:rsidR="009E6528" w:rsidRDefault="003347A2" w:rsidP="009E6528">
      <w:pPr>
        <w:spacing w:line="480" w:lineRule="auto"/>
        <w:ind w:firstLine="720"/>
        <w:jc w:val="both"/>
        <w:rPr>
          <w:rFonts w:ascii="Times New Roman" w:hAnsi="Times New Roman" w:cs="Times New Roman"/>
        </w:rPr>
      </w:pPr>
      <w:r>
        <w:rPr>
          <w:rFonts w:ascii="Times New Roman" w:hAnsi="Times New Roman" w:cs="Times New Roman"/>
        </w:rPr>
        <w:t>.</w:t>
      </w:r>
      <w:r w:rsidR="00C85599">
        <w:rPr>
          <w:rFonts w:ascii="Times New Roman" w:hAnsi="Times New Roman" w:cs="Times New Roman"/>
        </w:rPr>
        <w:t xml:space="preserve"> </w:t>
      </w:r>
    </w:p>
    <w:p w14:paraId="629FE223" w14:textId="29D9BAB9"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lastRenderedPageBreak/>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 </w:t>
      </w:r>
      <w:r w:rsidR="007650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&lt;EndNote&gt;&lt;Cite&gt;&lt;Author&gt;Vaupel&lt;/Author&gt;&lt;Year&gt;2003&lt;/Year&gt;&lt;RecNum&gt;22&lt;/RecNum&gt;&lt;DisplayText&gt;[21]&lt;/DisplayText&gt;&lt;record&gt;&lt;rec-number&gt;22&lt;/rec-number&gt;&lt;foreign-keys&gt;&lt;key app="EN" db-id="ssr95f2sb0we5gerd5uvd9emap2d25wd5ead"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 xml:space="preserve">allows us to </w:t>
      </w:r>
      <w:ins w:id="6" w:author="Hiram Beltran-Sanchez" w:date="2017-11-18T13:59:00Z">
        <w:r w:rsidR="009773F0">
          <w:rPr>
            <w:rFonts w:ascii="Times New Roman" w:eastAsiaTheme="minorEastAsia" w:hAnsi="Times New Roman" w:cs="Times New Roman"/>
          </w:rPr>
          <w:t xml:space="preserve">thoroughly </w:t>
        </w:r>
      </w:ins>
      <w:r>
        <w:rPr>
          <w:rFonts w:ascii="Times New Roman" w:eastAsiaTheme="minorEastAsia" w:hAnsi="Times New Roman" w:cs="Times New Roman"/>
        </w:rPr>
        <w:t>analyze</w:t>
      </w:r>
      <w:del w:id="7" w:author="Hiram Beltran-Sanchez" w:date="2017-11-18T13:59:00Z">
        <w:r w:rsidDel="009773F0">
          <w:rPr>
            <w:rFonts w:ascii="Times New Roman" w:eastAsiaTheme="minorEastAsia" w:hAnsi="Times New Roman" w:cs="Times New Roman"/>
          </w:rPr>
          <w:delText xml:space="preserve"> thoroughly</w:delText>
        </w:r>
      </w:del>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ins w:id="8" w:author="Hiram Beltran-Sanchez" w:date="2017-11-18T13:59:00Z">
        <w:r w:rsidR="009773F0">
          <w:rPr>
            <w:rFonts w:ascii="Times New Roman" w:eastAsiaTheme="minorEastAsia" w:hAnsi="Times New Roman" w:cs="Times New Roman"/>
          </w:rPr>
          <w:t>as</w:t>
        </w:r>
      </w:ins>
      <w:del w:id="9" w:author="Hiram Beltran-Sanchez" w:date="2017-11-18T13:59:00Z">
        <w:r w:rsidR="00A840F1" w:rsidDel="009773F0">
          <w:rPr>
            <w:rFonts w:ascii="Times New Roman" w:eastAsiaTheme="minorEastAsia" w:hAnsi="Times New Roman" w:cs="Times New Roman"/>
          </w:rPr>
          <w:delText>because</w:delText>
        </w:r>
      </w:del>
      <w:r w:rsidR="007650FB">
        <w:rPr>
          <w:rFonts w:ascii="Times New Roman" w:eastAsiaTheme="minorEastAsia" w:hAnsi="Times New Roman" w:cs="Times New Roman"/>
        </w:rPr>
        <w:t xml:space="preserve"> it quantifies the average life expectancy loss attributable to death </w:t>
      </w:r>
      <w:r w:rsidR="007650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&lt;EndNote&gt;&lt;Cite&gt;&lt;Author&gt;Shkolnikov&lt;/Author&gt;&lt;Year&gt;2011&lt;/Year&gt;&lt;RecNum&gt;7&lt;/RecNum&gt;&lt;DisplayText&gt;[22]&lt;/DisplayText&gt;&lt;record&gt;&lt;rec-number&gt;7&lt;/rec-number&gt;&lt;foreign-keys&gt;&lt;key app="EN" db-id="ssr95f2sb0we5gerd5uvd9emap2d25wd5ead"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7650FB">
        <w:rPr>
          <w:rFonts w:ascii="Times New Roman" w:eastAsiaTheme="minorEastAsia" w:hAnsi="Times New Roman" w:cs="Times New Roman"/>
        </w:rPr>
        <w:t>.</w:t>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45B2B31"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 xml:space="preserve">ata on deaths from vital statistics files publicly available through the Mexican National Institute of Statistics and Geography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&lt;EndNote&gt;&lt;Cite&gt;&lt;Author&gt;INEGI&lt;/Author&gt;&lt;Year&gt;2017&lt;/Year&gt;&lt;RecNum&gt;93&lt;/RecNum&gt;&lt;DisplayText&gt;[23]&lt;/DisplayText&gt;&lt;record&gt;&lt;rec-number&gt;93&lt;/rec-number&gt;&lt;foreign-keys&gt;&lt;key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[23]</w:t>
      </w:r>
      <w:r w:rsidR="00CC0A4A" w:rsidRPr="00AD15FB">
        <w:rPr>
          <w:rFonts w:ascii="Times New Roman" w:hAnsi="Times New Roman" w:cs="Times New Roman"/>
        </w:rPr>
        <w:fldChar w:fldCharType="end"/>
      </w:r>
      <w:r w:rsidR="00CC0A4A" w:rsidRPr="00AD15FB">
        <w:rPr>
          <w:rFonts w:ascii="Times New Roman" w:hAnsi="Times New Roman" w:cs="Times New Roman"/>
        </w:rPr>
        <w:t>.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 xml:space="preserve">sex and state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[24]</w:t>
      </w:r>
      <w:r w:rsidR="00CC0A4A" w:rsidRPr="00AD15FB">
        <w:rPr>
          <w:rFonts w:ascii="Times New Roman" w:hAnsi="Times New Roman" w:cs="Times New Roman"/>
        </w:rPr>
        <w:fldChar w:fldCharType="end"/>
      </w:r>
      <w:r w:rsidR="00CC0A4A"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044454A"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&lt;EndNote&gt;&lt;Cite&gt;&lt;Author&gt;Aburto&lt;/Author&gt;&lt;Year&gt;2016&lt;/Year&gt;&lt;RecNum&gt;90&lt;/RecNum&gt;&lt;DisplayText&gt;[5, 25]&lt;/DisplayText&gt;&lt;record&gt;&lt;rec-number&gt;90&lt;/rec-number&gt;&lt;foreign-keys&gt;&lt;key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737769">
        <w:rPr>
          <w:rFonts w:ascii="Times New Roman" w:hAnsi="Times New Roman" w:cs="Times New Roman"/>
          <w:noProof/>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 27]&lt;/DisplayText&gt;&lt;record&gt;&lt;rec-number&gt;110&lt;/rec-number&gt;&lt;foreign-keys&gt;&lt;key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737769">
        <w:rPr>
          <w:rFonts w:ascii="Times New Roman" w:hAnsi="Times New Roman" w:cs="Times New Roman"/>
          <w:noProof/>
        </w:rPr>
        <w:t>[26, 27]</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ins w:id="10" w:author="Hiram Beltran-Sanchez" w:date="2017-11-18T14:00:00Z">
        <w:r w:rsidR="009433D8">
          <w:rPr>
            <w:rFonts w:ascii="Times New Roman" w:hAnsi="Times New Roman" w:cs="Times New Roman"/>
          </w:rPr>
          <w:t xml:space="preserve">the </w:t>
        </w:r>
      </w:ins>
      <w:r w:rsidR="004218ED">
        <w:rPr>
          <w:rFonts w:ascii="Times New Roman" w:hAnsi="Times New Roman" w:cs="Times New Roman"/>
        </w:rPr>
        <w:t>presence of timely and effective medical care. Deaths due to these conditions are a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 </w:t>
      </w:r>
      <w:r w:rsidR="004218ED">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737769">
        <w:rPr>
          <w:rFonts w:ascii="Times New Roman" w:hAnsi="Times New Roman" w:cs="Times New Roman"/>
          <w:noProof/>
        </w:rPr>
        <w:t>[26]</w:t>
      </w:r>
      <w:r w:rsidR="004218ED">
        <w:rPr>
          <w:rFonts w:ascii="Times New Roman" w:hAnsi="Times New Roman" w:cs="Times New Roman"/>
        </w:rPr>
        <w:fldChar w:fldCharType="end"/>
      </w:r>
      <w:r w:rsidR="004218ED">
        <w:rPr>
          <w:rFonts w:ascii="Times New Roman" w:hAnsi="Times New Roman" w:cs="Times New Roman"/>
        </w:rPr>
        <w:t xml:space="preserve">. </w:t>
      </w:r>
    </w:p>
    <w:p w14:paraId="00D2A15F" w14:textId="05651E90"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w:t>
      </w:r>
      <w:del w:id="11" w:author="Hiram Beltran-Sanchez" w:date="2017-11-18T14:00:00Z">
        <w:r w:rsidR="004218ED" w:rsidDel="009433D8">
          <w:rPr>
            <w:rFonts w:ascii="Times New Roman" w:hAnsi="Times New Roman" w:cs="Times New Roman"/>
          </w:rPr>
          <w:delText>,</w:delText>
        </w:r>
      </w:del>
      <w:r w:rsidR="004218ED">
        <w:rPr>
          <w:rFonts w:ascii="Times New Roman" w:hAnsi="Times New Roman" w:cs="Times New Roman"/>
        </w:rPr>
        <w:t xml:space="preserve">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ins w:id="12" w:author="Hiram Beltran-Sanchez" w:date="2017-11-18T14:00:00Z">
        <w:r w:rsidR="009433D8" w:rsidRPr="00AD15FB">
          <w:rPr>
            <w:rFonts w:ascii="Times New Roman" w:hAnsi="Times New Roman" w:cs="Times New Roman"/>
          </w:rPr>
          <w:t xml:space="preserve">separately </w:t>
        </w:r>
      </w:ins>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w:t>
      </w:r>
      <w:del w:id="13" w:author="Hiram Beltran-Sanchez" w:date="2017-11-18T14:00:00Z">
        <w:r w:rsidRPr="00AD15FB" w:rsidDel="009433D8">
          <w:rPr>
            <w:rFonts w:ascii="Times New Roman" w:hAnsi="Times New Roman" w:cs="Times New Roman"/>
          </w:rPr>
          <w:delText xml:space="preserve">separately </w:delText>
        </w:r>
      </w:del>
      <w:r w:rsidRPr="00AD15FB">
        <w:rPr>
          <w:rFonts w:ascii="Times New Roman" w:hAnsi="Times New Roman" w:cs="Times New Roman"/>
        </w:rPr>
        <w:t xml:space="preserve">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w:t>
      </w:r>
      <w:r w:rsidR="00D8276B">
        <w:rPr>
          <w:rFonts w:ascii="Times New Roman" w:hAnsi="Times New Roman" w:cs="Times New Roman"/>
        </w:rPr>
        <w:lastRenderedPageBreak/>
        <w:t xml:space="preserve">category includes </w:t>
      </w:r>
      <w:del w:id="14" w:author="Hiram Beltran-Sanchez" w:date="2017-11-18T14:01:00Z">
        <w:r w:rsidR="00D8276B" w:rsidDel="009433D8">
          <w:rPr>
            <w:rFonts w:ascii="Times New Roman" w:hAnsi="Times New Roman" w:cs="Times New Roman"/>
          </w:rPr>
          <w:delText xml:space="preserve">the </w:delText>
        </w:r>
      </w:del>
      <w:r w:rsidR="00D8276B">
        <w:rPr>
          <w:rFonts w:ascii="Times New Roman" w:hAnsi="Times New Roman" w:cs="Times New Roman"/>
        </w:rPr>
        <w:t>res</w:t>
      </w:r>
      <w:r w:rsidR="000158AD">
        <w:rPr>
          <w:rFonts w:ascii="Times New Roman" w:hAnsi="Times New Roman" w:cs="Times New Roman"/>
        </w:rPr>
        <w:t>idual</w:t>
      </w:r>
      <w:r w:rsidR="00D8276B">
        <w:rPr>
          <w:rFonts w:ascii="Times New Roman" w:hAnsi="Times New Roman" w:cs="Times New Roman"/>
        </w:rPr>
        <w:t xml:space="preserve"> causes of death labeled ‘Rest’</w:t>
      </w:r>
      <w:ins w:id="15" w:author="Hiram Beltran-Sanchez" w:date="2017-11-18T14:01:00Z">
        <w:r w:rsidR="009433D8">
          <w:rPr>
            <w:rFonts w:ascii="Times New Roman" w:hAnsi="Times New Roman" w:cs="Times New Roman"/>
          </w:rPr>
          <w:t xml:space="preserve"> (see </w:t>
        </w:r>
      </w:ins>
      <w:ins w:id="16" w:author="Hiram Beltran-Sanchez" w:date="2017-11-18T14:02:00Z">
        <w:r w:rsidR="009433D8">
          <w:rPr>
            <w:rFonts w:ascii="Times New Roman" w:hAnsi="Times New Roman" w:cs="Times New Roman"/>
          </w:rPr>
          <w:t>Supplemental Material</w:t>
        </w:r>
      </w:ins>
      <w:del w:id="17" w:author="Hiram Beltran-Sanchez" w:date="2017-11-18T14:02:00Z">
        <w:r w:rsidR="00D8276B" w:rsidDel="009433D8">
          <w:rPr>
            <w:rFonts w:ascii="Times New Roman" w:hAnsi="Times New Roman" w:cs="Times New Roman"/>
          </w:rPr>
          <w:delText>.</w:delText>
        </w:r>
      </w:del>
      <w:r w:rsidR="009A3B26">
        <w:rPr>
          <w:rFonts w:ascii="Times New Roman" w:hAnsi="Times New Roman" w:cs="Times New Roman"/>
        </w:rPr>
        <w:t xml:space="preserve"> </w:t>
      </w:r>
      <w:ins w:id="18" w:author="Hiram Beltran-Sanchez" w:date="2017-11-18T14:02:00Z">
        <w:r w:rsidR="009433D8">
          <w:rPr>
            <w:rFonts w:ascii="Times New Roman" w:hAnsi="Times New Roman" w:cs="Times New Roman"/>
          </w:rPr>
          <w:t>f</w:t>
        </w:r>
      </w:ins>
      <w:del w:id="19" w:author="Hiram Beltran-Sanchez" w:date="2017-11-18T14:02:00Z">
        <w:r w:rsidR="009A3B26" w:rsidDel="009433D8">
          <w:rPr>
            <w:rFonts w:ascii="Times New Roman" w:hAnsi="Times New Roman" w:cs="Times New Roman"/>
          </w:rPr>
          <w:delText>F</w:delText>
        </w:r>
      </w:del>
      <w:r w:rsidR="009A3B26">
        <w:rPr>
          <w:rFonts w:ascii="Times New Roman" w:hAnsi="Times New Roman" w:cs="Times New Roman"/>
        </w:rPr>
        <w:t xml:space="preserve">or </w:t>
      </w:r>
      <w:ins w:id="20" w:author="Hiram Beltran-Sanchez" w:date="2017-11-18T14:02:00Z">
        <w:r w:rsidR="009433D8">
          <w:rPr>
            <w:rFonts w:ascii="Times New Roman" w:hAnsi="Times New Roman" w:cs="Times New Roman"/>
          </w:rPr>
          <w:t>specific</w:t>
        </w:r>
      </w:ins>
      <w:ins w:id="21" w:author="Hiram Beltran-Sanchez" w:date="2017-11-18T14:01:00Z">
        <w:r w:rsidR="009433D8">
          <w:rPr>
            <w:rFonts w:ascii="Times New Roman" w:hAnsi="Times New Roman" w:cs="Times New Roman"/>
          </w:rPr>
          <w:t xml:space="preserve"> </w:t>
        </w:r>
      </w:ins>
      <w:r w:rsidR="009A3B26">
        <w:rPr>
          <w:rFonts w:ascii="Times New Roman" w:hAnsi="Times New Roman" w:cs="Times New Roman"/>
        </w:rPr>
        <w:t xml:space="preserve">details on </w:t>
      </w:r>
      <w:del w:id="22" w:author="Hiram Beltran-Sanchez" w:date="2017-11-18T14:01:00Z">
        <w:r w:rsidR="000158AD" w:rsidDel="009433D8">
          <w:rPr>
            <w:rFonts w:ascii="Times New Roman" w:hAnsi="Times New Roman" w:cs="Times New Roman"/>
          </w:rPr>
          <w:delText xml:space="preserve">how </w:delText>
        </w:r>
      </w:del>
      <w:r w:rsidR="000158AD">
        <w:rPr>
          <w:rFonts w:ascii="Times New Roman" w:hAnsi="Times New Roman" w:cs="Times New Roman"/>
        </w:rPr>
        <w:t xml:space="preserve">deaths </w:t>
      </w:r>
      <w:del w:id="23" w:author="Hiram Beltran-Sanchez" w:date="2017-11-18T14:01:00Z">
        <w:r w:rsidR="000158AD" w:rsidDel="009433D8">
          <w:rPr>
            <w:rFonts w:ascii="Times New Roman" w:hAnsi="Times New Roman" w:cs="Times New Roman"/>
          </w:rPr>
          <w:delText>were</w:delText>
        </w:r>
      </w:del>
      <w:r w:rsidR="000158AD">
        <w:rPr>
          <w:rFonts w:ascii="Times New Roman" w:hAnsi="Times New Roman" w:cs="Times New Roman"/>
        </w:rPr>
        <w:t xml:space="preserve"> classifi</w:t>
      </w:r>
      <w:ins w:id="24" w:author="Hiram Beltran-Sanchez" w:date="2017-11-18T14:01:00Z">
        <w:r w:rsidR="009433D8">
          <w:rPr>
            <w:rFonts w:ascii="Times New Roman" w:hAnsi="Times New Roman" w:cs="Times New Roman"/>
          </w:rPr>
          <w:t>cation</w:t>
        </w:r>
      </w:ins>
      <w:ins w:id="25" w:author="Hiram Beltran-Sanchez" w:date="2017-11-18T14:02:00Z">
        <w:r w:rsidR="009433D8">
          <w:rPr>
            <w:rFonts w:ascii="Times New Roman" w:hAnsi="Times New Roman" w:cs="Times New Roman"/>
          </w:rPr>
          <w:t>)</w:t>
        </w:r>
      </w:ins>
      <w:del w:id="26" w:author="Hiram Beltran-Sanchez" w:date="2017-11-18T14:01:00Z">
        <w:r w:rsidR="000158AD" w:rsidDel="009433D8">
          <w:rPr>
            <w:rFonts w:ascii="Times New Roman" w:hAnsi="Times New Roman" w:cs="Times New Roman"/>
          </w:rPr>
          <w:delText xml:space="preserve">ed using </w:delText>
        </w:r>
        <w:r w:rsidR="009A3B26" w:rsidDel="009433D8">
          <w:rPr>
            <w:rFonts w:ascii="Times New Roman" w:hAnsi="Times New Roman" w:cs="Times New Roman"/>
          </w:rPr>
          <w:delText>the International Classification of Dise</w:delText>
        </w:r>
        <w:r w:rsidR="00D05647" w:rsidDel="009433D8">
          <w:rPr>
            <w:rFonts w:ascii="Times New Roman" w:hAnsi="Times New Roman" w:cs="Times New Roman"/>
          </w:rPr>
          <w:delText>ases [ICD]</w:delText>
        </w:r>
      </w:del>
      <w:del w:id="27" w:author="Hiram Beltran-Sanchez" w:date="2017-11-18T14:02:00Z">
        <w:r w:rsidR="00D05647" w:rsidDel="009433D8">
          <w:rPr>
            <w:rFonts w:ascii="Times New Roman" w:hAnsi="Times New Roman" w:cs="Times New Roman"/>
          </w:rPr>
          <w:delText xml:space="preserve"> </w:delText>
        </w:r>
        <w:r w:rsidR="009A3B26" w:rsidDel="009433D8">
          <w:rPr>
            <w:rFonts w:ascii="Times New Roman" w:hAnsi="Times New Roman" w:cs="Times New Roman"/>
          </w:rPr>
          <w:delText xml:space="preserve">see the Supplemental </w:delText>
        </w:r>
        <w:r w:rsidR="00A427BE" w:rsidDel="009433D8">
          <w:rPr>
            <w:rFonts w:ascii="Times New Roman" w:hAnsi="Times New Roman" w:cs="Times New Roman"/>
          </w:rPr>
          <w:delText>Material</w:delText>
        </w:r>
      </w:del>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del w:id="28" w:author="Hiram Beltran-Sanchez" w:date="2017-11-18T14:02:00Z">
        <w:r w:rsidR="009A7DE1" w:rsidDel="00B6359B">
          <w:rPr>
            <w:rFonts w:ascii="Times New Roman" w:hAnsi="Times New Roman" w:cs="Times New Roman"/>
          </w:rPr>
          <w:delText>causes</w:delText>
        </w:r>
      </w:del>
      <w:r w:rsidR="009A7DE1">
        <w:rPr>
          <w:rFonts w:ascii="Times New Roman" w:hAnsi="Times New Roman" w:cs="Times New Roman"/>
        </w:rPr>
        <w:t xml:space="preserve"> </w:t>
      </w:r>
      <w:del w:id="29" w:author="Hiram Beltran-Sanchez" w:date="2017-11-18T14:02:00Z">
        <w:r w:rsidR="003032B4" w:rsidDel="00B6359B">
          <w:rPr>
            <w:rFonts w:ascii="Times New Roman" w:hAnsi="Times New Roman" w:cs="Times New Roman"/>
          </w:rPr>
          <w:delText xml:space="preserve">for </w:delText>
        </w:r>
      </w:del>
      <w:r w:rsidR="003032B4">
        <w:rPr>
          <w:rFonts w:ascii="Times New Roman" w:hAnsi="Times New Roman" w:cs="Times New Roman"/>
        </w:rPr>
        <w:t xml:space="preserve">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21C4C550"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E3719C">
        <w:rPr>
          <w:rFonts w:ascii="Times New Roman" w:hAnsi="Times New Roman" w:cs="Times New Roman"/>
        </w:rPr>
        <w:t xml:space="preserve"> </w:t>
      </w:r>
      <w:r w:rsidR="00E3719C">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737769">
        <w:rPr>
          <w:rFonts w:ascii="Times New Roman" w:hAnsi="Times New Roman" w:cs="Times New Roman"/>
          <w:noProof/>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fell down</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842F0B">
        <w:rPr>
          <w:rFonts w:ascii="Times New Roman" w:hAnsi="Times New Roman" w:cs="Times New Roman"/>
        </w:rPr>
        <w:t xml:space="preserve"> </w:t>
      </w:r>
      <w:r w:rsidR="00842F0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&lt;EndNote&gt;&lt;Cite&gt;&lt;Author&gt;Frías&lt;/Author&gt;&lt;Year&gt;2017&lt;/Year&gt;&lt;RecNum&gt;113&lt;/RecNum&gt;&lt;DisplayText&gt;[28]&lt;/DisplayText&gt;&lt;record&gt;&lt;rec-number&gt;113&lt;/rec-number&gt;&lt;foreign-keys&gt;&lt;key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737769">
        <w:rPr>
          <w:rFonts w:ascii="Times New Roman" w:hAnsi="Times New Roman" w:cs="Times New Roman"/>
          <w:noProof/>
        </w:rPr>
        <w:t>[28]</w:t>
      </w:r>
      <w:r w:rsidR="00842F0B">
        <w:rPr>
          <w:rFonts w:ascii="Times New Roman" w:hAnsi="Times New Roman" w:cs="Times New Roman"/>
        </w:rPr>
        <w:fldChar w:fldCharType="end"/>
      </w:r>
      <w:r w:rsidR="00B9218A">
        <w:rPr>
          <w:rFonts w:ascii="Times New Roman" w:hAnsi="Times New Roman" w:cs="Times New Roman"/>
        </w:rPr>
        <w:t>. The second period (2005-2015) is characterized by</w:t>
      </w:r>
      <w:r w:rsidR="00842F0B">
        <w:rPr>
          <w:rFonts w:ascii="Times New Roman" w:hAnsi="Times New Roman" w:cs="Times New Roman"/>
        </w:rPr>
        <w:t xml:space="preserve"> a period of life expectancy stagnation</w:t>
      </w:r>
      <w:r w:rsidR="007B7683">
        <w:rPr>
          <w:rFonts w:ascii="Times New Roman" w:hAnsi="Times New Roman" w:cs="Times New Roman"/>
        </w:rPr>
        <w:t>, particularly</w:t>
      </w:r>
      <w:r w:rsidR="00842F0B">
        <w:rPr>
          <w:rFonts w:ascii="Times New Roman" w:hAnsi="Times New Roman" w:cs="Times New Roman"/>
        </w:rPr>
        <w:t xml:space="preserve"> for males (around 72 years) and slow progress for females (from 76.7 to 77)</w:t>
      </w:r>
      <w:ins w:id="30" w:author="Hiram Beltran-Sanchez" w:date="2017-11-18T14:03:00Z">
        <w:r w:rsidR="00F275D1">
          <w:rPr>
            <w:rFonts w:ascii="Times New Roman" w:hAnsi="Times New Roman" w:cs="Times New Roman"/>
          </w:rPr>
          <w:t>,</w:t>
        </w:r>
      </w:ins>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 </w:t>
      </w:r>
      <w:r w:rsidR="00842F0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842F0B">
        <w:rPr>
          <w:rFonts w:ascii="Times New Roman" w:hAnsi="Times New Roman" w:cs="Times New Roman"/>
          <w:noProof/>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0D7D5664"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&lt;EndNote&gt;&lt;Cite&gt;&lt;Author&gt;van Raalte&lt;/Author&gt;&lt;Year&gt;2013&lt;/Year&gt;&lt;RecNum&gt;9&lt;/RecNum&gt;&lt;DisplayText&gt;[8, 29]&lt;/DisplayText&gt;&lt;record&gt;&lt;rec-number&gt;9&lt;/rec-number&gt;&lt;foreign-keys&gt;&lt;key app="EN" db-id="ssr95f2sb0we5gerd5uvd9emap2d25wd5ead"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db-id="ssr95f2sb0we5gerd5uvd9emap2d25wd5ead"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737769">
        <w:rPr>
          <w:rFonts w:ascii="Times New Roman" w:hAnsi="Times New Roman" w:cs="Times New Roman"/>
          <w:noProof/>
        </w:rPr>
        <w:t>[8, 29]</w:t>
      </w:r>
      <w:r w:rsidRPr="00AD15FB">
        <w:rPr>
          <w:rFonts w:ascii="Times New Roman" w:hAnsi="Times New Roman" w:cs="Times New Roman"/>
        </w:rPr>
        <w:fldChar w:fldCharType="end"/>
      </w:r>
      <w:r w:rsidRPr="00AD15FB">
        <w:rPr>
          <w:rFonts w:ascii="Times New Roman" w:hAnsi="Times New Roman" w:cs="Times New Roman"/>
        </w:rPr>
        <w:t>.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xml:space="preserve">”. It is defined as the average remaining life expectancy when death occurs, or life years lost due to death </w:t>
      </w:r>
      <w:r w:rsidRPr="00AD15FB">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&lt;EndNote&gt;&lt;Cite&gt;&lt;Author&gt;Vaupel&lt;/Author&gt;&lt;Year&gt;2003&lt;/Year&gt;&lt;RecNum&gt;22&lt;/RecNum&gt;&lt;DisplayText&gt;[13, 21]&lt;/DisplayText&gt;&lt;record&gt;&lt;rec-number&gt;22&lt;/rec-number&gt;&lt;foreign-keys&gt;&lt;key app="EN" db-id="ssr95f2sb0we5gerd5uvd9emap2d25wd5ead"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db-id="ssr95f2sb0we5gerd5uvd9emap2d25wd5ead"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737769">
        <w:rPr>
          <w:rFonts w:ascii="Times New Roman" w:hAnsi="Times New Roman" w:cs="Times New Roman"/>
          <w:noProof/>
        </w:rPr>
        <w:t>[13, 21]</w:t>
      </w:r>
      <w:r w:rsidRPr="00AD15FB">
        <w:rPr>
          <w:rFonts w:ascii="Times New Roman" w:hAnsi="Times New Roman" w:cs="Times New Roman"/>
        </w:rPr>
        <w:fldChar w:fldCharType="end"/>
      </w:r>
      <w:r w:rsidRPr="00AD15FB">
        <w:rPr>
          <w:rFonts w:ascii="Times New Roman" w:hAnsi="Times New Roman" w:cs="Times New Roman"/>
        </w:rPr>
        <w:t>.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will die before their expected lifetime</w:t>
      </w:r>
      <w:del w:id="31" w:author="Hiram Beltran-Sanchez" w:date="2017-11-18T14:04:00Z">
        <w:r w:rsidRPr="00AD15FB" w:rsidDel="00741DC0">
          <w:rPr>
            <w:rFonts w:ascii="Times New Roman" w:hAnsi="Times New Roman" w:cs="Times New Roman"/>
          </w:rPr>
          <w:delText>,</w:delText>
        </w:r>
      </w:del>
      <w:r w:rsidRPr="00AD15FB">
        <w:rPr>
          <w:rFonts w:ascii="Times New Roman" w:hAnsi="Times New Roman" w:cs="Times New Roman"/>
        </w:rPr>
        <w:t xml:space="preserv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3F0AF49C" w:rsidR="00CC0A4A" w:rsidRPr="00AD15FB" w:rsidRDefault="00B50638"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m:oMathPara>
    </w:p>
    <w:p w14:paraId="11930B88" w14:textId="558021EC"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2BA0D162" w:rsidR="00CC0A4A" w:rsidRPr="00AD15FB"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an easy to understand interpretation and it is </w:t>
      </w:r>
      <w:r w:rsidR="004617D6">
        <w:rPr>
          <w:rFonts w:ascii="Times New Roman" w:eastAsiaTheme="minorEastAsia" w:hAnsi="Times New Roman" w:cs="Times New Roman"/>
        </w:rPr>
        <w:t xml:space="preserve">also easy 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allowing us to</w:t>
      </w:r>
      <w:r w:rsidR="004617D6" w:rsidRPr="00AD15FB">
        <w:rPr>
          <w:rFonts w:ascii="Times New Roman" w:eastAsiaTheme="minorEastAsia" w:hAnsi="Times New Roman" w:cs="Times New Roman"/>
        </w:rPr>
        <w:t xml:space="preserve"> quantify the impact of age and cause-specific mortality on changes in life </w:t>
      </w:r>
      <w:r w:rsidR="004617D6" w:rsidRPr="00AD15FB">
        <w:rPr>
          <w:rFonts w:ascii="Times New Roman" w:eastAsiaTheme="minorEastAsia" w:hAnsi="Times New Roman" w:cs="Times New Roman"/>
        </w:rPr>
        <w:lastRenderedPageBreak/>
        <w:t>disparity over time</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&lt;EndNote&gt;&lt;Cite&gt;&lt;Author&gt;Shkolnikov&lt;/Author&gt;&lt;Year&gt;2011&lt;/Year&gt;&lt;RecNum&gt;7&lt;/RecNum&gt;&lt;DisplayText&gt;[22, 30]&lt;/DisplayText&gt;&lt;record&gt;&lt;rec-number&gt;7&lt;/rec-number&gt;&lt;foreign-keys&gt;&lt;key app="EN" db-id="ssr95f2sb0we5gerd5uvd9emap2d25wd5ead"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db-id="ssr95f2sb0we5gerd5uvd9emap2d25wd5ead"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[22, 30]</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C30B29">
        <w:rPr>
          <w:rFonts w:ascii="Times New Roman" w:eastAsiaTheme="minorEastAsia" w:hAnsi="Times New Roman" w:cs="Times New Roman"/>
        </w:rPr>
        <w:t xml:space="preserve">life table </w:t>
      </w:r>
      <w:r w:rsidR="00CC0A4A" w:rsidRPr="00AD15FB">
        <w:rPr>
          <w:rFonts w:ascii="Times New Roman" w:eastAsiaTheme="minorEastAsia" w:hAnsi="Times New Roman" w:cs="Times New Roman"/>
        </w:rPr>
        <w:t>entropy, 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C30B29">
        <w:rPr>
          <w:rFonts w:ascii="Times New Roman" w:eastAsiaTheme="minorEastAsia" w:hAnsi="Times New Roman" w:cs="Times New Roman"/>
        </w:rPr>
        <w:t>very similar to those obtained with any of these additional measures</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&lt;EndNote&gt;&lt;Cite&gt;&lt;Author&gt;van Raalte&lt;/Author&gt;&lt;Year&gt;2013&lt;/Year&gt;&lt;RecNum&gt;9&lt;/RecNum&gt;&lt;DisplayText&gt;[29]&lt;/DisplayText&gt;&lt;record&gt;&lt;rec-number&gt;9&lt;/rec-number&gt;&lt;foreign-keys&gt;&lt;key app="EN" db-id="ssr95f2sb0we5gerd5uvd9emap2d25wd5ead"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[29]</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w:t>
      </w: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5C1A15CB"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 xml:space="preserve">year, sex and state </w:t>
      </w:r>
      <w:r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&lt;EndNote&gt;&lt;Cite&gt;&lt;Author&gt;Camarda&lt;/Author&gt;&lt;Year&gt;2012&lt;/Year&gt;&lt;RecNum&gt;19&lt;/RecNum&gt;&lt;DisplayText&gt;[31]&lt;/DisplayText&gt;&lt;record&gt;&lt;rec-number&gt;19&lt;/rec-number&gt;&lt;foreign-keys&gt;&lt;key app="EN" db-id="ssr95f2sb0we5gerd5uvd9emap2d25wd5ead" timestamp="0"&gt;19&lt;/key&gt;&lt;/foreign-keys&gt;&lt;ref-type name="Journal Article"&gt;17&lt;/ref-type&gt;&lt;contributors&gt;&lt;authors&gt;&lt;author&gt;Camarda, Carlo G.&lt;/author&gt;&lt;/authors&gt;&lt;/contributors&gt;&lt;titles&gt;&lt;title&gt;MortalitySmooth: An \textttR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186C59">
        <w:rPr>
          <w:rFonts w:ascii="Times New Roman" w:eastAsiaTheme="minorEastAsia" w:hAnsi="Times New Roman" w:cs="Times New Roman"/>
        </w:rPr>
        <w:t>for each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 </w:t>
      </w:r>
      <w:r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&lt;EndNote&gt;&lt;Cite&gt;&lt;Author&gt;Preston&lt;/Author&gt;&lt;Year&gt;2001&lt;/Year&gt;&lt;RecNum&gt;10&lt;/RecNum&gt;&lt;DisplayText&gt;[32]&lt;/DisplayText&gt;&lt;record&gt;&lt;rec-number&gt;10&lt;/rec-number&gt;&lt;foreign-keys&gt;&lt;key app="EN" db-id="ssr95f2sb0we5gerd5uvd9emap2d25wd5ead"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955360">
        <w:rPr>
          <w:rFonts w:ascii="Times New Roman" w:eastAsiaTheme="minorEastAsia" w:hAnsi="Times New Roman" w:cs="Times New Roman"/>
        </w:rPr>
        <w:t>for each year</w:t>
      </w:r>
      <w:r w:rsidR="00186C59">
        <w:rPr>
          <w:rFonts w:ascii="Times New Roman" w:eastAsiaTheme="minorEastAsia" w:hAnsi="Times New Roman" w:cs="Times New Roman"/>
        </w:rPr>
        <w:t xml:space="preserve"> 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using standard decomposition techniques </w:t>
      </w:r>
      <w:r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&lt;EndNote&gt;&lt;Cite&gt;&lt;Author&gt;Horiuchi&lt;/Author&gt;&lt;Year&gt;2008&lt;/Year&gt;&lt;RecNum&gt;29&lt;/RecNum&gt;&lt;DisplayText&gt;[33]&lt;/DisplayText&gt;&lt;record&gt;&lt;rec-number&gt;29&lt;/rec-number&gt;&lt;foreign-keys&gt;&lt;key app="EN" db-id="ssr95f2sb0we5gerd5uvd9emap2d25wd5ead"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proofErr w:type="spellStart"/>
      <w:r w:rsidR="006D2D24">
        <w:rPr>
          <w:rFonts w:ascii="Times New Roman" w:eastAsiaTheme="minorEastAsia" w:hAnsi="Times New Roman" w:cs="Times New Roman"/>
        </w:rPr>
        <w:t>All</w:t>
      </w:r>
      <w:del w:id="32" w:author="Hiram Beltran-Sanchez" w:date="2017-11-18T14:05:00Z">
        <w:r w:rsidR="006D2D24" w:rsidDel="00DE10FD">
          <w:rPr>
            <w:rFonts w:ascii="Times New Roman" w:eastAsiaTheme="minorEastAsia" w:hAnsi="Times New Roman" w:cs="Times New Roman"/>
          </w:rPr>
          <w:delText xml:space="preserve"> th</w:delText>
        </w:r>
      </w:del>
      <w:r w:rsidR="006D2D24">
        <w:rPr>
          <w:rFonts w:ascii="Times New Roman" w:eastAsiaTheme="minorEastAsia" w:hAnsi="Times New Roman" w:cs="Times New Roman"/>
        </w:rPr>
        <w:t>e</w:t>
      </w:r>
      <w:proofErr w:type="spellEnd"/>
      <w:r w:rsidR="006D2D24">
        <w:rPr>
          <w:rFonts w:ascii="Times New Roman" w:eastAsiaTheme="minorEastAsia" w:hAnsi="Times New Roman" w:cs="Times New Roman"/>
        </w:rPr>
        <w:t xml:space="preserve"> analyses were carried out using R </w:t>
      </w:r>
      <w:r w:rsidR="006D2D24">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&lt;EndNote&gt;&lt;Cite&gt;&lt;Author&gt;Team R Core&lt;/Author&gt;&lt;Year&gt;2013&lt;/Year&gt;&lt;RecNum&gt;65&lt;/RecNum&gt;&lt;DisplayText&gt;[34]&lt;/DisplayText&gt;&lt;record&gt;&lt;rec-number&gt;65&lt;/rec-number&gt;&lt;foreign-keys&gt;&lt;key app="EN" db-id="ssr95f2sb0we5gerd5uvd9emap2d25wd5ead"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11"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61E2ABCB" w:rsidR="008E1F58" w:rsidRDefault="008E1F58" w:rsidP="008E1F58">
      <w:pPr>
        <w:spacing w:line="480" w:lineRule="auto"/>
        <w:ind w:firstLine="720"/>
        <w:jc w:val="both"/>
      </w:pPr>
      <w:del w:id="33" w:author="Hiram Beltran-Sanchez" w:date="2017-11-18T14:07:00Z">
        <w:r w:rsidRPr="008E1F58" w:rsidDel="0023715B">
          <w:rPr>
            <w:rFonts w:ascii="Times New Roman" w:eastAsiaTheme="minorEastAsia" w:hAnsi="Times New Roman" w:cs="Times New Roman"/>
          </w:rPr>
          <w:delText xml:space="preserve">In </w:delText>
        </w:r>
      </w:del>
      <w:ins w:id="34" w:author="Hiram Beltran-Sanchez" w:date="2017-11-18T14:08:00Z">
        <w:r w:rsidR="00766699">
          <w:rPr>
            <w:rFonts w:ascii="Times New Roman" w:eastAsiaTheme="minorEastAsia" w:hAnsi="Times New Roman" w:cs="Times New Roman"/>
          </w:rPr>
          <w:t xml:space="preserve">As expected, results for males show the largest impact of homicides on life expectancy and life span variation </w:t>
        </w:r>
      </w:ins>
      <w:ins w:id="35" w:author="Hiram Beltran-Sanchez" w:date="2017-11-18T14:09:00Z">
        <w:r w:rsidR="00766699">
          <w:rPr>
            <w:rFonts w:ascii="Times New Roman" w:eastAsiaTheme="minorEastAsia" w:hAnsi="Times New Roman" w:cs="Times New Roman"/>
          </w:rPr>
          <w:t xml:space="preserve">over both time periods </w:t>
        </w:r>
      </w:ins>
      <w:ins w:id="36" w:author="Hiram Beltran-Sanchez" w:date="2017-11-18T14:07:00Z">
        <w:r w:rsidR="0023715B">
          <w:rPr>
            <w:rFonts w:ascii="Times New Roman" w:eastAsiaTheme="minorEastAsia" w:hAnsi="Times New Roman" w:cs="Times New Roman"/>
          </w:rPr>
          <w:t>(</w:t>
        </w:r>
      </w:ins>
      <w:r w:rsidRPr="008E1F58">
        <w:rPr>
          <w:rFonts w:ascii="Times New Roman" w:eastAsiaTheme="minorEastAsia" w:hAnsi="Times New Roman" w:cs="Times New Roman"/>
        </w:rPr>
        <w:t>Figures 1-4</w:t>
      </w:r>
      <w:ins w:id="37" w:author="Hiram Beltran-Sanchez" w:date="2017-11-18T14:07:00Z">
        <w:r w:rsidR="0023715B">
          <w:rPr>
            <w:rFonts w:ascii="Times New Roman" w:eastAsiaTheme="minorEastAsia" w:hAnsi="Times New Roman" w:cs="Times New Roman"/>
          </w:rPr>
          <w:t>)</w:t>
        </w:r>
      </w:ins>
      <w:ins w:id="38" w:author="Hiram Beltran-Sanchez" w:date="2017-11-18T14:09:00Z">
        <w:r w:rsidR="00766699">
          <w:rPr>
            <w:rFonts w:ascii="Times New Roman" w:eastAsiaTheme="minorEastAsia" w:hAnsi="Times New Roman" w:cs="Times New Roman"/>
          </w:rPr>
          <w:t xml:space="preserve">. </w:t>
        </w:r>
      </w:ins>
      <w:ins w:id="39" w:author="Hiram Beltran-Sanchez" w:date="2017-11-18T14:10:00Z">
        <w:r w:rsidR="00CF06E6">
          <w:rPr>
            <w:rFonts w:ascii="Times New Roman" w:eastAsiaTheme="minorEastAsia" w:hAnsi="Times New Roman" w:cs="Times New Roman"/>
          </w:rPr>
          <w:t>We thus focus on the</w:t>
        </w:r>
        <w:r w:rsidR="00766699">
          <w:rPr>
            <w:rFonts w:ascii="Times New Roman" w:eastAsiaTheme="minorEastAsia" w:hAnsi="Times New Roman" w:cs="Times New Roman"/>
          </w:rPr>
          <w:t>s</w:t>
        </w:r>
      </w:ins>
      <w:ins w:id="40" w:author="Hiram Beltran-Sanchez" w:date="2017-11-18T14:11:00Z">
        <w:r w:rsidR="00CF06E6">
          <w:rPr>
            <w:rFonts w:ascii="Times New Roman" w:eastAsiaTheme="minorEastAsia" w:hAnsi="Times New Roman" w:cs="Times New Roman"/>
          </w:rPr>
          <w:t>e</w:t>
        </w:r>
      </w:ins>
      <w:ins w:id="41" w:author="Hiram Beltran-Sanchez" w:date="2017-11-18T14:10:00Z">
        <w:r w:rsidR="00766699">
          <w:rPr>
            <w:rFonts w:ascii="Times New Roman" w:eastAsiaTheme="minorEastAsia" w:hAnsi="Times New Roman" w:cs="Times New Roman"/>
          </w:rPr>
          <w:t xml:space="preserve"> results</w:t>
        </w:r>
      </w:ins>
      <w:del w:id="42" w:author="Hiram Beltran-Sanchez" w:date="2017-11-18T14:07:00Z">
        <w:r w:rsidRPr="008E1F58" w:rsidDel="0023715B">
          <w:rPr>
            <w:rFonts w:ascii="Times New Roman" w:eastAsiaTheme="minorEastAsia" w:hAnsi="Times New Roman" w:cs="Times New Roman"/>
          </w:rPr>
          <w:delText>, we</w:delText>
        </w:r>
      </w:del>
      <w:r w:rsidRPr="008E1F58">
        <w:rPr>
          <w:rFonts w:ascii="Times New Roman" w:eastAsiaTheme="minorEastAsia" w:hAnsi="Times New Roman" w:cs="Times New Roman"/>
        </w:rPr>
        <w:t xml:space="preserve"> </w:t>
      </w:r>
      <w:del w:id="43" w:author="Hiram Beltran-Sanchez" w:date="2017-11-18T14:07:00Z">
        <w:r w:rsidRPr="008E1F58" w:rsidDel="0023715B">
          <w:rPr>
            <w:rFonts w:ascii="Times New Roman" w:eastAsiaTheme="minorEastAsia" w:hAnsi="Times New Roman" w:cs="Times New Roman"/>
          </w:rPr>
          <w:delText>show results for males</w:delText>
        </w:r>
      </w:del>
      <w:del w:id="44" w:author="Hiram Beltran-Sanchez" w:date="2017-11-18T14:10:00Z">
        <w:r w:rsidRPr="008E1F58" w:rsidDel="00766699">
          <w:rPr>
            <w:rFonts w:ascii="Times New Roman" w:eastAsiaTheme="minorEastAsia" w:hAnsi="Times New Roman" w:cs="Times New Roman"/>
          </w:rPr>
          <w:delText xml:space="preserve"> because </w:delText>
        </w:r>
        <w:r w:rsidDel="00766699">
          <w:rPr>
            <w:rFonts w:ascii="Times New Roman" w:eastAsiaTheme="minorEastAsia" w:hAnsi="Times New Roman" w:cs="Times New Roman"/>
          </w:rPr>
          <w:delText>the show</w:delText>
        </w:r>
      </w:del>
      <w:del w:id="45" w:author="Hiram Beltran-Sanchez" w:date="2017-11-18T14:08:00Z">
        <w:r w:rsidDel="0023715B">
          <w:rPr>
            <w:rFonts w:ascii="Times New Roman" w:eastAsiaTheme="minorEastAsia" w:hAnsi="Times New Roman" w:cs="Times New Roman"/>
          </w:rPr>
          <w:delText>ed</w:delText>
        </w:r>
      </w:del>
      <w:del w:id="46" w:author="Hiram Beltran-Sanchez" w:date="2017-11-18T14:10:00Z">
        <w:r w:rsidDel="00766699">
          <w:rPr>
            <w:rFonts w:ascii="Times New Roman" w:eastAsiaTheme="minorEastAsia" w:hAnsi="Times New Roman" w:cs="Times New Roman"/>
          </w:rPr>
          <w:delText xml:space="preserve"> the largest changes </w:delText>
        </w:r>
      </w:del>
      <w:del w:id="47" w:author="Hiram Beltran-Sanchez" w:date="2017-11-18T14:08:00Z">
        <w:r w:rsidR="00D1436F" w:rsidDel="0023715B">
          <w:rPr>
            <w:rFonts w:ascii="Times New Roman" w:eastAsiaTheme="minorEastAsia" w:hAnsi="Times New Roman" w:cs="Times New Roman"/>
          </w:rPr>
          <w:delText>caused by</w:delText>
        </w:r>
      </w:del>
      <w:del w:id="48" w:author="Hiram Beltran-Sanchez" w:date="2017-11-18T14:10:00Z">
        <w:r w:rsidR="00D1436F" w:rsidDel="00766699">
          <w:rPr>
            <w:rFonts w:ascii="Times New Roman" w:eastAsiaTheme="minorEastAsia" w:hAnsi="Times New Roman" w:cs="Times New Roman"/>
          </w:rPr>
          <w:delText xml:space="preserve"> homicides,</w:delText>
        </w:r>
      </w:del>
      <w:ins w:id="49" w:author="Hiram Beltran-Sanchez" w:date="2017-11-18T14:10:00Z">
        <w:r w:rsidR="00766699">
          <w:rPr>
            <w:rFonts w:ascii="Times New Roman" w:eastAsiaTheme="minorEastAsia" w:hAnsi="Times New Roman" w:cs="Times New Roman"/>
          </w:rPr>
          <w:t xml:space="preserve">(results for females are shown </w:t>
        </w:r>
      </w:ins>
      <w:ins w:id="50" w:author="Hiram Beltran-Sanchez" w:date="2017-11-18T14:11:00Z">
        <w:r w:rsidR="00766699">
          <w:rPr>
            <w:rFonts w:ascii="Times New Roman" w:eastAsiaTheme="minorEastAsia" w:hAnsi="Times New Roman" w:cs="Times New Roman"/>
          </w:rPr>
          <w:t>i</w:t>
        </w:r>
      </w:ins>
      <w:ins w:id="51" w:author="Hiram Beltran-Sanchez" w:date="2017-11-18T14:10:00Z">
        <w:r w:rsidR="00766699">
          <w:rPr>
            <w:rFonts w:ascii="Times New Roman" w:eastAsiaTheme="minorEastAsia" w:hAnsi="Times New Roman" w:cs="Times New Roman"/>
          </w:rPr>
          <w:t xml:space="preserve">n </w:t>
        </w:r>
        <w:r w:rsidR="00766699" w:rsidRPr="008E1F58">
          <w:rPr>
            <w:rFonts w:ascii="Times New Roman" w:eastAsiaTheme="minorEastAsia" w:hAnsi="Times New Roman" w:cs="Times New Roman"/>
          </w:rPr>
          <w:t>Supplemental Material</w:t>
        </w:r>
        <w:r w:rsidR="00766699">
          <w:rPr>
            <w:rFonts w:ascii="Times New Roman" w:eastAsiaTheme="minorEastAsia" w:hAnsi="Times New Roman" w:cs="Times New Roman"/>
          </w:rPr>
          <w:t>, figures S1-S4</w:t>
        </w:r>
      </w:ins>
      <w:ins w:id="52" w:author="Hiram Beltran-Sanchez" w:date="2017-11-18T14:11:00Z">
        <w:r w:rsidR="00766699">
          <w:rPr>
            <w:rFonts w:ascii="Times New Roman" w:eastAsiaTheme="minorEastAsia" w:hAnsi="Times New Roman" w:cs="Times New Roman"/>
          </w:rPr>
          <w:t>).</w:t>
        </w:r>
      </w:ins>
      <w:del w:id="53" w:author="Hiram Beltran-Sanchez" w:date="2017-11-18T14:10:00Z">
        <w:r w:rsidR="00D1436F" w:rsidDel="00766699">
          <w:rPr>
            <w:rFonts w:ascii="Times New Roman" w:eastAsiaTheme="minorEastAsia" w:hAnsi="Times New Roman" w:cs="Times New Roman"/>
          </w:rPr>
          <w:delText xml:space="preserve"> r</w:delText>
        </w:r>
        <w:r w:rsidRPr="008E1F58" w:rsidDel="00766699">
          <w:rPr>
            <w:rFonts w:ascii="Times New Roman" w:eastAsiaTheme="minorEastAsia" w:hAnsi="Times New Roman" w:cs="Times New Roman"/>
          </w:rPr>
          <w:delText xml:space="preserve">esults </w:delText>
        </w:r>
      </w:del>
      <w:del w:id="54" w:author="Hiram Beltran-Sanchez" w:date="2017-11-18T14:11:00Z">
        <w:r w:rsidRPr="008E1F58" w:rsidDel="00766699">
          <w:rPr>
            <w:rFonts w:ascii="Times New Roman" w:eastAsiaTheme="minorEastAsia" w:hAnsi="Times New Roman" w:cs="Times New Roman"/>
          </w:rPr>
          <w:delText xml:space="preserve">for females are </w:delText>
        </w:r>
      </w:del>
      <w:del w:id="55" w:author="Hiram Beltran-Sanchez" w:date="2017-11-18T14:08:00Z">
        <w:r w:rsidRPr="008E1F58" w:rsidDel="0023715B">
          <w:rPr>
            <w:rFonts w:ascii="Times New Roman" w:eastAsiaTheme="minorEastAsia" w:hAnsi="Times New Roman" w:cs="Times New Roman"/>
          </w:rPr>
          <w:delText xml:space="preserve">reproduced in the </w:delText>
        </w:r>
      </w:del>
      <w:del w:id="56" w:author="Hiram Beltran-Sanchez" w:date="2017-11-18T14:11:00Z">
        <w:r w:rsidRPr="008E1F58" w:rsidDel="00766699">
          <w:rPr>
            <w:rFonts w:ascii="Times New Roman" w:eastAsiaTheme="minorEastAsia" w:hAnsi="Times New Roman" w:cs="Times New Roman"/>
          </w:rPr>
          <w:delText>Supplemental Material</w:delText>
        </w:r>
        <w:r w:rsidR="004E568D" w:rsidDel="00766699">
          <w:rPr>
            <w:rFonts w:ascii="Times New Roman" w:eastAsiaTheme="minorEastAsia" w:hAnsi="Times New Roman" w:cs="Times New Roman"/>
          </w:rPr>
          <w:delText xml:space="preserve"> figures S1-S4</w:delText>
        </w:r>
        <w:r w:rsidRPr="008E1F58" w:rsidDel="00766699">
          <w:rPr>
            <w:rFonts w:ascii="Times New Roman" w:eastAsiaTheme="minorEastAsia" w:hAnsi="Times New Roman" w:cs="Times New Roman"/>
          </w:rPr>
          <w:delText>.</w:delText>
        </w:r>
      </w:del>
    </w:p>
    <w:p w14:paraId="3967EF8F" w14:textId="4073005C" w:rsidR="00FB260F" w:rsidRPr="008E1F58" w:rsidRDefault="008F6019" w:rsidP="008E1F58">
      <w:pPr>
        <w:spacing w:line="480" w:lineRule="auto"/>
        <w:ind w:firstLine="720"/>
        <w:jc w:val="both"/>
      </w:pPr>
      <w:r w:rsidRPr="005B25D2">
        <w:rPr>
          <w:rFonts w:ascii="Times New Roman" w:eastAsiaTheme="minorEastAsia" w:hAnsi="Times New Roman" w:cs="Times New Roman"/>
        </w:rPr>
        <w:lastRenderedPageBreak/>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represent age-specific contributions (in years), while the length of the bars correspond to cause-specific contributions by age (also in years). Overall cause-specific contributions across all ages are shown in the panel’s legend in parenthesis.</w:t>
      </w:r>
      <w:r w:rsidR="00FB260F">
        <w:rPr>
          <w:rFonts w:ascii="Times New Roman" w:eastAsiaTheme="minorEastAsia" w:hAnsi="Times New Roman" w:cs="Times New Roman"/>
        </w:rPr>
        <w:t xml:space="preserve"> </w:t>
      </w:r>
    </w:p>
    <w:p w14:paraId="75954169" w14:textId="5AD54E6C" w:rsidR="00161D5F" w:rsidRDefault="009221FB" w:rsidP="00D36996">
      <w:pPr>
        <w:spacing w:line="480" w:lineRule="auto"/>
        <w:ind w:firstLine="720"/>
        <w:jc w:val="both"/>
        <w:rPr>
          <w:ins w:id="57" w:author="Hiram Beltran-Sanchez" w:date="2017-11-18T14:54:00Z"/>
          <w:rFonts w:ascii="Times New Roman" w:eastAsiaTheme="minorEastAsia" w:hAnsi="Times New Roman" w:cs="Times New Roman"/>
        </w:rPr>
      </w:pPr>
      <w:commentRangeStart w:id="58"/>
      <w:ins w:id="59" w:author="Hiram Beltran-Sanchez" w:date="2017-11-18T14:13:00Z">
        <w:r>
          <w:rPr>
            <w:rFonts w:ascii="Times New Roman" w:eastAsiaTheme="minorEastAsia" w:hAnsi="Times New Roman" w:cs="Times New Roman"/>
          </w:rPr>
          <w:t>Among</w:t>
        </w:r>
      </w:ins>
      <w:commentRangeEnd w:id="58"/>
      <w:ins w:id="60" w:author="Hiram Beltran-Sanchez" w:date="2017-11-18T14:15:00Z">
        <w:r w:rsidR="005E00EC">
          <w:rPr>
            <w:rStyle w:val="CommentReference"/>
          </w:rPr>
          <w:commentReference w:id="58"/>
        </w:r>
      </w:ins>
      <w:ins w:id="61" w:author="Hiram Beltran-Sanchez" w:date="2017-11-18T14:13:00Z">
        <w:r>
          <w:rPr>
            <w:rFonts w:ascii="Times New Roman" w:eastAsiaTheme="minorEastAsia" w:hAnsi="Times New Roman" w:cs="Times New Roman"/>
          </w:rPr>
          <w:t xml:space="preserve"> men, l</w:t>
        </w:r>
      </w:ins>
      <w:del w:id="62" w:author="Hiram Beltran-Sanchez" w:date="2017-11-18T14:13:00Z">
        <w:r w:rsidR="00FB260F" w:rsidDel="009221FB">
          <w:rPr>
            <w:rFonts w:ascii="Times New Roman" w:eastAsiaTheme="minorEastAsia" w:hAnsi="Times New Roman" w:cs="Times New Roman"/>
          </w:rPr>
          <w:delText>L</w:delText>
        </w:r>
      </w:del>
      <w:r w:rsidR="00FB260F">
        <w:rPr>
          <w:rFonts w:ascii="Times New Roman" w:eastAsiaTheme="minorEastAsia" w:hAnsi="Times New Roman" w:cs="Times New Roman"/>
        </w:rPr>
        <w:t xml:space="preserve">ife expectancy </w:t>
      </w:r>
      <w:ins w:id="63" w:author="Hiram Beltran-Sanchez" w:date="2017-11-18T14:14:00Z">
        <w:r>
          <w:rPr>
            <w:rFonts w:ascii="Times New Roman" w:eastAsiaTheme="minorEastAsia" w:hAnsi="Times New Roman" w:cs="Times New Roman"/>
          </w:rPr>
          <w:t xml:space="preserve">at birth </w:t>
        </w:r>
      </w:ins>
      <w:del w:id="64" w:author="Hiram Beltran-Sanchez" w:date="2017-11-18T14:13:00Z">
        <w:r w:rsidR="00FB260F" w:rsidDel="009221FB">
          <w:rPr>
            <w:rFonts w:ascii="Times New Roman" w:eastAsiaTheme="minorEastAsia" w:hAnsi="Times New Roman" w:cs="Times New Roman"/>
          </w:rPr>
          <w:delText xml:space="preserve">in Mexico </w:delText>
        </w:r>
      </w:del>
      <w:r w:rsidR="00FB260F">
        <w:rPr>
          <w:rFonts w:ascii="Times New Roman" w:eastAsiaTheme="minorEastAsia" w:hAnsi="Times New Roman" w:cs="Times New Roman"/>
        </w:rPr>
        <w:t xml:space="preserve">increased </w:t>
      </w:r>
      <w:ins w:id="65" w:author="Hiram Beltran-Sanchez" w:date="2017-11-18T14:13:00Z">
        <w:r>
          <w:rPr>
            <w:rFonts w:ascii="Times New Roman" w:eastAsiaTheme="minorEastAsia" w:hAnsi="Times New Roman" w:cs="Times New Roman"/>
          </w:rPr>
          <w:t>about twice as fast in 1995-2005 (2.1</w:t>
        </w:r>
      </w:ins>
      <w:del w:id="66" w:author="Hiram Beltran-Sanchez" w:date="2017-11-18T14:13:00Z">
        <w:r w:rsidR="00FB260F" w:rsidDel="009221FB">
          <w:rPr>
            <w:rFonts w:ascii="Times New Roman" w:eastAsiaTheme="minorEastAsia" w:hAnsi="Times New Roman" w:cs="Times New Roman"/>
          </w:rPr>
          <w:delText xml:space="preserve">two </w:delText>
        </w:r>
      </w:del>
      <w:r w:rsidR="00FB260F">
        <w:rPr>
          <w:rFonts w:ascii="Times New Roman" w:eastAsiaTheme="minorEastAsia" w:hAnsi="Times New Roman" w:cs="Times New Roman"/>
        </w:rPr>
        <w:t>years</w:t>
      </w:r>
      <w:ins w:id="67" w:author="Hiram Beltran-Sanchez" w:date="2017-11-18T14:13:00Z">
        <w:r>
          <w:rPr>
            <w:rFonts w:ascii="Times New Roman" w:eastAsiaTheme="minorEastAsia" w:hAnsi="Times New Roman" w:cs="Times New Roman"/>
          </w:rPr>
          <w:t>)</w:t>
        </w:r>
      </w:ins>
      <w:ins w:id="68" w:author="Hiram Beltran-Sanchez" w:date="2017-11-18T14:14:00Z">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(1.05 years). </w:t>
        </w:r>
      </w:ins>
      <w:ins w:id="69" w:author="Hiram Beltran-Sanchez" w:date="2017-11-18T14:17:00Z">
        <w:r w:rsidR="00D60944">
          <w:rPr>
            <w:rFonts w:ascii="Times New Roman" w:eastAsiaTheme="minorEastAsia" w:hAnsi="Times New Roman" w:cs="Times New Roman"/>
          </w:rPr>
          <w:t>Most causes of death contributed to the improvement in life expectancy in 1995-2005</w:t>
        </w:r>
      </w:ins>
      <w:ins w:id="70" w:author="Hiram Beltran-Sanchez" w:date="2017-11-18T14:18:00Z">
        <w:r w:rsidR="00D60944">
          <w:rPr>
            <w:rFonts w:ascii="Times New Roman" w:eastAsiaTheme="minorEastAsia" w:hAnsi="Times New Roman" w:cs="Times New Roman"/>
          </w:rPr>
          <w:t xml:space="preserve"> (exc</w:t>
        </w:r>
      </w:ins>
      <w:ins w:id="71" w:author="Hiram Beltran-Sanchez" w:date="2017-11-18T14:19:00Z">
        <w:r w:rsidR="00D60944">
          <w:rPr>
            <w:rFonts w:ascii="Times New Roman" w:eastAsiaTheme="minorEastAsia" w:hAnsi="Times New Roman" w:cs="Times New Roman"/>
          </w:rPr>
          <w:t>e</w:t>
        </w:r>
      </w:ins>
      <w:ins w:id="72" w:author="Hiram Beltran-Sanchez" w:date="2017-11-18T14:18:00Z">
        <w:r w:rsidR="00D60944">
          <w:rPr>
            <w:rFonts w:ascii="Times New Roman" w:eastAsiaTheme="minorEastAsia" w:hAnsi="Times New Roman" w:cs="Times New Roman"/>
          </w:rPr>
          <w:t xml:space="preserve">pt for diabetes, heart disease and accidents) implying that their underlying mortality rates </w:t>
        </w:r>
      </w:ins>
      <w:ins w:id="73" w:author="Hiram Beltran-Sanchez" w:date="2017-11-18T14:52:00Z">
        <w:r w:rsidR="00B97FBB">
          <w:rPr>
            <w:rFonts w:ascii="Times New Roman" w:eastAsiaTheme="minorEastAsia" w:hAnsi="Times New Roman" w:cs="Times New Roman"/>
          </w:rPr>
          <w:t>reduc</w:t>
        </w:r>
      </w:ins>
      <w:ins w:id="74" w:author="Hiram Beltran-Sanchez" w:date="2017-11-18T14:18:00Z">
        <w:r w:rsidR="00D60944">
          <w:rPr>
            <w:rFonts w:ascii="Times New Roman" w:eastAsiaTheme="minorEastAsia" w:hAnsi="Times New Roman" w:cs="Times New Roman"/>
          </w:rPr>
          <w:t>ed over the period.</w:t>
        </w:r>
        <w:r w:rsidR="00D171DD">
          <w:rPr>
            <w:rFonts w:ascii="Times New Roman" w:eastAsiaTheme="minorEastAsia" w:hAnsi="Times New Roman" w:cs="Times New Roman"/>
          </w:rPr>
          <w:t xml:space="preserve"> </w:t>
        </w:r>
      </w:ins>
      <w:ins w:id="75" w:author="Hiram Beltran-Sanchez" w:date="2017-11-18T15:06:00Z">
        <w:r w:rsidR="00D171DD">
          <w:rPr>
            <w:rFonts w:ascii="Times New Roman" w:eastAsiaTheme="minorEastAsia" w:hAnsi="Times New Roman" w:cs="Times New Roman"/>
          </w:rPr>
          <w:t>I</w:t>
        </w:r>
      </w:ins>
      <w:ins w:id="76" w:author="Hiram Beltran-Sanchez" w:date="2017-11-18T14:20:00Z">
        <w:r w:rsidR="00B97FBB">
          <w:rPr>
            <w:rFonts w:ascii="Times New Roman" w:eastAsiaTheme="minorEastAsia" w:hAnsi="Times New Roman" w:cs="Times New Roman"/>
          </w:rPr>
          <w:t>mportantly, homicide</w:t>
        </w:r>
      </w:ins>
      <w:ins w:id="77" w:author="Hiram Beltran-Sanchez" w:date="2017-11-18T15:04:00Z">
        <w:r w:rsidR="00D171DD">
          <w:rPr>
            <w:rFonts w:ascii="Times New Roman" w:eastAsiaTheme="minorEastAsia" w:hAnsi="Times New Roman" w:cs="Times New Roman"/>
          </w:rPr>
          <w:t xml:space="preserve"> ra</w:t>
        </w:r>
      </w:ins>
      <w:ins w:id="78" w:author="Hiram Beltran-Sanchez" w:date="2017-11-18T14:20:00Z">
        <w:r w:rsidR="00B97FBB">
          <w:rPr>
            <w:rFonts w:ascii="Times New Roman" w:eastAsiaTheme="minorEastAsia" w:hAnsi="Times New Roman" w:cs="Times New Roman"/>
          </w:rPr>
          <w:t>tes were declin</w:t>
        </w:r>
      </w:ins>
      <w:ins w:id="79" w:author="Hiram Beltran-Sanchez" w:date="2017-11-18T14:51:00Z">
        <w:r w:rsidR="00B97FBB">
          <w:rPr>
            <w:rFonts w:ascii="Times New Roman" w:eastAsiaTheme="minorEastAsia" w:hAnsi="Times New Roman" w:cs="Times New Roman"/>
          </w:rPr>
          <w:t>ing</w:t>
        </w:r>
      </w:ins>
      <w:ins w:id="80" w:author="Hiram Beltran-Sanchez" w:date="2017-11-18T14:20:00Z">
        <w:r w:rsidR="00B97FBB">
          <w:rPr>
            <w:rFonts w:ascii="Times New Roman" w:eastAsiaTheme="minorEastAsia" w:hAnsi="Times New Roman" w:cs="Times New Roman"/>
          </w:rPr>
          <w:t xml:space="preserve"> </w:t>
        </w:r>
      </w:ins>
      <w:ins w:id="81" w:author="Hiram Beltran-Sanchez" w:date="2017-11-18T14:54:00Z">
        <w:r w:rsidR="00161D5F">
          <w:rPr>
            <w:rFonts w:ascii="Times New Roman" w:eastAsiaTheme="minorEastAsia" w:hAnsi="Times New Roman" w:cs="Times New Roman"/>
          </w:rPr>
          <w:t>in 1995-2005</w:t>
        </w:r>
      </w:ins>
      <w:ins w:id="82" w:author="Hiram Beltran-Sanchez" w:date="2017-11-18T14:20:00Z">
        <w:r w:rsidR="00B97FBB">
          <w:rPr>
            <w:rFonts w:ascii="Times New Roman" w:eastAsiaTheme="minorEastAsia" w:hAnsi="Times New Roman" w:cs="Times New Roman"/>
          </w:rPr>
          <w:t xml:space="preserve"> </w:t>
        </w:r>
      </w:ins>
      <w:ins w:id="83" w:author="Hiram Beltran-Sanchez" w:date="2017-11-18T15:08:00Z">
        <w:r w:rsidR="00696F3D">
          <w:rPr>
            <w:rFonts w:ascii="Times New Roman" w:eastAsiaTheme="minorEastAsia" w:hAnsi="Times New Roman" w:cs="Times New Roman"/>
          </w:rPr>
          <w:t>which</w:t>
        </w:r>
      </w:ins>
      <w:ins w:id="84" w:author="Hiram Beltran-Sanchez" w:date="2017-11-18T15:03:00Z">
        <w:r w:rsidR="00A31273">
          <w:rPr>
            <w:rFonts w:ascii="Times New Roman" w:eastAsiaTheme="minorEastAsia" w:hAnsi="Times New Roman" w:cs="Times New Roman"/>
          </w:rPr>
          <w:t xml:space="preserve"> contributed to about one-fourth </w:t>
        </w:r>
      </w:ins>
      <w:ins w:id="85" w:author="Hiram Beltran-Sanchez" w:date="2017-11-18T14:57:00Z">
        <w:r w:rsidR="006D2C6C">
          <w:rPr>
            <w:rFonts w:ascii="Times New Roman" w:eastAsiaTheme="minorEastAsia" w:hAnsi="Times New Roman" w:cs="Times New Roman"/>
          </w:rPr>
          <w:t xml:space="preserve">(0.45 years) </w:t>
        </w:r>
      </w:ins>
      <w:ins w:id="86" w:author="Hiram Beltran-Sanchez" w:date="2017-11-18T15:03:00Z">
        <w:r w:rsidR="00A31273">
          <w:rPr>
            <w:rFonts w:ascii="Times New Roman" w:eastAsiaTheme="minorEastAsia" w:hAnsi="Times New Roman" w:cs="Times New Roman"/>
          </w:rPr>
          <w:t xml:space="preserve">of the overall </w:t>
        </w:r>
      </w:ins>
      <w:ins w:id="87" w:author="Hiram Beltran-Sanchez" w:date="2017-11-18T14:51:00Z">
        <w:r w:rsidR="00B97FBB">
          <w:rPr>
            <w:rFonts w:ascii="Times New Roman" w:eastAsiaTheme="minorEastAsia" w:hAnsi="Times New Roman" w:cs="Times New Roman"/>
          </w:rPr>
          <w:t xml:space="preserve">gain in life expectancy. </w:t>
        </w:r>
      </w:ins>
      <w:ins w:id="88" w:author="Hiram Beltran-Sanchez" w:date="2017-11-18T15:06:00Z">
        <w:r w:rsidR="008A51C5">
          <w:rPr>
            <w:rFonts w:ascii="Times New Roman" w:eastAsiaTheme="minorEastAsia" w:hAnsi="Times New Roman" w:cs="Times New Roman"/>
          </w:rPr>
          <w:t>Moreover</w:t>
        </w:r>
      </w:ins>
      <w:ins w:id="89" w:author="Hiram Beltran-Sanchez" w:date="2017-11-18T14:54:00Z">
        <w:r w:rsidR="00E21F36">
          <w:rPr>
            <w:rFonts w:ascii="Times New Roman" w:eastAsiaTheme="minorEastAsia" w:hAnsi="Times New Roman" w:cs="Times New Roman"/>
          </w:rPr>
          <w:t xml:space="preserve">, </w:t>
        </w:r>
      </w:ins>
      <w:ins w:id="90" w:author="Hiram Beltran-Sanchez" w:date="2017-11-18T14:55:00Z">
        <w:r w:rsidR="00E21F36">
          <w:rPr>
            <w:rFonts w:ascii="Times New Roman" w:eastAsiaTheme="minorEastAsia" w:hAnsi="Times New Roman" w:cs="Times New Roman"/>
          </w:rPr>
          <w:t xml:space="preserve">about </w:t>
        </w:r>
      </w:ins>
      <w:ins w:id="91" w:author="Hiram Beltran-Sanchez" w:date="2017-11-18T15:02:00Z">
        <w:r w:rsidR="0049659E">
          <w:rPr>
            <w:rFonts w:ascii="Times New Roman" w:eastAsiaTheme="minorEastAsia" w:hAnsi="Times New Roman" w:cs="Times New Roman"/>
          </w:rPr>
          <w:t>78</w:t>
        </w:r>
      </w:ins>
      <w:ins w:id="92" w:author="Hiram Beltran-Sanchez" w:date="2017-11-18T14:55:00Z">
        <w:r w:rsidR="00E21F36">
          <w:rPr>
            <w:rFonts w:ascii="Times New Roman" w:eastAsiaTheme="minorEastAsia" w:hAnsi="Times New Roman" w:cs="Times New Roman"/>
          </w:rPr>
          <w:t xml:space="preserve">% </w:t>
        </w:r>
      </w:ins>
      <w:ins w:id="93" w:author="Hiram Beltran-Sanchez" w:date="2017-11-18T15:08:00Z">
        <w:r w:rsidR="005721FB">
          <w:rPr>
            <w:rFonts w:ascii="Times New Roman" w:eastAsiaTheme="minorEastAsia" w:hAnsi="Times New Roman" w:cs="Times New Roman"/>
          </w:rPr>
          <w:t>(</w:t>
        </w:r>
        <w:commentRangeStart w:id="94"/>
        <w:r w:rsidR="005721FB">
          <w:rPr>
            <w:rFonts w:ascii="Times New Roman" w:eastAsiaTheme="minorEastAsia" w:hAnsi="Times New Roman" w:cs="Times New Roman"/>
          </w:rPr>
          <w:t>0.36</w:t>
        </w:r>
      </w:ins>
      <w:commentRangeEnd w:id="94"/>
      <w:ins w:id="95" w:author="Hiram Beltran-Sanchez" w:date="2017-11-18T15:33:00Z">
        <w:r w:rsidR="003455BB">
          <w:rPr>
            <w:rStyle w:val="CommentReference"/>
          </w:rPr>
          <w:commentReference w:id="94"/>
        </w:r>
      </w:ins>
      <w:ins w:id="96" w:author="Hiram Beltran-Sanchez" w:date="2017-11-18T15:08:00Z">
        <w:r w:rsidR="005721FB">
          <w:rPr>
            <w:rFonts w:ascii="Times New Roman" w:eastAsiaTheme="minorEastAsia" w:hAnsi="Times New Roman" w:cs="Times New Roman"/>
          </w:rPr>
          <w:t xml:space="preserve"> years) </w:t>
        </w:r>
      </w:ins>
      <w:ins w:id="97" w:author="Hiram Beltran-Sanchez" w:date="2017-11-18T14:55:00Z">
        <w:r w:rsidR="00E21F36">
          <w:rPr>
            <w:rFonts w:ascii="Times New Roman" w:eastAsiaTheme="minorEastAsia" w:hAnsi="Times New Roman" w:cs="Times New Roman"/>
          </w:rPr>
          <w:t xml:space="preserve">of </w:t>
        </w:r>
      </w:ins>
      <w:ins w:id="98" w:author="Hiram Beltran-Sanchez" w:date="2017-11-18T14:56:00Z">
        <w:r w:rsidR="00E21F36">
          <w:rPr>
            <w:rFonts w:ascii="Times New Roman" w:eastAsiaTheme="minorEastAsia" w:hAnsi="Times New Roman" w:cs="Times New Roman"/>
          </w:rPr>
          <w:t>th</w:t>
        </w:r>
      </w:ins>
      <w:ins w:id="99" w:author="Hiram Beltran-Sanchez" w:date="2017-11-18T15:04:00Z">
        <w:r w:rsidR="00A31273">
          <w:rPr>
            <w:rFonts w:ascii="Times New Roman" w:eastAsiaTheme="minorEastAsia" w:hAnsi="Times New Roman" w:cs="Times New Roman"/>
          </w:rPr>
          <w:t>is</w:t>
        </w:r>
      </w:ins>
      <w:ins w:id="100" w:author="Hiram Beltran-Sanchez" w:date="2017-11-18T14:55:00Z">
        <w:r w:rsidR="00E21F36">
          <w:rPr>
            <w:rFonts w:ascii="Times New Roman" w:eastAsiaTheme="minorEastAsia" w:hAnsi="Times New Roman" w:cs="Times New Roman"/>
          </w:rPr>
          <w:t xml:space="preserve"> contribution was due to reductions </w:t>
        </w:r>
      </w:ins>
      <w:ins w:id="101" w:author="Hiram Beltran-Sanchez" w:date="2017-11-18T15:06:00Z">
        <w:r w:rsidR="008A51C5">
          <w:rPr>
            <w:rFonts w:ascii="Times New Roman" w:eastAsiaTheme="minorEastAsia" w:hAnsi="Times New Roman" w:cs="Times New Roman"/>
          </w:rPr>
          <w:t xml:space="preserve">in homicide mortality </w:t>
        </w:r>
      </w:ins>
      <w:ins w:id="102" w:author="Hiram Beltran-Sanchez" w:date="2017-11-18T14:56:00Z">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ins>
      <w:ins w:id="103" w:author="Hiram Beltran-Sanchez" w:date="2017-11-18T15:09:00Z">
        <w:r w:rsidR="00696F3D">
          <w:rPr>
            <w:rFonts w:ascii="Times New Roman" w:eastAsiaTheme="minorEastAsia" w:hAnsi="Times New Roman" w:cs="Times New Roman"/>
          </w:rPr>
          <w:t xml:space="preserve">In contrast, </w:t>
        </w:r>
      </w:ins>
      <w:ins w:id="104" w:author="Hiram Beltran-Sanchez" w:date="2017-11-18T15:11:00Z">
        <w:r w:rsidR="00696F3D">
          <w:rPr>
            <w:rFonts w:ascii="Times New Roman" w:eastAsiaTheme="minorEastAsia" w:hAnsi="Times New Roman" w:cs="Times New Roman"/>
          </w:rPr>
          <w:t>the slowed down i</w:t>
        </w:r>
      </w:ins>
      <w:ins w:id="105" w:author="Hiram Beltran-Sanchez" w:date="2017-11-18T15:12:00Z">
        <w:r w:rsidR="00696F3D">
          <w:rPr>
            <w:rFonts w:ascii="Times New Roman" w:eastAsiaTheme="minorEastAsia" w:hAnsi="Times New Roman" w:cs="Times New Roman"/>
          </w:rPr>
          <w:t xml:space="preserve">mprovement in </w:t>
        </w:r>
      </w:ins>
      <w:ins w:id="106" w:author="Hiram Beltran-Sanchez" w:date="2017-11-18T15:13:00Z">
        <w:r w:rsidR="00696F3D">
          <w:rPr>
            <w:rFonts w:ascii="Times New Roman" w:eastAsiaTheme="minorEastAsia" w:hAnsi="Times New Roman" w:cs="Times New Roman"/>
          </w:rPr>
          <w:t xml:space="preserve">life expectancy in </w:t>
        </w:r>
      </w:ins>
      <w:ins w:id="107" w:author="Hiram Beltran-Sanchez" w:date="2017-11-18T15:25:00Z">
        <w:r w:rsidR="0064442B">
          <w:rPr>
            <w:rFonts w:ascii="Times New Roman" w:eastAsiaTheme="minorEastAsia" w:hAnsi="Times New Roman" w:cs="Times New Roman"/>
          </w:rPr>
          <w:t>2005-2015</w:t>
        </w:r>
      </w:ins>
      <w:ins w:id="108" w:author="Hiram Beltran-Sanchez" w:date="2017-11-18T15:12:00Z">
        <w:r w:rsidR="00696F3D">
          <w:rPr>
            <w:rFonts w:ascii="Times New Roman" w:eastAsiaTheme="minorEastAsia" w:hAnsi="Times New Roman" w:cs="Times New Roman"/>
          </w:rPr>
          <w:t xml:space="preserve"> was mai</w:t>
        </w:r>
      </w:ins>
      <w:ins w:id="109" w:author="Hiram Beltran-Sanchez" w:date="2017-11-18T15:14:00Z">
        <w:r w:rsidR="0091488C">
          <w:rPr>
            <w:rFonts w:ascii="Times New Roman" w:eastAsiaTheme="minorEastAsia" w:hAnsi="Times New Roman" w:cs="Times New Roman"/>
          </w:rPr>
          <w:t xml:space="preserve">nly the result of </w:t>
        </w:r>
      </w:ins>
      <w:ins w:id="110" w:author="Hiram Beltran-Sanchez" w:date="2017-11-18T15:25:00Z">
        <w:r w:rsidR="0064442B">
          <w:rPr>
            <w:rFonts w:ascii="Times New Roman" w:eastAsiaTheme="minorEastAsia" w:hAnsi="Times New Roman" w:cs="Times New Roman"/>
          </w:rPr>
          <w:t>ris</w:t>
        </w:r>
      </w:ins>
      <w:ins w:id="111" w:author="Hiram Beltran-Sanchez" w:date="2017-11-18T15:14:00Z">
        <w:r w:rsidR="00696F3D">
          <w:rPr>
            <w:rFonts w:ascii="Times New Roman" w:eastAsiaTheme="minorEastAsia" w:hAnsi="Times New Roman" w:cs="Times New Roman"/>
          </w:rPr>
          <w:t>ing rates of homicide and heart disease</w:t>
        </w:r>
      </w:ins>
      <w:ins w:id="112" w:author="Hiram Beltran-Sanchez" w:date="2017-11-18T15:16:00Z">
        <w:r w:rsidR="00DB1D38">
          <w:rPr>
            <w:rFonts w:ascii="Times New Roman" w:eastAsiaTheme="minorEastAsia" w:hAnsi="Times New Roman" w:cs="Times New Roman"/>
          </w:rPr>
          <w:t>, hence their negative contributions to the change</w:t>
        </w:r>
      </w:ins>
      <w:ins w:id="113" w:author="Hiram Beltran-Sanchez" w:date="2017-11-18T15:14:00Z">
        <w:r w:rsidR="00696F3D">
          <w:rPr>
            <w:rFonts w:ascii="Times New Roman" w:eastAsiaTheme="minorEastAsia" w:hAnsi="Times New Roman" w:cs="Times New Roman"/>
          </w:rPr>
          <w:t xml:space="preserve">. </w:t>
        </w:r>
      </w:ins>
      <w:ins w:id="114" w:author="Hiram Beltran-Sanchez" w:date="2017-11-18T15:23:00Z">
        <w:r w:rsidR="005D4B64">
          <w:rPr>
            <w:rFonts w:ascii="Times New Roman" w:eastAsiaTheme="minorEastAsia" w:hAnsi="Times New Roman" w:cs="Times New Roman"/>
          </w:rPr>
          <w:t xml:space="preserve">Contrary to </w:t>
        </w:r>
      </w:ins>
      <w:ins w:id="115" w:author="Hiram Beltran-Sanchez" w:date="2017-11-18T15:26:00Z">
        <w:r w:rsidR="0064442B">
          <w:rPr>
            <w:rFonts w:ascii="Times New Roman" w:eastAsiaTheme="minorEastAsia" w:hAnsi="Times New Roman" w:cs="Times New Roman"/>
          </w:rPr>
          <w:t>the previous decade</w:t>
        </w:r>
      </w:ins>
      <w:ins w:id="116" w:author="Hiram Beltran-Sanchez" w:date="2017-11-18T15:23:00Z">
        <w:r w:rsidR="005D4B64">
          <w:rPr>
            <w:rFonts w:ascii="Times New Roman" w:eastAsiaTheme="minorEastAsia" w:hAnsi="Times New Roman" w:cs="Times New Roman"/>
          </w:rPr>
          <w:t xml:space="preserve">, </w:t>
        </w:r>
      </w:ins>
      <w:ins w:id="117" w:author="Hiram Beltran-Sanchez" w:date="2017-11-18T15:26:00Z">
        <w:r w:rsidR="0064442B">
          <w:rPr>
            <w:rFonts w:ascii="Times New Roman" w:eastAsiaTheme="minorEastAsia" w:hAnsi="Times New Roman" w:cs="Times New Roman"/>
          </w:rPr>
          <w:t xml:space="preserve">about </w:t>
        </w:r>
      </w:ins>
      <w:ins w:id="118" w:author="Hiram Beltran-Sanchez" w:date="2017-11-18T15:25:00Z">
        <w:r w:rsidR="005D4B64">
          <w:rPr>
            <w:rFonts w:ascii="Times New Roman" w:eastAsiaTheme="minorEastAsia" w:hAnsi="Times New Roman" w:cs="Times New Roman"/>
          </w:rPr>
          <w:t>98%</w:t>
        </w:r>
      </w:ins>
      <w:ins w:id="119" w:author="Hiram Beltran-Sanchez" w:date="2017-11-18T15:34:00Z">
        <w:r w:rsidR="003455BB">
          <w:rPr>
            <w:rFonts w:ascii="Times New Roman" w:eastAsiaTheme="minorEastAsia" w:hAnsi="Times New Roman" w:cs="Times New Roman"/>
          </w:rPr>
          <w:t xml:space="preserve"> (-0.27 years)</w:t>
        </w:r>
      </w:ins>
      <w:ins w:id="120" w:author="Hiram Beltran-Sanchez" w:date="2017-11-18T15:23:00Z">
        <w:r w:rsidR="005D4B64">
          <w:rPr>
            <w:rFonts w:ascii="Times New Roman" w:eastAsiaTheme="minorEastAsia" w:hAnsi="Times New Roman" w:cs="Times New Roman"/>
          </w:rPr>
          <w:t xml:space="preserve"> of the negative contributions </w:t>
        </w:r>
      </w:ins>
      <w:ins w:id="121" w:author="Hiram Beltran-Sanchez" w:date="2017-11-18T15:26:00Z">
        <w:r w:rsidR="00D60BC5">
          <w:rPr>
            <w:rFonts w:ascii="Times New Roman" w:eastAsiaTheme="minorEastAsia" w:hAnsi="Times New Roman" w:cs="Times New Roman"/>
          </w:rPr>
          <w:t xml:space="preserve">due to homicides </w:t>
        </w:r>
      </w:ins>
      <w:ins w:id="122" w:author="Hiram Beltran-Sanchez" w:date="2017-11-18T15:23:00Z">
        <w:r w:rsidR="005D4B64">
          <w:rPr>
            <w:rFonts w:ascii="Times New Roman" w:eastAsiaTheme="minorEastAsia" w:hAnsi="Times New Roman" w:cs="Times New Roman"/>
          </w:rPr>
          <w:t>result</w:t>
        </w:r>
      </w:ins>
      <w:ins w:id="123" w:author="Hiram Beltran-Sanchez" w:date="2017-11-18T15:28:00Z">
        <w:r w:rsidR="00964D75">
          <w:rPr>
            <w:rFonts w:ascii="Times New Roman" w:eastAsiaTheme="minorEastAsia" w:hAnsi="Times New Roman" w:cs="Times New Roman"/>
          </w:rPr>
          <w:t>ed</w:t>
        </w:r>
      </w:ins>
      <w:ins w:id="124" w:author="Hiram Beltran-Sanchez" w:date="2017-11-18T15:23:00Z">
        <w:r w:rsidR="005D4B64">
          <w:rPr>
            <w:rFonts w:ascii="Times New Roman" w:eastAsiaTheme="minorEastAsia" w:hAnsi="Times New Roman" w:cs="Times New Roman"/>
          </w:rPr>
          <w:t xml:space="preserve"> from worsening mortality rates </w:t>
        </w:r>
      </w:ins>
      <w:ins w:id="125" w:author="Hiram Beltran-Sanchez" w:date="2017-11-18T15:24:00Z">
        <w:r w:rsidR="005D4B64">
          <w:rPr>
            <w:rFonts w:ascii="Times New Roman" w:eastAsiaTheme="minorEastAsia" w:hAnsi="Times New Roman" w:cs="Times New Roman"/>
          </w:rPr>
          <w:t>between ages 15-</w:t>
        </w:r>
        <w:commentRangeStart w:id="126"/>
        <w:r w:rsidR="005D4B64">
          <w:rPr>
            <w:rFonts w:ascii="Times New Roman" w:eastAsiaTheme="minorEastAsia" w:hAnsi="Times New Roman" w:cs="Times New Roman"/>
          </w:rPr>
          <w:t>49</w:t>
        </w:r>
      </w:ins>
      <w:commentRangeEnd w:id="126"/>
      <w:ins w:id="127" w:author="Hiram Beltran-Sanchez" w:date="2017-11-18T15:29:00Z">
        <w:r w:rsidR="001554F3">
          <w:rPr>
            <w:rStyle w:val="CommentReference"/>
          </w:rPr>
          <w:commentReference w:id="126"/>
        </w:r>
      </w:ins>
      <w:ins w:id="128" w:author="Hiram Beltran-Sanchez" w:date="2017-11-18T15:26:00Z">
        <w:r w:rsidR="0064442B">
          <w:rPr>
            <w:rFonts w:ascii="Times New Roman" w:eastAsiaTheme="minorEastAsia" w:hAnsi="Times New Roman" w:cs="Times New Roman"/>
          </w:rPr>
          <w:t xml:space="preserve">. </w:t>
        </w:r>
      </w:ins>
    </w:p>
    <w:p w14:paraId="743916EB" w14:textId="3F11304A" w:rsidR="0038240D" w:rsidRDefault="00FB260F"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 for males (from 69.2 to 71.2) and 1.3 years for women, changing from 75.4 to 76.7. Figure 1 shows that the </w:t>
      </w:r>
      <w:r w:rsidR="001438E2">
        <w:rPr>
          <w:rFonts w:ascii="Times New Roman" w:eastAsiaTheme="minorEastAsia" w:hAnsi="Times New Roman" w:cs="Times New Roman"/>
        </w:rPr>
        <w:t xml:space="preserve">progress made in reducing perinatal conditions and ages below age 5 is equivalent to </w:t>
      </w:r>
      <w:r>
        <w:rPr>
          <w:rFonts w:ascii="Times New Roman" w:eastAsiaTheme="minorEastAsia" w:hAnsi="Times New Roman" w:cs="Times New Roman"/>
        </w:rPr>
        <w:t>almost one year</w:t>
      </w:r>
      <w:r w:rsidR="001438E2">
        <w:rPr>
          <w:rFonts w:ascii="Times New Roman" w:eastAsiaTheme="minorEastAsia" w:hAnsi="Times New Roman" w:cs="Times New Roman"/>
        </w:rPr>
        <w:t xml:space="preserve"> of increase in life expectancy</w:t>
      </w:r>
      <w:r>
        <w:rPr>
          <w:rFonts w:ascii="Times New Roman" w:eastAsiaTheme="minorEastAsia" w:hAnsi="Times New Roman" w:cs="Times New Roman"/>
        </w:rPr>
        <w:t xml:space="preserve"> for males</w:t>
      </w:r>
      <w:r w:rsidR="001438E2">
        <w:rPr>
          <w:rFonts w:ascii="Times New Roman" w:eastAsiaTheme="minorEastAsia" w:hAnsi="Times New Roman" w:cs="Times New Roman"/>
        </w:rPr>
        <w:t>. Over the full age span, reductions in mortality from conditions amenable to medical service (AMS) (blue bars) and homicides (red) account for more than one and a half years of increase in life expectancy for males and over one full year in females between 1995 and 2005. Opposing this, diabetes and ischemic heart diseases (IHD) caused a reduction of over half a year in the same period, mainly in ages above 40</w:t>
      </w:r>
      <w:r w:rsidR="00684228">
        <w:rPr>
          <w:rFonts w:ascii="Times New Roman" w:eastAsiaTheme="minorEastAsia" w:hAnsi="Times New Roman" w:cs="Times New Roman"/>
        </w:rPr>
        <w:t xml:space="preserve"> in both sexes</w:t>
      </w:r>
      <w:r w:rsidR="001438E2">
        <w:rPr>
          <w:rFonts w:ascii="Times New Roman" w:eastAsiaTheme="minorEastAsia" w:hAnsi="Times New Roman" w:cs="Times New Roman"/>
        </w:rPr>
        <w:t>.</w:t>
      </w:r>
    </w:p>
    <w:p w14:paraId="7D00A64E" w14:textId="06304F90" w:rsidR="00684228" w:rsidRDefault="00684228" w:rsidP="00D36996">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From 2005 to 2015, the progress in increasing life expectancy was slowed down by half for males, </w:t>
      </w:r>
      <w:r w:rsidR="00891AF9">
        <w:rPr>
          <w:rFonts w:ascii="Times New Roman" w:eastAsiaTheme="minorEastAsia" w:hAnsi="Times New Roman" w:cs="Times New Roman"/>
        </w:rPr>
        <w:t>compared to the previous decade</w:t>
      </w:r>
      <w:r>
        <w:rPr>
          <w:rFonts w:ascii="Times New Roman" w:eastAsiaTheme="minorEastAsia" w:hAnsi="Times New Roman" w:cs="Times New Roman"/>
        </w:rPr>
        <w:t>, while female life expectancy increased an additional year. Homicides contributed the most to the slowdown in life expectancy (-</w:t>
      </w:r>
      <w:r w:rsidR="00E3461A">
        <w:rPr>
          <w:rFonts w:ascii="Times New Roman" w:eastAsiaTheme="minorEastAsia" w:hAnsi="Times New Roman" w:cs="Times New Roman"/>
        </w:rPr>
        <w:t>0</w:t>
      </w:r>
      <w:r>
        <w:rPr>
          <w:rFonts w:ascii="Times New Roman" w:eastAsiaTheme="minorEastAsia" w:hAnsi="Times New Roman" w:cs="Times New Roman"/>
        </w:rPr>
        <w:t xml:space="preserve">.3 years), mostly between ages 15 and 60. Diabetes and IHD continued to deteriorate, bringing down life expectancy by </w:t>
      </w:r>
      <w:r w:rsidR="00E3461A">
        <w:rPr>
          <w:rFonts w:ascii="Times New Roman" w:eastAsiaTheme="minorEastAsia" w:hAnsi="Times New Roman" w:cs="Times New Roman"/>
        </w:rPr>
        <w:t>0</w:t>
      </w:r>
      <w:r>
        <w:rPr>
          <w:rFonts w:ascii="Times New Roman" w:eastAsiaTheme="minorEastAsia" w:hAnsi="Times New Roman" w:cs="Times New Roman"/>
        </w:rPr>
        <w:t xml:space="preserve">.26 years in males and </w:t>
      </w:r>
      <w:r w:rsidR="00E3461A">
        <w:rPr>
          <w:rFonts w:ascii="Times New Roman" w:eastAsiaTheme="minorEastAsia" w:hAnsi="Times New Roman" w:cs="Times New Roman"/>
        </w:rPr>
        <w:t>0</w:t>
      </w:r>
      <w:r>
        <w:rPr>
          <w:rFonts w:ascii="Times New Roman" w:eastAsiaTheme="minorEastAsia" w:hAnsi="Times New Roman" w:cs="Times New Roman"/>
        </w:rPr>
        <w:t xml:space="preserve">.15 in </w:t>
      </w:r>
      <w:r>
        <w:rPr>
          <w:rFonts w:ascii="Times New Roman" w:eastAsiaTheme="minorEastAsia" w:hAnsi="Times New Roman" w:cs="Times New Roman"/>
        </w:rPr>
        <w:lastRenderedPageBreak/>
        <w:t xml:space="preserve">females. In males, progress in reducing deaths from lung cancer and cirrhosis contributed to the rise in life expectancy. Conditions amenable to medical service continued increasing life expectancy, albeit at a </w:t>
      </w:r>
      <w:r w:rsidR="00627B45">
        <w:rPr>
          <w:rFonts w:ascii="Times New Roman" w:eastAsiaTheme="minorEastAsia" w:hAnsi="Times New Roman" w:cs="Times New Roman"/>
        </w:rPr>
        <w:t>slower</w:t>
      </w:r>
      <w:r>
        <w:rPr>
          <w:rFonts w:ascii="Times New Roman" w:eastAsiaTheme="minorEastAsia" w:hAnsi="Times New Roman" w:cs="Times New Roman"/>
        </w:rPr>
        <w:t xml:space="preserve"> pace</w:t>
      </w:r>
      <w:r w:rsidR="00627B45">
        <w:rPr>
          <w:rFonts w:ascii="Times New Roman" w:eastAsiaTheme="minorEastAsia" w:hAnsi="Times New Roman" w:cs="Times New Roman"/>
        </w:rPr>
        <w:t xml:space="preserve"> than ten years before.</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776F92D9" w14:textId="7B6D13A6" w:rsidR="00927ECF" w:rsidRDefault="00753F17"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similar information </w:t>
      </w:r>
      <w:r w:rsidR="0046185B">
        <w:rPr>
          <w:rFonts w:ascii="Times New Roman" w:eastAsiaTheme="minorEastAsia" w:hAnsi="Times New Roman" w:cs="Times New Roman"/>
        </w:rPr>
        <w:t>to Figure 1 corresponding to 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46185B">
        <w:rPr>
          <w:rFonts w:ascii="Times New Roman" w:eastAsiaTheme="minorEastAsia" w:hAnsi="Times New Roman" w:cs="Times New Roman"/>
        </w:rPr>
        <w:t>. Lifespan variation</w:t>
      </w:r>
      <w:r w:rsidR="00BF5F73">
        <w:rPr>
          <w:rFonts w:ascii="Times New Roman" w:eastAsiaTheme="minorEastAsia" w:hAnsi="Times New Roman" w:cs="Times New Roman"/>
        </w:rPr>
        <w:t xml:space="preserve"> decreased throughout the entire period 1995-2015 for males and females at the national level. However, stronger reductions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 xml:space="preserve"> were made between 1995 and 2005 changing from 16.5 to 15.3 for males, and from 14.3 to 13.4 years for females. In the following ten years, 2005-2015, reductions represented almost half of the improvements made in the previous period (1995-2005).</w:t>
      </w:r>
      <w:r w:rsidR="00E3461A">
        <w:rPr>
          <w:rFonts w:ascii="Times New Roman" w:eastAsiaTheme="minorEastAsia" w:hAnsi="Times New Roman" w:cs="Times New Roman"/>
        </w:rPr>
        <w:t xml:space="preserve"> Homicides and conditionals amenable to medical service account for most of the decrease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for males</w:t>
      </w:r>
      <w:r w:rsidR="00E3461A">
        <w:rPr>
          <w:rFonts w:ascii="Times New Roman" w:eastAsiaTheme="minorEastAsia" w:hAnsi="Times New Roman" w:cs="Times New Roman"/>
        </w:rPr>
        <w:t>, -0.24 and -0.61</w:t>
      </w:r>
      <w:r w:rsidR="00DE2041">
        <w:rPr>
          <w:rFonts w:ascii="Times New Roman" w:eastAsiaTheme="minorEastAsia" w:hAnsi="Times New Roman" w:cs="Times New Roman"/>
        </w:rPr>
        <w:t xml:space="preserve"> years respectively. Diabetes, contributed negatively to the change in lifespan variation, mainly because of mortality deterioration above age 70 in both males and females. </w:t>
      </w:r>
      <w:r w:rsidR="00331EC7">
        <w:rPr>
          <w:rFonts w:ascii="Times New Roman" w:eastAsiaTheme="minorEastAsia" w:hAnsi="Times New Roman" w:cs="Times New Roman"/>
        </w:rPr>
        <w:t>Like</w:t>
      </w:r>
      <w:r w:rsidR="00DE2041">
        <w:rPr>
          <w:rFonts w:ascii="Times New Roman" w:eastAsiaTheme="minorEastAsia" w:hAnsi="Times New Roman" w:cs="Times New Roman"/>
        </w:rPr>
        <w:t xml:space="preserve"> males, most reduction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w:rPr>
            <w:rFonts w:ascii="Cambria Math" w:hAnsi="Cambria Math" w:cs="Times New Roman"/>
          </w:rPr>
          <m:t xml:space="preserve"> </m:t>
        </m:r>
      </m:oMath>
      <w:r w:rsidR="00DE2041">
        <w:rPr>
          <w:rFonts w:ascii="Times New Roman" w:eastAsiaTheme="minorEastAsia" w:hAnsi="Times New Roman" w:cs="Times New Roman"/>
        </w:rPr>
        <w:t xml:space="preserve"> </w:t>
      </w:r>
      <w:r w:rsidR="00331EC7">
        <w:rPr>
          <w:rFonts w:ascii="Times New Roman" w:eastAsiaTheme="minorEastAsia" w:hAnsi="Times New Roman" w:cs="Times New Roman"/>
        </w:rPr>
        <w:t xml:space="preserve">were caused by medically amenable conditions. </w:t>
      </w:r>
    </w:p>
    <w:p w14:paraId="03A94768" w14:textId="089B1732" w:rsidR="006B3821" w:rsidRDefault="00331EC7"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Between 2005 and 2015, the increase in homicide mortality </w:t>
      </w:r>
      <w:r w:rsidR="00465D97">
        <w:rPr>
          <w:rFonts w:ascii="Times New Roman" w:eastAsiaTheme="minorEastAsia" w:hAnsi="Times New Roman" w:cs="Times New Roman"/>
        </w:rPr>
        <w:t>had a positive impact on</w:t>
      </w:r>
      <w:r>
        <w:rPr>
          <w:rFonts w:ascii="Times New Roman" w:eastAsiaTheme="minorEastAsia" w:hAnsi="Times New Roman" w:cs="Times New Roman"/>
        </w:rPr>
        <w:t xml:space="preserve"> </w:t>
      </w:r>
      <w:r w:rsidR="00465D97">
        <w:rPr>
          <w:rFonts w:ascii="Times New Roman" w:eastAsiaTheme="minorEastAsia" w:hAnsi="Times New Roman" w:cs="Times New Roman"/>
        </w:rPr>
        <w:t>lifespan variation of</w:t>
      </w:r>
      <w:r>
        <w:rPr>
          <w:rFonts w:ascii="Times New Roman" w:eastAsiaTheme="minorEastAsia" w:hAnsi="Times New Roman" w:cs="Times New Roman"/>
        </w:rPr>
        <w:t xml:space="preserve"> 0</w:t>
      </w:r>
      <w:r w:rsidR="00AC45C1">
        <w:rPr>
          <w:rFonts w:ascii="Times New Roman" w:eastAsiaTheme="minorEastAsia" w:hAnsi="Times New Roman" w:cs="Times New Roman"/>
        </w:rPr>
        <w:t>.16 years in ages below age 6</w:t>
      </w:r>
      <w:r>
        <w:rPr>
          <w:rFonts w:ascii="Times New Roman" w:eastAsiaTheme="minorEastAsia" w:hAnsi="Times New Roman" w:cs="Times New Roman"/>
        </w:rPr>
        <w:t xml:space="preserve">0 for males, and a </w:t>
      </w:r>
      <w:r w:rsidR="00465D97">
        <w:rPr>
          <w:rFonts w:ascii="Times New Roman" w:eastAsiaTheme="minorEastAsia" w:hAnsi="Times New Roman" w:cs="Times New Roman"/>
        </w:rPr>
        <w:t>negligible</w:t>
      </w:r>
      <w:r>
        <w:rPr>
          <w:rFonts w:ascii="Times New Roman" w:eastAsiaTheme="minorEastAsia" w:hAnsi="Times New Roman" w:cs="Times New Roman"/>
        </w:rPr>
        <w:t xml:space="preserve"> impact for females. Opposing this, improvements in mortality in road traffic accidents (-0.11) and cirrhosis (-0.11)</w:t>
      </w:r>
      <w:r w:rsidR="00AC45C1">
        <w:rPr>
          <w:rFonts w:ascii="Times New Roman" w:eastAsiaTheme="minorEastAsia" w:hAnsi="Times New Roman" w:cs="Times New Roman"/>
        </w:rPr>
        <w:t xml:space="preserve"> decreased variation in lifespans. Importantly, deteriorations in diabetes mortality in ages above 70 continued helping reducing lifespan variation.</w:t>
      </w:r>
    </w:p>
    <w:p w14:paraId="3C00BDB0" w14:textId="18FB8646" w:rsidR="00F934E3" w:rsidRDefault="0046185B"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5AC7BF3F"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D62B48C" w14:textId="65E188AD" w:rsidR="00D739EB" w:rsidRDefault="00D739EB" w:rsidP="000401DA">
      <w:pPr>
        <w:spacing w:line="480" w:lineRule="auto"/>
        <w:ind w:firstLine="720"/>
        <w:jc w:val="both"/>
        <w:rPr>
          <w:rFonts w:ascii="Times New Roman" w:eastAsiaTheme="minorEastAsia" w:hAnsi="Times New Roman" w:cs="Times New Roman"/>
        </w:rPr>
      </w:pPr>
      <w:r w:rsidRPr="00D739EB">
        <w:rPr>
          <w:rFonts w:ascii="Times New Roman" w:eastAsiaTheme="minorEastAsia" w:hAnsi="Times New Roman" w:cs="Times New Roman"/>
        </w:rPr>
        <w:t xml:space="preserve">Figure 3 </w:t>
      </w:r>
      <w:r>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w:t>
      </w:r>
      <w:r w:rsidR="00D36996">
        <w:rPr>
          <w:rFonts w:ascii="Times New Roman" w:eastAsiaTheme="minorEastAsia" w:hAnsi="Times New Roman" w:cs="Times New Roman"/>
        </w:rPr>
        <w:lastRenderedPageBreak/>
        <w:t xml:space="preserve">triangles) by region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Every state increased life expectancy between 1995 and 2005 (panel A)</w:t>
      </w:r>
      <w:r w:rsidR="00E4747F">
        <w:rPr>
          <w:rFonts w:ascii="Times New Roman" w:eastAsiaTheme="minorEastAsia" w:hAnsi="Times New Roman" w:cs="Times New Roman"/>
        </w:rPr>
        <w:t xml:space="preserve"> with an additional year. However, between 2005 and 2015, the progress was slowed down and every state in Mexico </w:t>
      </w:r>
      <w:r w:rsidR="000401DA">
        <w:rPr>
          <w:rFonts w:ascii="Times New Roman" w:eastAsiaTheme="minorEastAsia" w:hAnsi="Times New Roman" w:cs="Times New Roman"/>
        </w:rPr>
        <w:t xml:space="preserve">experienced lower gains in life expectancy than the previous decade. Some states even experienced reductions in life expectancy, such as Chihuahua and x. </w:t>
      </w:r>
    </w:p>
    <w:p w14:paraId="2BF13300" w14:textId="64CF19A3" w:rsidR="000401DA" w:rsidRPr="00D739EB" w:rsidRDefault="000401DA" w:rsidP="000401DA">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Opposing trends in life expectancy, lifespan variation (panel B) was reduced in every state between 1995 and 2005, with major improvements in the South of the country in states such as Chiapas, Oaxaca and Puebla. Between 2005 and 2015, two states in the North increased variation in lifespans: Chihuahua and Nuevo León (both bordering with Texas in the US)</w:t>
      </w:r>
      <w:r w:rsidR="005358D0">
        <w:rPr>
          <w:rFonts w:ascii="Times New Roman" w:eastAsiaTheme="minorEastAsia" w:hAnsi="Times New Roman" w:cs="Times New Roman"/>
        </w:rPr>
        <w:t>, and the rest experienced smaller decreases than in the period 1995-2005.</w:t>
      </w:r>
    </w:p>
    <w:p w14:paraId="68680287" w14:textId="1DBE25CA" w:rsidR="00D739EB" w:rsidRDefault="005358D0" w:rsidP="005358D0">
      <w:pPr>
        <w:jc w:val="center"/>
        <w:rPr>
          <w:rFonts w:ascii="Times New Roman" w:eastAsiaTheme="majorEastAsia" w:hAnsi="Times New Roman" w:cs="Times New Roman"/>
          <w:iCs/>
          <w:spacing w:val="15"/>
        </w:rPr>
      </w:pPr>
      <w:r w:rsidRPr="005358D0">
        <w:rPr>
          <w:rFonts w:ascii="Times New Roman" w:eastAsiaTheme="majorEastAsia" w:hAnsi="Times New Roman" w:cs="Times New Roman"/>
          <w:iCs/>
          <w:spacing w:val="15"/>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4FE22B0A" w14:textId="32756FB3" w:rsidR="005358D0" w:rsidRDefault="005358D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Figure 4 shows the contribution</w:t>
      </w:r>
      <w:r w:rsidR="00911DE4">
        <w:rPr>
          <w:rFonts w:ascii="Times New Roman" w:eastAsiaTheme="majorEastAsia" w:hAnsi="Times New Roman" w:cs="Times New Roman"/>
          <w:iCs/>
          <w:spacing w:val="15"/>
        </w:rPr>
        <w:t xml:space="preserve"> (in years)</w:t>
      </w:r>
      <w:r>
        <w:rPr>
          <w:rFonts w:ascii="Times New Roman" w:eastAsiaTheme="majorEastAsia" w:hAnsi="Times New Roman" w:cs="Times New Roman"/>
          <w:iCs/>
          <w:spacing w:val="15"/>
        </w:rPr>
        <w:t xml:space="preserve"> of causes amenable to medical service (AMS), diabetes, </w:t>
      </w:r>
      <w:r w:rsidR="00BA6EE3">
        <w:rPr>
          <w:rFonts w:ascii="Times New Roman" w:eastAsiaTheme="majorEastAsia" w:hAnsi="Times New Roman" w:cs="Times New Roman"/>
          <w:iCs/>
          <w:spacing w:val="15"/>
        </w:rPr>
        <w:t xml:space="preserve">ischemic heart diseases (IHD), </w:t>
      </w:r>
      <w:r>
        <w:rPr>
          <w:rFonts w:ascii="Times New Roman" w:eastAsiaTheme="majorEastAsia" w:hAnsi="Times New Roman" w:cs="Times New Roman"/>
          <w:iCs/>
          <w:spacing w:val="15"/>
        </w:rPr>
        <w:t>cirrhosis and homicide</w:t>
      </w:r>
      <w:r w:rsidR="004A6E85">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to changes in lifespan variation between 1995 and 2005 (blue dots) and between 2005 and 2015 (red triangles)</w:t>
      </w:r>
      <w:r w:rsidR="0017529C">
        <w:rPr>
          <w:rFonts w:ascii="Times New Roman" w:eastAsiaTheme="majorEastAsia" w:hAnsi="Times New Roman" w:cs="Times New Roman"/>
          <w:iCs/>
          <w:spacing w:val="15"/>
        </w:rPr>
        <w:t xml:space="preserve"> for males</w:t>
      </w:r>
      <w:r>
        <w:rPr>
          <w:rFonts w:ascii="Times New Roman" w:eastAsiaTheme="majorEastAsia" w:hAnsi="Times New Roman" w:cs="Times New Roman"/>
          <w:iCs/>
          <w:spacing w:val="15"/>
        </w:rPr>
        <w:t>.</w:t>
      </w:r>
      <w:r w:rsidR="007039A4">
        <w:rPr>
          <w:rFonts w:ascii="Times New Roman" w:eastAsiaTheme="majorEastAsia" w:hAnsi="Times New Roman" w:cs="Times New Roman"/>
          <w:iCs/>
          <w:spacing w:val="15"/>
        </w:rPr>
        <w:t xml:space="preserve"> We show these causes of death because </w:t>
      </w:r>
      <w:r w:rsidR="00143AA0">
        <w:rPr>
          <w:rFonts w:ascii="Times New Roman" w:eastAsiaTheme="majorEastAsia" w:hAnsi="Times New Roman" w:cs="Times New Roman"/>
          <w:iCs/>
          <w:spacing w:val="15"/>
        </w:rPr>
        <w:t>they</w:t>
      </w:r>
      <w:r w:rsidR="007039A4">
        <w:rPr>
          <w:rFonts w:ascii="Times New Roman" w:eastAsiaTheme="majorEastAsia" w:hAnsi="Times New Roman" w:cs="Times New Roman"/>
          <w:iCs/>
          <w:spacing w:val="15"/>
        </w:rPr>
        <w:t xml:space="preserve"> contributed the most to changes in lifespan variation. For contributions from all cause-of-death categories and see Supplementary Material.</w:t>
      </w:r>
    </w:p>
    <w:p w14:paraId="03FCAE88" w14:textId="054279EE" w:rsidR="00FC6AAC" w:rsidRPr="005358D0" w:rsidRDefault="00143AA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ab/>
        <w:t>Every state decreased lifespan variation due to medically amenable causes of death and homicides between 1995 and 2005. The states showing the larger reduction</w:t>
      </w:r>
      <w:r w:rsidR="00911DE4">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w:t>
      </w:r>
      <w:r w:rsidR="00911DE4">
        <w:rPr>
          <w:rFonts w:ascii="Times New Roman" w:eastAsiaTheme="majorEastAsia" w:hAnsi="Times New Roman" w:cs="Times New Roman"/>
          <w:iCs/>
          <w:spacing w:val="15"/>
        </w:rPr>
        <w:t>were</w:t>
      </w:r>
      <w:r>
        <w:rPr>
          <w:rFonts w:ascii="Times New Roman" w:eastAsiaTheme="majorEastAsia" w:hAnsi="Times New Roman" w:cs="Times New Roman"/>
          <w:iCs/>
          <w:spacing w:val="15"/>
        </w:rPr>
        <w:t xml:space="preserve"> mostly concentrated in the southern region of Mexico such as Chiapas, Oaxaca, Puebla, Guerrero and Morelos. </w:t>
      </w:r>
      <w:r w:rsidR="00911DE4">
        <w:rPr>
          <w:rFonts w:ascii="Times New Roman" w:eastAsiaTheme="majorEastAsia" w:hAnsi="Times New Roman" w:cs="Times New Roman"/>
          <w:iCs/>
          <w:spacing w:val="15"/>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Pr>
          <w:rFonts w:ascii="Times New Roman" w:eastAsiaTheme="majorEastAsia" w:hAnsi="Times New Roman" w:cs="Times New Roman"/>
          <w:iCs/>
          <w:spacing w:val="15"/>
        </w:rPr>
        <w:t>he increase in homicide mortality</w:t>
      </w:r>
      <w:r w:rsidR="00911DE4">
        <w:rPr>
          <w:rFonts w:ascii="Times New Roman" w:eastAsiaTheme="majorEastAsia" w:hAnsi="Times New Roman" w:cs="Times New Roman"/>
          <w:iCs/>
          <w:spacing w:val="15"/>
        </w:rPr>
        <w:t xml:space="preserve"> in this period mainly affected the states of Guerrero (in the South), Chihuahua and Sinaloa in the North, and Colima in the central region. In these states</w:t>
      </w:r>
      <w:r w:rsidR="00C15EEE">
        <w:rPr>
          <w:rFonts w:ascii="Times New Roman" w:eastAsiaTheme="majorEastAsia" w:hAnsi="Times New Roman" w:cs="Times New Roman"/>
          <w:iCs/>
          <w:spacing w:val="15"/>
        </w:rPr>
        <w:t xml:space="preserve"> the increases</w:t>
      </w:r>
      <w:r w:rsidR="00911DE4">
        <w:rPr>
          <w:rFonts w:ascii="Times New Roman" w:eastAsiaTheme="majorEastAsia" w:hAnsi="Times New Roman" w:cs="Times New Roman"/>
          <w:iCs/>
          <w:spacing w:val="15"/>
        </w:rPr>
        <w:t xml:space="preserve"> in lifespan variation </w:t>
      </w:r>
      <w:r w:rsidR="00C15EEE">
        <w:rPr>
          <w:rFonts w:ascii="Times New Roman" w:eastAsiaTheme="majorEastAsia" w:hAnsi="Times New Roman" w:cs="Times New Roman"/>
          <w:iCs/>
          <w:spacing w:val="15"/>
        </w:rPr>
        <w:t>were</w:t>
      </w:r>
      <w:r w:rsidR="00911DE4">
        <w:rPr>
          <w:rFonts w:ascii="Times New Roman" w:eastAsiaTheme="majorEastAsia" w:hAnsi="Times New Roman" w:cs="Times New Roman"/>
          <w:iCs/>
          <w:spacing w:val="15"/>
        </w:rPr>
        <w:t xml:space="preserve"> even </w:t>
      </w:r>
      <w:r w:rsidR="00911DE4">
        <w:rPr>
          <w:rFonts w:ascii="Times New Roman" w:eastAsiaTheme="majorEastAsia" w:hAnsi="Times New Roman" w:cs="Times New Roman"/>
          <w:iCs/>
          <w:spacing w:val="15"/>
        </w:rPr>
        <w:lastRenderedPageBreak/>
        <w:t>larger that the improvements (decreases) made from 1995 to 2005. Diabetes</w:t>
      </w:r>
      <w:r w:rsidR="00BA6EE3">
        <w:rPr>
          <w:rFonts w:ascii="Times New Roman" w:eastAsiaTheme="majorEastAsia" w:hAnsi="Times New Roman" w:cs="Times New Roman"/>
          <w:iCs/>
          <w:spacing w:val="15"/>
        </w:rPr>
        <w:t>, IHD and c</w:t>
      </w:r>
      <w:r w:rsidR="00911DE4">
        <w:rPr>
          <w:rFonts w:ascii="Times New Roman" w:eastAsiaTheme="majorEastAsia" w:hAnsi="Times New Roman" w:cs="Times New Roman"/>
          <w:iCs/>
          <w:spacing w:val="15"/>
        </w:rPr>
        <w:t>irrhosis show mixed results</w:t>
      </w:r>
      <w:r w:rsidR="00BA6EE3">
        <w:rPr>
          <w:rFonts w:ascii="Times New Roman" w:eastAsiaTheme="majorEastAsia" w:hAnsi="Times New Roman" w:cs="Times New Roman"/>
          <w:iCs/>
          <w:spacing w:val="15"/>
        </w:rPr>
        <w:t>, but</w:t>
      </w:r>
      <w:r w:rsidR="00911DE4">
        <w:rPr>
          <w:rFonts w:ascii="Times New Roman" w:eastAsiaTheme="majorEastAsia" w:hAnsi="Times New Roman" w:cs="Times New Roman"/>
          <w:iCs/>
          <w:spacing w:val="15"/>
        </w:rPr>
        <w:t xml:space="preserve"> with smaller contributions. </w:t>
      </w:r>
      <w:r w:rsidR="00C15EEE">
        <w:rPr>
          <w:rFonts w:ascii="Times New Roman" w:eastAsiaTheme="majorEastAsia" w:hAnsi="Times New Roman" w:cs="Times New Roman"/>
          <w:iCs/>
          <w:spacing w:val="15"/>
        </w:rPr>
        <w:t xml:space="preserve">Females experienced </w:t>
      </w:r>
      <w:r w:rsidR="00F10FC9">
        <w:rPr>
          <w:rFonts w:ascii="Times New Roman" w:eastAsiaTheme="majorEastAsia" w:hAnsi="Times New Roman" w:cs="Times New Roman"/>
          <w:iCs/>
          <w:spacing w:val="15"/>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77491FF7" w14:textId="494F10B9" w:rsidR="00B62339" w:rsidRPr="00F934E3" w:rsidRDefault="00B62339" w:rsidP="00B55311">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Discussion</w:t>
      </w: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68486C82" w14:textId="77777777" w:rsidR="006B5AD0" w:rsidRPr="006B5AD0" w:rsidRDefault="00CC0A4A" w:rsidP="006B5AD0">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6B5AD0" w:rsidRPr="006B5AD0">
        <w:t>1.</w:t>
      </w:r>
      <w:r w:rsidR="006B5AD0" w:rsidRPr="006B5AD0">
        <w:tab/>
        <w:t xml:space="preserve">Briceño-León, R., A. Villaveces, and A. Concha-Eastman, </w:t>
      </w:r>
      <w:r w:rsidR="006B5AD0" w:rsidRPr="006B5AD0">
        <w:rPr>
          <w:i/>
        </w:rPr>
        <w:t>Understanding the uneven distribution of the incidence of homicide in Latin America.</w:t>
      </w:r>
      <w:r w:rsidR="006B5AD0" w:rsidRPr="006B5AD0">
        <w:t xml:space="preserve"> International Journal of Epidemiology, 2008. </w:t>
      </w:r>
      <w:r w:rsidR="006B5AD0" w:rsidRPr="006B5AD0">
        <w:rPr>
          <w:b/>
        </w:rPr>
        <w:t>37</w:t>
      </w:r>
      <w:r w:rsidR="006B5AD0" w:rsidRPr="006B5AD0">
        <w:t>(4): p. 751-757.</w:t>
      </w:r>
    </w:p>
    <w:p w14:paraId="7AE7589A" w14:textId="77777777" w:rsidR="006B5AD0" w:rsidRPr="006B5AD0" w:rsidRDefault="006B5AD0" w:rsidP="006B5AD0">
      <w:pPr>
        <w:pStyle w:val="EndNoteBibliography"/>
        <w:ind w:left="720" w:hanging="720"/>
      </w:pPr>
      <w:r w:rsidRPr="006B5AD0">
        <w:t>2.</w:t>
      </w:r>
      <w:r w:rsidRPr="006B5AD0">
        <w:tab/>
        <w:t xml:space="preserve">Drugs, U.N.O.o. and Crime, </w:t>
      </w:r>
      <w:r w:rsidRPr="006B5AD0">
        <w:rPr>
          <w:i/>
        </w:rPr>
        <w:t>Global study on homicide 2013: trends, contexts, data</w:t>
      </w:r>
      <w:r w:rsidRPr="006B5AD0">
        <w:t>. 2013: UNODC.</w:t>
      </w:r>
    </w:p>
    <w:p w14:paraId="44A54C48" w14:textId="77777777" w:rsidR="006B5AD0" w:rsidRPr="006B5AD0" w:rsidRDefault="006B5AD0" w:rsidP="006B5AD0">
      <w:pPr>
        <w:pStyle w:val="EndNoteBibliography"/>
        <w:ind w:left="720" w:hanging="720"/>
      </w:pPr>
      <w:r w:rsidRPr="006B5AD0">
        <w:t>3.</w:t>
      </w:r>
      <w:r w:rsidRPr="006B5AD0">
        <w:tab/>
        <w:t xml:space="preserve">Gamlin, J., </w:t>
      </w:r>
      <w:r w:rsidRPr="006B5AD0">
        <w:rPr>
          <w:i/>
        </w:rPr>
        <w:t>Violence and homicide in Mexico: a global health issue.</w:t>
      </w:r>
      <w:r w:rsidRPr="006B5AD0">
        <w:t xml:space="preserve"> The Lancet, 2015. </w:t>
      </w:r>
      <w:r w:rsidRPr="006B5AD0">
        <w:rPr>
          <w:b/>
        </w:rPr>
        <w:t>385</w:t>
      </w:r>
      <w:r w:rsidRPr="006B5AD0">
        <w:t>(9968): p. 605-606.</w:t>
      </w:r>
    </w:p>
    <w:p w14:paraId="613D3A30" w14:textId="77777777" w:rsidR="006B5AD0" w:rsidRPr="006B5AD0" w:rsidRDefault="006B5AD0" w:rsidP="006B5AD0">
      <w:pPr>
        <w:pStyle w:val="EndNoteBibliography"/>
        <w:ind w:left="720" w:hanging="720"/>
      </w:pPr>
      <w:r w:rsidRPr="006B5AD0">
        <w:t>4.</w:t>
      </w:r>
      <w:r w:rsidRPr="006B5AD0">
        <w:tab/>
        <w:t xml:space="preserve">Canudas-Romo, V., V.M. García-Guerrero, and C.J. Echarri-Cánovas, </w:t>
      </w:r>
      <w:r w:rsidRPr="006B5AD0">
        <w:rPr>
          <w:i/>
        </w:rPr>
        <w:t>The stagnation of the Mexican male life expectancy in the first decade of the 21st century: the impact of homicides and diabetes mellitus.</w:t>
      </w:r>
      <w:r w:rsidRPr="006B5AD0">
        <w:t xml:space="preserve"> J Epidemiol Community Health, 2015. </w:t>
      </w:r>
      <w:r w:rsidRPr="006B5AD0">
        <w:rPr>
          <w:b/>
        </w:rPr>
        <w:t>69</w:t>
      </w:r>
      <w:r w:rsidRPr="006B5AD0">
        <w:t>(1): p. 28-34.</w:t>
      </w:r>
    </w:p>
    <w:p w14:paraId="6DCC0722" w14:textId="77777777" w:rsidR="006B5AD0" w:rsidRPr="006B5AD0" w:rsidRDefault="006B5AD0" w:rsidP="006B5AD0">
      <w:pPr>
        <w:pStyle w:val="EndNoteBibliography"/>
        <w:ind w:left="720" w:hanging="720"/>
      </w:pPr>
      <w:r w:rsidRPr="006B5AD0">
        <w:t>5.</w:t>
      </w:r>
      <w:r w:rsidRPr="006B5AD0">
        <w:tab/>
        <w:t xml:space="preserve">Aburto, J.M., et al., </w:t>
      </w:r>
      <w:r w:rsidRPr="006B5AD0">
        <w:rPr>
          <w:i/>
        </w:rPr>
        <w:t>Homicides in Mexico reversed life expectancy gains for men and slowed them for women, 2000–10.</w:t>
      </w:r>
      <w:r w:rsidRPr="006B5AD0">
        <w:t xml:space="preserve"> Health Affairs, 2016. </w:t>
      </w:r>
      <w:r w:rsidRPr="006B5AD0">
        <w:rPr>
          <w:b/>
        </w:rPr>
        <w:t>35</w:t>
      </w:r>
      <w:r w:rsidRPr="006B5AD0">
        <w:t>(1): p. 88-95.</w:t>
      </w:r>
    </w:p>
    <w:p w14:paraId="5EBBECD0" w14:textId="77777777" w:rsidR="006B5AD0" w:rsidRPr="006B5AD0" w:rsidRDefault="006B5AD0" w:rsidP="006B5AD0">
      <w:pPr>
        <w:pStyle w:val="EndNoteBibliography"/>
        <w:ind w:left="720" w:hanging="720"/>
      </w:pPr>
      <w:r w:rsidRPr="006B5AD0">
        <w:t>6.</w:t>
      </w:r>
      <w:r w:rsidRPr="006B5AD0">
        <w:tab/>
        <w:t xml:space="preserve">Gómez-Dantés, H., et al., </w:t>
      </w:r>
      <w:r w:rsidRPr="006B5AD0">
        <w:rPr>
          <w:i/>
        </w:rPr>
        <w:t>Dissonant health transition in the states of Mexico, 1990–2013: a systematic analysis for the Global Burden of Disease Study 2013.</w:t>
      </w:r>
      <w:r w:rsidRPr="006B5AD0">
        <w:t xml:space="preserve"> The Lancet, 2016. </w:t>
      </w:r>
      <w:r w:rsidRPr="006B5AD0">
        <w:rPr>
          <w:b/>
        </w:rPr>
        <w:t>388</w:t>
      </w:r>
      <w:r w:rsidRPr="006B5AD0">
        <w:t>(10058): p. 2386-2402.</w:t>
      </w:r>
    </w:p>
    <w:p w14:paraId="387A7D3E" w14:textId="77777777" w:rsidR="006B5AD0" w:rsidRPr="006B5AD0" w:rsidRDefault="006B5AD0" w:rsidP="006B5AD0">
      <w:pPr>
        <w:pStyle w:val="EndNoteBibliography"/>
        <w:ind w:left="720" w:hanging="720"/>
      </w:pPr>
      <w:r w:rsidRPr="006B5AD0">
        <w:t>7.</w:t>
      </w:r>
      <w:r w:rsidRPr="006B5AD0">
        <w:tab/>
        <w:t xml:space="preserve">Edwards, R.D. and S. Tuljapurkar, </w:t>
      </w:r>
      <w:r w:rsidRPr="006B5AD0">
        <w:rPr>
          <w:i/>
        </w:rPr>
        <w:t>Inequality in life spans and a new perspective on mortality convergence across industrialized countries.</w:t>
      </w:r>
      <w:r w:rsidRPr="006B5AD0">
        <w:t xml:space="preserve"> Population and Development Review, 2005. </w:t>
      </w:r>
      <w:r w:rsidRPr="006B5AD0">
        <w:rPr>
          <w:b/>
        </w:rPr>
        <w:t>31</w:t>
      </w:r>
      <w:r w:rsidRPr="006B5AD0">
        <w:t>(4): p. 645-674.</w:t>
      </w:r>
    </w:p>
    <w:p w14:paraId="3EB05483" w14:textId="77777777" w:rsidR="006B5AD0" w:rsidRPr="006B5AD0" w:rsidRDefault="006B5AD0" w:rsidP="006B5AD0">
      <w:pPr>
        <w:pStyle w:val="EndNoteBibliography"/>
        <w:ind w:left="720" w:hanging="720"/>
      </w:pPr>
      <w:r w:rsidRPr="006B5AD0">
        <w:t>8.</w:t>
      </w:r>
      <w:r w:rsidRPr="006B5AD0">
        <w:tab/>
        <w:t xml:space="preserve">Wilmoth, J.R. and S. Horiuchi, </w:t>
      </w:r>
      <w:r w:rsidRPr="006B5AD0">
        <w:rPr>
          <w:i/>
        </w:rPr>
        <w:t>Rectangularization revisited: Variability of age at death within human populations*.</w:t>
      </w:r>
      <w:r w:rsidRPr="006B5AD0">
        <w:t xml:space="preserve"> Demography, 1999. </w:t>
      </w:r>
      <w:r w:rsidRPr="006B5AD0">
        <w:rPr>
          <w:b/>
        </w:rPr>
        <w:t>36</w:t>
      </w:r>
      <w:r w:rsidRPr="006B5AD0">
        <w:t>(4): p. 475-495.</w:t>
      </w:r>
    </w:p>
    <w:p w14:paraId="05946654" w14:textId="77777777" w:rsidR="006B5AD0" w:rsidRPr="006B5AD0" w:rsidRDefault="006B5AD0" w:rsidP="006B5AD0">
      <w:pPr>
        <w:pStyle w:val="EndNoteBibliography"/>
        <w:ind w:left="720" w:hanging="720"/>
      </w:pPr>
      <w:r w:rsidRPr="006B5AD0">
        <w:t>9.</w:t>
      </w:r>
      <w:r w:rsidRPr="006B5AD0">
        <w:tab/>
        <w:t xml:space="preserve">Tuljapurkar, S., </w:t>
      </w:r>
      <w:r w:rsidRPr="006B5AD0">
        <w:rPr>
          <w:i/>
        </w:rPr>
        <w:t>The final inequality: variance in age at death</w:t>
      </w:r>
      <w:r w:rsidRPr="006B5AD0">
        <w:t xml:space="preserve">, in </w:t>
      </w:r>
      <w:r w:rsidRPr="006B5AD0">
        <w:rPr>
          <w:i/>
        </w:rPr>
        <w:t>Demography and the Economy</w:t>
      </w:r>
      <w:r w:rsidRPr="006B5AD0">
        <w:t>. 2010, University of Chicago Press. p. 209-221.</w:t>
      </w:r>
    </w:p>
    <w:p w14:paraId="3DABCCB9" w14:textId="77777777" w:rsidR="006B5AD0" w:rsidRPr="006B5AD0" w:rsidRDefault="006B5AD0" w:rsidP="006B5AD0">
      <w:pPr>
        <w:pStyle w:val="EndNoteBibliography"/>
        <w:ind w:left="720" w:hanging="720"/>
      </w:pPr>
      <w:r w:rsidRPr="006B5AD0">
        <w:t>10.</w:t>
      </w:r>
      <w:r w:rsidRPr="006B5AD0">
        <w:tab/>
        <w:t xml:space="preserve">Marmot, M., </w:t>
      </w:r>
      <w:r w:rsidRPr="006B5AD0">
        <w:rPr>
          <w:i/>
        </w:rPr>
        <w:t>Inequalities in health.</w:t>
      </w:r>
      <w:r w:rsidRPr="006B5AD0">
        <w:t xml:space="preserve"> New England Journal of Medicine, 2001. </w:t>
      </w:r>
      <w:r w:rsidRPr="006B5AD0">
        <w:rPr>
          <w:b/>
        </w:rPr>
        <w:t>345</w:t>
      </w:r>
      <w:r w:rsidRPr="006B5AD0">
        <w:t>(2): p. 134-135.</w:t>
      </w:r>
    </w:p>
    <w:p w14:paraId="4C22B40D" w14:textId="77777777" w:rsidR="006B5AD0" w:rsidRPr="006B5AD0" w:rsidRDefault="006B5AD0" w:rsidP="006B5AD0">
      <w:pPr>
        <w:pStyle w:val="EndNoteBibliography"/>
        <w:ind w:left="720" w:hanging="720"/>
      </w:pPr>
      <w:r w:rsidRPr="006B5AD0">
        <w:t>11.</w:t>
      </w:r>
      <w:r w:rsidRPr="006B5AD0">
        <w:tab/>
        <w:t xml:space="preserve">van Raalte, A.A., et al., </w:t>
      </w:r>
      <w:r w:rsidRPr="006B5AD0">
        <w:rPr>
          <w:i/>
        </w:rPr>
        <w:t>More variation in lifespan in lower educated groups: evidence from 10 European countries.</w:t>
      </w:r>
      <w:r w:rsidRPr="006B5AD0">
        <w:t xml:space="preserve"> International Journal of Epidemiology, 2011: p. dyr146.</w:t>
      </w:r>
    </w:p>
    <w:p w14:paraId="5294E581" w14:textId="77777777" w:rsidR="006B5AD0" w:rsidRPr="006B5AD0" w:rsidRDefault="006B5AD0" w:rsidP="006B5AD0">
      <w:pPr>
        <w:pStyle w:val="EndNoteBibliography"/>
        <w:ind w:left="720" w:hanging="720"/>
      </w:pPr>
      <w:r w:rsidRPr="006B5AD0">
        <w:t>12.</w:t>
      </w:r>
      <w:r w:rsidRPr="006B5AD0">
        <w:tab/>
        <w:t xml:space="preserve">Engelman, M., V. Canudas-Romo, and E.M. Agree, </w:t>
      </w:r>
      <w:r w:rsidRPr="006B5AD0">
        <w:rPr>
          <w:i/>
        </w:rPr>
        <w:t>The implications of increased survivorship for mortality variation in aging populations.</w:t>
      </w:r>
      <w:r w:rsidRPr="006B5AD0">
        <w:t xml:space="preserve"> Population and Development Review, 2010. </w:t>
      </w:r>
      <w:r w:rsidRPr="006B5AD0">
        <w:rPr>
          <w:b/>
        </w:rPr>
        <w:t>36</w:t>
      </w:r>
      <w:r w:rsidRPr="006B5AD0">
        <w:t>(3): p. 511-539.</w:t>
      </w:r>
    </w:p>
    <w:p w14:paraId="3AA2EFFB" w14:textId="77777777" w:rsidR="006B5AD0" w:rsidRPr="006B5AD0" w:rsidRDefault="006B5AD0" w:rsidP="006B5AD0">
      <w:pPr>
        <w:pStyle w:val="EndNoteBibliography"/>
        <w:ind w:left="720" w:hanging="720"/>
      </w:pPr>
      <w:r w:rsidRPr="006B5AD0">
        <w:t>13.</w:t>
      </w:r>
      <w:r w:rsidRPr="006B5AD0">
        <w:tab/>
        <w:t xml:space="preserve">Vaupel, J.W., Z. Zhang, and A.A. van Raalte, </w:t>
      </w:r>
      <w:r w:rsidRPr="006B5AD0">
        <w:rPr>
          <w:i/>
        </w:rPr>
        <w:t>Life expectancy and disparity: an international comparison of life table data.</w:t>
      </w:r>
      <w:r w:rsidRPr="006B5AD0">
        <w:t xml:space="preserve"> BMJ open, 2011. </w:t>
      </w:r>
      <w:r w:rsidRPr="006B5AD0">
        <w:rPr>
          <w:b/>
        </w:rPr>
        <w:t>1</w:t>
      </w:r>
      <w:r w:rsidRPr="006B5AD0">
        <w:t>(1): p. e000128.</w:t>
      </w:r>
    </w:p>
    <w:p w14:paraId="09A18A73" w14:textId="77777777" w:rsidR="006B5AD0" w:rsidRPr="006B5AD0" w:rsidRDefault="006B5AD0" w:rsidP="006B5AD0">
      <w:pPr>
        <w:pStyle w:val="EndNoteBibliography"/>
        <w:ind w:left="720" w:hanging="720"/>
      </w:pPr>
      <w:r w:rsidRPr="006B5AD0">
        <w:lastRenderedPageBreak/>
        <w:t>14.</w:t>
      </w:r>
      <w:r w:rsidRPr="006B5AD0">
        <w:tab/>
        <w:t xml:space="preserve">Colchero, F., et al., </w:t>
      </w:r>
      <w:r w:rsidRPr="006B5AD0">
        <w:rPr>
          <w:i/>
        </w:rPr>
        <w:t>The emergence of longevous populations.</w:t>
      </w:r>
      <w:r w:rsidRPr="006B5AD0">
        <w:t xml:space="preserve"> Proceedings of the National Academy of Sciences, 2016. </w:t>
      </w:r>
      <w:r w:rsidRPr="006B5AD0">
        <w:rPr>
          <w:b/>
        </w:rPr>
        <w:t>N.A</w:t>
      </w:r>
      <w:r w:rsidRPr="006B5AD0">
        <w:t>(N.A): p. N.A.</w:t>
      </w:r>
    </w:p>
    <w:p w14:paraId="300DB1F1" w14:textId="77777777" w:rsidR="006B5AD0" w:rsidRPr="006B5AD0" w:rsidRDefault="006B5AD0" w:rsidP="006B5AD0">
      <w:pPr>
        <w:pStyle w:val="EndNoteBibliography"/>
        <w:ind w:left="720" w:hanging="720"/>
      </w:pPr>
      <w:r w:rsidRPr="006B5AD0">
        <w:t>15.</w:t>
      </w:r>
      <w:r w:rsidRPr="006B5AD0">
        <w:tab/>
        <w:t xml:space="preserve">Sasson, I., </w:t>
      </w:r>
      <w:r w:rsidRPr="006B5AD0">
        <w:rPr>
          <w:i/>
        </w:rPr>
        <w:t>Trends in life expectancy and lifespan variation by educational attainment: United States, 1990–2010.</w:t>
      </w:r>
      <w:r w:rsidRPr="006B5AD0">
        <w:t xml:space="preserve"> Demography, 2016. </w:t>
      </w:r>
      <w:r w:rsidRPr="006B5AD0">
        <w:rPr>
          <w:b/>
        </w:rPr>
        <w:t>53</w:t>
      </w:r>
      <w:r w:rsidRPr="006B5AD0">
        <w:t>(2): p. 269-293.</w:t>
      </w:r>
    </w:p>
    <w:p w14:paraId="59CFD948" w14:textId="77777777" w:rsidR="006B5AD0" w:rsidRPr="006B5AD0" w:rsidRDefault="006B5AD0" w:rsidP="006B5AD0">
      <w:pPr>
        <w:pStyle w:val="EndNoteBibliography"/>
        <w:ind w:left="720" w:hanging="720"/>
      </w:pPr>
      <w:r w:rsidRPr="006B5AD0">
        <w:t>16.</w:t>
      </w:r>
      <w:r w:rsidRPr="006B5AD0">
        <w:tab/>
        <w:t xml:space="preserve">van Raalte, A.A., P. Martikainen, and M. Myrskylä, </w:t>
      </w:r>
      <w:r w:rsidRPr="006B5AD0">
        <w:rPr>
          <w:i/>
        </w:rPr>
        <w:t>Lifespan variation by occupational class: compression or stagnation over time?</w:t>
      </w:r>
      <w:r w:rsidRPr="006B5AD0">
        <w:t xml:space="preserve"> Demography, 2014. </w:t>
      </w:r>
      <w:r w:rsidRPr="006B5AD0">
        <w:rPr>
          <w:b/>
        </w:rPr>
        <w:t>51</w:t>
      </w:r>
      <w:r w:rsidRPr="006B5AD0">
        <w:t>(1): p. 73-95.</w:t>
      </w:r>
    </w:p>
    <w:p w14:paraId="23A7B097" w14:textId="77777777" w:rsidR="006B5AD0" w:rsidRPr="006B5AD0" w:rsidRDefault="006B5AD0" w:rsidP="006B5AD0">
      <w:pPr>
        <w:pStyle w:val="EndNoteBibliography"/>
        <w:ind w:left="720" w:hanging="720"/>
      </w:pPr>
      <w:r w:rsidRPr="006B5AD0">
        <w:t>17.</w:t>
      </w:r>
      <w:r w:rsidRPr="006B5AD0">
        <w:tab/>
        <w:t xml:space="preserve">Flores, M. and A. Villarreal, </w:t>
      </w:r>
      <w:r w:rsidRPr="006B5AD0">
        <w:rPr>
          <w:i/>
        </w:rPr>
        <w:t>Exploring the spatial diffusion of homicides in Mexican municipalities through exploratory spatial data analysis.</w:t>
      </w:r>
      <w:r w:rsidRPr="006B5AD0">
        <w:t xml:space="preserve"> Cityscape, 2015. </w:t>
      </w:r>
      <w:r w:rsidRPr="006B5AD0">
        <w:rPr>
          <w:b/>
        </w:rPr>
        <w:t>17</w:t>
      </w:r>
      <w:r w:rsidRPr="006B5AD0">
        <w:t>(1): p. 35.</w:t>
      </w:r>
    </w:p>
    <w:p w14:paraId="51453F72" w14:textId="77777777" w:rsidR="006B5AD0" w:rsidRPr="006B5AD0" w:rsidRDefault="006B5AD0" w:rsidP="006B5AD0">
      <w:pPr>
        <w:pStyle w:val="EndNoteBibliography"/>
        <w:ind w:left="720" w:hanging="720"/>
      </w:pPr>
      <w:r w:rsidRPr="006B5AD0">
        <w:t>18.</w:t>
      </w:r>
      <w:r w:rsidRPr="006B5AD0">
        <w:tab/>
        <w:t xml:space="preserve">Espinal-Enríquez, J. and H. Larralde, </w:t>
      </w:r>
      <w:r w:rsidRPr="006B5AD0">
        <w:rPr>
          <w:i/>
        </w:rPr>
        <w:t>Analysis of México’s Narco-War Network (2007–2011).</w:t>
      </w:r>
      <w:r w:rsidRPr="006B5AD0">
        <w:t xml:space="preserve"> PloS one, 2015. </w:t>
      </w:r>
      <w:r w:rsidRPr="006B5AD0">
        <w:rPr>
          <w:b/>
        </w:rPr>
        <w:t>10</w:t>
      </w:r>
      <w:r w:rsidRPr="006B5AD0">
        <w:t>(5): p. e0126503.</w:t>
      </w:r>
    </w:p>
    <w:p w14:paraId="6F594FBA" w14:textId="77777777" w:rsidR="006B5AD0" w:rsidRPr="006B5AD0" w:rsidRDefault="006B5AD0" w:rsidP="006B5AD0">
      <w:pPr>
        <w:pStyle w:val="EndNoteBibliography"/>
        <w:ind w:left="720" w:hanging="720"/>
      </w:pPr>
      <w:r w:rsidRPr="006B5AD0">
        <w:t>19.</w:t>
      </w:r>
      <w:r w:rsidRPr="006B5AD0">
        <w:tab/>
        <w:t xml:space="preserve">González-Pier, E., et al., </w:t>
      </w:r>
      <w:r w:rsidRPr="006B5AD0">
        <w:rPr>
          <w:i/>
        </w:rPr>
        <w:t>Mexico's path towards the Sustainable Development Goal for health: an assessment of the feasibility of reducing premature mortality by 40% by 2030.</w:t>
      </w:r>
      <w:r w:rsidRPr="006B5AD0">
        <w:t xml:space="preserve"> The Lancet Global Health, 2016. </w:t>
      </w:r>
      <w:r w:rsidRPr="006B5AD0">
        <w:rPr>
          <w:b/>
        </w:rPr>
        <w:t>4</w:t>
      </w:r>
      <w:r w:rsidRPr="006B5AD0">
        <w:t>(10): p. e714-e725.</w:t>
      </w:r>
    </w:p>
    <w:p w14:paraId="7596BF58" w14:textId="77777777" w:rsidR="006B5AD0" w:rsidRPr="006B5AD0" w:rsidRDefault="006B5AD0" w:rsidP="006B5AD0">
      <w:pPr>
        <w:pStyle w:val="EndNoteBibliography"/>
        <w:ind w:left="720" w:hanging="720"/>
      </w:pPr>
      <w:r w:rsidRPr="006B5AD0">
        <w:t>20.</w:t>
      </w:r>
      <w:r w:rsidRPr="006B5AD0">
        <w:tab/>
        <w:t xml:space="preserve">Sepúlveda, J., et al., </w:t>
      </w:r>
      <w:r w:rsidRPr="006B5AD0">
        <w:rPr>
          <w:i/>
        </w:rPr>
        <w:t>Improvement of child survival in Mexico: the diagonal approach.</w:t>
      </w:r>
      <w:r w:rsidRPr="006B5AD0">
        <w:t xml:space="preserve"> The Lancet, 2006. </w:t>
      </w:r>
      <w:r w:rsidRPr="006B5AD0">
        <w:rPr>
          <w:b/>
        </w:rPr>
        <w:t>368</w:t>
      </w:r>
      <w:r w:rsidRPr="006B5AD0">
        <w:t>(9551): p. 2017-2027.</w:t>
      </w:r>
    </w:p>
    <w:p w14:paraId="7369AF82" w14:textId="77777777" w:rsidR="006B5AD0" w:rsidRPr="006B5AD0" w:rsidRDefault="006B5AD0" w:rsidP="006B5AD0">
      <w:pPr>
        <w:pStyle w:val="EndNoteBibliography"/>
        <w:ind w:left="720" w:hanging="720"/>
      </w:pPr>
      <w:r w:rsidRPr="006B5AD0">
        <w:t>21.</w:t>
      </w:r>
      <w:r w:rsidRPr="006B5AD0">
        <w:tab/>
        <w:t xml:space="preserve">Vaupel, J.W. and V. Canudas-Romo, </w:t>
      </w:r>
      <w:r w:rsidRPr="006B5AD0">
        <w:rPr>
          <w:i/>
        </w:rPr>
        <w:t>Decomposing change in life expectancy: A bouquet of formulas in honor of Nathan Keyfitz’s 90th birthday.</w:t>
      </w:r>
      <w:r w:rsidRPr="006B5AD0">
        <w:t xml:space="preserve"> Demography, 2003. </w:t>
      </w:r>
      <w:r w:rsidRPr="006B5AD0">
        <w:rPr>
          <w:b/>
        </w:rPr>
        <w:t>40</w:t>
      </w:r>
      <w:r w:rsidRPr="006B5AD0">
        <w:t>(2): p. 201-216.</w:t>
      </w:r>
    </w:p>
    <w:p w14:paraId="422E4000" w14:textId="77777777" w:rsidR="006B5AD0" w:rsidRPr="006B5AD0" w:rsidRDefault="006B5AD0" w:rsidP="006B5AD0">
      <w:pPr>
        <w:pStyle w:val="EndNoteBibliography"/>
        <w:ind w:left="720" w:hanging="720"/>
      </w:pPr>
      <w:r w:rsidRPr="006B5AD0">
        <w:t>22.</w:t>
      </w:r>
      <w:r w:rsidRPr="006B5AD0">
        <w:tab/>
        <w:t xml:space="preserve">Shkolnikov, V.M., et al., </w:t>
      </w:r>
      <w:r w:rsidRPr="006B5AD0">
        <w:rPr>
          <w:i/>
        </w:rPr>
        <w:t>Losses of expected lifetime in the United States and other developed countries: methods and empirical analyses.</w:t>
      </w:r>
      <w:r w:rsidRPr="006B5AD0">
        <w:t xml:space="preserve"> Demography, 2011. </w:t>
      </w:r>
      <w:r w:rsidRPr="006B5AD0">
        <w:rPr>
          <w:b/>
        </w:rPr>
        <w:t>48</w:t>
      </w:r>
      <w:r w:rsidRPr="006B5AD0">
        <w:t>(1): p. 211-239.</w:t>
      </w:r>
    </w:p>
    <w:p w14:paraId="64F8A440" w14:textId="15CDD178" w:rsidR="006B5AD0" w:rsidRPr="006B5AD0" w:rsidRDefault="006B5AD0" w:rsidP="006B5AD0">
      <w:pPr>
        <w:pStyle w:val="EndNoteBibliography"/>
        <w:ind w:left="720" w:hanging="720"/>
      </w:pPr>
      <w:r w:rsidRPr="006B5AD0">
        <w:t>23.</w:t>
      </w:r>
      <w:r w:rsidRPr="006B5AD0">
        <w:tab/>
        <w:t xml:space="preserve">INEGI. </w:t>
      </w:r>
      <w:r w:rsidRPr="006B5AD0">
        <w:rPr>
          <w:i/>
        </w:rPr>
        <w:t>National Institute of Statistics: Micro-data files on mortality data 1995-2015</w:t>
      </w:r>
      <w:r w:rsidRPr="006B5AD0">
        <w:t xml:space="preserve">. 2017  [cited 2017 21/4/2017]; Available from: </w:t>
      </w:r>
      <w:hyperlink r:id="rId12" w:history="1">
        <w:r w:rsidRPr="006B5AD0">
          <w:rPr>
            <w:rStyle w:val="Hyperlink"/>
          </w:rPr>
          <w:t>http://www.beta.inegi.org.mx/proyectos/registros/vitales/mortalidad/default.html</w:t>
        </w:r>
      </w:hyperlink>
      <w:r w:rsidRPr="006B5AD0">
        <w:t>.</w:t>
      </w:r>
    </w:p>
    <w:p w14:paraId="382CFEB6" w14:textId="22C5643C" w:rsidR="006B5AD0" w:rsidRPr="006B5AD0" w:rsidRDefault="006B5AD0" w:rsidP="006B5AD0">
      <w:pPr>
        <w:pStyle w:val="EndNoteBibliography"/>
        <w:ind w:left="720" w:hanging="720"/>
      </w:pPr>
      <w:r w:rsidRPr="006B5AD0">
        <w:t>24.</w:t>
      </w:r>
      <w:r w:rsidRPr="006B5AD0">
        <w:tab/>
        <w:t xml:space="preserve">CONAPO. </w:t>
      </w:r>
      <w:r w:rsidRPr="006B5AD0">
        <w:rPr>
          <w:i/>
        </w:rPr>
        <w:t>Mexican Population Council: Population estimates.</w:t>
      </w:r>
      <w:r w:rsidRPr="006B5AD0">
        <w:t xml:space="preserve"> 2017  [cited 2017 21/4/2017]; Available from: </w:t>
      </w:r>
      <w:hyperlink r:id="rId13" w:history="1">
        <w:r w:rsidRPr="006B5AD0">
          <w:rPr>
            <w:rStyle w:val="Hyperlink"/>
          </w:rPr>
          <w:t>https://datos.gob.mx/busca/dataset/activity/proyecciones-de-la-poblacion-de-mexico</w:t>
        </w:r>
      </w:hyperlink>
      <w:r w:rsidRPr="006B5AD0">
        <w:t>.</w:t>
      </w:r>
    </w:p>
    <w:p w14:paraId="40D3C9B6" w14:textId="77777777" w:rsidR="006B5AD0" w:rsidRPr="006B5AD0" w:rsidRDefault="006B5AD0" w:rsidP="006B5AD0">
      <w:pPr>
        <w:pStyle w:val="EndNoteBibliography"/>
        <w:ind w:left="720" w:hanging="720"/>
      </w:pPr>
      <w:r w:rsidRPr="004E568D">
        <w:rPr>
          <w:lang w:val="es-MX"/>
        </w:rPr>
        <w:t>25.</w:t>
      </w:r>
      <w:r w:rsidRPr="004E568D">
        <w:rPr>
          <w:lang w:val="es-MX"/>
        </w:rPr>
        <w:tab/>
        <w:t xml:space="preserve">Franco-Marina, F., et al., </w:t>
      </w:r>
      <w:r w:rsidRPr="004E568D">
        <w:rPr>
          <w:i/>
          <w:lang w:val="es-MX"/>
        </w:rPr>
        <w:t>La mortalidad en México, 2000-2004. Muertes Evitables: magnitud, distribución y tendencias.</w:t>
      </w:r>
      <w:r w:rsidRPr="004E568D">
        <w:rPr>
          <w:lang w:val="es-MX"/>
        </w:rPr>
        <w:t xml:space="preserve"> Dirección General de Información en Salud, Secretaría de Salud. </w:t>
      </w:r>
      <w:r w:rsidRPr="006B5AD0">
        <w:t>México, 2006: p. 2.</w:t>
      </w:r>
    </w:p>
    <w:p w14:paraId="5C58CCF6" w14:textId="77777777" w:rsidR="006B5AD0" w:rsidRPr="006B5AD0" w:rsidRDefault="006B5AD0" w:rsidP="006B5AD0">
      <w:pPr>
        <w:pStyle w:val="EndNoteBibliography"/>
        <w:ind w:left="720" w:hanging="720"/>
      </w:pPr>
      <w:r w:rsidRPr="006B5AD0">
        <w:t>26.</w:t>
      </w:r>
      <w:r w:rsidRPr="006B5AD0">
        <w:tab/>
        <w:t xml:space="preserve">Nolte, E. and C.M. McKee, </w:t>
      </w:r>
      <w:r w:rsidRPr="006B5AD0">
        <w:rPr>
          <w:i/>
        </w:rPr>
        <w:t>Measuring the health of nations: updating an earlier analysis.</w:t>
      </w:r>
      <w:r w:rsidRPr="006B5AD0">
        <w:t xml:space="preserve"> Health affairs, 2008. </w:t>
      </w:r>
      <w:r w:rsidRPr="006B5AD0">
        <w:rPr>
          <w:b/>
        </w:rPr>
        <w:t>27</w:t>
      </w:r>
      <w:r w:rsidRPr="006B5AD0">
        <w:t>(1): p. 58-71.</w:t>
      </w:r>
    </w:p>
    <w:p w14:paraId="2303FA05" w14:textId="77777777" w:rsidR="006B5AD0" w:rsidRPr="006B5AD0" w:rsidRDefault="006B5AD0" w:rsidP="006B5AD0">
      <w:pPr>
        <w:pStyle w:val="EndNoteBibliography"/>
        <w:ind w:left="720" w:hanging="720"/>
      </w:pPr>
      <w:r w:rsidRPr="006B5AD0">
        <w:t>27.</w:t>
      </w:r>
      <w:r w:rsidRPr="006B5AD0">
        <w:tab/>
        <w:t xml:space="preserve">Nolte, E. and M. McKee, </w:t>
      </w:r>
      <w:r w:rsidRPr="006B5AD0">
        <w:rPr>
          <w:i/>
        </w:rPr>
        <w:t>Measuring the health of nations: analysis of mortality amenable to health care.</w:t>
      </w:r>
      <w:r w:rsidRPr="006B5AD0">
        <w:t xml:space="preserve"> Bmj, 2003. </w:t>
      </w:r>
      <w:r w:rsidRPr="006B5AD0">
        <w:rPr>
          <w:b/>
        </w:rPr>
        <w:t>327</w:t>
      </w:r>
      <w:r w:rsidRPr="006B5AD0">
        <w:t>(7424): p. 1129.</w:t>
      </w:r>
    </w:p>
    <w:p w14:paraId="590D8A5A" w14:textId="77777777" w:rsidR="006B5AD0" w:rsidRPr="006B5AD0" w:rsidRDefault="006B5AD0" w:rsidP="006B5AD0">
      <w:pPr>
        <w:pStyle w:val="EndNoteBibliography"/>
        <w:ind w:left="720" w:hanging="720"/>
      </w:pPr>
      <w:r w:rsidRPr="006B5AD0">
        <w:t>28.</w:t>
      </w:r>
      <w:r w:rsidRPr="006B5AD0">
        <w:tab/>
        <w:t xml:space="preserve">Frías, S.M. and D. Finkelhor, </w:t>
      </w:r>
      <w:r w:rsidRPr="006B5AD0">
        <w:rPr>
          <w:i/>
        </w:rPr>
        <w:t>Homicide of children and adolescents in Mexico (1990–2013).</w:t>
      </w:r>
      <w:r w:rsidRPr="006B5AD0">
        <w:t xml:space="preserve"> International Journal of Comparative and Applied Criminal Justice, 2017: p. 1-17.</w:t>
      </w:r>
    </w:p>
    <w:p w14:paraId="008DF14D" w14:textId="77777777" w:rsidR="006B5AD0" w:rsidRPr="006B5AD0" w:rsidRDefault="006B5AD0" w:rsidP="006B5AD0">
      <w:pPr>
        <w:pStyle w:val="EndNoteBibliography"/>
        <w:ind w:left="720" w:hanging="720"/>
      </w:pPr>
      <w:r w:rsidRPr="006B5AD0">
        <w:t>29.</w:t>
      </w:r>
      <w:r w:rsidRPr="006B5AD0">
        <w:tab/>
        <w:t xml:space="preserve">van Raalte, A.A. and H. Caswell, </w:t>
      </w:r>
      <w:r w:rsidRPr="006B5AD0">
        <w:rPr>
          <w:i/>
        </w:rPr>
        <w:t>Perturbation analysis of indices of lifespan variability.</w:t>
      </w:r>
      <w:r w:rsidRPr="006B5AD0">
        <w:t xml:space="preserve"> Demography, 2013. </w:t>
      </w:r>
      <w:r w:rsidRPr="006B5AD0">
        <w:rPr>
          <w:b/>
        </w:rPr>
        <w:t>50</w:t>
      </w:r>
      <w:r w:rsidRPr="006B5AD0">
        <w:t>(5): p. 1615-1640.</w:t>
      </w:r>
    </w:p>
    <w:p w14:paraId="12DE2C09" w14:textId="77777777" w:rsidR="006B5AD0" w:rsidRPr="006B5AD0" w:rsidRDefault="006B5AD0" w:rsidP="006B5AD0">
      <w:pPr>
        <w:pStyle w:val="EndNoteBibliography"/>
        <w:ind w:left="720" w:hanging="720"/>
      </w:pPr>
      <w:r w:rsidRPr="006B5AD0">
        <w:t>30.</w:t>
      </w:r>
      <w:r w:rsidRPr="006B5AD0">
        <w:tab/>
        <w:t xml:space="preserve">Zhang, Z. and J.W. Vaupel, </w:t>
      </w:r>
      <w:r w:rsidRPr="006B5AD0">
        <w:rPr>
          <w:i/>
        </w:rPr>
        <w:t>The age separating early deaths from late deaths.</w:t>
      </w:r>
      <w:r w:rsidRPr="006B5AD0">
        <w:t xml:space="preserve"> Demographic Research, 2009. </w:t>
      </w:r>
      <w:r w:rsidRPr="006B5AD0">
        <w:rPr>
          <w:b/>
        </w:rPr>
        <w:t>20</w:t>
      </w:r>
      <w:r w:rsidRPr="006B5AD0">
        <w:t>(29): p. 721-730.</w:t>
      </w:r>
    </w:p>
    <w:p w14:paraId="6D57384E" w14:textId="77777777" w:rsidR="006B5AD0" w:rsidRPr="006B5AD0" w:rsidRDefault="006B5AD0" w:rsidP="006B5AD0">
      <w:pPr>
        <w:pStyle w:val="EndNoteBibliography"/>
        <w:ind w:left="720" w:hanging="720"/>
      </w:pPr>
      <w:r w:rsidRPr="006B5AD0">
        <w:t>31.</w:t>
      </w:r>
      <w:r w:rsidRPr="006B5AD0">
        <w:tab/>
        <w:t xml:space="preserve">Camarda, C.G., </w:t>
      </w:r>
      <w:r w:rsidRPr="006B5AD0">
        <w:rPr>
          <w:i/>
        </w:rPr>
        <w:t>MortalitySmooth: An \textttR Package for Smoothing Poisson Counts with $P$-Splines.</w:t>
      </w:r>
      <w:r w:rsidRPr="006B5AD0">
        <w:t xml:space="preserve"> Journal of Statistical Software, 2012. </w:t>
      </w:r>
      <w:r w:rsidRPr="006B5AD0">
        <w:rPr>
          <w:b/>
        </w:rPr>
        <w:t>50</w:t>
      </w:r>
      <w:r w:rsidRPr="006B5AD0">
        <w:t>: p. 1-24.</w:t>
      </w:r>
    </w:p>
    <w:p w14:paraId="221812F3" w14:textId="77777777" w:rsidR="006B5AD0" w:rsidRPr="006B5AD0" w:rsidRDefault="006B5AD0" w:rsidP="006B5AD0">
      <w:pPr>
        <w:pStyle w:val="EndNoteBibliography"/>
        <w:ind w:left="720" w:hanging="720"/>
      </w:pPr>
      <w:r w:rsidRPr="006B5AD0">
        <w:t>32.</w:t>
      </w:r>
      <w:r w:rsidRPr="006B5AD0">
        <w:tab/>
        <w:t xml:space="preserve">Preston, S.H., P. Heuveline, and M. Guillot, </w:t>
      </w:r>
      <w:r w:rsidRPr="006B5AD0">
        <w:rPr>
          <w:i/>
        </w:rPr>
        <w:t>Demography. Measuring and Modeling Population Processes</w:t>
      </w:r>
      <w:r w:rsidRPr="006B5AD0">
        <w:t>. 2001: Blackwell.</w:t>
      </w:r>
    </w:p>
    <w:p w14:paraId="1ED3EB68" w14:textId="77777777" w:rsidR="006B5AD0" w:rsidRPr="006B5AD0" w:rsidRDefault="006B5AD0" w:rsidP="006B5AD0">
      <w:pPr>
        <w:pStyle w:val="EndNoteBibliography"/>
        <w:ind w:left="720" w:hanging="720"/>
      </w:pPr>
      <w:r w:rsidRPr="006B5AD0">
        <w:t>33.</w:t>
      </w:r>
      <w:r w:rsidRPr="006B5AD0">
        <w:tab/>
        <w:t xml:space="preserve">Horiuchi, S., J.R. Wilmoth, and S.D. Pletcher, </w:t>
      </w:r>
      <w:r w:rsidRPr="006B5AD0">
        <w:rPr>
          <w:i/>
        </w:rPr>
        <w:t>A decomposition method based on a model of continuous change.</w:t>
      </w:r>
      <w:r w:rsidRPr="006B5AD0">
        <w:t xml:space="preserve"> Demography, 2008. </w:t>
      </w:r>
      <w:r w:rsidRPr="006B5AD0">
        <w:rPr>
          <w:b/>
        </w:rPr>
        <w:t>45</w:t>
      </w:r>
      <w:r w:rsidRPr="006B5AD0">
        <w:t>(4): p. 785-801.</w:t>
      </w:r>
    </w:p>
    <w:p w14:paraId="25B6B668" w14:textId="77777777" w:rsidR="006B5AD0" w:rsidRPr="006B5AD0" w:rsidRDefault="006B5AD0" w:rsidP="006B5AD0">
      <w:pPr>
        <w:pStyle w:val="EndNoteBibliography"/>
        <w:ind w:left="720" w:hanging="720"/>
      </w:pPr>
      <w:r w:rsidRPr="006B5AD0">
        <w:t>34.</w:t>
      </w:r>
      <w:r w:rsidRPr="006B5AD0">
        <w:tab/>
        <w:t xml:space="preserve">Team R Core, </w:t>
      </w:r>
      <w:r w:rsidRPr="006B5AD0">
        <w:rPr>
          <w:i/>
        </w:rPr>
        <w:t>R: A language and environment for statistical computing.</w:t>
      </w:r>
      <w:r w:rsidRPr="006B5AD0">
        <w:t xml:space="preserve"> 2013.</w:t>
      </w:r>
    </w:p>
    <w:p w14:paraId="159EB2BE" w14:textId="42FAAC74"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6BF725DC" w14:textId="77777777" w:rsidR="0017529C" w:rsidDel="007C3A01" w:rsidRDefault="0017529C" w:rsidP="00CB596C">
      <w:pPr>
        <w:rPr>
          <w:del w:id="129" w:author="José Manuel Aburto" w:date="2017-11-23T16:11:00Z"/>
          <w:rFonts w:ascii="Times New Roman" w:eastAsiaTheme="minorEastAsia" w:hAnsi="Times New Roman" w:cs="Times New Roman"/>
        </w:rPr>
      </w:pPr>
    </w:p>
    <w:p w14:paraId="07B87CE6" w14:textId="77777777" w:rsidR="0017529C" w:rsidDel="007C3A01" w:rsidRDefault="0017529C" w:rsidP="00CB596C">
      <w:pPr>
        <w:rPr>
          <w:del w:id="130" w:author="José Manuel Aburto" w:date="2017-11-23T16:11:00Z"/>
          <w:rFonts w:ascii="Times New Roman" w:eastAsiaTheme="minorEastAsia" w:hAnsi="Times New Roman" w:cs="Times New Roman"/>
        </w:rPr>
      </w:pPr>
    </w:p>
    <w:p w14:paraId="0D652F8F" w14:textId="77777777" w:rsidR="0017529C" w:rsidDel="007C3A01" w:rsidRDefault="0017529C" w:rsidP="00CB596C">
      <w:pPr>
        <w:rPr>
          <w:del w:id="131" w:author="José Manuel Aburto" w:date="2017-11-23T16:11:00Z"/>
          <w:rFonts w:ascii="Times New Roman" w:eastAsiaTheme="minorEastAsia" w:hAnsi="Times New Roman" w:cs="Times New Roman"/>
        </w:rPr>
      </w:pPr>
    </w:p>
    <w:p w14:paraId="3C35D79B" w14:textId="77777777" w:rsidR="0017529C" w:rsidDel="007C3A01" w:rsidRDefault="0017529C" w:rsidP="00CB596C">
      <w:pPr>
        <w:rPr>
          <w:del w:id="132" w:author="José Manuel Aburto" w:date="2017-11-23T16:11:00Z"/>
          <w:rFonts w:ascii="Times New Roman" w:eastAsiaTheme="minorEastAsia" w:hAnsi="Times New Roman" w:cs="Times New Roman"/>
        </w:rPr>
      </w:pPr>
    </w:p>
    <w:p w14:paraId="7D635A68" w14:textId="77777777" w:rsidR="0017529C" w:rsidDel="007C3A01" w:rsidRDefault="0017529C" w:rsidP="00CB596C">
      <w:pPr>
        <w:rPr>
          <w:del w:id="133" w:author="José Manuel Aburto" w:date="2017-11-23T16:11:00Z"/>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rPr>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16CA666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lastRenderedPageBreak/>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696C1527" w:rsidR="00583207" w:rsidRPr="00CB596C" w:rsidRDefault="00FF1D56" w:rsidP="00CB596C">
      <w:pPr>
        <w:rPr>
          <w:rFonts w:ascii="Calibri" w:hAnsi="Calibri" w:cs="Calibri"/>
          <w:b/>
          <w:noProof/>
        </w:rPr>
      </w:pPr>
      <w:r>
        <w:rPr>
          <w:noProof/>
        </w:rPr>
        <w:drawing>
          <wp:anchor distT="0" distB="0" distL="114300" distR="114300" simplePos="0" relativeHeight="251665408" behindDoc="0" locked="0" layoutInCell="1" allowOverlap="1" wp14:anchorId="516CA533" wp14:editId="3E33F2DB">
            <wp:simplePos x="0" y="0"/>
            <wp:positionH relativeFrom="column">
              <wp:posOffset>-778510</wp:posOffset>
            </wp:positionH>
            <wp:positionV relativeFrom="paragraph">
              <wp:posOffset>212090</wp:posOffset>
            </wp:positionV>
            <wp:extent cx="7539990" cy="4241165"/>
            <wp:effectExtent l="0" t="0" r="381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39990" cy="4241165"/>
                    </a:xfrm>
                    <a:prstGeom prst="rect">
                      <a:avLst/>
                    </a:prstGeom>
                  </pic:spPr>
                </pic:pic>
              </a:graphicData>
            </a:graphic>
            <wp14:sizeRelH relativeFrom="page">
              <wp14:pctWidth>0</wp14:pctWidth>
            </wp14:sizeRelH>
            <wp14:sizeRelV relativeFrom="page">
              <wp14:pctHeight>0</wp14:pctHeight>
            </wp14:sizeRelV>
          </wp:anchor>
        </w:drawing>
      </w:r>
    </w:p>
    <w:sectPr w:rsidR="00583207" w:rsidRPr="00CB596C" w:rsidSect="00D91C57">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é Manuel Aburto" w:date="2017-09-26T15:50:00Z" w:initials="JMA">
    <w:p w14:paraId="1DE78A49" w14:textId="759BA6CB" w:rsidR="004C245D" w:rsidRDefault="004C245D">
      <w:pPr>
        <w:pStyle w:val="CommentText"/>
      </w:pPr>
      <w:r>
        <w:rPr>
          <w:rStyle w:val="CommentReference"/>
        </w:rPr>
        <w:annotationRef/>
      </w:r>
      <w:r>
        <w:t>Note, if we aim a health journal I think we need to reduce drastically the paper. The max of words for these journals is around 3000-3500.</w:t>
      </w:r>
    </w:p>
  </w:comment>
  <w:comment w:id="5" w:author="Hiram Beltran-Sanchez" w:date="2017-11-18T13:58:00Z" w:initials="HB">
    <w:p w14:paraId="7705AE1F" w14:textId="0D771F6F" w:rsidR="00610BF4" w:rsidRPr="007C3A01" w:rsidRDefault="00610BF4">
      <w:pPr>
        <w:pStyle w:val="CommentText"/>
      </w:pPr>
      <w:r>
        <w:rPr>
          <w:rStyle w:val="CommentReference"/>
        </w:rPr>
        <w:annotationRef/>
      </w:r>
      <w:r w:rsidRPr="007C3A01">
        <w:t>Me parece que esta oracion esta de mas</w:t>
      </w:r>
    </w:p>
  </w:comment>
  <w:comment w:id="58" w:author="Hiram Beltran-Sanchez" w:date="2017-11-18T14:15:00Z" w:initials="HB">
    <w:p w14:paraId="7124546B" w14:textId="5712459C" w:rsidR="005E00EC" w:rsidRPr="005E00EC" w:rsidRDefault="005E00EC">
      <w:pPr>
        <w:pStyle w:val="CommentText"/>
        <w:rPr>
          <w:lang w:val="es-MX"/>
        </w:rPr>
      </w:pPr>
      <w:r>
        <w:rPr>
          <w:rStyle w:val="CommentReference"/>
        </w:rPr>
        <w:annotationRef/>
      </w:r>
      <w:r w:rsidRPr="005E00EC">
        <w:rPr>
          <w:lang w:val="es-MX"/>
        </w:rPr>
        <w:t xml:space="preserve">Como dijimos que nos enfocaremos en resultados para hombres, primero tenemos que contar la historia de lo que pasa con ellos, </w:t>
      </w:r>
      <w:r>
        <w:rPr>
          <w:lang w:val="es-MX"/>
        </w:rPr>
        <w:t xml:space="preserve">y </w:t>
      </w:r>
      <w:r w:rsidRPr="005E00EC">
        <w:rPr>
          <w:lang w:val="es-MX"/>
        </w:rPr>
        <w:t xml:space="preserve">hasta el final del </w:t>
      </w:r>
      <w:proofErr w:type="spellStart"/>
      <w:r w:rsidRPr="005E00EC">
        <w:rPr>
          <w:lang w:val="es-MX"/>
        </w:rPr>
        <w:t>parrafo</w:t>
      </w:r>
      <w:proofErr w:type="spellEnd"/>
      <w:r w:rsidRPr="005E00EC">
        <w:rPr>
          <w:lang w:val="es-MX"/>
        </w:rPr>
        <w:t xml:space="preserve"> </w:t>
      </w:r>
      <w:r>
        <w:rPr>
          <w:lang w:val="es-MX"/>
        </w:rPr>
        <w:t>se describe algo para las mujeres.  De otra manera es difícil para el lector estar siguiendo los resultados porque solo las figuras para hombres son mostradas</w:t>
      </w:r>
    </w:p>
  </w:comment>
  <w:comment w:id="94" w:author="Hiram Beltran-Sanchez" w:date="2017-11-18T15:33:00Z" w:initials="HB">
    <w:p w14:paraId="322D5E34" w14:textId="060F8DEF" w:rsidR="003455BB" w:rsidRPr="003455BB" w:rsidRDefault="003455BB">
      <w:pPr>
        <w:pStyle w:val="CommentText"/>
        <w:rPr>
          <w:lang w:val="es-MX"/>
        </w:rPr>
      </w:pPr>
      <w:r>
        <w:rPr>
          <w:rStyle w:val="CommentReference"/>
        </w:rPr>
        <w:annotationRef/>
      </w:r>
      <w:r w:rsidRPr="003455BB">
        <w:rPr>
          <w:lang w:val="es-MX"/>
        </w:rPr>
        <w:t>Puedes por favor confirm</w:t>
      </w:r>
      <w:r w:rsidR="00FA4C63">
        <w:rPr>
          <w:lang w:val="es-MX"/>
        </w:rPr>
        <w:t>a</w:t>
      </w:r>
      <w:r w:rsidRPr="003455BB">
        <w:rPr>
          <w:lang w:val="es-MX"/>
        </w:rPr>
        <w:t xml:space="preserve">r </w:t>
      </w:r>
      <w:r w:rsidR="00FA4C63">
        <w:rPr>
          <w:lang w:val="es-MX"/>
        </w:rPr>
        <w:t>este</w:t>
      </w:r>
      <w:r w:rsidRPr="003455BB">
        <w:rPr>
          <w:lang w:val="es-MX"/>
        </w:rPr>
        <w:t xml:space="preserve"> </w:t>
      </w:r>
      <w:r w:rsidR="00FA4C63">
        <w:rPr>
          <w:lang w:val="es-MX"/>
        </w:rPr>
        <w:t>numero</w:t>
      </w:r>
      <w:r w:rsidRPr="003455BB">
        <w:rPr>
          <w:lang w:val="es-MX"/>
        </w:rPr>
        <w:t>?</w:t>
      </w:r>
    </w:p>
  </w:comment>
  <w:comment w:id="126" w:author="Hiram Beltran-Sanchez" w:date="2017-11-18T15:29:00Z" w:initials="HB">
    <w:p w14:paraId="37B8F277" w14:textId="77777777" w:rsidR="001554F3" w:rsidRDefault="001554F3">
      <w:pPr>
        <w:pStyle w:val="CommentText"/>
        <w:rPr>
          <w:lang w:val="es-MX"/>
        </w:rPr>
      </w:pPr>
      <w:r w:rsidRPr="001554F3">
        <w:rPr>
          <w:lang w:val="es-MX"/>
        </w:rPr>
        <w:t xml:space="preserve">Algo como </w:t>
      </w:r>
      <w:r>
        <w:rPr>
          <w:rStyle w:val="CommentReference"/>
        </w:rPr>
        <w:annotationRef/>
      </w:r>
      <w:r w:rsidRPr="001554F3">
        <w:rPr>
          <w:lang w:val="es-MX"/>
        </w:rPr>
        <w:t xml:space="preserve">esto </w:t>
      </w:r>
      <w:r>
        <w:rPr>
          <w:lang w:val="es-MX"/>
        </w:rPr>
        <w:t xml:space="preserve">deberíamos poner aquí. No queremos gastar mucho espacio en describir todas las causas de muerte, enfoquémonos en homicidios. </w:t>
      </w:r>
    </w:p>
    <w:p w14:paraId="37D8EB2F" w14:textId="7534683F" w:rsidR="001554F3" w:rsidRPr="001554F3" w:rsidRDefault="001554F3">
      <w:pPr>
        <w:pStyle w:val="CommentText"/>
        <w:rPr>
          <w:lang w:val="es-MX"/>
        </w:rPr>
      </w:pPr>
      <w:r>
        <w:rPr>
          <w:lang w:val="es-MX"/>
        </w:rPr>
        <w:t>Puedes por favor escribir unas oraciones para las mujeres. Algo corto.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E78A49" w15:done="0"/>
  <w15:commentEx w15:paraId="7705AE1F" w15:done="0"/>
  <w15:commentEx w15:paraId="7124546B" w15:done="0"/>
  <w15:commentEx w15:paraId="322D5E34" w15:done="0"/>
  <w15:commentEx w15:paraId="37D8EB2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59846" w14:textId="77777777" w:rsidR="00B50638" w:rsidRDefault="00B50638" w:rsidP="008626B5">
      <w:r>
        <w:separator/>
      </w:r>
    </w:p>
  </w:endnote>
  <w:endnote w:type="continuationSeparator" w:id="0">
    <w:p w14:paraId="65AF5B04" w14:textId="77777777" w:rsidR="00B50638" w:rsidRDefault="00B50638"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09673029" w:rsidR="00A711AD" w:rsidRDefault="00A711AD">
        <w:pPr>
          <w:pStyle w:val="Footer"/>
          <w:jc w:val="right"/>
        </w:pPr>
        <w:r>
          <w:fldChar w:fldCharType="begin"/>
        </w:r>
        <w:r>
          <w:instrText xml:space="preserve"> PAGE   \* MERGEFORMAT </w:instrText>
        </w:r>
        <w:r>
          <w:fldChar w:fldCharType="separate"/>
        </w:r>
        <w:r w:rsidR="008445DA">
          <w:rPr>
            <w:noProof/>
          </w:rPr>
          <w:t>3</w:t>
        </w:r>
        <w:r>
          <w:rPr>
            <w:noProof/>
          </w:rPr>
          <w:fldChar w:fldCharType="end"/>
        </w:r>
      </w:p>
    </w:sdtContent>
  </w:sdt>
  <w:p w14:paraId="1861A259" w14:textId="77777777" w:rsidR="00A711AD" w:rsidRDefault="00A7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D6E98" w14:textId="77777777" w:rsidR="00B50638" w:rsidRDefault="00B50638" w:rsidP="008626B5">
      <w:r>
        <w:separator/>
      </w:r>
    </w:p>
  </w:footnote>
  <w:footnote w:type="continuationSeparator" w:id="0">
    <w:p w14:paraId="5875DFA6" w14:textId="77777777" w:rsidR="00B50638" w:rsidRDefault="00B50638"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A711AD" w:rsidRPr="002E5219" w:rsidRDefault="00A711AD" w:rsidP="008626B5">
        <w:pPr>
          <w:pStyle w:val="Header"/>
        </w:pPr>
        <w:r w:rsidRPr="002E5219">
          <w:t xml:space="preserve">Aburto &amp; Beltrán-Sánchez, Violence and </w:t>
        </w:r>
        <w:r>
          <w:t>l</w:t>
        </w:r>
        <w:r w:rsidRPr="002E5219">
          <w:t xml:space="preserve">ifespan variation in Mexico </w:t>
        </w:r>
      </w:p>
    </w:sdtContent>
  </w:sdt>
  <w:p w14:paraId="1E1078A1" w14:textId="77777777" w:rsidR="00A711AD" w:rsidRPr="002E5219" w:rsidRDefault="00A71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r95f2sb0we5gerd5uvd9emap2d25wd5ead&quot;&gt;China_bib&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record-ids&gt;&lt;/item&gt;&lt;/Libraries&gt;"/>
  </w:docVars>
  <w:rsids>
    <w:rsidRoot w:val="00897FA5"/>
    <w:rsid w:val="0000056F"/>
    <w:rsid w:val="000010E2"/>
    <w:rsid w:val="000011F5"/>
    <w:rsid w:val="0000744F"/>
    <w:rsid w:val="000133A2"/>
    <w:rsid w:val="000140A4"/>
    <w:rsid w:val="000158AD"/>
    <w:rsid w:val="00023253"/>
    <w:rsid w:val="00024C0A"/>
    <w:rsid w:val="00034D1D"/>
    <w:rsid w:val="00035F7D"/>
    <w:rsid w:val="000401DA"/>
    <w:rsid w:val="000510ED"/>
    <w:rsid w:val="00053A64"/>
    <w:rsid w:val="00053E52"/>
    <w:rsid w:val="00057052"/>
    <w:rsid w:val="000610F5"/>
    <w:rsid w:val="000623C6"/>
    <w:rsid w:val="000652F3"/>
    <w:rsid w:val="0007098C"/>
    <w:rsid w:val="00070F33"/>
    <w:rsid w:val="0007160B"/>
    <w:rsid w:val="000751FF"/>
    <w:rsid w:val="00093F2C"/>
    <w:rsid w:val="00096021"/>
    <w:rsid w:val="00096625"/>
    <w:rsid w:val="0009676B"/>
    <w:rsid w:val="000976B1"/>
    <w:rsid w:val="000A06F0"/>
    <w:rsid w:val="000A2B79"/>
    <w:rsid w:val="000A305E"/>
    <w:rsid w:val="000A379B"/>
    <w:rsid w:val="000A3AF0"/>
    <w:rsid w:val="000A4E0C"/>
    <w:rsid w:val="000A7C70"/>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70CE"/>
    <w:rsid w:val="000F3403"/>
    <w:rsid w:val="000F4727"/>
    <w:rsid w:val="000F4B15"/>
    <w:rsid w:val="000F6024"/>
    <w:rsid w:val="000F6E84"/>
    <w:rsid w:val="00102234"/>
    <w:rsid w:val="00102266"/>
    <w:rsid w:val="00103644"/>
    <w:rsid w:val="00114117"/>
    <w:rsid w:val="001154AB"/>
    <w:rsid w:val="00115CC5"/>
    <w:rsid w:val="00121776"/>
    <w:rsid w:val="00123B85"/>
    <w:rsid w:val="0013165F"/>
    <w:rsid w:val="00133BA8"/>
    <w:rsid w:val="00133EFE"/>
    <w:rsid w:val="0013634E"/>
    <w:rsid w:val="00142693"/>
    <w:rsid w:val="001427B0"/>
    <w:rsid w:val="001438E2"/>
    <w:rsid w:val="00143AA0"/>
    <w:rsid w:val="00147564"/>
    <w:rsid w:val="00147C2A"/>
    <w:rsid w:val="00151B70"/>
    <w:rsid w:val="001520C4"/>
    <w:rsid w:val="0015223E"/>
    <w:rsid w:val="001533CA"/>
    <w:rsid w:val="001554F3"/>
    <w:rsid w:val="00161D5F"/>
    <w:rsid w:val="00166E6F"/>
    <w:rsid w:val="001727D8"/>
    <w:rsid w:val="001740BF"/>
    <w:rsid w:val="0017529C"/>
    <w:rsid w:val="001815A2"/>
    <w:rsid w:val="00183773"/>
    <w:rsid w:val="00184A14"/>
    <w:rsid w:val="00185A04"/>
    <w:rsid w:val="00185EDC"/>
    <w:rsid w:val="00186759"/>
    <w:rsid w:val="00186C59"/>
    <w:rsid w:val="00190B5F"/>
    <w:rsid w:val="0019263E"/>
    <w:rsid w:val="00195368"/>
    <w:rsid w:val="00196DF0"/>
    <w:rsid w:val="001A1137"/>
    <w:rsid w:val="001B4A59"/>
    <w:rsid w:val="001B5964"/>
    <w:rsid w:val="001B5AE5"/>
    <w:rsid w:val="001C18C8"/>
    <w:rsid w:val="001C5C3B"/>
    <w:rsid w:val="001E1AEB"/>
    <w:rsid w:val="001E1FC5"/>
    <w:rsid w:val="001E3927"/>
    <w:rsid w:val="001E562B"/>
    <w:rsid w:val="001E58D9"/>
    <w:rsid w:val="001F6484"/>
    <w:rsid w:val="0020305D"/>
    <w:rsid w:val="00203EDC"/>
    <w:rsid w:val="00211E35"/>
    <w:rsid w:val="00212E6B"/>
    <w:rsid w:val="00214128"/>
    <w:rsid w:val="0021479E"/>
    <w:rsid w:val="0021742B"/>
    <w:rsid w:val="0022329A"/>
    <w:rsid w:val="00230647"/>
    <w:rsid w:val="00234F0D"/>
    <w:rsid w:val="0023597C"/>
    <w:rsid w:val="0023715B"/>
    <w:rsid w:val="00237F54"/>
    <w:rsid w:val="00241894"/>
    <w:rsid w:val="002427D2"/>
    <w:rsid w:val="00245DEB"/>
    <w:rsid w:val="002463B3"/>
    <w:rsid w:val="00256CCC"/>
    <w:rsid w:val="002571BD"/>
    <w:rsid w:val="00267B7B"/>
    <w:rsid w:val="00282F01"/>
    <w:rsid w:val="0028674F"/>
    <w:rsid w:val="00287473"/>
    <w:rsid w:val="00292D6F"/>
    <w:rsid w:val="00292DD8"/>
    <w:rsid w:val="00292FB1"/>
    <w:rsid w:val="00293569"/>
    <w:rsid w:val="00293E5A"/>
    <w:rsid w:val="00294234"/>
    <w:rsid w:val="00296F8E"/>
    <w:rsid w:val="00297BED"/>
    <w:rsid w:val="002A3461"/>
    <w:rsid w:val="002B3A7F"/>
    <w:rsid w:val="002B5CC4"/>
    <w:rsid w:val="002B5E56"/>
    <w:rsid w:val="002B6154"/>
    <w:rsid w:val="002C2018"/>
    <w:rsid w:val="002C5B6D"/>
    <w:rsid w:val="002E059C"/>
    <w:rsid w:val="002E12AE"/>
    <w:rsid w:val="002E3E60"/>
    <w:rsid w:val="002E5219"/>
    <w:rsid w:val="002E5917"/>
    <w:rsid w:val="002E61E9"/>
    <w:rsid w:val="002E68F7"/>
    <w:rsid w:val="002F3ACA"/>
    <w:rsid w:val="002F5300"/>
    <w:rsid w:val="00301966"/>
    <w:rsid w:val="003032B4"/>
    <w:rsid w:val="00306181"/>
    <w:rsid w:val="00312221"/>
    <w:rsid w:val="00312C8E"/>
    <w:rsid w:val="003145A2"/>
    <w:rsid w:val="00314B6E"/>
    <w:rsid w:val="00315CD1"/>
    <w:rsid w:val="00322AB3"/>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474E"/>
    <w:rsid w:val="0035669C"/>
    <w:rsid w:val="003576E6"/>
    <w:rsid w:val="00357D2E"/>
    <w:rsid w:val="0036116F"/>
    <w:rsid w:val="00361AF1"/>
    <w:rsid w:val="0036394E"/>
    <w:rsid w:val="00374DAD"/>
    <w:rsid w:val="00375441"/>
    <w:rsid w:val="00381F01"/>
    <w:rsid w:val="0038240D"/>
    <w:rsid w:val="00382A4A"/>
    <w:rsid w:val="00385EAB"/>
    <w:rsid w:val="00387E6D"/>
    <w:rsid w:val="00393D2F"/>
    <w:rsid w:val="00395379"/>
    <w:rsid w:val="003A0237"/>
    <w:rsid w:val="003A0827"/>
    <w:rsid w:val="003A160D"/>
    <w:rsid w:val="003A7066"/>
    <w:rsid w:val="003B0A16"/>
    <w:rsid w:val="003B0AF3"/>
    <w:rsid w:val="003B0FB1"/>
    <w:rsid w:val="003B2D6E"/>
    <w:rsid w:val="003B54D7"/>
    <w:rsid w:val="003B591E"/>
    <w:rsid w:val="003B6459"/>
    <w:rsid w:val="003C207E"/>
    <w:rsid w:val="003C5029"/>
    <w:rsid w:val="003D32CF"/>
    <w:rsid w:val="003E1A3A"/>
    <w:rsid w:val="003E3B4F"/>
    <w:rsid w:val="003F41E2"/>
    <w:rsid w:val="00403FD3"/>
    <w:rsid w:val="00405E0B"/>
    <w:rsid w:val="00410FFF"/>
    <w:rsid w:val="00413168"/>
    <w:rsid w:val="0041317F"/>
    <w:rsid w:val="00414CF4"/>
    <w:rsid w:val="00414E48"/>
    <w:rsid w:val="00421100"/>
    <w:rsid w:val="004218ED"/>
    <w:rsid w:val="00422417"/>
    <w:rsid w:val="00430B3C"/>
    <w:rsid w:val="00432140"/>
    <w:rsid w:val="00432525"/>
    <w:rsid w:val="004404A1"/>
    <w:rsid w:val="00442C84"/>
    <w:rsid w:val="0044355A"/>
    <w:rsid w:val="00444515"/>
    <w:rsid w:val="00444CE0"/>
    <w:rsid w:val="004617D6"/>
    <w:rsid w:val="0046185B"/>
    <w:rsid w:val="004622FC"/>
    <w:rsid w:val="00465D97"/>
    <w:rsid w:val="004754A8"/>
    <w:rsid w:val="0047614E"/>
    <w:rsid w:val="00483D85"/>
    <w:rsid w:val="00486385"/>
    <w:rsid w:val="00486FE4"/>
    <w:rsid w:val="004939C9"/>
    <w:rsid w:val="0049659E"/>
    <w:rsid w:val="00497F1D"/>
    <w:rsid w:val="004A4B6E"/>
    <w:rsid w:val="004A4D36"/>
    <w:rsid w:val="004A58B0"/>
    <w:rsid w:val="004A664C"/>
    <w:rsid w:val="004A6E85"/>
    <w:rsid w:val="004A763C"/>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4541"/>
    <w:rsid w:val="005358D0"/>
    <w:rsid w:val="0053670C"/>
    <w:rsid w:val="00540C98"/>
    <w:rsid w:val="00541E1F"/>
    <w:rsid w:val="005445D9"/>
    <w:rsid w:val="00547C30"/>
    <w:rsid w:val="00561463"/>
    <w:rsid w:val="0056326E"/>
    <w:rsid w:val="00566AA7"/>
    <w:rsid w:val="00571B9F"/>
    <w:rsid w:val="005721FB"/>
    <w:rsid w:val="00574CAF"/>
    <w:rsid w:val="005765E9"/>
    <w:rsid w:val="00576B85"/>
    <w:rsid w:val="0057716F"/>
    <w:rsid w:val="00577DFB"/>
    <w:rsid w:val="00577EFB"/>
    <w:rsid w:val="005821D4"/>
    <w:rsid w:val="00582AFA"/>
    <w:rsid w:val="00583207"/>
    <w:rsid w:val="005841C5"/>
    <w:rsid w:val="005841C8"/>
    <w:rsid w:val="00590148"/>
    <w:rsid w:val="005908BC"/>
    <w:rsid w:val="00592485"/>
    <w:rsid w:val="00596B06"/>
    <w:rsid w:val="0059737B"/>
    <w:rsid w:val="005B02EC"/>
    <w:rsid w:val="005B0662"/>
    <w:rsid w:val="005B25D2"/>
    <w:rsid w:val="005B3F32"/>
    <w:rsid w:val="005B45D9"/>
    <w:rsid w:val="005B5B35"/>
    <w:rsid w:val="005C775B"/>
    <w:rsid w:val="005C78C1"/>
    <w:rsid w:val="005C7E5B"/>
    <w:rsid w:val="005D1509"/>
    <w:rsid w:val="005D18E2"/>
    <w:rsid w:val="005D3D25"/>
    <w:rsid w:val="005D4B64"/>
    <w:rsid w:val="005D68A9"/>
    <w:rsid w:val="005E00EC"/>
    <w:rsid w:val="005E0526"/>
    <w:rsid w:val="005E392D"/>
    <w:rsid w:val="005E4AC8"/>
    <w:rsid w:val="005F2A5A"/>
    <w:rsid w:val="005F4FDF"/>
    <w:rsid w:val="005F67D3"/>
    <w:rsid w:val="005F7F34"/>
    <w:rsid w:val="00603B99"/>
    <w:rsid w:val="00610BF4"/>
    <w:rsid w:val="006158DC"/>
    <w:rsid w:val="006218DF"/>
    <w:rsid w:val="00621A23"/>
    <w:rsid w:val="00623083"/>
    <w:rsid w:val="00624AC6"/>
    <w:rsid w:val="00627B45"/>
    <w:rsid w:val="006324D9"/>
    <w:rsid w:val="006343C1"/>
    <w:rsid w:val="00637015"/>
    <w:rsid w:val="00637267"/>
    <w:rsid w:val="00637765"/>
    <w:rsid w:val="00637863"/>
    <w:rsid w:val="0064442B"/>
    <w:rsid w:val="0065150E"/>
    <w:rsid w:val="00651FF8"/>
    <w:rsid w:val="006556AD"/>
    <w:rsid w:val="00657D87"/>
    <w:rsid w:val="00660553"/>
    <w:rsid w:val="00664278"/>
    <w:rsid w:val="00673358"/>
    <w:rsid w:val="006763A3"/>
    <w:rsid w:val="00680D32"/>
    <w:rsid w:val="006825DF"/>
    <w:rsid w:val="00684228"/>
    <w:rsid w:val="0069185B"/>
    <w:rsid w:val="00695911"/>
    <w:rsid w:val="00696F3D"/>
    <w:rsid w:val="006A1571"/>
    <w:rsid w:val="006A1BDD"/>
    <w:rsid w:val="006A307B"/>
    <w:rsid w:val="006A67ED"/>
    <w:rsid w:val="006B17D9"/>
    <w:rsid w:val="006B3821"/>
    <w:rsid w:val="006B5AD0"/>
    <w:rsid w:val="006B646A"/>
    <w:rsid w:val="006B6A6C"/>
    <w:rsid w:val="006C002F"/>
    <w:rsid w:val="006C0220"/>
    <w:rsid w:val="006C0332"/>
    <w:rsid w:val="006C0C3F"/>
    <w:rsid w:val="006D27D1"/>
    <w:rsid w:val="006D2C6C"/>
    <w:rsid w:val="006D2D24"/>
    <w:rsid w:val="006D3ED7"/>
    <w:rsid w:val="006D4C44"/>
    <w:rsid w:val="006D63B1"/>
    <w:rsid w:val="006D7692"/>
    <w:rsid w:val="006E5308"/>
    <w:rsid w:val="006E7E57"/>
    <w:rsid w:val="006F2D06"/>
    <w:rsid w:val="006F31FB"/>
    <w:rsid w:val="006F75DC"/>
    <w:rsid w:val="00701C71"/>
    <w:rsid w:val="007021A3"/>
    <w:rsid w:val="007029C5"/>
    <w:rsid w:val="007039A4"/>
    <w:rsid w:val="00703EDC"/>
    <w:rsid w:val="00705321"/>
    <w:rsid w:val="00706116"/>
    <w:rsid w:val="00711638"/>
    <w:rsid w:val="007142DA"/>
    <w:rsid w:val="00714651"/>
    <w:rsid w:val="00721BA4"/>
    <w:rsid w:val="00724004"/>
    <w:rsid w:val="007307BC"/>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9067C"/>
    <w:rsid w:val="00797EDD"/>
    <w:rsid w:val="007A35CE"/>
    <w:rsid w:val="007A6233"/>
    <w:rsid w:val="007B18DA"/>
    <w:rsid w:val="007B1A04"/>
    <w:rsid w:val="007B5189"/>
    <w:rsid w:val="007B7683"/>
    <w:rsid w:val="007C0507"/>
    <w:rsid w:val="007C17E2"/>
    <w:rsid w:val="007C3378"/>
    <w:rsid w:val="007C3A01"/>
    <w:rsid w:val="007C4A1C"/>
    <w:rsid w:val="007C54A1"/>
    <w:rsid w:val="007D1DA6"/>
    <w:rsid w:val="007D37D3"/>
    <w:rsid w:val="007D4970"/>
    <w:rsid w:val="007E214F"/>
    <w:rsid w:val="007E2FAE"/>
    <w:rsid w:val="007E7562"/>
    <w:rsid w:val="007E7C97"/>
    <w:rsid w:val="007F36D4"/>
    <w:rsid w:val="007F3CD3"/>
    <w:rsid w:val="007F4762"/>
    <w:rsid w:val="007F4E3F"/>
    <w:rsid w:val="00800EDF"/>
    <w:rsid w:val="00802F99"/>
    <w:rsid w:val="00804357"/>
    <w:rsid w:val="00813155"/>
    <w:rsid w:val="008143C4"/>
    <w:rsid w:val="00814E48"/>
    <w:rsid w:val="0081698F"/>
    <w:rsid w:val="0082005B"/>
    <w:rsid w:val="00823A5D"/>
    <w:rsid w:val="00825E78"/>
    <w:rsid w:val="00831DA6"/>
    <w:rsid w:val="00837878"/>
    <w:rsid w:val="00841CDF"/>
    <w:rsid w:val="00842F0B"/>
    <w:rsid w:val="008445DA"/>
    <w:rsid w:val="008505EE"/>
    <w:rsid w:val="00852084"/>
    <w:rsid w:val="00852D81"/>
    <w:rsid w:val="00855DAF"/>
    <w:rsid w:val="0085740F"/>
    <w:rsid w:val="00857D7E"/>
    <w:rsid w:val="008626B5"/>
    <w:rsid w:val="008650AF"/>
    <w:rsid w:val="008818A6"/>
    <w:rsid w:val="008818CF"/>
    <w:rsid w:val="0088336A"/>
    <w:rsid w:val="00885957"/>
    <w:rsid w:val="00885DB7"/>
    <w:rsid w:val="00891AF9"/>
    <w:rsid w:val="00897FA5"/>
    <w:rsid w:val="008A0DA5"/>
    <w:rsid w:val="008A1093"/>
    <w:rsid w:val="008A175B"/>
    <w:rsid w:val="008A34A9"/>
    <w:rsid w:val="008A35B4"/>
    <w:rsid w:val="008A443A"/>
    <w:rsid w:val="008A51C5"/>
    <w:rsid w:val="008A6589"/>
    <w:rsid w:val="008B1ED9"/>
    <w:rsid w:val="008B2672"/>
    <w:rsid w:val="008B2F40"/>
    <w:rsid w:val="008B35B9"/>
    <w:rsid w:val="008B5B0F"/>
    <w:rsid w:val="008C2CFB"/>
    <w:rsid w:val="008C378D"/>
    <w:rsid w:val="008C5F7F"/>
    <w:rsid w:val="008C659C"/>
    <w:rsid w:val="008D6171"/>
    <w:rsid w:val="008D6987"/>
    <w:rsid w:val="008D790D"/>
    <w:rsid w:val="008D7C06"/>
    <w:rsid w:val="008E1F58"/>
    <w:rsid w:val="008E345E"/>
    <w:rsid w:val="008E4345"/>
    <w:rsid w:val="008E5FAB"/>
    <w:rsid w:val="008E6DD5"/>
    <w:rsid w:val="008F143D"/>
    <w:rsid w:val="008F6019"/>
    <w:rsid w:val="008F6120"/>
    <w:rsid w:val="008F67A1"/>
    <w:rsid w:val="008F7818"/>
    <w:rsid w:val="00900AEB"/>
    <w:rsid w:val="00901147"/>
    <w:rsid w:val="00903A26"/>
    <w:rsid w:val="00911DE4"/>
    <w:rsid w:val="0091488C"/>
    <w:rsid w:val="00914E84"/>
    <w:rsid w:val="00920B4E"/>
    <w:rsid w:val="009221FB"/>
    <w:rsid w:val="009262CB"/>
    <w:rsid w:val="00926C45"/>
    <w:rsid w:val="00927ECF"/>
    <w:rsid w:val="00930804"/>
    <w:rsid w:val="00937B11"/>
    <w:rsid w:val="00941996"/>
    <w:rsid w:val="009433D8"/>
    <w:rsid w:val="009438D2"/>
    <w:rsid w:val="00946318"/>
    <w:rsid w:val="00946ACE"/>
    <w:rsid w:val="00946EA4"/>
    <w:rsid w:val="00947BB1"/>
    <w:rsid w:val="00954471"/>
    <w:rsid w:val="00955360"/>
    <w:rsid w:val="00955939"/>
    <w:rsid w:val="00964D75"/>
    <w:rsid w:val="00967947"/>
    <w:rsid w:val="00970888"/>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1273"/>
    <w:rsid w:val="00A34284"/>
    <w:rsid w:val="00A427BE"/>
    <w:rsid w:val="00A4414C"/>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333A"/>
    <w:rsid w:val="00AC08BE"/>
    <w:rsid w:val="00AC3941"/>
    <w:rsid w:val="00AC45C1"/>
    <w:rsid w:val="00AD66A7"/>
    <w:rsid w:val="00AD6EB1"/>
    <w:rsid w:val="00AD79ED"/>
    <w:rsid w:val="00AF21DF"/>
    <w:rsid w:val="00AF5790"/>
    <w:rsid w:val="00AF7B1D"/>
    <w:rsid w:val="00B01111"/>
    <w:rsid w:val="00B03219"/>
    <w:rsid w:val="00B03D12"/>
    <w:rsid w:val="00B041F0"/>
    <w:rsid w:val="00B04450"/>
    <w:rsid w:val="00B0457F"/>
    <w:rsid w:val="00B0490E"/>
    <w:rsid w:val="00B12350"/>
    <w:rsid w:val="00B16222"/>
    <w:rsid w:val="00B22E95"/>
    <w:rsid w:val="00B2488A"/>
    <w:rsid w:val="00B25ECB"/>
    <w:rsid w:val="00B2783C"/>
    <w:rsid w:val="00B347B2"/>
    <w:rsid w:val="00B37A21"/>
    <w:rsid w:val="00B37C3E"/>
    <w:rsid w:val="00B40531"/>
    <w:rsid w:val="00B4142C"/>
    <w:rsid w:val="00B421AB"/>
    <w:rsid w:val="00B44767"/>
    <w:rsid w:val="00B45D02"/>
    <w:rsid w:val="00B50407"/>
    <w:rsid w:val="00B50638"/>
    <w:rsid w:val="00B516BA"/>
    <w:rsid w:val="00B55311"/>
    <w:rsid w:val="00B61FD1"/>
    <w:rsid w:val="00B62339"/>
    <w:rsid w:val="00B62851"/>
    <w:rsid w:val="00B6359B"/>
    <w:rsid w:val="00B6532B"/>
    <w:rsid w:val="00B70301"/>
    <w:rsid w:val="00B73C4D"/>
    <w:rsid w:val="00B7663B"/>
    <w:rsid w:val="00B85FDC"/>
    <w:rsid w:val="00B87A2F"/>
    <w:rsid w:val="00B9218A"/>
    <w:rsid w:val="00B94BE0"/>
    <w:rsid w:val="00B97962"/>
    <w:rsid w:val="00B97C33"/>
    <w:rsid w:val="00B97FBB"/>
    <w:rsid w:val="00BA1202"/>
    <w:rsid w:val="00BA1A73"/>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E1569"/>
    <w:rsid w:val="00BE15C0"/>
    <w:rsid w:val="00BE2458"/>
    <w:rsid w:val="00BE3082"/>
    <w:rsid w:val="00BE3099"/>
    <w:rsid w:val="00BE5969"/>
    <w:rsid w:val="00BE6467"/>
    <w:rsid w:val="00BF01E9"/>
    <w:rsid w:val="00BF0DD1"/>
    <w:rsid w:val="00BF45A8"/>
    <w:rsid w:val="00BF5F73"/>
    <w:rsid w:val="00C108E9"/>
    <w:rsid w:val="00C140D9"/>
    <w:rsid w:val="00C14DC8"/>
    <w:rsid w:val="00C14FBD"/>
    <w:rsid w:val="00C15EEE"/>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C6"/>
    <w:rsid w:val="00C7277A"/>
    <w:rsid w:val="00C77F42"/>
    <w:rsid w:val="00C85599"/>
    <w:rsid w:val="00C8691D"/>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06E6"/>
    <w:rsid w:val="00CF1697"/>
    <w:rsid w:val="00CF24C5"/>
    <w:rsid w:val="00CF2A81"/>
    <w:rsid w:val="00CF4C73"/>
    <w:rsid w:val="00D013FD"/>
    <w:rsid w:val="00D02A5C"/>
    <w:rsid w:val="00D0478C"/>
    <w:rsid w:val="00D05647"/>
    <w:rsid w:val="00D11EC2"/>
    <w:rsid w:val="00D1436F"/>
    <w:rsid w:val="00D14AE6"/>
    <w:rsid w:val="00D171DD"/>
    <w:rsid w:val="00D2173D"/>
    <w:rsid w:val="00D3096E"/>
    <w:rsid w:val="00D34ACD"/>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0944"/>
    <w:rsid w:val="00D60BC5"/>
    <w:rsid w:val="00D637C5"/>
    <w:rsid w:val="00D6429C"/>
    <w:rsid w:val="00D733CE"/>
    <w:rsid w:val="00D73619"/>
    <w:rsid w:val="00D739EB"/>
    <w:rsid w:val="00D76997"/>
    <w:rsid w:val="00D8183C"/>
    <w:rsid w:val="00D823B0"/>
    <w:rsid w:val="00D8276B"/>
    <w:rsid w:val="00D84AE2"/>
    <w:rsid w:val="00D90ECA"/>
    <w:rsid w:val="00D917FF"/>
    <w:rsid w:val="00D91C57"/>
    <w:rsid w:val="00D96550"/>
    <w:rsid w:val="00D972C8"/>
    <w:rsid w:val="00DA09EC"/>
    <w:rsid w:val="00DA20B7"/>
    <w:rsid w:val="00DB1D38"/>
    <w:rsid w:val="00DB1E25"/>
    <w:rsid w:val="00DB1E2E"/>
    <w:rsid w:val="00DB3C58"/>
    <w:rsid w:val="00DB5614"/>
    <w:rsid w:val="00DC1F34"/>
    <w:rsid w:val="00DC4AB2"/>
    <w:rsid w:val="00DC6E30"/>
    <w:rsid w:val="00DE10FD"/>
    <w:rsid w:val="00DE1726"/>
    <w:rsid w:val="00DE2041"/>
    <w:rsid w:val="00DE6713"/>
    <w:rsid w:val="00DF3CA7"/>
    <w:rsid w:val="00DF62C2"/>
    <w:rsid w:val="00E10F2E"/>
    <w:rsid w:val="00E11BB9"/>
    <w:rsid w:val="00E21F36"/>
    <w:rsid w:val="00E22012"/>
    <w:rsid w:val="00E32FC8"/>
    <w:rsid w:val="00E3461A"/>
    <w:rsid w:val="00E34DC0"/>
    <w:rsid w:val="00E360C2"/>
    <w:rsid w:val="00E3719C"/>
    <w:rsid w:val="00E4747F"/>
    <w:rsid w:val="00E54FCA"/>
    <w:rsid w:val="00E63975"/>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B0090"/>
    <w:rsid w:val="00EB1435"/>
    <w:rsid w:val="00EB25AE"/>
    <w:rsid w:val="00EB5AAE"/>
    <w:rsid w:val="00EB6526"/>
    <w:rsid w:val="00EC2274"/>
    <w:rsid w:val="00ED10EE"/>
    <w:rsid w:val="00ED464F"/>
    <w:rsid w:val="00ED4DE8"/>
    <w:rsid w:val="00ED5363"/>
    <w:rsid w:val="00ED6F62"/>
    <w:rsid w:val="00EE0AF6"/>
    <w:rsid w:val="00EE13A8"/>
    <w:rsid w:val="00EE60B6"/>
    <w:rsid w:val="00EF3E82"/>
    <w:rsid w:val="00EF4641"/>
    <w:rsid w:val="00EF6D66"/>
    <w:rsid w:val="00EF6E0B"/>
    <w:rsid w:val="00F01698"/>
    <w:rsid w:val="00F03ADE"/>
    <w:rsid w:val="00F04F11"/>
    <w:rsid w:val="00F10FC9"/>
    <w:rsid w:val="00F129F8"/>
    <w:rsid w:val="00F17DF1"/>
    <w:rsid w:val="00F2459F"/>
    <w:rsid w:val="00F25F63"/>
    <w:rsid w:val="00F26C7F"/>
    <w:rsid w:val="00F275D1"/>
    <w:rsid w:val="00F40207"/>
    <w:rsid w:val="00F51F22"/>
    <w:rsid w:val="00F57059"/>
    <w:rsid w:val="00F626E3"/>
    <w:rsid w:val="00F64CA6"/>
    <w:rsid w:val="00F64CC0"/>
    <w:rsid w:val="00F66652"/>
    <w:rsid w:val="00F71D52"/>
    <w:rsid w:val="00F72DF8"/>
    <w:rsid w:val="00F7503A"/>
    <w:rsid w:val="00F77B3E"/>
    <w:rsid w:val="00F80187"/>
    <w:rsid w:val="00F80A6F"/>
    <w:rsid w:val="00F827F9"/>
    <w:rsid w:val="00F847B3"/>
    <w:rsid w:val="00F84D44"/>
    <w:rsid w:val="00F8569E"/>
    <w:rsid w:val="00F934E3"/>
    <w:rsid w:val="00F93E3B"/>
    <w:rsid w:val="00F97CB1"/>
    <w:rsid w:val="00FA2BAD"/>
    <w:rsid w:val="00FA4C63"/>
    <w:rsid w:val="00FA77CF"/>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beta.inegi.org.mx/proyectos/registros/vitales/mortalidad/default.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H1y1R6"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91009-E91D-4DDC-8A8F-CD008E9D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8768</Words>
  <Characters>49979</Characters>
  <Application>Microsoft Office Word</Application>
  <DocSecurity>0</DocSecurity>
  <Lines>416</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58630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40</cp:revision>
  <dcterms:created xsi:type="dcterms:W3CDTF">2017-11-18T21:53:00Z</dcterms:created>
  <dcterms:modified xsi:type="dcterms:W3CDTF">2017-11-23T15:27:00Z</dcterms:modified>
</cp:coreProperties>
</file>