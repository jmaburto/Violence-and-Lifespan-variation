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FBC40" w14:textId="7F2A6EF4" w:rsidR="00990BFC" w:rsidRPr="00D73887" w:rsidRDefault="00897FA5">
      <w:pPr>
        <w:rPr>
          <w:rFonts w:ascii="Times New Roman" w:hAnsi="Times New Roman" w:cs="Times New Roman"/>
          <w:b/>
          <w:sz w:val="24"/>
          <w:szCs w:val="24"/>
        </w:rPr>
      </w:pPr>
      <w:r w:rsidRPr="00D73887">
        <w:rPr>
          <w:rFonts w:ascii="Times New Roman" w:hAnsi="Times New Roman" w:cs="Times New Roman"/>
          <w:b/>
          <w:sz w:val="24"/>
          <w:szCs w:val="24"/>
        </w:rPr>
        <w:t xml:space="preserve">Title: </w:t>
      </w:r>
      <w:r w:rsidR="00EA4EB0" w:rsidRPr="00D73887">
        <w:rPr>
          <w:rFonts w:ascii="Times New Roman" w:hAnsi="Times New Roman" w:cs="Times New Roman"/>
          <w:b/>
          <w:sz w:val="24"/>
          <w:szCs w:val="24"/>
        </w:rPr>
        <w:t>Homicides</w:t>
      </w:r>
      <w:r w:rsidR="004B0921" w:rsidRPr="00D73887">
        <w:rPr>
          <w:rFonts w:ascii="Times New Roman" w:hAnsi="Times New Roman" w:cs="Times New Roman"/>
          <w:b/>
          <w:sz w:val="24"/>
          <w:szCs w:val="24"/>
        </w:rPr>
        <w:t xml:space="preserve"> in Mexico</w:t>
      </w:r>
      <w:r w:rsidR="00EA4EB0" w:rsidRPr="00D73887">
        <w:rPr>
          <w:rFonts w:ascii="Times New Roman" w:hAnsi="Times New Roman" w:cs="Times New Roman"/>
          <w:b/>
          <w:sz w:val="24"/>
          <w:szCs w:val="24"/>
        </w:rPr>
        <w:t xml:space="preserve"> increase</w:t>
      </w:r>
      <w:r w:rsidR="0077665E" w:rsidRPr="00D73887">
        <w:rPr>
          <w:rFonts w:ascii="Times New Roman" w:hAnsi="Times New Roman" w:cs="Times New Roman"/>
          <w:b/>
          <w:sz w:val="24"/>
          <w:szCs w:val="24"/>
        </w:rPr>
        <w:t>d inequality of lifespans</w:t>
      </w:r>
      <w:r w:rsidR="002F487B" w:rsidRPr="00D73887">
        <w:rPr>
          <w:rFonts w:ascii="Times New Roman" w:hAnsi="Times New Roman" w:cs="Times New Roman"/>
          <w:b/>
          <w:sz w:val="24"/>
          <w:szCs w:val="24"/>
        </w:rPr>
        <w:t xml:space="preserve"> and slowed down life expectancy gains</w:t>
      </w:r>
      <w:r w:rsidR="00814722" w:rsidRPr="00D73887">
        <w:rPr>
          <w:rFonts w:ascii="Times New Roman" w:hAnsi="Times New Roman" w:cs="Times New Roman"/>
          <w:b/>
          <w:sz w:val="24"/>
          <w:szCs w:val="24"/>
        </w:rPr>
        <w:t xml:space="preserve"> in </w:t>
      </w:r>
      <w:r w:rsidR="00991CA3" w:rsidRPr="00D73887">
        <w:rPr>
          <w:rFonts w:ascii="Times New Roman" w:hAnsi="Times New Roman" w:cs="Times New Roman"/>
          <w:b/>
          <w:sz w:val="24"/>
          <w:szCs w:val="24"/>
        </w:rPr>
        <w:t>2005-2015</w:t>
      </w:r>
      <w:r w:rsidR="00885DB7" w:rsidRPr="00D73887">
        <w:rPr>
          <w:rFonts w:ascii="Times New Roman" w:hAnsi="Times New Roman" w:cs="Times New Roman"/>
          <w:b/>
          <w:sz w:val="24"/>
          <w:szCs w:val="24"/>
        </w:rPr>
        <w:t xml:space="preserve"> </w:t>
      </w:r>
    </w:p>
    <w:p w14:paraId="19ED3F73" w14:textId="2F79CCB9" w:rsidR="00590148" w:rsidRPr="00D73887" w:rsidRDefault="00445188" w:rsidP="00566777">
      <w:pPr>
        <w:jc w:val="center"/>
        <w:rPr>
          <w:rFonts w:ascii="Times New Roman" w:hAnsi="Times New Roman" w:cs="Times New Roman"/>
          <w:sz w:val="24"/>
          <w:szCs w:val="24"/>
        </w:rPr>
      </w:pPr>
      <w:r w:rsidRPr="00D73887">
        <w:rPr>
          <w:rFonts w:ascii="Times New Roman" w:hAnsi="Times New Roman" w:cs="Times New Roman"/>
          <w:sz w:val="24"/>
          <w:szCs w:val="24"/>
        </w:rPr>
        <w:br w:type="page"/>
      </w:r>
      <w:r w:rsidR="007C17E2" w:rsidRPr="00D73887">
        <w:rPr>
          <w:rFonts w:ascii="Times New Roman" w:hAnsi="Times New Roman" w:cs="Times New Roman"/>
          <w:b/>
          <w:sz w:val="24"/>
          <w:szCs w:val="24"/>
        </w:rPr>
        <w:lastRenderedPageBreak/>
        <w:t>Abstract</w:t>
      </w:r>
    </w:p>
    <w:p w14:paraId="7CA315B6" w14:textId="29FE7011" w:rsidR="002C0C2B" w:rsidRPr="00D73887" w:rsidRDefault="00EC2B27" w:rsidP="00CE7850">
      <w:pPr>
        <w:jc w:val="both"/>
        <w:rPr>
          <w:rFonts w:ascii="Times New Roman" w:hAnsi="Times New Roman" w:cs="Times New Roman"/>
          <w:sz w:val="24"/>
          <w:szCs w:val="24"/>
        </w:rPr>
      </w:pPr>
      <w:r w:rsidRPr="00D73887">
        <w:rPr>
          <w:rFonts w:ascii="Times New Roman" w:hAnsi="Times New Roman" w:cs="Times New Roman"/>
          <w:b/>
          <w:sz w:val="24"/>
          <w:szCs w:val="24"/>
        </w:rPr>
        <w:t>Objectives</w:t>
      </w:r>
      <w:r w:rsidR="008155D7" w:rsidRPr="00D73887">
        <w:rPr>
          <w:rFonts w:ascii="Times New Roman" w:hAnsi="Times New Roman" w:cs="Times New Roman"/>
          <w:b/>
          <w:sz w:val="24"/>
          <w:szCs w:val="24"/>
        </w:rPr>
        <w:t xml:space="preserve"> </w:t>
      </w:r>
      <w:r w:rsidRPr="00D73887">
        <w:rPr>
          <w:rFonts w:ascii="Times New Roman" w:hAnsi="Times New Roman" w:cs="Times New Roman"/>
          <w:sz w:val="24"/>
          <w:szCs w:val="24"/>
        </w:rPr>
        <w:t>To quantify the effect of the upsurge of violence on life expectancy and lifespan inequality in Mexico after 2005.</w:t>
      </w:r>
    </w:p>
    <w:p w14:paraId="4A597EF9" w14:textId="53C59480" w:rsidR="002C0C2B" w:rsidRPr="00D73887" w:rsidRDefault="002C0C2B" w:rsidP="00CE7850">
      <w:pPr>
        <w:jc w:val="both"/>
        <w:rPr>
          <w:rFonts w:ascii="Times New Roman" w:hAnsi="Times New Roman" w:cs="Times New Roman"/>
          <w:sz w:val="24"/>
          <w:szCs w:val="24"/>
        </w:rPr>
      </w:pPr>
      <w:r w:rsidRPr="00D73887">
        <w:rPr>
          <w:rFonts w:ascii="Times New Roman" w:hAnsi="Times New Roman" w:cs="Times New Roman"/>
          <w:b/>
          <w:sz w:val="24"/>
          <w:szCs w:val="24"/>
        </w:rPr>
        <w:t xml:space="preserve">Methods </w:t>
      </w:r>
      <w:r w:rsidR="00D944D6">
        <w:rPr>
          <w:rFonts w:ascii="Times New Roman" w:hAnsi="Times New Roman" w:cs="Times New Roman"/>
          <w:sz w:val="24"/>
          <w:szCs w:val="24"/>
        </w:rPr>
        <w:t>A</w:t>
      </w:r>
      <w:r w:rsidR="00D944D6" w:rsidRPr="00D73887">
        <w:rPr>
          <w:rFonts w:ascii="Times New Roman" w:hAnsi="Times New Roman" w:cs="Times New Roman"/>
          <w:sz w:val="24"/>
          <w:szCs w:val="24"/>
        </w:rPr>
        <w:t xml:space="preserve">ge- and cause-specific contributions to changes </w:t>
      </w:r>
      <w:r w:rsidR="00D944D6">
        <w:rPr>
          <w:rFonts w:ascii="Times New Roman" w:hAnsi="Times New Roman" w:cs="Times New Roman"/>
          <w:sz w:val="24"/>
          <w:szCs w:val="24"/>
        </w:rPr>
        <w:t>in l</w:t>
      </w:r>
      <w:r w:rsidR="00D944D6" w:rsidRPr="00D73887">
        <w:rPr>
          <w:rFonts w:ascii="Times New Roman" w:hAnsi="Times New Roman" w:cs="Times New Roman"/>
          <w:sz w:val="24"/>
          <w:szCs w:val="24"/>
        </w:rPr>
        <w:t>ife expectancy and lifespan inequality conditional on surviving to age 15</w:t>
      </w:r>
      <w:r w:rsidR="00D944D6">
        <w:rPr>
          <w:rFonts w:ascii="Times New Roman" w:hAnsi="Times New Roman" w:cs="Times New Roman"/>
          <w:sz w:val="24"/>
          <w:szCs w:val="24"/>
        </w:rPr>
        <w:t xml:space="preserve"> </w:t>
      </w:r>
      <w:r w:rsidR="00D944D6" w:rsidRPr="00D73887">
        <w:rPr>
          <w:rFonts w:ascii="Times New Roman" w:hAnsi="Times New Roman" w:cs="Times New Roman"/>
          <w:sz w:val="24"/>
          <w:szCs w:val="24"/>
        </w:rPr>
        <w:t>between 1995 and 2015</w:t>
      </w:r>
      <w:r w:rsidR="00D944D6">
        <w:rPr>
          <w:rFonts w:ascii="Times New Roman" w:hAnsi="Times New Roman" w:cs="Times New Roman"/>
          <w:sz w:val="24"/>
          <w:szCs w:val="24"/>
        </w:rPr>
        <w:t xml:space="preserve"> were </w:t>
      </w:r>
      <w:r w:rsidR="00D944D6" w:rsidRPr="00D73887">
        <w:rPr>
          <w:rFonts w:ascii="Times New Roman" w:hAnsi="Times New Roman" w:cs="Times New Roman"/>
          <w:sz w:val="24"/>
          <w:szCs w:val="24"/>
        </w:rPr>
        <w:t>calculated.</w:t>
      </w:r>
      <w:r w:rsidR="00D944D6">
        <w:rPr>
          <w:rFonts w:ascii="Times New Roman" w:hAnsi="Times New Roman" w:cs="Times New Roman"/>
          <w:sz w:val="24"/>
          <w:szCs w:val="24"/>
        </w:rPr>
        <w:t xml:space="preserve"> </w:t>
      </w:r>
      <w:r w:rsidR="00D73887" w:rsidRPr="00D73887">
        <w:rPr>
          <w:rFonts w:ascii="Times New Roman" w:hAnsi="Times New Roman" w:cs="Times New Roman"/>
          <w:sz w:val="24"/>
          <w:szCs w:val="24"/>
        </w:rPr>
        <w:t>Homicides, m</w:t>
      </w:r>
      <w:r w:rsidR="00EC2B27" w:rsidRPr="00D73887">
        <w:rPr>
          <w:rFonts w:ascii="Times New Roman" w:hAnsi="Times New Roman" w:cs="Times New Roman"/>
          <w:sz w:val="24"/>
          <w:szCs w:val="24"/>
        </w:rPr>
        <w:t>edically amenable conditions, diabetes, ischemic heart diseases, traffic accidents by state and sex</w:t>
      </w:r>
      <w:r w:rsidR="00D73887" w:rsidRPr="00D73887">
        <w:rPr>
          <w:rFonts w:ascii="Times New Roman" w:hAnsi="Times New Roman" w:cs="Times New Roman"/>
          <w:sz w:val="24"/>
          <w:szCs w:val="24"/>
        </w:rPr>
        <w:t xml:space="preserve"> were analyzed</w:t>
      </w:r>
      <w:r w:rsidR="00EC2B27" w:rsidRPr="00D73887">
        <w:rPr>
          <w:rFonts w:ascii="Times New Roman" w:hAnsi="Times New Roman" w:cs="Times New Roman"/>
          <w:sz w:val="24"/>
          <w:szCs w:val="24"/>
        </w:rPr>
        <w:t>.</w:t>
      </w:r>
      <w:r w:rsidR="00D944D6">
        <w:rPr>
          <w:rFonts w:ascii="Times New Roman" w:hAnsi="Times New Roman" w:cs="Times New Roman"/>
          <w:sz w:val="24"/>
          <w:szCs w:val="24"/>
        </w:rPr>
        <w:t xml:space="preserve"> </w:t>
      </w:r>
    </w:p>
    <w:p w14:paraId="33E46F2E" w14:textId="4A0EEF10" w:rsidR="002C0C2B" w:rsidRPr="00520971" w:rsidRDefault="00DA15CA" w:rsidP="00CE7850">
      <w:pPr>
        <w:jc w:val="both"/>
        <w:rPr>
          <w:rFonts w:ascii="Times New Roman" w:hAnsi="Times New Roman" w:cs="Times New Roman"/>
          <w:b/>
          <w:sz w:val="24"/>
          <w:szCs w:val="24"/>
        </w:rPr>
      </w:pPr>
      <w:r w:rsidRPr="00520971">
        <w:rPr>
          <w:rFonts w:ascii="Times New Roman" w:hAnsi="Times New Roman" w:cs="Times New Roman"/>
          <w:b/>
          <w:sz w:val="24"/>
          <w:szCs w:val="24"/>
        </w:rPr>
        <w:t>Results</w:t>
      </w:r>
      <w:r w:rsidR="002C0C2B" w:rsidRPr="00520971">
        <w:rPr>
          <w:rFonts w:ascii="Times New Roman" w:hAnsi="Times New Roman" w:cs="Times New Roman"/>
          <w:sz w:val="24"/>
          <w:szCs w:val="24"/>
        </w:rPr>
        <w:t xml:space="preserve"> </w:t>
      </w:r>
      <w:r w:rsidR="00D944D6" w:rsidRPr="00520971">
        <w:rPr>
          <w:rFonts w:ascii="Times New Roman" w:hAnsi="Times New Roman" w:cs="Times New Roman"/>
          <w:sz w:val="24"/>
          <w:szCs w:val="24"/>
        </w:rPr>
        <w:t>M</w:t>
      </w:r>
      <w:r w:rsidR="002C0C2B" w:rsidRPr="00520971">
        <w:rPr>
          <w:rFonts w:ascii="Times New Roman" w:hAnsi="Times New Roman" w:cs="Times New Roman"/>
          <w:sz w:val="24"/>
          <w:szCs w:val="24"/>
        </w:rPr>
        <w:t xml:space="preserve">ale life expectancy at age 15 increased </w:t>
      </w:r>
      <w:r w:rsidR="002C0C2B" w:rsidRPr="00520971">
        <w:rPr>
          <w:rFonts w:ascii="Times New Roman" w:eastAsiaTheme="minorEastAsia" w:hAnsi="Times New Roman" w:cs="Times New Roman"/>
          <w:sz w:val="24"/>
          <w:szCs w:val="24"/>
        </w:rPr>
        <w:t>more than twic</w:t>
      </w:r>
      <w:r w:rsidR="008617C1" w:rsidRPr="00520971">
        <w:rPr>
          <w:rFonts w:ascii="Times New Roman" w:eastAsiaTheme="minorEastAsia" w:hAnsi="Times New Roman" w:cs="Times New Roman"/>
          <w:sz w:val="24"/>
          <w:szCs w:val="24"/>
        </w:rPr>
        <w:t>e in 1995-2005 (1</w:t>
      </w:r>
      <w:r w:rsidR="00950858" w:rsidRPr="00520971">
        <w:rPr>
          <w:color w:val="000000"/>
          <w:sz w:val="24"/>
          <w:szCs w:val="24"/>
        </w:rPr>
        <w:t>.</w:t>
      </w:r>
      <w:r w:rsidR="008617C1" w:rsidRPr="00520971">
        <w:rPr>
          <w:rFonts w:ascii="Times New Roman" w:eastAsiaTheme="minorEastAsia" w:hAnsi="Times New Roman" w:cs="Times New Roman"/>
          <w:sz w:val="24"/>
          <w:szCs w:val="24"/>
        </w:rPr>
        <w:t>17 years) than in 2005-2015 (0</w:t>
      </w:r>
      <w:r w:rsidR="00950858" w:rsidRPr="00520971">
        <w:rPr>
          <w:color w:val="000000"/>
          <w:sz w:val="24"/>
          <w:szCs w:val="24"/>
        </w:rPr>
        <w:t>.</w:t>
      </w:r>
      <w:r w:rsidR="002C0C2B" w:rsidRPr="00520971">
        <w:rPr>
          <w:rFonts w:ascii="Times New Roman" w:eastAsiaTheme="minorEastAsia" w:hAnsi="Times New Roman" w:cs="Times New Roman"/>
          <w:sz w:val="24"/>
          <w:szCs w:val="24"/>
        </w:rPr>
        <w:t>55 years). Lifespan inequality</w:t>
      </w:r>
      <w:r w:rsidR="00B027F9" w:rsidRPr="00520971">
        <w:rPr>
          <w:rFonts w:ascii="Times New Roman" w:eastAsiaTheme="minorEastAsia" w:hAnsi="Times New Roman" w:cs="Times New Roman"/>
          <w:sz w:val="24"/>
          <w:szCs w:val="24"/>
        </w:rPr>
        <w:t xml:space="preserve"> </w:t>
      </w:r>
      <w:r w:rsidR="002C0C2B" w:rsidRPr="00520971">
        <w:rPr>
          <w:rFonts w:ascii="Times New Roman" w:eastAsiaTheme="minorEastAsia" w:hAnsi="Times New Roman" w:cs="Times New Roman"/>
          <w:sz w:val="24"/>
          <w:szCs w:val="24"/>
        </w:rPr>
        <w:t xml:space="preserve">decreased by more than half a year </w:t>
      </w:r>
      <w:r w:rsidR="008617C1" w:rsidRPr="00520971">
        <w:rPr>
          <w:rFonts w:ascii="Times New Roman" w:eastAsiaTheme="minorEastAsia" w:hAnsi="Times New Roman" w:cs="Times New Roman"/>
          <w:sz w:val="24"/>
          <w:szCs w:val="24"/>
        </w:rPr>
        <w:t>for males in 1995-2005</w:t>
      </w:r>
      <w:r w:rsidR="002C0C2B" w:rsidRPr="00520971">
        <w:rPr>
          <w:rFonts w:ascii="Times New Roman" w:eastAsiaTheme="minorEastAsia" w:hAnsi="Times New Roman" w:cs="Times New Roman"/>
          <w:sz w:val="24"/>
          <w:szCs w:val="24"/>
        </w:rPr>
        <w:t>, while in 2005-2015, the reduction was about four times smaller. Homicides between ages 15-49 had the largest effect on slowing down male life expec</w:t>
      </w:r>
      <w:r w:rsidR="00D944D6" w:rsidRPr="00520971">
        <w:rPr>
          <w:rFonts w:ascii="Times New Roman" w:eastAsiaTheme="minorEastAsia" w:hAnsi="Times New Roman" w:cs="Times New Roman"/>
          <w:sz w:val="24"/>
          <w:szCs w:val="24"/>
        </w:rPr>
        <w:t>tancy and lifespan inequality</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Between 2005 and 2015, s</w:t>
      </w:r>
      <w:r w:rsidR="00F96F62" w:rsidRPr="00520971">
        <w:rPr>
          <w:rFonts w:ascii="Times New Roman" w:eastAsiaTheme="minorEastAsia" w:hAnsi="Times New Roman" w:cs="Times New Roman"/>
          <w:sz w:val="24"/>
          <w:szCs w:val="24"/>
        </w:rPr>
        <w:t>tates in the North</w:t>
      </w:r>
      <w:r w:rsidR="002C0C2B" w:rsidRPr="00520971">
        <w:rPr>
          <w:rFonts w:ascii="Times New Roman" w:eastAsiaTheme="minorEastAsia" w:hAnsi="Times New Roman" w:cs="Times New Roman"/>
          <w:sz w:val="24"/>
          <w:szCs w:val="24"/>
        </w:rPr>
        <w:t xml:space="preserve"> experienced life expectancy</w:t>
      </w:r>
      <w:r w:rsidR="00D944D6" w:rsidRPr="00520971">
        <w:rPr>
          <w:rFonts w:ascii="Times New Roman" w:eastAsiaTheme="minorEastAsia" w:hAnsi="Times New Roman" w:cs="Times New Roman"/>
          <w:sz w:val="24"/>
          <w:szCs w:val="24"/>
        </w:rPr>
        <w:t xml:space="preserve"> losses,</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 xml:space="preserve">while </w:t>
      </w:r>
      <w:r w:rsidR="002C0C2B" w:rsidRPr="00520971">
        <w:rPr>
          <w:rFonts w:ascii="Times New Roman" w:eastAsiaTheme="minorEastAsia" w:hAnsi="Times New Roman" w:cs="Times New Roman"/>
          <w:sz w:val="24"/>
          <w:szCs w:val="24"/>
        </w:rPr>
        <w:t>five states increase</w:t>
      </w:r>
      <w:r w:rsidR="00D944D6" w:rsidRPr="00520971">
        <w:rPr>
          <w:rFonts w:ascii="Times New Roman" w:eastAsiaTheme="minorEastAsia" w:hAnsi="Times New Roman" w:cs="Times New Roman"/>
          <w:sz w:val="24"/>
          <w:szCs w:val="24"/>
        </w:rPr>
        <w:t>d</w:t>
      </w:r>
      <w:r w:rsidR="002C0C2B" w:rsidRPr="00520971">
        <w:rPr>
          <w:rFonts w:ascii="Times New Roman" w:eastAsiaTheme="minorEastAsia" w:hAnsi="Times New Roman" w:cs="Times New Roman"/>
          <w:sz w:val="24"/>
          <w:szCs w:val="24"/>
        </w:rPr>
        <w:t xml:space="preserve"> lifespan inequality</w:t>
      </w:r>
      <w:r w:rsidR="0079371A" w:rsidRPr="00520971">
        <w:rPr>
          <w:rFonts w:ascii="Times New Roman" w:eastAsiaTheme="minorEastAsia" w:hAnsi="Times New Roman" w:cs="Times New Roman"/>
          <w:sz w:val="24"/>
          <w:szCs w:val="24"/>
        </w:rPr>
        <w:t xml:space="preserve">. </w:t>
      </w:r>
    </w:p>
    <w:p w14:paraId="1A80671C" w14:textId="2DC7721A" w:rsidR="002C0C2B" w:rsidRPr="00D73887" w:rsidRDefault="00DA15CA" w:rsidP="00CE7850">
      <w:pPr>
        <w:jc w:val="both"/>
        <w:rPr>
          <w:rFonts w:ascii="Times New Roman" w:hAnsi="Times New Roman" w:cs="Times New Roman"/>
          <w:sz w:val="24"/>
          <w:szCs w:val="24"/>
        </w:rPr>
      </w:pPr>
      <w:r w:rsidRPr="00520971">
        <w:rPr>
          <w:rFonts w:ascii="Times New Roman" w:hAnsi="Times New Roman" w:cs="Times New Roman"/>
          <w:b/>
          <w:sz w:val="24"/>
          <w:szCs w:val="24"/>
        </w:rPr>
        <w:t>Conclusions</w:t>
      </w:r>
      <w:r w:rsidR="002C0C2B" w:rsidRPr="00520971">
        <w:rPr>
          <w:rFonts w:ascii="Times New Roman" w:hAnsi="Times New Roman" w:cs="Times New Roman"/>
          <w:sz w:val="24"/>
          <w:szCs w:val="24"/>
        </w:rPr>
        <w:t xml:space="preserve"> </w:t>
      </w:r>
      <w:r w:rsidR="0096393A" w:rsidRPr="00520971">
        <w:rPr>
          <w:rFonts w:ascii="Times New Roman" w:hAnsi="Times New Roman" w:cs="Times New Roman"/>
          <w:sz w:val="24"/>
          <w:szCs w:val="24"/>
        </w:rPr>
        <w:t xml:space="preserve">After ten years of the upsurge of violence, Mexico </w:t>
      </w:r>
      <w:r w:rsidR="002C0C2B" w:rsidRPr="00520971">
        <w:rPr>
          <w:rFonts w:ascii="Times New Roman" w:hAnsi="Times New Roman" w:cs="Times New Roman"/>
          <w:sz w:val="24"/>
          <w:szCs w:val="24"/>
        </w:rPr>
        <w:t xml:space="preserve">has not been able to reduce the levels homicides to those prior to 2005. </w:t>
      </w:r>
      <w:r w:rsidR="00280F12" w:rsidRPr="00520971">
        <w:rPr>
          <w:rFonts w:ascii="Times New Roman" w:hAnsi="Times New Roman" w:cs="Times New Roman"/>
          <w:sz w:val="24"/>
          <w:szCs w:val="24"/>
        </w:rPr>
        <w:t>Thus</w:t>
      </w:r>
      <w:r w:rsidR="002C0C2B" w:rsidRPr="00520971">
        <w:rPr>
          <w:rFonts w:ascii="Times New Roman" w:hAnsi="Times New Roman" w:cs="Times New Roman"/>
          <w:sz w:val="24"/>
          <w:szCs w:val="24"/>
        </w:rPr>
        <w:t xml:space="preserve">, </w:t>
      </w:r>
      <w:r w:rsidR="0096393A" w:rsidRPr="00520971">
        <w:rPr>
          <w:rFonts w:ascii="Times New Roman" w:hAnsi="Times New Roman" w:cs="Times New Roman"/>
          <w:sz w:val="24"/>
          <w:szCs w:val="24"/>
        </w:rPr>
        <w:t>males in Mexico live less, on average, and experience higher uncertainty in their eventual death.</w:t>
      </w:r>
    </w:p>
    <w:p w14:paraId="3F69C610" w14:textId="23D142E9" w:rsidR="0028581E" w:rsidRPr="00D73887" w:rsidRDefault="0028581E" w:rsidP="00CE7850">
      <w:pPr>
        <w:jc w:val="both"/>
        <w:rPr>
          <w:rFonts w:ascii="Times New Roman" w:hAnsi="Times New Roman" w:cs="Times New Roman"/>
          <w:sz w:val="24"/>
          <w:szCs w:val="24"/>
        </w:rPr>
      </w:pPr>
    </w:p>
    <w:p w14:paraId="1EE99E58" w14:textId="77777777" w:rsidR="00445188" w:rsidRPr="00D73887" w:rsidRDefault="00445188" w:rsidP="00445188">
      <w:pPr>
        <w:rPr>
          <w:rFonts w:ascii="Times New Roman" w:hAnsi="Times New Roman" w:cs="Times New Roman"/>
          <w:b/>
          <w:sz w:val="24"/>
          <w:szCs w:val="24"/>
        </w:rPr>
      </w:pPr>
      <w:r w:rsidRPr="00D73887">
        <w:rPr>
          <w:rFonts w:ascii="Times New Roman" w:hAnsi="Times New Roman" w:cs="Times New Roman"/>
          <w:b/>
          <w:sz w:val="24"/>
          <w:szCs w:val="24"/>
        </w:rPr>
        <w:t xml:space="preserve">Keywords: </w:t>
      </w:r>
      <w:r w:rsidRPr="00D73887">
        <w:rPr>
          <w:rFonts w:ascii="Times New Roman" w:hAnsi="Times New Roman" w:cs="Times New Roman"/>
          <w:sz w:val="24"/>
          <w:szCs w:val="24"/>
        </w:rPr>
        <w:t>violence, lifespan variation, avoidable mortality, causes of death, public health.</w:t>
      </w:r>
    </w:p>
    <w:p w14:paraId="2E00B6FE" w14:textId="41673891" w:rsidR="00445188" w:rsidRPr="00D73887" w:rsidRDefault="00445188" w:rsidP="00CE7850">
      <w:pPr>
        <w:jc w:val="both"/>
        <w:rPr>
          <w:rFonts w:ascii="Times New Roman" w:hAnsi="Times New Roman" w:cs="Times New Roman"/>
          <w:sz w:val="24"/>
          <w:szCs w:val="24"/>
        </w:rPr>
      </w:pPr>
    </w:p>
    <w:p w14:paraId="2FF1E4A6" w14:textId="77777777" w:rsidR="00445188" w:rsidRPr="00D73887" w:rsidRDefault="00445188" w:rsidP="00CE7850">
      <w:pPr>
        <w:jc w:val="both"/>
        <w:rPr>
          <w:rFonts w:ascii="Times New Roman" w:hAnsi="Times New Roman" w:cs="Times New Roman"/>
          <w:sz w:val="24"/>
          <w:szCs w:val="24"/>
        </w:rPr>
      </w:pPr>
    </w:p>
    <w:p w14:paraId="521BA80C" w14:textId="0AAED873" w:rsidR="00F22B32" w:rsidRDefault="0028581E" w:rsidP="0096393A">
      <w:pPr>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Word count:</w:t>
      </w:r>
      <w:r w:rsidR="00F22B32">
        <w:rPr>
          <w:rFonts w:ascii="Times New Roman" w:eastAsiaTheme="minorEastAsia" w:hAnsi="Times New Roman" w:cs="Times New Roman"/>
          <w:sz w:val="24"/>
          <w:szCs w:val="24"/>
        </w:rPr>
        <w:t xml:space="preserve"> 3</w:t>
      </w:r>
      <w:r w:rsidR="009B5821">
        <w:rPr>
          <w:rFonts w:ascii="Times New Roman" w:eastAsiaTheme="minorEastAsia" w:hAnsi="Times New Roman" w:cs="Times New Roman"/>
          <w:sz w:val="24"/>
          <w:szCs w:val="24"/>
        </w:rPr>
        <w:t>2</w:t>
      </w:r>
      <w:r w:rsidR="00886142">
        <w:rPr>
          <w:rFonts w:ascii="Times New Roman" w:eastAsiaTheme="minorEastAsia" w:hAnsi="Times New Roman" w:cs="Times New Roman"/>
          <w:sz w:val="24"/>
          <w:szCs w:val="24"/>
        </w:rPr>
        <w:t>14</w:t>
      </w:r>
    </w:p>
    <w:p w14:paraId="70B2733D" w14:textId="417A5334" w:rsidR="00886142" w:rsidRDefault="00886142" w:rsidP="0096393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References: 35</w:t>
      </w:r>
    </w:p>
    <w:p w14:paraId="0CD6C1C5" w14:textId="77777777" w:rsidR="00886142" w:rsidRDefault="00886142" w:rsidP="0096393A">
      <w:pPr>
        <w:jc w:val="both"/>
        <w:rPr>
          <w:rFonts w:ascii="Times New Roman" w:eastAsiaTheme="minorEastAsia" w:hAnsi="Times New Roman" w:cs="Times New Roman"/>
          <w:sz w:val="24"/>
          <w:szCs w:val="24"/>
        </w:rPr>
      </w:pPr>
    </w:p>
    <w:p w14:paraId="5EF2E492" w14:textId="3B8572AA" w:rsidR="0096393A" w:rsidRPr="007D411B" w:rsidRDefault="00F22B32" w:rsidP="0096393A">
      <w:pPr>
        <w:jc w:val="both"/>
        <w:rPr>
          <w:rFonts w:ascii="Times New Roman" w:hAnsi="Times New Roman" w:cs="Times New Roman"/>
          <w:i/>
          <w:sz w:val="24"/>
          <w:szCs w:val="24"/>
        </w:rPr>
      </w:pPr>
      <w:r w:rsidRPr="007D411B">
        <w:rPr>
          <w:rFonts w:ascii="Times New Roman" w:hAnsi="Times New Roman" w:cs="Times New Roman"/>
          <w:i/>
          <w:sz w:val="24"/>
          <w:szCs w:val="24"/>
        </w:rPr>
        <w:t>Up to 3500 words in the text, a structured abstract, up to 4 tables &amp; figures combined, and no more than 35 references. The structured abstract must provide the date(s) and location(s) of the study. The text must have an introduction and separate sections for Methods, Results, Discussion, and, Public Health Implications</w:t>
      </w:r>
      <w:r w:rsidR="0096393A" w:rsidRPr="007D411B">
        <w:rPr>
          <w:rFonts w:ascii="Times New Roman" w:hAnsi="Times New Roman" w:cs="Times New Roman"/>
          <w:i/>
          <w:sz w:val="24"/>
          <w:szCs w:val="24"/>
        </w:rPr>
        <w:br w:type="page"/>
      </w:r>
    </w:p>
    <w:p w14:paraId="1F4540E6" w14:textId="780DCFCB" w:rsidR="00CC0A4A" w:rsidRPr="00D73887" w:rsidRDefault="00CC0A4A" w:rsidP="00DA15CA">
      <w:pPr>
        <w:spacing w:line="480" w:lineRule="auto"/>
        <w:rPr>
          <w:rFonts w:ascii="Times New Roman" w:hAnsi="Times New Roman" w:cs="Times New Roman"/>
          <w:b/>
          <w:sz w:val="24"/>
          <w:szCs w:val="24"/>
        </w:rPr>
      </w:pPr>
      <w:r w:rsidRPr="00D73887">
        <w:rPr>
          <w:rFonts w:ascii="Times New Roman" w:hAnsi="Times New Roman" w:cs="Times New Roman"/>
          <w:b/>
          <w:sz w:val="24"/>
          <w:szCs w:val="24"/>
        </w:rPr>
        <w:lastRenderedPageBreak/>
        <w:t>Introduction</w:t>
      </w:r>
    </w:p>
    <w:p w14:paraId="3ED78674" w14:textId="5CD1B295" w:rsidR="009438D2" w:rsidRPr="00D73887" w:rsidRDefault="006A307B"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Violence </w:t>
      </w:r>
      <w:r w:rsidR="007539AB" w:rsidRPr="00D73887">
        <w:rPr>
          <w:rFonts w:ascii="Times New Roman" w:hAnsi="Times New Roman" w:cs="Times New Roman"/>
          <w:sz w:val="24"/>
          <w:szCs w:val="24"/>
        </w:rPr>
        <w:t xml:space="preserve">has become </w:t>
      </w:r>
      <w:r w:rsidRPr="00D73887">
        <w:rPr>
          <w:rFonts w:ascii="Times New Roman" w:hAnsi="Times New Roman" w:cs="Times New Roman"/>
          <w:sz w:val="24"/>
          <w:szCs w:val="24"/>
        </w:rPr>
        <w:t>a ma</w:t>
      </w:r>
      <w:r w:rsidR="007539AB" w:rsidRPr="00D73887">
        <w:rPr>
          <w:rFonts w:ascii="Times New Roman" w:hAnsi="Times New Roman" w:cs="Times New Roman"/>
          <w:sz w:val="24"/>
          <w:szCs w:val="24"/>
        </w:rPr>
        <w:t>jor</w:t>
      </w:r>
      <w:r w:rsidRPr="00D73887">
        <w:rPr>
          <w:rFonts w:ascii="Times New Roman" w:hAnsi="Times New Roman" w:cs="Times New Roman"/>
          <w:sz w:val="24"/>
          <w:szCs w:val="24"/>
        </w:rPr>
        <w:t xml:space="preserve"> public health issue in Latin</w:t>
      </w:r>
      <w:r w:rsidR="002B43BA" w:rsidRPr="00D73887">
        <w:rPr>
          <w:rFonts w:ascii="Times New Roman" w:hAnsi="Times New Roman" w:cs="Times New Roman"/>
          <w:sz w:val="24"/>
          <w:szCs w:val="24"/>
        </w:rPr>
        <w:t xml:space="preserve"> America</w:t>
      </w:r>
      <w:r w:rsidR="00012438" w:rsidRPr="00D73887">
        <w:rPr>
          <w:rFonts w:ascii="Times New Roman" w:hAnsi="Times New Roman" w:cs="Times New Roman"/>
          <w:sz w:val="24"/>
          <w:szCs w:val="24"/>
        </w:rPr>
        <w:t>.</w:t>
      </w:r>
      <w:r w:rsidR="00765374"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1</w:t>
      </w:r>
      <w:r w:rsidR="00765374" w:rsidRPr="00D73887">
        <w:rPr>
          <w:rFonts w:ascii="Times New Roman" w:hAnsi="Times New Roman" w:cs="Times New Roman"/>
          <w:sz w:val="24"/>
          <w:szCs w:val="24"/>
        </w:rPr>
        <w:fldChar w:fldCharType="end"/>
      </w:r>
      <w:r w:rsidR="00BD19E7" w:rsidRPr="00D73887">
        <w:rPr>
          <w:rFonts w:ascii="Times New Roman" w:hAnsi="Times New Roman" w:cs="Times New Roman"/>
          <w:sz w:val="24"/>
          <w:szCs w:val="24"/>
        </w:rPr>
        <w:t xml:space="preserve"> T</w:t>
      </w:r>
      <w:r w:rsidR="00596B06" w:rsidRPr="00D73887">
        <w:rPr>
          <w:rFonts w:ascii="Times New Roman" w:hAnsi="Times New Roman" w:cs="Times New Roman"/>
          <w:sz w:val="24"/>
          <w:szCs w:val="24"/>
        </w:rPr>
        <w:t xml:space="preserve">his region </w:t>
      </w:r>
      <w:del w:id="0" w:author="José Manuel Aburto" w:date="2018-08-14T13:27:00Z">
        <w:r w:rsidR="007539AB" w:rsidRPr="00D73887" w:rsidDel="00BA348C">
          <w:rPr>
            <w:rFonts w:ascii="Times New Roman" w:hAnsi="Times New Roman" w:cs="Times New Roman"/>
            <w:sz w:val="24"/>
            <w:szCs w:val="24"/>
          </w:rPr>
          <w:delText xml:space="preserve">currently </w:delText>
        </w:r>
      </w:del>
      <w:r w:rsidR="00596B06" w:rsidRPr="00D73887">
        <w:rPr>
          <w:rFonts w:ascii="Times New Roman" w:hAnsi="Times New Roman" w:cs="Times New Roman"/>
          <w:sz w:val="24"/>
          <w:szCs w:val="24"/>
        </w:rPr>
        <w:t>experience</w:t>
      </w:r>
      <w:r w:rsidR="00D05647" w:rsidRPr="00D73887">
        <w:rPr>
          <w:rFonts w:ascii="Times New Roman" w:hAnsi="Times New Roman" w:cs="Times New Roman"/>
          <w:sz w:val="24"/>
          <w:szCs w:val="24"/>
        </w:rPr>
        <w:t>s</w:t>
      </w:r>
      <w:r w:rsidR="00596B06" w:rsidRPr="00D73887">
        <w:rPr>
          <w:rFonts w:ascii="Times New Roman" w:hAnsi="Times New Roman" w:cs="Times New Roman"/>
          <w:sz w:val="24"/>
          <w:szCs w:val="24"/>
        </w:rPr>
        <w:t xml:space="preserve"> the highest hom</w:t>
      </w:r>
      <w:r w:rsidR="00BD19E7" w:rsidRPr="00D73887">
        <w:rPr>
          <w:rFonts w:ascii="Times New Roman" w:hAnsi="Times New Roman" w:cs="Times New Roman"/>
          <w:sz w:val="24"/>
          <w:szCs w:val="24"/>
        </w:rPr>
        <w:t>i</w:t>
      </w:r>
      <w:r w:rsidR="008617C1" w:rsidRPr="00D73887">
        <w:rPr>
          <w:rFonts w:ascii="Times New Roman" w:hAnsi="Times New Roman" w:cs="Times New Roman"/>
          <w:sz w:val="24"/>
          <w:szCs w:val="24"/>
        </w:rPr>
        <w:t>cide rate in the world (over 16</w:t>
      </w:r>
      <w:r w:rsidR="00950858" w:rsidRPr="00D73887">
        <w:rPr>
          <w:color w:val="000000"/>
          <w:sz w:val="24"/>
          <w:szCs w:val="24"/>
        </w:rPr>
        <w:t>.</w:t>
      </w:r>
      <w:r w:rsidR="00BD19E7" w:rsidRPr="00D73887">
        <w:rPr>
          <w:rFonts w:ascii="Times New Roman" w:hAnsi="Times New Roman" w:cs="Times New Roman"/>
          <w:sz w:val="24"/>
          <w:szCs w:val="24"/>
        </w:rPr>
        <w:t>3</w:t>
      </w:r>
      <w:r w:rsidR="00596B06" w:rsidRPr="00D73887">
        <w:rPr>
          <w:rFonts w:ascii="Times New Roman" w:hAnsi="Times New Roman" w:cs="Times New Roman"/>
          <w:sz w:val="24"/>
          <w:szCs w:val="24"/>
        </w:rPr>
        <w:t xml:space="preserve"> per 100,000 people)</w:t>
      </w:r>
      <w:r w:rsidR="009438D2" w:rsidRPr="00D73887">
        <w:rPr>
          <w:rFonts w:ascii="Times New Roman" w:hAnsi="Times New Roman" w:cs="Times New Roman"/>
          <w:sz w:val="24"/>
          <w:szCs w:val="24"/>
        </w:rPr>
        <w:t>,</w:t>
      </w:r>
      <w:r w:rsidR="00D14AE6"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with</w:t>
      </w:r>
      <w:r w:rsidR="00BD19E7"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some</w:t>
      </w:r>
      <w:r w:rsidR="00BD19E7" w:rsidRPr="00D73887">
        <w:rPr>
          <w:rFonts w:ascii="Times New Roman" w:hAnsi="Times New Roman" w:cs="Times New Roman"/>
          <w:sz w:val="24"/>
          <w:szCs w:val="24"/>
        </w:rPr>
        <w:t xml:space="preserve"> countries</w:t>
      </w:r>
      <w:r w:rsidR="000C4693" w:rsidRPr="00D73887">
        <w:rPr>
          <w:rFonts w:ascii="Times New Roman" w:hAnsi="Times New Roman" w:cs="Times New Roman"/>
          <w:sz w:val="24"/>
          <w:szCs w:val="24"/>
        </w:rPr>
        <w:t xml:space="preserve"> in Central America</w:t>
      </w:r>
      <w:del w:id="1" w:author="José Manuel Aburto" w:date="2018-08-14T13:20:00Z">
        <w:r w:rsidR="000C4693" w:rsidRPr="00D73887" w:rsidDel="00BA348C">
          <w:rPr>
            <w:rFonts w:ascii="Times New Roman" w:hAnsi="Times New Roman" w:cs="Times New Roman"/>
            <w:sz w:val="24"/>
            <w:szCs w:val="24"/>
          </w:rPr>
          <w:delText>, including Mexico</w:delText>
        </w:r>
        <w:r w:rsidR="00BD19E7" w:rsidRPr="00D73887" w:rsidDel="00BA348C">
          <w:rPr>
            <w:rFonts w:ascii="Times New Roman" w:hAnsi="Times New Roman" w:cs="Times New Roman"/>
            <w:sz w:val="24"/>
            <w:szCs w:val="24"/>
          </w:rPr>
          <w:delText xml:space="preserve">, </w:delText>
        </w:r>
      </w:del>
      <w:ins w:id="2" w:author="José Manuel Aburto" w:date="2018-08-14T13:20:00Z">
        <w:r w:rsidR="00BA348C">
          <w:rPr>
            <w:rFonts w:ascii="Times New Roman" w:hAnsi="Times New Roman" w:cs="Times New Roman"/>
            <w:sz w:val="24"/>
            <w:szCs w:val="24"/>
          </w:rPr>
          <w:t xml:space="preserve"> </w:t>
        </w:r>
      </w:ins>
      <w:r w:rsidR="00574CAF" w:rsidRPr="00D73887">
        <w:rPr>
          <w:rFonts w:ascii="Times New Roman" w:hAnsi="Times New Roman" w:cs="Times New Roman"/>
          <w:sz w:val="24"/>
          <w:szCs w:val="24"/>
        </w:rPr>
        <w:t>undergo</w:t>
      </w:r>
      <w:r w:rsidR="007539AB" w:rsidRPr="00D73887">
        <w:rPr>
          <w:rFonts w:ascii="Times New Roman" w:hAnsi="Times New Roman" w:cs="Times New Roman"/>
          <w:sz w:val="24"/>
          <w:szCs w:val="24"/>
        </w:rPr>
        <w:t>i</w:t>
      </w:r>
      <w:r w:rsidR="00574CAF" w:rsidRPr="00D73887">
        <w:rPr>
          <w:rFonts w:ascii="Times New Roman" w:hAnsi="Times New Roman" w:cs="Times New Roman"/>
          <w:sz w:val="24"/>
          <w:szCs w:val="24"/>
        </w:rPr>
        <w:t>n</w:t>
      </w:r>
      <w:r w:rsidR="007539AB" w:rsidRPr="00D73887">
        <w:rPr>
          <w:rFonts w:ascii="Times New Roman" w:hAnsi="Times New Roman" w:cs="Times New Roman"/>
          <w:sz w:val="24"/>
          <w:szCs w:val="24"/>
        </w:rPr>
        <w:t>g</w:t>
      </w:r>
      <w:r w:rsidR="00BD19E7" w:rsidRPr="00D73887">
        <w:rPr>
          <w:rFonts w:ascii="Times New Roman" w:hAnsi="Times New Roman" w:cs="Times New Roman"/>
          <w:sz w:val="24"/>
          <w:szCs w:val="24"/>
        </w:rPr>
        <w:t xml:space="preserve"> an upsurge </w:t>
      </w:r>
      <w:r w:rsidR="007539AB" w:rsidRPr="00D73887">
        <w:rPr>
          <w:rFonts w:ascii="Times New Roman" w:hAnsi="Times New Roman" w:cs="Times New Roman"/>
          <w:sz w:val="24"/>
          <w:szCs w:val="24"/>
        </w:rPr>
        <w:t>in</w:t>
      </w:r>
      <w:r w:rsidR="00BD19E7" w:rsidRPr="00D73887">
        <w:rPr>
          <w:rFonts w:ascii="Times New Roman" w:hAnsi="Times New Roman" w:cs="Times New Roman"/>
          <w:sz w:val="24"/>
          <w:szCs w:val="24"/>
        </w:rPr>
        <w:t xml:space="preserve"> homicide</w:t>
      </w:r>
      <w:r w:rsidR="007539AB" w:rsidRPr="00D73887">
        <w:rPr>
          <w:rFonts w:ascii="Times New Roman" w:hAnsi="Times New Roman" w:cs="Times New Roman"/>
          <w:sz w:val="24"/>
          <w:szCs w:val="24"/>
        </w:rPr>
        <w:t>s</w:t>
      </w:r>
      <w:r w:rsidR="00BD19E7" w:rsidRPr="00D73887">
        <w:rPr>
          <w:rFonts w:ascii="Times New Roman" w:hAnsi="Times New Roman" w:cs="Times New Roman"/>
          <w:sz w:val="24"/>
          <w:szCs w:val="24"/>
        </w:rPr>
        <w:t xml:space="preserve"> </w:t>
      </w:r>
      <w:ins w:id="3" w:author="José Manuel Aburto" w:date="2018-08-14T13:21:00Z">
        <w:r w:rsidR="00BA348C">
          <w:rPr>
            <w:rFonts w:ascii="Times New Roman" w:hAnsi="Times New Roman" w:cs="Times New Roman"/>
            <w:sz w:val="24"/>
            <w:szCs w:val="24"/>
          </w:rPr>
          <w:t>recently.</w:t>
        </w:r>
      </w:ins>
      <w:del w:id="4" w:author="José Manuel Aburto" w:date="2018-08-14T13:21:00Z">
        <w:r w:rsidR="007539AB" w:rsidRPr="00D73887" w:rsidDel="00BA348C">
          <w:rPr>
            <w:rFonts w:ascii="Times New Roman" w:hAnsi="Times New Roman" w:cs="Times New Roman"/>
            <w:sz w:val="24"/>
            <w:szCs w:val="24"/>
          </w:rPr>
          <w:delText>since</w:delText>
        </w:r>
        <w:r w:rsidR="00BD19E7" w:rsidRPr="00D73887" w:rsidDel="00BA348C">
          <w:rPr>
            <w:rFonts w:ascii="Times New Roman" w:hAnsi="Times New Roman" w:cs="Times New Roman"/>
            <w:sz w:val="24"/>
            <w:szCs w:val="24"/>
          </w:rPr>
          <w:delText xml:space="preserve"> the first </w:delText>
        </w:r>
        <w:r w:rsidR="000A379B" w:rsidRPr="00D73887" w:rsidDel="00BA348C">
          <w:rPr>
            <w:rFonts w:ascii="Times New Roman" w:hAnsi="Times New Roman" w:cs="Times New Roman"/>
            <w:sz w:val="24"/>
            <w:szCs w:val="24"/>
          </w:rPr>
          <w:delText>years</w:delText>
        </w:r>
        <w:r w:rsidR="00BD19E7" w:rsidRPr="00D73887" w:rsidDel="00BA348C">
          <w:rPr>
            <w:rFonts w:ascii="Times New Roman" w:hAnsi="Times New Roman" w:cs="Times New Roman"/>
            <w:sz w:val="24"/>
            <w:szCs w:val="24"/>
          </w:rPr>
          <w:delText xml:space="preserve"> of the 21</w:delText>
        </w:r>
        <w:r w:rsidR="00BD19E7" w:rsidRPr="00D73887" w:rsidDel="00BA348C">
          <w:rPr>
            <w:rFonts w:ascii="Times New Roman" w:hAnsi="Times New Roman" w:cs="Times New Roman"/>
            <w:sz w:val="24"/>
            <w:szCs w:val="24"/>
            <w:vertAlign w:val="superscript"/>
          </w:rPr>
          <w:delText>st</w:delText>
        </w:r>
        <w:r w:rsidR="00BD19E7" w:rsidRPr="00D73887" w:rsidDel="00BA348C">
          <w:rPr>
            <w:rFonts w:ascii="Times New Roman" w:hAnsi="Times New Roman" w:cs="Times New Roman"/>
            <w:sz w:val="24"/>
            <w:szCs w:val="24"/>
          </w:rPr>
          <w:delText xml:space="preserve"> century</w:delText>
        </w:r>
      </w:del>
      <w:r w:rsidR="00012438" w:rsidRPr="00D73887">
        <w:rPr>
          <w:rFonts w:ascii="Times New Roman" w:hAnsi="Times New Roman" w:cs="Times New Roman"/>
          <w:sz w:val="24"/>
          <w:szCs w:val="24"/>
        </w:rPr>
        <w:t>.</w:t>
      </w:r>
      <w:r w:rsidR="00BD19E7"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BD19E7" w:rsidRPr="00D73887">
        <w:rPr>
          <w:rFonts w:ascii="Times New Roman" w:hAnsi="Times New Roman" w:cs="Times New Roman"/>
          <w:sz w:val="24"/>
          <w:szCs w:val="24"/>
        </w:rPr>
        <w:fldChar w:fldCharType="end"/>
      </w:r>
      <w:r w:rsidR="00334006">
        <w:rPr>
          <w:rFonts w:ascii="Times New Roman" w:hAnsi="Times New Roman" w:cs="Times New Roman"/>
          <w:sz w:val="24"/>
          <w:szCs w:val="24"/>
        </w:rPr>
        <w:t xml:space="preserve"> </w:t>
      </w:r>
      <w:ins w:id="5" w:author="José Manuel Aburto" w:date="2018-08-14T13:21:00Z">
        <w:r w:rsidR="00BA348C">
          <w:rPr>
            <w:rFonts w:ascii="Times New Roman" w:hAnsi="Times New Roman" w:cs="Times New Roman"/>
            <w:sz w:val="24"/>
            <w:szCs w:val="24"/>
          </w:rPr>
          <w:t xml:space="preserve">In Mexico, homicides rates </w:t>
        </w:r>
      </w:ins>
      <w:ins w:id="6" w:author="Hiram Beltran-Sanchez" w:date="2018-08-26T13:32:00Z">
        <w:r w:rsidR="00590982">
          <w:rPr>
            <w:rFonts w:ascii="Times New Roman" w:hAnsi="Times New Roman" w:cs="Times New Roman"/>
            <w:sz w:val="24"/>
            <w:szCs w:val="24"/>
          </w:rPr>
          <w:t xml:space="preserve">had been declining from 1995 to 2006, but starting in 2007 there was a major increased </w:t>
        </w:r>
      </w:ins>
      <w:ins w:id="7" w:author="Hiram Beltran-Sanchez" w:date="2018-08-26T13:34:00Z">
        <w:r w:rsidR="00590982">
          <w:rPr>
            <w:rFonts w:ascii="Times New Roman" w:hAnsi="Times New Roman" w:cs="Times New Roman"/>
            <w:sz w:val="24"/>
            <w:szCs w:val="24"/>
          </w:rPr>
          <w:t>in that h</w:t>
        </w:r>
      </w:ins>
      <w:ins w:id="8" w:author="Hiram Beltran-Sanchez" w:date="2018-08-26T13:33:00Z">
        <w:r w:rsidR="00590982">
          <w:rPr>
            <w:rFonts w:ascii="Times New Roman" w:hAnsi="Times New Roman" w:cs="Times New Roman"/>
            <w:sz w:val="24"/>
            <w:szCs w:val="24"/>
          </w:rPr>
          <w:t xml:space="preserve">omicides </w:t>
        </w:r>
      </w:ins>
      <w:ins w:id="9" w:author="José Manuel Aburto" w:date="2018-08-14T13:21:00Z">
        <w:r w:rsidR="00BA348C">
          <w:rPr>
            <w:rFonts w:ascii="Times New Roman" w:hAnsi="Times New Roman" w:cs="Times New Roman"/>
            <w:sz w:val="24"/>
            <w:szCs w:val="24"/>
          </w:rPr>
          <w:t>doubled between 2007 and 2012</w:t>
        </w:r>
      </w:ins>
      <w:ins w:id="10" w:author="Hiram Beltran-Sanchez" w:date="2018-08-26T13:35:00Z">
        <w:r w:rsidR="00590982">
          <w:rPr>
            <w:rFonts w:ascii="Times New Roman" w:hAnsi="Times New Roman" w:cs="Times New Roman"/>
            <w:sz w:val="24"/>
            <w:szCs w:val="24"/>
          </w:rPr>
          <w:t xml:space="preserve"> (</w:t>
        </w:r>
        <w:commentRangeStart w:id="11"/>
        <w:r w:rsidR="00590982">
          <w:rPr>
            <w:rFonts w:ascii="Times New Roman" w:hAnsi="Times New Roman" w:cs="Times New Roman"/>
            <w:sz w:val="24"/>
            <w:szCs w:val="24"/>
          </w:rPr>
          <w:t>Figure</w:t>
        </w:r>
        <w:commentRangeEnd w:id="11"/>
        <w:r w:rsidR="00590982">
          <w:rPr>
            <w:rStyle w:val="CommentReference"/>
          </w:rPr>
          <w:commentReference w:id="11"/>
        </w:r>
        <w:r w:rsidR="00590982">
          <w:rPr>
            <w:rFonts w:ascii="Times New Roman" w:hAnsi="Times New Roman" w:cs="Times New Roman"/>
            <w:sz w:val="24"/>
            <w:szCs w:val="24"/>
          </w:rPr>
          <w:t xml:space="preserve"> )</w:t>
        </w:r>
      </w:ins>
      <w:ins w:id="12" w:author="Hiram Beltran-Sanchez" w:date="2018-08-26T13:34:00Z">
        <w:r w:rsidR="00590982">
          <w:rPr>
            <w:rFonts w:ascii="Times New Roman" w:hAnsi="Times New Roman" w:cs="Times New Roman"/>
            <w:sz w:val="24"/>
            <w:szCs w:val="24"/>
          </w:rPr>
          <w:t>. Th</w:t>
        </w:r>
      </w:ins>
      <w:ins w:id="13" w:author="Hiram Beltran-Sanchez" w:date="2018-08-26T13:36:00Z">
        <w:r w:rsidR="00590982">
          <w:rPr>
            <w:rFonts w:ascii="Times New Roman" w:hAnsi="Times New Roman" w:cs="Times New Roman"/>
            <w:sz w:val="24"/>
            <w:szCs w:val="24"/>
          </w:rPr>
          <w:t>e</w:t>
        </w:r>
      </w:ins>
      <w:ins w:id="14" w:author="Hiram Beltran-Sanchez" w:date="2018-08-26T13:34:00Z">
        <w:r w:rsidR="00590982">
          <w:rPr>
            <w:rFonts w:ascii="Times New Roman" w:hAnsi="Times New Roman" w:cs="Times New Roman"/>
            <w:sz w:val="24"/>
            <w:szCs w:val="24"/>
          </w:rPr>
          <w:t xml:space="preserve"> increase has been associated with drug cartel operations</w:t>
        </w:r>
      </w:ins>
      <w:ins w:id="15" w:author="Hiram Beltran-Sanchez" w:date="2018-08-26T13:35:00Z">
        <w:r w:rsidR="00590982">
          <w:rPr>
            <w:rFonts w:ascii="Times New Roman" w:hAnsi="Times New Roman" w:cs="Times New Roman"/>
            <w:sz w:val="24"/>
            <w:szCs w:val="24"/>
          </w:rPr>
          <w:t xml:space="preserve">: </w:t>
        </w:r>
      </w:ins>
      <w:ins w:id="16" w:author="José Manuel Aburto" w:date="2018-08-14T13:22:00Z">
        <w:del w:id="17" w:author="Hiram Beltran-Sanchez" w:date="2018-08-26T13:34:00Z">
          <w:r w:rsidR="00BA348C" w:rsidDel="00590982">
            <w:rPr>
              <w:rFonts w:ascii="Times New Roman" w:hAnsi="Times New Roman" w:cs="Times New Roman"/>
              <w:sz w:val="24"/>
              <w:szCs w:val="24"/>
            </w:rPr>
            <w:delText xml:space="preserve"> due to the</w:delText>
          </w:r>
        </w:del>
        <w:del w:id="18" w:author="Hiram Beltran-Sanchez" w:date="2018-08-26T13:35:00Z">
          <w:r w:rsidR="00BA348C" w:rsidDel="00590982">
            <w:rPr>
              <w:rFonts w:ascii="Times New Roman" w:hAnsi="Times New Roman" w:cs="Times New Roman"/>
              <w:sz w:val="24"/>
              <w:szCs w:val="24"/>
            </w:rPr>
            <w:delText xml:space="preserve"> interaction between</w:delText>
          </w:r>
        </w:del>
        <w:r w:rsidR="00BA348C">
          <w:rPr>
            <w:rFonts w:ascii="Times New Roman" w:hAnsi="Times New Roman" w:cs="Times New Roman"/>
            <w:sz w:val="24"/>
            <w:szCs w:val="24"/>
          </w:rPr>
          <w:t xml:space="preserve"> </w:t>
        </w:r>
      </w:ins>
      <w:ins w:id="19" w:author="Hiram Beltran-Sanchez" w:date="2018-08-26T13:36:00Z">
        <w:r w:rsidR="00590982">
          <w:rPr>
            <w:rFonts w:ascii="Times New Roman" w:hAnsi="Times New Roman" w:cs="Times New Roman"/>
            <w:sz w:val="24"/>
            <w:szCs w:val="24"/>
          </w:rPr>
          <w:t xml:space="preserve">more </w:t>
        </w:r>
      </w:ins>
      <w:ins w:id="20" w:author="José Manuel Aburto" w:date="2018-08-14T13:22:00Z">
        <w:r w:rsidR="00BA348C">
          <w:rPr>
            <w:rFonts w:ascii="Times New Roman" w:hAnsi="Times New Roman" w:cs="Times New Roman"/>
            <w:sz w:val="24"/>
            <w:szCs w:val="24"/>
          </w:rPr>
          <w:t xml:space="preserve">enforcement operations trying to mitigate drug cartels </w:t>
        </w:r>
      </w:ins>
      <w:ins w:id="21" w:author="José Manuel Aburto" w:date="2018-08-14T13:31:00Z">
        <w:r w:rsidR="00BA348C">
          <w:rPr>
            <w:rFonts w:ascii="Times New Roman" w:hAnsi="Times New Roman" w:cs="Times New Roman"/>
            <w:sz w:val="24"/>
            <w:szCs w:val="24"/>
          </w:rPr>
          <w:t>activities</w:t>
        </w:r>
      </w:ins>
      <w:ins w:id="22" w:author="José Manuel Aburto" w:date="2018-08-14T13:22:00Z">
        <w:r w:rsidR="00BA348C">
          <w:rPr>
            <w:rFonts w:ascii="Times New Roman" w:hAnsi="Times New Roman" w:cs="Times New Roman"/>
            <w:sz w:val="24"/>
            <w:szCs w:val="24"/>
          </w:rPr>
          <w:t xml:space="preserve">, </w:t>
        </w:r>
      </w:ins>
      <w:ins w:id="23" w:author="José Manuel Aburto" w:date="2018-08-14T13:25:00Z">
        <w:r w:rsidR="00BA348C">
          <w:rPr>
            <w:rFonts w:ascii="Times New Roman" w:hAnsi="Times New Roman" w:cs="Times New Roman"/>
            <w:sz w:val="24"/>
            <w:szCs w:val="24"/>
          </w:rPr>
          <w:t xml:space="preserve">increased territory </w:t>
        </w:r>
      </w:ins>
      <w:ins w:id="24" w:author="José Manuel Aburto" w:date="2018-08-14T13:22:00Z">
        <w:r w:rsidR="00BA348C">
          <w:rPr>
            <w:rFonts w:ascii="Times New Roman" w:hAnsi="Times New Roman" w:cs="Times New Roman"/>
            <w:sz w:val="24"/>
            <w:szCs w:val="24"/>
          </w:rPr>
          <w:t xml:space="preserve">competition, and </w:t>
        </w:r>
      </w:ins>
      <w:ins w:id="25" w:author="José Manuel Aburto" w:date="2018-08-14T13:25:00Z">
        <w:r w:rsidR="00BA348C">
          <w:rPr>
            <w:rFonts w:ascii="Times New Roman" w:hAnsi="Times New Roman" w:cs="Times New Roman"/>
            <w:sz w:val="24"/>
            <w:szCs w:val="24"/>
          </w:rPr>
          <w:t>higher</w:t>
        </w:r>
      </w:ins>
      <w:ins w:id="26" w:author="José Manuel Aburto" w:date="2018-08-14T13:22:00Z">
        <w:r w:rsidR="00BA348C">
          <w:rPr>
            <w:rFonts w:ascii="Times New Roman" w:hAnsi="Times New Roman" w:cs="Times New Roman"/>
            <w:sz w:val="24"/>
            <w:szCs w:val="24"/>
          </w:rPr>
          <w:t xml:space="preserve"> profitability</w:t>
        </w:r>
      </w:ins>
      <w:ins w:id="27" w:author="José Manuel Aburto" w:date="2018-08-14T13:25:00Z">
        <w:r w:rsidR="00BA348C">
          <w:rPr>
            <w:rFonts w:ascii="Times New Roman" w:hAnsi="Times New Roman" w:cs="Times New Roman"/>
            <w:sz w:val="24"/>
            <w:szCs w:val="24"/>
          </w:rPr>
          <w:t xml:space="preserve"> in the </w:t>
        </w:r>
      </w:ins>
      <w:ins w:id="28" w:author="Hiram Beltran-Sanchez" w:date="2018-08-26T13:36:00Z">
        <w:r w:rsidR="00590982">
          <w:rPr>
            <w:rFonts w:ascii="Times New Roman" w:hAnsi="Times New Roman" w:cs="Times New Roman"/>
            <w:sz w:val="24"/>
            <w:szCs w:val="24"/>
          </w:rPr>
          <w:t>drug-</w:t>
        </w:r>
      </w:ins>
      <w:ins w:id="29" w:author="José Manuel Aburto" w:date="2018-08-14T13:25:00Z">
        <w:r w:rsidR="00BA348C">
          <w:rPr>
            <w:rFonts w:ascii="Times New Roman" w:hAnsi="Times New Roman" w:cs="Times New Roman"/>
            <w:sz w:val="24"/>
            <w:szCs w:val="24"/>
          </w:rPr>
          <w:t>trade flow with United States</w:t>
        </w:r>
      </w:ins>
      <w:ins w:id="30" w:author="José Manuel Aburto" w:date="2018-08-14T13:28:00Z">
        <w:r w:rsidR="00BA348C">
          <w:rPr>
            <w:rFonts w:ascii="Times New Roman" w:hAnsi="Times New Roman" w:cs="Times New Roman"/>
            <w:sz w:val="24"/>
            <w:szCs w:val="24"/>
          </w:rPr>
          <w:t>.</w:t>
        </w:r>
      </w:ins>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00BA348C">
        <w:rPr>
          <w:rFonts w:ascii="Times New Roman" w:hAnsi="Times New Roman" w:cs="Times New Roman"/>
          <w:sz w:val="24"/>
          <w:szCs w:val="24"/>
        </w:rPr>
      </w:r>
      <w:r w:rsidR="00BA348C">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3-5</w:t>
      </w:r>
      <w:r w:rsidR="00BA348C">
        <w:rPr>
          <w:rFonts w:ascii="Times New Roman" w:hAnsi="Times New Roman" w:cs="Times New Roman"/>
          <w:sz w:val="24"/>
          <w:szCs w:val="24"/>
        </w:rPr>
        <w:fldChar w:fldCharType="end"/>
      </w:r>
      <w:ins w:id="31" w:author="José Manuel Aburto" w:date="2018-08-14T13:22:00Z">
        <w:r w:rsidR="00BA348C">
          <w:rPr>
            <w:rFonts w:ascii="Times New Roman" w:hAnsi="Times New Roman" w:cs="Times New Roman"/>
            <w:sz w:val="24"/>
            <w:szCs w:val="24"/>
          </w:rPr>
          <w:t xml:space="preserve"> </w:t>
        </w:r>
      </w:ins>
      <w:ins w:id="32" w:author="José Manuel Aburto" w:date="2018-08-14T13:21:00Z">
        <w:r w:rsidR="00BA348C">
          <w:rPr>
            <w:rFonts w:ascii="Times New Roman" w:hAnsi="Times New Roman" w:cs="Times New Roman"/>
            <w:sz w:val="24"/>
            <w:szCs w:val="24"/>
          </w:rPr>
          <w:t xml:space="preserve"> </w:t>
        </w:r>
      </w:ins>
      <w:ins w:id="33" w:author="José Manuel Aburto" w:date="2018-08-14T13:29:00Z">
        <w:r w:rsidR="00BA348C">
          <w:rPr>
            <w:rFonts w:ascii="Times New Roman" w:hAnsi="Times New Roman"/>
            <w:sz w:val="24"/>
            <w:szCs w:val="24"/>
          </w:rPr>
          <w:t>This led to a cycle of violence</w:t>
        </w:r>
      </w:ins>
      <w:ins w:id="34" w:author="José Manuel Aburto" w:date="2018-08-14T13:34:00Z">
        <w:r w:rsidR="00F72C4A">
          <w:rPr>
            <w:rFonts w:ascii="Times New Roman" w:hAnsi="Times New Roman"/>
            <w:sz w:val="24"/>
            <w:szCs w:val="24"/>
          </w:rPr>
          <w:t>-</w:t>
        </w:r>
        <w:r w:rsidR="00E91F55">
          <w:rPr>
            <w:rFonts w:ascii="Times New Roman" w:hAnsi="Times New Roman"/>
            <w:sz w:val="24"/>
            <w:szCs w:val="24"/>
          </w:rPr>
          <w:t xml:space="preserve"> the so-</w:t>
        </w:r>
        <w:r w:rsidR="002809E3">
          <w:rPr>
            <w:rFonts w:ascii="Times New Roman" w:hAnsi="Times New Roman"/>
            <w:sz w:val="24"/>
            <w:szCs w:val="24"/>
          </w:rPr>
          <w:t>called w</w:t>
        </w:r>
        <w:r w:rsidR="00F72C4A">
          <w:rPr>
            <w:rFonts w:ascii="Times New Roman" w:hAnsi="Times New Roman"/>
            <w:sz w:val="24"/>
            <w:szCs w:val="24"/>
          </w:rPr>
          <w:t>ar on drugs</w:t>
        </w:r>
      </w:ins>
      <w:ins w:id="35" w:author="José Manuel Aburto" w:date="2018-08-14T13:35:00Z">
        <w:r w:rsidR="00F72C4A">
          <w:rPr>
            <w:rFonts w:ascii="Times New Roman" w:hAnsi="Times New Roman"/>
            <w:sz w:val="24"/>
            <w:szCs w:val="24"/>
          </w:rPr>
          <w:t>-</w:t>
        </w:r>
      </w:ins>
      <w:ins w:id="36" w:author="José Manuel Aburto" w:date="2018-08-14T13:29:00Z">
        <w:r w:rsidR="00BA348C">
          <w:rPr>
            <w:rFonts w:ascii="Times New Roman" w:hAnsi="Times New Roman"/>
            <w:sz w:val="24"/>
            <w:szCs w:val="24"/>
          </w:rPr>
          <w:t xml:space="preserve"> and the spillover onto civilians</w:t>
        </w:r>
      </w:ins>
      <w:ins w:id="37" w:author="José Manuel Aburto" w:date="2018-08-14T13:32:00Z">
        <w:r w:rsidR="00BB16A7">
          <w:rPr>
            <w:rFonts w:ascii="Times New Roman" w:hAnsi="Times New Roman"/>
            <w:sz w:val="24"/>
            <w:szCs w:val="24"/>
          </w:rPr>
          <w:t xml:space="preserve"> which</w:t>
        </w:r>
      </w:ins>
      <w:ins w:id="38" w:author="José Manuel Aburto" w:date="2018-08-14T13:29:00Z">
        <w:r w:rsidR="00BA348C">
          <w:rPr>
            <w:rFonts w:ascii="Times New Roman" w:hAnsi="Times New Roman"/>
            <w:sz w:val="24"/>
            <w:szCs w:val="24"/>
          </w:rPr>
          <w:t>,</w:t>
        </w:r>
      </w:ins>
      <w:r w:rsidR="00BA348C">
        <w:rPr>
          <w:rFonts w:ascii="Times New Roman" w:hAnsi="Times New Roman"/>
          <w:sz w:val="24"/>
          <w:szCs w:val="24"/>
        </w:rPr>
        <w:fldChar w:fldCharType="begin"/>
      </w:r>
      <w:r w:rsidR="00BA348C">
        <w:rPr>
          <w:rFonts w:ascii="Times New Roman" w:hAnsi="Times New Roman"/>
          <w:sz w:val="24"/>
          <w:szCs w:val="24"/>
        </w:rPr>
        <w:instrText xml:space="preserve"> ADDIN EN.CITE &lt;EndNote&gt;&lt;Cite&gt;&lt;Author&gt;Heinle&lt;/Author&gt;&lt;Year&gt;2017&lt;/Year&gt;&lt;RecNum&gt;130&lt;/RecNum&gt;&lt;DisplayText&gt;&lt;style face="superscript"&gt;6&lt;/style&gt;&lt;/DisplayText&gt;&lt;record&gt;&lt;rec-number&gt;130&lt;/rec-number&gt;&lt;foreign-keys&gt;&lt;key app="EN" db-id="xwts0fz21atwpxe2avovtpe5rz9v2fw0dtxf" timestamp="1534159015"&gt;130&lt;/key&gt;&lt;/foreign-keys&gt;&lt;ref-type name="Journal Article"&gt;17&lt;/ref-type&gt;&lt;contributors&gt;&lt;authors&gt;&lt;author&gt;Heinle, Kimberly; Rodríguez Ferreira, Octavio; Shirk, David A&lt;/author&gt;&lt;/authors&gt;&lt;/contributors&gt;&lt;titles&gt;&lt;title&gt;Drug violence in Mexico: Data and analysis through 2016&lt;/title&gt;&lt;secondary-title&gt;Trans-Border Institute, University of San Diego, San Diego&lt;/secondary-title&gt;&lt;/titles&gt;&lt;periodical&gt;&lt;full-title&gt;Trans-Border Institute, University of San Diego, San Diego&lt;/full-title&gt;&lt;/periodical&gt;&lt;dates&gt;&lt;year&gt;2017&lt;/year&gt;&lt;/dates&gt;&lt;urls&gt;&lt;/urls&gt;&lt;/record&gt;&lt;/Cite&gt;&lt;/EndNote&gt;</w:instrText>
      </w:r>
      <w:r w:rsidR="00BA348C">
        <w:rPr>
          <w:rFonts w:ascii="Times New Roman" w:hAnsi="Times New Roman"/>
          <w:sz w:val="24"/>
          <w:szCs w:val="24"/>
        </w:rPr>
        <w:fldChar w:fldCharType="separate"/>
      </w:r>
      <w:r w:rsidR="00BA348C" w:rsidRPr="00BA348C">
        <w:rPr>
          <w:rFonts w:ascii="Times New Roman" w:hAnsi="Times New Roman"/>
          <w:noProof/>
          <w:sz w:val="24"/>
          <w:szCs w:val="24"/>
          <w:vertAlign w:val="superscript"/>
        </w:rPr>
        <w:t>6</w:t>
      </w:r>
      <w:r w:rsidR="00BA348C">
        <w:rPr>
          <w:rFonts w:ascii="Times New Roman" w:hAnsi="Times New Roman"/>
          <w:sz w:val="24"/>
          <w:szCs w:val="24"/>
        </w:rPr>
        <w:fldChar w:fldCharType="end"/>
      </w:r>
      <w:del w:id="39" w:author="José Manuel Aburto" w:date="2018-08-14T13:29:00Z">
        <w:r w:rsidR="0000744F" w:rsidRPr="00D73887" w:rsidDel="00BA348C">
          <w:rPr>
            <w:rFonts w:ascii="Times New Roman" w:hAnsi="Times New Roman" w:cs="Times New Roman"/>
            <w:sz w:val="24"/>
            <w:szCs w:val="24"/>
          </w:rPr>
          <w:delText>As a result</w:delText>
        </w:r>
        <w:r w:rsidR="000C4693" w:rsidRPr="00D73887" w:rsidDel="00BA348C">
          <w:rPr>
            <w:rFonts w:ascii="Times New Roman" w:hAnsi="Times New Roman" w:cs="Times New Roman"/>
            <w:sz w:val="24"/>
            <w:szCs w:val="24"/>
          </w:rPr>
          <w:delText xml:space="preserve"> of this increase</w:delText>
        </w:r>
      </w:del>
      <w:r w:rsidR="000C4693" w:rsidRPr="00D73887">
        <w:rPr>
          <w:rFonts w:ascii="Times New Roman" w:hAnsi="Times New Roman" w:cs="Times New Roman"/>
          <w:sz w:val="24"/>
          <w:szCs w:val="24"/>
        </w:rPr>
        <w:t xml:space="preserve">, along with </w:t>
      </w:r>
      <w:r w:rsidR="003D32CF" w:rsidRPr="00D73887">
        <w:rPr>
          <w:rFonts w:ascii="Times New Roman" w:hAnsi="Times New Roman" w:cs="Times New Roman"/>
          <w:sz w:val="24"/>
          <w:szCs w:val="24"/>
        </w:rPr>
        <w:t>an increasing</w:t>
      </w:r>
      <w:r w:rsidR="000C4693" w:rsidRPr="00D73887">
        <w:rPr>
          <w:rFonts w:ascii="Times New Roman" w:hAnsi="Times New Roman" w:cs="Times New Roman"/>
          <w:sz w:val="24"/>
          <w:szCs w:val="24"/>
        </w:rPr>
        <w:t xml:space="preserve"> burden of diabetes</w:t>
      </w:r>
      <w:r w:rsidR="0000744F" w:rsidRPr="00D73887">
        <w:rPr>
          <w:rFonts w:ascii="Times New Roman" w:hAnsi="Times New Roman" w:cs="Times New Roman"/>
          <w:sz w:val="24"/>
          <w:szCs w:val="24"/>
        </w:rPr>
        <w:t xml:space="preserve">, </w:t>
      </w:r>
      <w:ins w:id="40" w:author="José Manuel Aburto" w:date="2018-08-14T13:33:00Z">
        <w:r w:rsidR="00BB16A7">
          <w:rPr>
            <w:rFonts w:ascii="Times New Roman" w:hAnsi="Times New Roman" w:cs="Times New Roman"/>
            <w:sz w:val="24"/>
            <w:szCs w:val="24"/>
          </w:rPr>
          <w:t>stagnated</w:t>
        </w:r>
      </w:ins>
      <w:ins w:id="41" w:author="José Manuel Aburto" w:date="2018-08-14T13:31:00Z">
        <w:r w:rsidR="00BB16A7">
          <w:rPr>
            <w:rFonts w:ascii="Times New Roman" w:hAnsi="Times New Roman" w:cs="Times New Roman"/>
            <w:sz w:val="24"/>
            <w:szCs w:val="24"/>
          </w:rPr>
          <w:t xml:space="preserve"> </w:t>
        </w:r>
      </w:ins>
      <w:r w:rsidR="009E72AC" w:rsidRPr="00D73887">
        <w:rPr>
          <w:rFonts w:ascii="Times New Roman" w:hAnsi="Times New Roman" w:cs="Times New Roman"/>
          <w:sz w:val="24"/>
          <w:szCs w:val="24"/>
        </w:rPr>
        <w:t xml:space="preserve">male </w:t>
      </w:r>
      <w:r w:rsidR="0000744F" w:rsidRPr="00D73887">
        <w:rPr>
          <w:rFonts w:ascii="Times New Roman" w:hAnsi="Times New Roman" w:cs="Times New Roman"/>
          <w:sz w:val="24"/>
          <w:szCs w:val="24"/>
        </w:rPr>
        <w:t xml:space="preserve">life expectancy </w:t>
      </w:r>
      <w:del w:id="42" w:author="José Manuel Aburto" w:date="2018-08-14T13:33:00Z">
        <w:r w:rsidR="009E72AC" w:rsidRPr="00D73887" w:rsidDel="00BB16A7">
          <w:rPr>
            <w:rFonts w:ascii="Times New Roman" w:hAnsi="Times New Roman" w:cs="Times New Roman"/>
            <w:sz w:val="24"/>
            <w:szCs w:val="24"/>
          </w:rPr>
          <w:delText>in Mexico stagnated</w:delText>
        </w:r>
      </w:del>
      <w:r w:rsidR="009E72AC" w:rsidRPr="00D73887">
        <w:rPr>
          <w:rFonts w:ascii="Times New Roman" w:hAnsi="Times New Roman" w:cs="Times New Roman"/>
          <w:sz w:val="24"/>
          <w:szCs w:val="24"/>
        </w:rPr>
        <w:t xml:space="preserve"> in the period 2000-10</w:t>
      </w:r>
      <w:r w:rsidR="00012438" w:rsidRPr="00D73887">
        <w:rPr>
          <w:rFonts w:ascii="Times New Roman" w:hAnsi="Times New Roman" w:cs="Times New Roman"/>
          <w:sz w:val="24"/>
          <w:szCs w:val="24"/>
        </w:rPr>
        <w:t>.</w:t>
      </w:r>
      <w:r w:rsidR="009E72AC"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&lt;EndNote&gt;&lt;Cite&gt;&lt;Author&gt;Canudas-Romo&lt;/Author&gt;&lt;Year&gt;2015&lt;/Year&gt;&lt;RecNum&gt;89&lt;/RecNum&gt;&lt;DisplayText&gt;&lt;style face="superscript"&gt;7&lt;/style&gt;&lt;/DisplayText&gt;&lt;record&gt;&lt;rec-number&gt;89&lt;/rec-number&gt;&lt;foreign-keys&gt;&lt;key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w:t>
      </w:r>
      <w:r w:rsidR="009E72AC" w:rsidRPr="00D73887">
        <w:rPr>
          <w:rFonts w:ascii="Times New Roman" w:hAnsi="Times New Roman" w:cs="Times New Roman"/>
          <w:sz w:val="24"/>
          <w:szCs w:val="24"/>
        </w:rPr>
        <w:fldChar w:fldCharType="end"/>
      </w:r>
      <w:r w:rsidR="009438D2" w:rsidRPr="00D73887">
        <w:rPr>
          <w:rFonts w:ascii="Times New Roman" w:hAnsi="Times New Roman" w:cs="Times New Roman"/>
          <w:sz w:val="24"/>
          <w:szCs w:val="24"/>
        </w:rPr>
        <w:t xml:space="preserve"> At the subnational level, gains in life expectancy due to</w:t>
      </w:r>
      <w:ins w:id="43" w:author="José Manuel Aburto" w:date="2018-08-14T13:36:00Z">
        <w:r w:rsidR="00F72C4A">
          <w:rPr>
            <w:rFonts w:ascii="Times New Roman" w:hAnsi="Times New Roman" w:cs="Times New Roman"/>
            <w:sz w:val="24"/>
            <w:szCs w:val="24"/>
          </w:rPr>
          <w:t xml:space="preserve"> medically amenable</w:t>
        </w:r>
      </w:ins>
      <w:r w:rsidR="009438D2" w:rsidRPr="00D73887">
        <w:rPr>
          <w:rFonts w:ascii="Times New Roman" w:hAnsi="Times New Roman" w:cs="Times New Roman"/>
          <w:sz w:val="24"/>
          <w:szCs w:val="24"/>
        </w:rPr>
        <w:t xml:space="preserve"> causes</w:t>
      </w:r>
      <w:del w:id="44" w:author="José Manuel Aburto" w:date="2018-08-14T13:36:00Z">
        <w:r w:rsidR="009438D2" w:rsidRPr="00D73887" w:rsidDel="00F72C4A">
          <w:rPr>
            <w:rFonts w:ascii="Times New Roman" w:hAnsi="Times New Roman" w:cs="Times New Roman"/>
            <w:sz w:val="24"/>
            <w:szCs w:val="24"/>
          </w:rPr>
          <w:delText xml:space="preserve"> amenable to medical service</w:delText>
        </w:r>
      </w:del>
      <w:r w:rsidR="00AC08BE" w:rsidRPr="00D73887">
        <w:rPr>
          <w:rFonts w:ascii="Times New Roman" w:hAnsi="Times New Roman" w:cs="Times New Roman"/>
          <w:sz w:val="24"/>
          <w:szCs w:val="24"/>
        </w:rPr>
        <w:t xml:space="preserve">, such as infectious, </w:t>
      </w:r>
      <w:r w:rsidR="009438D2" w:rsidRPr="00D73887">
        <w:rPr>
          <w:rFonts w:ascii="Times New Roman" w:hAnsi="Times New Roman" w:cs="Times New Roman"/>
          <w:sz w:val="24"/>
          <w:szCs w:val="24"/>
        </w:rPr>
        <w:t xml:space="preserve">respiratory diseases and birth conditions, </w:t>
      </w:r>
      <w:r w:rsidR="00B55311" w:rsidRPr="00D73887">
        <w:rPr>
          <w:rFonts w:ascii="Times New Roman" w:hAnsi="Times New Roman" w:cs="Times New Roman"/>
          <w:sz w:val="24"/>
          <w:szCs w:val="24"/>
        </w:rPr>
        <w:t>were wiped out by the increase of homicide</w:t>
      </w:r>
      <w:r w:rsidR="002B43BA" w:rsidRPr="00D73887">
        <w:rPr>
          <w:rFonts w:ascii="Times New Roman" w:hAnsi="Times New Roman" w:cs="Times New Roman"/>
          <w:sz w:val="24"/>
          <w:szCs w:val="24"/>
        </w:rPr>
        <w:t>s</w:t>
      </w:r>
      <w:r w:rsidR="0035731D" w:rsidRPr="00D73887">
        <w:rPr>
          <w:rFonts w:ascii="Times New Roman" w:hAnsi="Times New Roman" w:cs="Times New Roman"/>
          <w:sz w:val="24"/>
          <w:szCs w:val="24"/>
        </w:rPr>
        <w:t xml:space="preserve"> after 2005</w:t>
      </w:r>
      <w:r w:rsidR="00B55311" w:rsidRPr="00D73887">
        <w:rPr>
          <w:rFonts w:ascii="Times New Roman" w:hAnsi="Times New Roman" w:cs="Times New Roman"/>
          <w:sz w:val="24"/>
          <w:szCs w:val="24"/>
        </w:rPr>
        <w:t xml:space="preserve"> in e</w:t>
      </w:r>
      <w:r w:rsidR="00FA77CF" w:rsidRPr="00D73887">
        <w:rPr>
          <w:rFonts w:ascii="Times New Roman" w:hAnsi="Times New Roman" w:cs="Times New Roman"/>
          <w:sz w:val="24"/>
          <w:szCs w:val="24"/>
        </w:rPr>
        <w:t>ach of the 32 states in Mexico</w:t>
      </w:r>
      <w:r w:rsidR="002F639F" w:rsidRPr="00D73887">
        <w:rPr>
          <w:rFonts w:ascii="Times New Roman" w:hAnsi="Times New Roman" w:cs="Times New Roman"/>
          <w:sz w:val="24"/>
          <w:szCs w:val="24"/>
        </w:rPr>
        <w:t>,</w:t>
      </w:r>
      <w:r w:rsidR="00FA77CF" w:rsidRPr="00D73887">
        <w:rPr>
          <w:rFonts w:ascii="Times New Roman" w:hAnsi="Times New Roman" w:cs="Times New Roman"/>
          <w:sz w:val="24"/>
          <w:szCs w:val="24"/>
        </w:rPr>
        <w:t xml:space="preserve"> </w:t>
      </w:r>
      <w:r w:rsidR="00B55311" w:rsidRPr="00D73887">
        <w:rPr>
          <w:rFonts w:ascii="Times New Roman" w:hAnsi="Times New Roman" w:cs="Times New Roman"/>
          <w:sz w:val="24"/>
          <w:szCs w:val="24"/>
        </w:rPr>
        <w:t>with large regional variations</w:t>
      </w:r>
      <w:r w:rsidR="00012438" w:rsidRPr="00D73887">
        <w:rPr>
          <w:rFonts w:ascii="Times New Roman" w:hAnsi="Times New Roman" w:cs="Times New Roman"/>
          <w:sz w:val="24"/>
          <w:szCs w:val="24"/>
        </w:rPr>
        <w:t>.</w:t>
      </w:r>
      <w:r w:rsidR="00B55311"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B55311" w:rsidRPr="00D73887">
        <w:rPr>
          <w:rFonts w:ascii="Times New Roman" w:hAnsi="Times New Roman" w:cs="Times New Roman"/>
          <w:sz w:val="24"/>
          <w:szCs w:val="24"/>
        </w:rPr>
        <w:fldChar w:fldCharType="end"/>
      </w:r>
    </w:p>
    <w:p w14:paraId="4ECBAF45" w14:textId="25102F29" w:rsidR="00B50407" w:rsidRPr="00D73887" w:rsidRDefault="00B55311" w:rsidP="00AA075D">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Trends in life expectancy are important and have been studied in Mexico</w:t>
      </w:r>
      <w:r w:rsidR="000A379B" w:rsidRPr="00D73887">
        <w:rPr>
          <w:rFonts w:ascii="Times New Roman" w:hAnsi="Times New Roman" w:cs="Times New Roman"/>
          <w:sz w:val="24"/>
          <w:szCs w:val="24"/>
        </w:rPr>
        <w:t xml:space="preserve"> and its states</w:t>
      </w:r>
      <w:r w:rsidR="00012438"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Pr="00D73887">
        <w:rPr>
          <w:rFonts w:ascii="Times New Roman" w:hAnsi="Times New Roman" w:cs="Times New Roman"/>
          <w:sz w:val="24"/>
          <w:szCs w:val="24"/>
        </w:rPr>
      </w:r>
      <w:r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7-9</w:t>
      </w:r>
      <w:r w:rsidRPr="00D73887">
        <w:rPr>
          <w:rFonts w:ascii="Times New Roman" w:hAnsi="Times New Roman" w:cs="Times New Roman"/>
          <w:sz w:val="24"/>
          <w:szCs w:val="24"/>
        </w:rPr>
        <w:fldChar w:fldCharType="end"/>
      </w:r>
      <w:r w:rsidR="000A379B" w:rsidRPr="00D73887">
        <w:rPr>
          <w:rFonts w:ascii="Times New Roman" w:hAnsi="Times New Roman" w:cs="Times New Roman"/>
          <w:sz w:val="24"/>
          <w:szCs w:val="24"/>
        </w:rPr>
        <w:t xml:space="preserve"> However, life expectancy masks</w:t>
      </w:r>
      <w:r w:rsidR="0096393A">
        <w:rPr>
          <w:rFonts w:ascii="Times New Roman" w:hAnsi="Times New Roman" w:cs="Times New Roman"/>
          <w:sz w:val="24"/>
          <w:szCs w:val="24"/>
        </w:rPr>
        <w:t xml:space="preserve"> inequality of lifespans or lifespan variation.</w:t>
      </w:r>
      <w:r w:rsidR="004C1DC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4C1DC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10</w:t>
      </w:r>
      <w:r w:rsidR="004C1DC0" w:rsidRPr="00D73887">
        <w:rPr>
          <w:rFonts w:ascii="Times New Roman" w:hAnsi="Times New Roman" w:cs="Times New Roman"/>
          <w:sz w:val="24"/>
          <w:szCs w:val="24"/>
        </w:rPr>
        <w:fldChar w:fldCharType="end"/>
      </w:r>
      <w:r w:rsidR="004C1DC0" w:rsidRPr="00D73887">
        <w:rPr>
          <w:rFonts w:ascii="Times New Roman" w:hAnsi="Times New Roman" w:cs="Times New Roman"/>
          <w:sz w:val="24"/>
          <w:szCs w:val="24"/>
        </w:rPr>
        <w:t xml:space="preserve"> </w:t>
      </w:r>
      <w:r w:rsidR="003D32CF" w:rsidRPr="00D73887">
        <w:rPr>
          <w:rFonts w:ascii="Times New Roman" w:hAnsi="Times New Roman" w:cs="Times New Roman"/>
          <w:sz w:val="24"/>
          <w:szCs w:val="24"/>
        </w:rPr>
        <w:t xml:space="preserve">Variability in </w:t>
      </w:r>
      <w:r w:rsidR="00DF62C2" w:rsidRPr="00D73887">
        <w:rPr>
          <w:rFonts w:ascii="Times New Roman" w:hAnsi="Times New Roman" w:cs="Times New Roman"/>
          <w:sz w:val="24"/>
          <w:szCs w:val="24"/>
        </w:rPr>
        <w:t>age</w:t>
      </w:r>
      <w:r w:rsidR="003D32CF" w:rsidRPr="00D73887">
        <w:rPr>
          <w:rFonts w:ascii="Times New Roman" w:hAnsi="Times New Roman" w:cs="Times New Roman"/>
          <w:sz w:val="24"/>
          <w:szCs w:val="24"/>
        </w:rPr>
        <w:t>s</w:t>
      </w:r>
      <w:r w:rsidR="00DF62C2" w:rsidRPr="00D73887">
        <w:rPr>
          <w:rFonts w:ascii="Times New Roman" w:hAnsi="Times New Roman" w:cs="Times New Roman"/>
          <w:sz w:val="24"/>
          <w:szCs w:val="24"/>
        </w:rPr>
        <w:t xml:space="preserve">-at-death </w:t>
      </w:r>
      <w:del w:id="45" w:author="José Manuel Aburto" w:date="2018-08-14T13:48:00Z">
        <w:r w:rsidR="00CC0A4A" w:rsidRPr="00D73887" w:rsidDel="00CF7211">
          <w:rPr>
            <w:rFonts w:ascii="Times New Roman" w:hAnsi="Times New Roman" w:cs="Times New Roman"/>
            <w:sz w:val="24"/>
            <w:szCs w:val="24"/>
          </w:rPr>
          <w:delText>has arisen as an</w:delText>
        </w:r>
      </w:del>
      <w:ins w:id="46" w:author="José Manuel Aburto" w:date="2018-08-14T13:48:00Z">
        <w:r w:rsidR="00CF7211">
          <w:rPr>
            <w:rFonts w:ascii="Times New Roman" w:hAnsi="Times New Roman" w:cs="Times New Roman"/>
            <w:sz w:val="24"/>
            <w:szCs w:val="24"/>
          </w:rPr>
          <w:t>is</w:t>
        </w:r>
      </w:ins>
      <w:r w:rsidR="00CC0A4A" w:rsidRPr="00D73887">
        <w:rPr>
          <w:rFonts w:ascii="Times New Roman" w:hAnsi="Times New Roman" w:cs="Times New Roman"/>
          <w:sz w:val="24"/>
          <w:szCs w:val="24"/>
        </w:rPr>
        <w:t xml:space="preserve"> important </w:t>
      </w:r>
      <w:del w:id="47" w:author="José Manuel Aburto" w:date="2018-08-14T13:48:00Z">
        <w:r w:rsidR="00CC0A4A" w:rsidRPr="00D73887" w:rsidDel="00CF7211">
          <w:rPr>
            <w:rFonts w:ascii="Times New Roman" w:hAnsi="Times New Roman" w:cs="Times New Roman"/>
            <w:sz w:val="24"/>
            <w:szCs w:val="24"/>
          </w:rPr>
          <w:delText>topic since</w:delText>
        </w:r>
      </w:del>
      <w:ins w:id="48" w:author="José Manuel Aburto" w:date="2018-08-14T13:48:00Z">
        <w:r w:rsidR="00CF7211">
          <w:rPr>
            <w:rFonts w:ascii="Times New Roman" w:hAnsi="Times New Roman" w:cs="Times New Roman"/>
            <w:sz w:val="24"/>
            <w:szCs w:val="24"/>
          </w:rPr>
          <w:t>because</w:t>
        </w:r>
      </w:ins>
      <w:r w:rsidR="00CC0A4A" w:rsidRPr="00D73887">
        <w:rPr>
          <w:rFonts w:ascii="Times New Roman" w:hAnsi="Times New Roman" w:cs="Times New Roman"/>
          <w:sz w:val="24"/>
          <w:szCs w:val="24"/>
        </w:rPr>
        <w:t xml:space="preserve"> it addresses the growing </w:t>
      </w:r>
      <w:r w:rsidR="00947BB1" w:rsidRPr="00D73887">
        <w:rPr>
          <w:rFonts w:ascii="Times New Roman" w:hAnsi="Times New Roman" w:cs="Times New Roman"/>
          <w:sz w:val="24"/>
          <w:szCs w:val="24"/>
        </w:rPr>
        <w:t>interest in health inequalities</w:t>
      </w:r>
      <w:r w:rsidR="007261B0">
        <w:rPr>
          <w:rFonts w:ascii="Times New Roman" w:hAnsi="Times New Roman" w:cs="Times New Roman"/>
          <w:sz w:val="24"/>
          <w:szCs w:val="24"/>
        </w:rPr>
        <w:fldChar w:fldCharType="begin"/>
      </w:r>
      <w:r w:rsidR="007261B0">
        <w:rPr>
          <w:rFonts w:ascii="Times New Roman" w:hAnsi="Times New Roman" w:cs="Times New Roman"/>
          <w:sz w:val="24"/>
          <w:szCs w:val="24"/>
        </w:rPr>
        <w:instrText xml:space="preserve"> ADDIN EN.CITE &lt;EndNote&gt;&lt;Cite&gt;&lt;Author&gt;Marmot&lt;/Author&gt;&lt;Year&gt;2001&lt;/Year&gt;&lt;RecNum&gt;69&lt;/RecNum&gt;&lt;DisplayText&gt;&lt;style face="superscript"&gt;11&lt;/style&gt;&lt;/DisplayText&gt;&lt;record&gt;&lt;rec-number&gt;69&lt;/rec-number&gt;&lt;foreign-keys&gt;&lt;key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7261B0">
        <w:rPr>
          <w:rFonts w:ascii="Times New Roman" w:hAnsi="Times New Roman" w:cs="Times New Roman"/>
          <w:sz w:val="24"/>
          <w:szCs w:val="24"/>
        </w:rPr>
        <w:fldChar w:fldCharType="separate"/>
      </w:r>
      <w:r w:rsidR="007261B0" w:rsidRPr="007261B0">
        <w:rPr>
          <w:rFonts w:ascii="Times New Roman" w:hAnsi="Times New Roman" w:cs="Times New Roman"/>
          <w:noProof/>
          <w:sz w:val="24"/>
          <w:szCs w:val="24"/>
          <w:vertAlign w:val="superscript"/>
        </w:rPr>
        <w:t>11</w:t>
      </w:r>
      <w:r w:rsidR="007261B0">
        <w:rPr>
          <w:rFonts w:ascii="Times New Roman" w:hAnsi="Times New Roman" w:cs="Times New Roman"/>
          <w:sz w:val="24"/>
          <w:szCs w:val="24"/>
        </w:rPr>
        <w:fldChar w:fldCharType="end"/>
      </w:r>
      <w:ins w:id="49" w:author="José Manuel Aburto" w:date="2018-08-14T13:44:00Z">
        <w:r w:rsidR="00E52F4E">
          <w:rPr>
            <w:rFonts w:ascii="Times New Roman" w:hAnsi="Times New Roman"/>
            <w:sz w:val="24"/>
            <w:szCs w:val="24"/>
          </w:rPr>
          <w:t xml:space="preserve"> and </w:t>
        </w:r>
      </w:ins>
      <w:del w:id="50" w:author="José Manuel Aburto" w:date="2018-08-14T13:43:00Z">
        <w:r w:rsidR="00AA075D" w:rsidDel="00914B25">
          <w:rPr>
            <w:rFonts w:ascii="Times New Roman" w:hAnsi="Times New Roman" w:cs="Times New Roman"/>
            <w:sz w:val="24"/>
            <w:szCs w:val="24"/>
          </w:rPr>
          <w:delText>,</w:delText>
        </w:r>
      </w:del>
      <w:ins w:id="51" w:author="José Manuel Aburto" w:date="2018-08-14T13:44:00Z">
        <w:r w:rsidR="00914B25">
          <w:rPr>
            <w:rFonts w:ascii="Times New Roman" w:hAnsi="Times New Roman"/>
            <w:sz w:val="24"/>
            <w:szCs w:val="24"/>
          </w:rPr>
          <w:t>because large</w:t>
        </w:r>
      </w:ins>
      <w:ins w:id="52" w:author="José Manuel Aburto" w:date="2018-08-14T13:58:00Z">
        <w:r w:rsidR="000D1946">
          <w:rPr>
            <w:rFonts w:ascii="Times New Roman" w:hAnsi="Times New Roman"/>
            <w:sz w:val="24"/>
            <w:szCs w:val="24"/>
          </w:rPr>
          <w:t>r</w:t>
        </w:r>
      </w:ins>
      <w:ins w:id="53" w:author="José Manuel Aburto" w:date="2018-08-14T13:44:00Z">
        <w:r w:rsidR="00914B25">
          <w:rPr>
            <w:rFonts w:ascii="Times New Roman" w:hAnsi="Times New Roman"/>
            <w:sz w:val="24"/>
            <w:szCs w:val="24"/>
          </w:rPr>
          <w:t xml:space="preserve"> </w:t>
        </w:r>
      </w:ins>
      <w:ins w:id="54" w:author="José Manuel Aburto" w:date="2018-08-14T13:59:00Z">
        <w:r w:rsidR="000D1946">
          <w:rPr>
            <w:rFonts w:ascii="Times New Roman" w:hAnsi="Times New Roman"/>
            <w:sz w:val="24"/>
            <w:szCs w:val="24"/>
          </w:rPr>
          <w:t>variation</w:t>
        </w:r>
      </w:ins>
      <w:ins w:id="55" w:author="José Manuel Aburto" w:date="2018-08-14T13:44:00Z">
        <w:r w:rsidR="00914B25">
          <w:rPr>
            <w:rFonts w:ascii="Times New Roman" w:hAnsi="Times New Roman"/>
            <w:sz w:val="24"/>
            <w:szCs w:val="24"/>
          </w:rPr>
          <w:t xml:space="preserve"> of lifespans implies greater uncertainty in the timing of death at the individual level, and </w:t>
        </w:r>
      </w:ins>
      <w:ins w:id="56" w:author="Hiram Beltran-Sanchez" w:date="2018-08-26T15:10:00Z">
        <w:r w:rsidR="006A4BFA">
          <w:rPr>
            <w:rFonts w:ascii="Times New Roman" w:hAnsi="Times New Roman"/>
            <w:sz w:val="24"/>
            <w:szCs w:val="24"/>
          </w:rPr>
          <w:t xml:space="preserve">has implications for </w:t>
        </w:r>
      </w:ins>
      <w:ins w:id="57" w:author="José Manuel Aburto" w:date="2018-08-14T13:44:00Z">
        <w:del w:id="58" w:author="Hiram Beltran-Sanchez" w:date="2018-08-26T15:10:00Z">
          <w:r w:rsidR="00914B25" w:rsidDel="006A4BFA">
            <w:rPr>
              <w:rFonts w:ascii="Times New Roman" w:hAnsi="Times New Roman"/>
              <w:sz w:val="24"/>
              <w:szCs w:val="24"/>
            </w:rPr>
            <w:delText xml:space="preserve">thus in </w:delText>
          </w:r>
        </w:del>
        <w:r w:rsidR="00914B25">
          <w:rPr>
            <w:rFonts w:ascii="Times New Roman" w:hAnsi="Times New Roman"/>
            <w:sz w:val="24"/>
            <w:szCs w:val="24"/>
          </w:rPr>
          <w:t>the planning of life’s events</w:t>
        </w:r>
      </w:ins>
      <w:ins w:id="59" w:author="José Manuel Aburto" w:date="2018-08-15T11:09:00Z">
        <w:r w:rsidR="00E52F4E">
          <w:rPr>
            <w:rFonts w:ascii="Times New Roman" w:hAnsi="Times New Roman"/>
            <w:sz w:val="24"/>
            <w:szCs w:val="24"/>
          </w:rPr>
          <w:t>.</w:t>
        </w:r>
      </w:ins>
      <w:r w:rsidR="00914B25">
        <w:rPr>
          <w:rFonts w:ascii="Times New Roman" w:hAnsi="Times New Roman"/>
          <w:sz w:val="24"/>
          <w:szCs w:val="24"/>
        </w:rPr>
        <w:fldChar w:fldCharType="begin"/>
      </w:r>
      <w:r w:rsidR="00E52F4E">
        <w:rPr>
          <w:rFonts w:ascii="Times New Roman" w:hAnsi="Times New Roman"/>
          <w:sz w:val="24"/>
          <w:szCs w:val="24"/>
        </w:rPr>
        <w:instrText xml:space="preserve"> ADDIN EN.CITE &lt;EndNote&gt;&lt;Cite&gt;&lt;Author&gt;van Raalte&lt;/Author&gt;&lt;Year&gt;2011&lt;/Year&gt;&lt;RecNum&gt;88&lt;/RecNum&gt;&lt;DisplayText&gt;&lt;style face="superscript"&gt;12,13&lt;/style&gt;&lt;/DisplayText&gt;&lt;record&gt;&lt;rec-number&gt;88&lt;/rec-number&gt;&lt;foreign-keys&gt;&lt;key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Cite&gt;&lt;Author&gt;Sasson&lt;/Author&gt;&lt;Year&gt;2016&lt;/Year&gt;&lt;RecNum&gt;105&lt;/RecNum&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914B25">
        <w:rPr>
          <w:rFonts w:ascii="Times New Roman" w:hAnsi="Times New Roman"/>
          <w:sz w:val="24"/>
          <w:szCs w:val="24"/>
        </w:rPr>
        <w:fldChar w:fldCharType="separate"/>
      </w:r>
      <w:r w:rsidR="00E52F4E" w:rsidRPr="00E52F4E">
        <w:rPr>
          <w:rFonts w:ascii="Times New Roman" w:hAnsi="Times New Roman"/>
          <w:noProof/>
          <w:sz w:val="24"/>
          <w:szCs w:val="24"/>
          <w:vertAlign w:val="superscript"/>
        </w:rPr>
        <w:t>12,13</w:t>
      </w:r>
      <w:r w:rsidR="00914B25">
        <w:rPr>
          <w:rFonts w:ascii="Times New Roman" w:hAnsi="Times New Roman"/>
          <w:sz w:val="24"/>
          <w:szCs w:val="24"/>
        </w:rPr>
        <w:fldChar w:fldCharType="end"/>
      </w:r>
      <w:ins w:id="60" w:author="José Manuel Aburto" w:date="2018-08-15T11:09:00Z">
        <w:r w:rsidR="00E52F4E">
          <w:rPr>
            <w:rFonts w:ascii="Times New Roman" w:hAnsi="Times New Roman"/>
            <w:sz w:val="24"/>
            <w:szCs w:val="24"/>
          </w:rPr>
          <w:t xml:space="preserve"> From a public health </w:t>
        </w:r>
      </w:ins>
      <w:ins w:id="61" w:author="José Manuel Aburto" w:date="2018-08-15T11:16:00Z">
        <w:r w:rsidR="0091040B">
          <w:rPr>
            <w:rFonts w:ascii="Times New Roman" w:hAnsi="Times New Roman"/>
            <w:sz w:val="24"/>
            <w:szCs w:val="24"/>
          </w:rPr>
          <w:t>perspective</w:t>
        </w:r>
      </w:ins>
      <w:ins w:id="62" w:author="José Manuel Aburto" w:date="2018-08-14T13:45:00Z">
        <w:r w:rsidR="0091040B">
          <w:rPr>
            <w:rFonts w:ascii="Times New Roman" w:hAnsi="Times New Roman"/>
            <w:sz w:val="24"/>
            <w:szCs w:val="24"/>
          </w:rPr>
          <w:t>,</w:t>
        </w:r>
      </w:ins>
      <w:ins w:id="63" w:author="José Manuel Aburto" w:date="2018-08-15T11:16:00Z">
        <w:r w:rsidR="0091040B">
          <w:rPr>
            <w:rFonts w:ascii="Times New Roman" w:hAnsi="Times New Roman"/>
            <w:sz w:val="24"/>
            <w:szCs w:val="24"/>
          </w:rPr>
          <w:t xml:space="preserve"> </w:t>
        </w:r>
      </w:ins>
      <w:del w:id="64" w:author="José Manuel Aburto" w:date="2018-08-15T11:15:00Z">
        <w:r w:rsidR="0091040B" w:rsidDel="0091040B">
          <w:rPr>
            <w:rFonts w:ascii="Times New Roman" w:hAnsi="Times New Roman"/>
            <w:sz w:val="24"/>
            <w:szCs w:val="24"/>
          </w:rPr>
          <w:delText xml:space="preserve"> </w:delText>
        </w:r>
      </w:del>
      <w:ins w:id="65" w:author="José Manuel Aburto" w:date="2018-08-15T11:14:00Z">
        <w:r w:rsidR="0091040B">
          <w:rPr>
            <w:rFonts w:ascii="Times New Roman" w:hAnsi="Times New Roman"/>
            <w:sz w:val="24"/>
            <w:szCs w:val="24"/>
          </w:rPr>
          <w:t>larger lifespan variation implies increasing vulnerability</w:t>
        </w:r>
      </w:ins>
      <w:ins w:id="66" w:author="José Manuel Aburto" w:date="2018-08-15T11:16:00Z">
        <w:r w:rsidR="0091040B">
          <w:rPr>
            <w:rFonts w:ascii="Times New Roman" w:hAnsi="Times New Roman"/>
            <w:sz w:val="24"/>
            <w:szCs w:val="24"/>
          </w:rPr>
          <w:t xml:space="preserve"> at the societal level</w:t>
        </w:r>
      </w:ins>
      <w:ins w:id="67" w:author="José Manuel Aburto" w:date="2018-08-15T11:14:00Z">
        <w:r w:rsidR="0091040B">
          <w:rPr>
            <w:rFonts w:ascii="Times New Roman" w:hAnsi="Times New Roman"/>
            <w:sz w:val="24"/>
            <w:szCs w:val="24"/>
          </w:rPr>
          <w:t>, which suggest ineffectiveness of policies aiming to protect individuals against life’s vicissitudes.</w:t>
        </w:r>
      </w:ins>
      <w:r w:rsidR="0091040B">
        <w:rPr>
          <w:rFonts w:ascii="Times New Roman" w:hAnsi="Times New Roman"/>
          <w:sz w:val="24"/>
          <w:szCs w:val="24"/>
        </w:rPr>
        <w:fldChar w:fldCharType="begin"/>
      </w:r>
      <w:r w:rsidR="0091040B">
        <w:rPr>
          <w:rFonts w:ascii="Times New Roman" w:hAnsi="Times New Roman"/>
          <w:sz w:val="24"/>
          <w:szCs w:val="24"/>
        </w:rPr>
        <w:instrText xml:space="preserve"> ADDIN EN.CITE &lt;EndNote&gt;&lt;Cite&gt;&lt;Author&gt;van Raalte&lt;/Author&gt;&lt;Year&gt;2011&lt;/Year&gt;&lt;RecNum&gt;88&lt;/RecNum&gt;&lt;DisplayText&gt;&lt;style face="superscript"&gt;12&lt;/style&gt;&lt;/DisplayText&gt;&lt;record&gt;&lt;rec-number&gt;88&lt;/rec-number&gt;&lt;foreign-keys&gt;&lt;key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91040B">
        <w:rPr>
          <w:rFonts w:ascii="Times New Roman" w:hAnsi="Times New Roman"/>
          <w:sz w:val="24"/>
          <w:szCs w:val="24"/>
        </w:rPr>
        <w:fldChar w:fldCharType="separate"/>
      </w:r>
      <w:r w:rsidR="0091040B" w:rsidRPr="0091040B">
        <w:rPr>
          <w:rFonts w:ascii="Times New Roman" w:hAnsi="Times New Roman"/>
          <w:noProof/>
          <w:sz w:val="24"/>
          <w:szCs w:val="24"/>
          <w:vertAlign w:val="superscript"/>
        </w:rPr>
        <w:t>12</w:t>
      </w:r>
      <w:r w:rsidR="0091040B">
        <w:rPr>
          <w:rFonts w:ascii="Times New Roman" w:hAnsi="Times New Roman"/>
          <w:sz w:val="24"/>
          <w:szCs w:val="24"/>
        </w:rPr>
        <w:fldChar w:fldCharType="end"/>
      </w:r>
      <w:ins w:id="68" w:author="José Manuel Aburto" w:date="2018-08-15T11:14:00Z">
        <w:r w:rsidR="0091040B">
          <w:rPr>
            <w:rFonts w:ascii="Times New Roman" w:hAnsi="Times New Roman"/>
            <w:sz w:val="24"/>
            <w:szCs w:val="24"/>
          </w:rPr>
          <w:t xml:space="preserve"> In the context of rising violence, it implies </w:t>
        </w:r>
      </w:ins>
      <w:ins w:id="69" w:author="José Manuel Aburto" w:date="2018-08-15T11:22:00Z">
        <w:r w:rsidR="0051019E">
          <w:rPr>
            <w:rFonts w:ascii="Times New Roman" w:hAnsi="Times New Roman"/>
            <w:sz w:val="24"/>
            <w:szCs w:val="24"/>
          </w:rPr>
          <w:t>failure</w:t>
        </w:r>
      </w:ins>
      <w:ins w:id="70" w:author="José Manuel Aburto" w:date="2018-08-15T11:14:00Z">
        <w:r w:rsidR="0091040B">
          <w:rPr>
            <w:rFonts w:ascii="Times New Roman" w:hAnsi="Times New Roman"/>
            <w:sz w:val="24"/>
            <w:szCs w:val="24"/>
          </w:rPr>
          <w:t xml:space="preserve"> of social protection policies aiming at </w:t>
        </w:r>
        <w:r w:rsidR="0091040B">
          <w:rPr>
            <w:rFonts w:ascii="Times New Roman" w:hAnsi="Times New Roman"/>
            <w:sz w:val="24"/>
            <w:szCs w:val="24"/>
          </w:rPr>
          <w:lastRenderedPageBreak/>
          <w:t xml:space="preserve">decreasing homicide/crime rates and increasing vulnerability at the population level. </w:t>
        </w:r>
      </w:ins>
      <w:r w:rsidR="00AA075D">
        <w:rPr>
          <w:rFonts w:ascii="Times New Roman" w:hAnsi="Times New Roman" w:cs="Times New Roman"/>
          <w:sz w:val="24"/>
          <w:szCs w:val="24"/>
        </w:rPr>
        <w:t xml:space="preserve"> </w:t>
      </w:r>
      <w:del w:id="71" w:author="José Manuel Aburto" w:date="2018-08-14T13:49:00Z">
        <w:r w:rsidR="00AA075D" w:rsidDel="00CF7211">
          <w:rPr>
            <w:rFonts w:ascii="Times New Roman" w:hAnsi="Times New Roman" w:cs="Times New Roman"/>
            <w:sz w:val="24"/>
            <w:szCs w:val="24"/>
          </w:rPr>
          <w:delText xml:space="preserve">and because it is a marker of heterogeneity at the population level, while it expresses the uncertainty in time of death at the individual level. </w:delText>
        </w:r>
        <w:r w:rsidR="00CC0A4A" w:rsidRPr="00D73887" w:rsidDel="00CF7211">
          <w:rPr>
            <w:rFonts w:ascii="Times New Roman" w:hAnsi="Times New Roman" w:cs="Times New Roman"/>
            <w:sz w:val="24"/>
            <w:szCs w:val="24"/>
          </w:rPr>
          <w:delText>Studying both life expectancy and lifespan</w:delText>
        </w:r>
        <w:r w:rsidR="001C6D5A" w:rsidRPr="00D73887" w:rsidDel="00CF7211">
          <w:rPr>
            <w:rFonts w:ascii="Times New Roman" w:hAnsi="Times New Roman" w:cs="Times New Roman"/>
            <w:sz w:val="24"/>
            <w:szCs w:val="24"/>
          </w:rPr>
          <w:delText xml:space="preserve"> inequality</w:delText>
        </w:r>
        <w:r w:rsidR="00CC0A4A" w:rsidRPr="00D73887" w:rsidDel="00CF7211">
          <w:rPr>
            <w:rFonts w:ascii="Times New Roman" w:hAnsi="Times New Roman" w:cs="Times New Roman"/>
            <w:sz w:val="24"/>
            <w:szCs w:val="24"/>
          </w:rPr>
          <w:delText xml:space="preserve"> </w:delText>
        </w:r>
        <w:r w:rsidR="005D18E2" w:rsidRPr="00D73887" w:rsidDel="00CF7211">
          <w:rPr>
            <w:rFonts w:ascii="Times New Roman" w:hAnsi="Times New Roman" w:cs="Times New Roman"/>
            <w:sz w:val="24"/>
            <w:szCs w:val="24"/>
          </w:rPr>
          <w:delText>adds an important</w:delText>
        </w:r>
        <w:r w:rsidR="00603B99" w:rsidRPr="00D73887" w:rsidDel="00CF7211">
          <w:rPr>
            <w:rFonts w:ascii="Times New Roman" w:hAnsi="Times New Roman" w:cs="Times New Roman"/>
            <w:sz w:val="24"/>
            <w:szCs w:val="24"/>
          </w:rPr>
          <w:delText xml:space="preserve"> dimension to the study of population health </w:delText>
        </w:r>
        <w:r w:rsidR="00D05647" w:rsidRPr="00D73887" w:rsidDel="00CF7211">
          <w:rPr>
            <w:rFonts w:ascii="Times New Roman" w:hAnsi="Times New Roman" w:cs="Times New Roman"/>
            <w:sz w:val="24"/>
            <w:szCs w:val="24"/>
          </w:rPr>
          <w:delText>because</w:delText>
        </w:r>
        <w:r w:rsidR="00603B99" w:rsidRPr="00D73887" w:rsidDel="00CF7211">
          <w:rPr>
            <w:rFonts w:ascii="Times New Roman" w:hAnsi="Times New Roman" w:cs="Times New Roman"/>
            <w:sz w:val="24"/>
            <w:szCs w:val="24"/>
          </w:rPr>
          <w:delText xml:space="preserve"> these indicators represent</w:delText>
        </w:r>
        <w:r w:rsidR="00D05647" w:rsidRPr="00D73887" w:rsidDel="00CF7211">
          <w:rPr>
            <w:rFonts w:ascii="Times New Roman" w:hAnsi="Times New Roman" w:cs="Times New Roman"/>
            <w:sz w:val="24"/>
            <w:szCs w:val="24"/>
          </w:rPr>
          <w:delText xml:space="preserve"> individuals</w:delText>
        </w:r>
        <w:r w:rsidR="00603B99" w:rsidRPr="00D73887" w:rsidDel="00CF7211">
          <w:rPr>
            <w:rFonts w:ascii="Times New Roman" w:hAnsi="Times New Roman" w:cs="Times New Roman"/>
            <w:sz w:val="24"/>
            <w:szCs w:val="24"/>
          </w:rPr>
          <w:delText>’</w:delText>
        </w:r>
        <w:r w:rsidR="00D05647" w:rsidRPr="00D73887" w:rsidDel="00CF7211">
          <w:rPr>
            <w:rFonts w:ascii="Times New Roman" w:hAnsi="Times New Roman" w:cs="Times New Roman"/>
            <w:sz w:val="24"/>
            <w:szCs w:val="24"/>
          </w:rPr>
          <w:delText xml:space="preserve"> </w:delText>
        </w:r>
        <w:r w:rsidR="00CC0A4A" w:rsidRPr="00D73887" w:rsidDel="00CF7211">
          <w:rPr>
            <w:rFonts w:ascii="Times New Roman" w:hAnsi="Times New Roman" w:cs="Times New Roman"/>
            <w:sz w:val="24"/>
            <w:szCs w:val="24"/>
          </w:rPr>
          <w:delText>decisions based not only on their expected lifetime, but also o</w:delText>
        </w:r>
        <w:r w:rsidR="00DF62C2" w:rsidRPr="00D73887" w:rsidDel="00CF7211">
          <w:rPr>
            <w:rFonts w:ascii="Times New Roman" w:hAnsi="Times New Roman" w:cs="Times New Roman"/>
            <w:sz w:val="24"/>
            <w:szCs w:val="24"/>
          </w:rPr>
          <w:delText>n the uncertainty in the</w:delText>
        </w:r>
        <w:r w:rsidR="00D05647" w:rsidRPr="00D73887" w:rsidDel="00CF7211">
          <w:rPr>
            <w:rFonts w:ascii="Times New Roman" w:hAnsi="Times New Roman" w:cs="Times New Roman"/>
            <w:sz w:val="24"/>
            <w:szCs w:val="24"/>
          </w:rPr>
          <w:delText>ir</w:delText>
        </w:r>
        <w:r w:rsidR="00DF62C2" w:rsidRPr="00D73887" w:rsidDel="00CF7211">
          <w:rPr>
            <w:rFonts w:ascii="Times New Roman" w:hAnsi="Times New Roman" w:cs="Times New Roman"/>
            <w:sz w:val="24"/>
            <w:szCs w:val="24"/>
          </w:rPr>
          <w:delText xml:space="preserve"> timing of death</w:delText>
        </w:r>
        <w:r w:rsidR="00012438" w:rsidRPr="00D73887" w:rsidDel="00CF7211">
          <w:rPr>
            <w:rFonts w:ascii="Times New Roman" w:hAnsi="Times New Roman" w:cs="Times New Roman"/>
            <w:sz w:val="24"/>
            <w:szCs w:val="24"/>
          </w:rPr>
          <w:delText>.</w:delText>
        </w:r>
        <w:r w:rsidR="00CC0A4A" w:rsidRPr="00D73887" w:rsidDel="00CF7211">
          <w:rPr>
            <w:rFonts w:ascii="Times New Roman" w:hAnsi="Times New Roman" w:cs="Times New Roman"/>
            <w:sz w:val="24"/>
            <w:szCs w:val="24"/>
          </w:rPr>
          <w:delText xml:space="preserve"> </w:delText>
        </w:r>
      </w:del>
      <w:del w:id="72" w:author="José Manuel Aburto" w:date="2018-08-14T14:01:00Z">
        <w:r w:rsidR="00540C98" w:rsidRPr="00D73887" w:rsidDel="000D1946">
          <w:rPr>
            <w:rFonts w:ascii="Times New Roman" w:hAnsi="Times New Roman" w:cs="Times New Roman"/>
            <w:sz w:val="24"/>
            <w:szCs w:val="24"/>
          </w:rPr>
          <w:delText xml:space="preserve">Most </w:delText>
        </w:r>
      </w:del>
      <w:ins w:id="73" w:author="José Manuel Aburto" w:date="2018-08-14T14:01:00Z">
        <w:r w:rsidR="000D1946">
          <w:rPr>
            <w:rFonts w:ascii="Times New Roman" w:hAnsi="Times New Roman" w:cs="Times New Roman"/>
            <w:sz w:val="24"/>
            <w:szCs w:val="24"/>
          </w:rPr>
          <w:t>Previous</w:t>
        </w:r>
        <w:r w:rsidR="000D1946" w:rsidRPr="00D73887">
          <w:rPr>
            <w:rFonts w:ascii="Times New Roman" w:hAnsi="Times New Roman" w:cs="Times New Roman"/>
            <w:sz w:val="24"/>
            <w:szCs w:val="24"/>
          </w:rPr>
          <w:t xml:space="preserve"> </w:t>
        </w:r>
      </w:ins>
      <w:r w:rsidR="00540C98" w:rsidRPr="00D73887">
        <w:rPr>
          <w:rFonts w:ascii="Times New Roman" w:hAnsi="Times New Roman" w:cs="Times New Roman"/>
          <w:sz w:val="24"/>
          <w:szCs w:val="24"/>
        </w:rPr>
        <w:t>studies have found a negative association between these two measures, suggesting that as life</w:t>
      </w:r>
      <w:r w:rsidR="001C6D5A" w:rsidRPr="00D73887">
        <w:rPr>
          <w:rFonts w:ascii="Times New Roman" w:hAnsi="Times New Roman" w:cs="Times New Roman"/>
          <w:sz w:val="24"/>
          <w:szCs w:val="24"/>
        </w:rPr>
        <w:t xml:space="preserve"> expectancy increases, inequality </w:t>
      </w:r>
      <w:r w:rsidR="00540C98" w:rsidRPr="00D73887">
        <w:rPr>
          <w:rFonts w:ascii="Times New Roman" w:hAnsi="Times New Roman" w:cs="Times New Roman"/>
          <w:sz w:val="24"/>
          <w:szCs w:val="24"/>
        </w:rPr>
        <w:t>in lifespans decreases</w:t>
      </w:r>
      <w:r w:rsidR="00012438" w:rsidRPr="00D73887">
        <w:rPr>
          <w:rFonts w:ascii="Times New Roman" w:hAnsi="Times New Roman" w:cs="Times New Roman"/>
          <w:sz w:val="24"/>
          <w:szCs w:val="24"/>
        </w:rPr>
        <w:t>.</w:t>
      </w:r>
      <w:r w:rsidR="00540C98"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face="superscript"&gt;12,14&lt;/style&gt;&lt;/DisplayText&gt;&lt;record&gt;&lt;rec-number&gt;4&lt;/rec-number&gt;&lt;foreign-keys&gt;&lt;key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540C98"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12,14</w:t>
      </w:r>
      <w:r w:rsidR="00540C98" w:rsidRPr="00D73887">
        <w:rPr>
          <w:rFonts w:ascii="Times New Roman" w:hAnsi="Times New Roman" w:cs="Times New Roman"/>
          <w:sz w:val="24"/>
          <w:szCs w:val="24"/>
        </w:rPr>
        <w:fldChar w:fldCharType="end"/>
      </w:r>
      <w:r w:rsidR="00540C98" w:rsidRPr="00D73887">
        <w:rPr>
          <w:rFonts w:ascii="Times New Roman" w:hAnsi="Times New Roman" w:cs="Times New Roman"/>
          <w:sz w:val="24"/>
          <w:szCs w:val="24"/>
        </w:rPr>
        <w:t xml:space="preserve"> However, at the subnational level </w:t>
      </w:r>
      <w:ins w:id="74" w:author="José Manuel Aburto" w:date="2018-08-15T13:24:00Z">
        <w:r w:rsidR="009E1871">
          <w:rPr>
            <w:rFonts w:ascii="Times New Roman" w:hAnsi="Times New Roman" w:cs="Times New Roman"/>
            <w:sz w:val="24"/>
            <w:szCs w:val="24"/>
          </w:rPr>
          <w:t xml:space="preserve">and during periods of life expectancy fluctuation </w:t>
        </w:r>
      </w:ins>
      <w:r w:rsidR="00540C98" w:rsidRPr="00D73887">
        <w:rPr>
          <w:rFonts w:ascii="Times New Roman" w:hAnsi="Times New Roman" w:cs="Times New Roman"/>
          <w:sz w:val="24"/>
          <w:szCs w:val="24"/>
        </w:rPr>
        <w:t xml:space="preserve">increases in </w:t>
      </w:r>
      <w:r w:rsidR="00486385" w:rsidRPr="00D73887">
        <w:rPr>
          <w:rFonts w:ascii="Times New Roman" w:hAnsi="Times New Roman" w:cs="Times New Roman"/>
          <w:sz w:val="24"/>
          <w:szCs w:val="24"/>
        </w:rPr>
        <w:t xml:space="preserve">lifespan </w:t>
      </w:r>
      <w:r w:rsidR="00540C98" w:rsidRPr="00D73887">
        <w:rPr>
          <w:rFonts w:ascii="Times New Roman" w:hAnsi="Times New Roman" w:cs="Times New Roman"/>
          <w:sz w:val="24"/>
          <w:szCs w:val="24"/>
        </w:rPr>
        <w:t xml:space="preserve">variation </w:t>
      </w:r>
      <w:r w:rsidR="00486385" w:rsidRPr="00D73887">
        <w:rPr>
          <w:rFonts w:ascii="Times New Roman" w:hAnsi="Times New Roman" w:cs="Times New Roman"/>
          <w:sz w:val="24"/>
          <w:szCs w:val="24"/>
        </w:rPr>
        <w:t xml:space="preserve">may simultaneously </w:t>
      </w:r>
      <w:r w:rsidR="00540C98" w:rsidRPr="00D73887">
        <w:rPr>
          <w:rFonts w:ascii="Times New Roman" w:hAnsi="Times New Roman" w:cs="Times New Roman"/>
          <w:sz w:val="24"/>
          <w:szCs w:val="24"/>
        </w:rPr>
        <w:t>occur with increases in life expectancy</w:t>
      </w:r>
      <w:r w:rsidR="00BE1569" w:rsidRPr="00D73887">
        <w:rPr>
          <w:rFonts w:ascii="Times New Roman" w:hAnsi="Times New Roman" w:cs="Times New Roman"/>
          <w:sz w:val="24"/>
          <w:szCs w:val="24"/>
        </w:rPr>
        <w:t xml:space="preserve">, mostly due to a slowdown in mortality improvements in </w:t>
      </w:r>
      <w:del w:id="75" w:author="José Manuel Aburto" w:date="2018-08-14T14:04:00Z">
        <w:r w:rsidR="00BE1569" w:rsidRPr="00D73887" w:rsidDel="000D1946">
          <w:rPr>
            <w:rFonts w:ascii="Times New Roman" w:hAnsi="Times New Roman" w:cs="Times New Roman"/>
            <w:sz w:val="24"/>
            <w:szCs w:val="24"/>
          </w:rPr>
          <w:delText>working</w:delText>
        </w:r>
        <w:commentRangeStart w:id="76"/>
        <w:r w:rsidR="00BE1569" w:rsidRPr="00D73887" w:rsidDel="000D1946">
          <w:rPr>
            <w:rFonts w:ascii="Times New Roman" w:hAnsi="Times New Roman" w:cs="Times New Roman"/>
            <w:sz w:val="24"/>
            <w:szCs w:val="24"/>
          </w:rPr>
          <w:delText xml:space="preserve"> </w:delText>
        </w:r>
      </w:del>
      <w:ins w:id="77" w:author="José Manuel Aburto" w:date="2018-08-14T14:04:00Z">
        <w:r w:rsidR="000D1946">
          <w:rPr>
            <w:rFonts w:ascii="Times New Roman" w:hAnsi="Times New Roman" w:cs="Times New Roman"/>
            <w:sz w:val="24"/>
            <w:szCs w:val="24"/>
          </w:rPr>
          <w:t>middle</w:t>
        </w:r>
      </w:ins>
      <w:ins w:id="78" w:author="José Manuel Aburto" w:date="2018-08-15T10:21:00Z">
        <w:r w:rsidR="00A23061">
          <w:rPr>
            <w:rFonts w:ascii="Times New Roman" w:hAnsi="Times New Roman" w:cs="Times New Roman"/>
            <w:sz w:val="24"/>
            <w:szCs w:val="24"/>
          </w:rPr>
          <w:t xml:space="preserve"> ages</w:t>
        </w:r>
      </w:ins>
      <w:commentRangeEnd w:id="76"/>
      <w:r w:rsidR="007E3BFA">
        <w:rPr>
          <w:rStyle w:val="CommentReference"/>
        </w:rPr>
        <w:commentReference w:id="76"/>
      </w:r>
      <w:del w:id="79" w:author="José Manuel Aburto" w:date="2018-08-14T14:06:00Z">
        <w:r w:rsidR="00BE1569" w:rsidRPr="00D73887" w:rsidDel="000D1946">
          <w:rPr>
            <w:rFonts w:ascii="Times New Roman" w:hAnsi="Times New Roman" w:cs="Times New Roman"/>
            <w:sz w:val="24"/>
            <w:szCs w:val="24"/>
          </w:rPr>
          <w:delText>ages</w:delText>
        </w:r>
        <w:r w:rsidR="00486385" w:rsidRPr="00D73887" w:rsidDel="000D1946">
          <w:rPr>
            <w:rFonts w:ascii="Times New Roman" w:hAnsi="Times New Roman" w:cs="Times New Roman"/>
            <w:sz w:val="24"/>
            <w:szCs w:val="24"/>
          </w:rPr>
          <w:delText xml:space="preserve"> (e.g., </w:delText>
        </w:r>
        <w:r w:rsidR="00EC2274" w:rsidRPr="00D73887" w:rsidDel="000D1946">
          <w:rPr>
            <w:rFonts w:ascii="Times New Roman" w:hAnsi="Times New Roman" w:cs="Times New Roman"/>
            <w:sz w:val="24"/>
            <w:szCs w:val="24"/>
          </w:rPr>
          <w:delText>premature mortality)</w:delText>
        </w:r>
      </w:del>
      <w:r w:rsidR="006D74BF" w:rsidRPr="00D73887">
        <w:rPr>
          <w:rFonts w:ascii="Times New Roman" w:hAnsi="Times New Roman" w:cs="Times New Roman"/>
          <w:sz w:val="24"/>
          <w:szCs w:val="24"/>
        </w:rPr>
        <w:t>.</w:t>
      </w:r>
      <w:r w:rsidR="00BE1569"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&lt;EndNote&gt;&lt;Cite&gt;&lt;Author&gt;Sasson&lt;/Author&gt;&lt;Year&gt;2016&lt;/Year&gt;&lt;RecNum&gt;105&lt;/RecNum&gt;&lt;DisplayText&gt;&lt;style face="superscript"&gt;13,15&lt;/style&gt;&lt;/DisplayText&gt;&lt;record&gt;&lt;rec-number&gt;105&lt;/rec-number&gt;&lt;foreign-keys&gt;&lt;key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Aburto&lt;/Author&gt;&lt;Year&gt;In press&lt;/Year&gt;&lt;RecNum&gt;124&lt;/RecNum&gt;&lt;record&gt;&lt;rec-number&gt;124&lt;/rec-number&gt;&lt;foreign-keys&gt;&lt;key app="EN" db-id="xwts0fz21atwpxe2avovtpe5rz9v2fw0dtxf" timestamp="1523736864"&gt;124&lt;/key&gt;&lt;/foreign-keys&gt;&lt;ref-type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Europe&lt;/title&gt;&lt;secondary-title&gt;Demography&lt;/secondary-title&gt;&lt;/titles&gt;&lt;periodical&gt;&lt;full-title&gt;Demography&lt;/full-title&gt;&lt;/periodical&gt;&lt;dates&gt;&lt;year&gt;In press&lt;/year&gt;&lt;/dates&gt;&lt;urls&gt;&lt;/urls&gt;&lt;/record&gt;&lt;/Cite&gt;&lt;/EndNote&gt;</w:instrText>
      </w:r>
      <w:r w:rsidR="00BE15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13,15</w:t>
      </w:r>
      <w:r w:rsidR="00BE1569" w:rsidRPr="00D73887">
        <w:rPr>
          <w:rFonts w:ascii="Times New Roman" w:hAnsi="Times New Roman" w:cs="Times New Roman"/>
          <w:sz w:val="24"/>
          <w:szCs w:val="24"/>
        </w:rPr>
        <w:fldChar w:fldCharType="end"/>
      </w:r>
      <w:r w:rsidR="001427B0" w:rsidRPr="00D73887">
        <w:rPr>
          <w:rFonts w:ascii="Times New Roman" w:hAnsi="Times New Roman" w:cs="Times New Roman"/>
          <w:sz w:val="24"/>
          <w:szCs w:val="24"/>
        </w:rPr>
        <w:t xml:space="preserve"> </w:t>
      </w:r>
      <w:r w:rsidR="00EC2274" w:rsidRPr="00D73887">
        <w:rPr>
          <w:rFonts w:ascii="Times New Roman" w:hAnsi="Times New Roman" w:cs="Times New Roman"/>
          <w:sz w:val="24"/>
          <w:szCs w:val="24"/>
        </w:rPr>
        <w:t xml:space="preserve">This is particularly </w:t>
      </w:r>
      <w:r w:rsidR="003E3B4F" w:rsidRPr="00D73887">
        <w:rPr>
          <w:rFonts w:ascii="Times New Roman" w:hAnsi="Times New Roman" w:cs="Times New Roman"/>
          <w:sz w:val="24"/>
          <w:szCs w:val="24"/>
        </w:rPr>
        <w:t>relevant for</w:t>
      </w:r>
      <w:r w:rsidR="00EC2274" w:rsidRPr="00D73887">
        <w:rPr>
          <w:rFonts w:ascii="Times New Roman" w:hAnsi="Times New Roman" w:cs="Times New Roman"/>
          <w:sz w:val="24"/>
          <w:szCs w:val="24"/>
        </w:rPr>
        <w:t xml:space="preserve"> countries</w:t>
      </w:r>
      <w:r w:rsidR="003E3B4F" w:rsidRPr="00D73887">
        <w:rPr>
          <w:rFonts w:ascii="Times New Roman" w:hAnsi="Times New Roman" w:cs="Times New Roman"/>
          <w:sz w:val="24"/>
          <w:szCs w:val="24"/>
        </w:rPr>
        <w:t xml:space="preserve"> that have experienced an upsurge in homicides</w:t>
      </w:r>
      <w:r w:rsidR="00B23829" w:rsidRPr="00D73887">
        <w:rPr>
          <w:rFonts w:ascii="Times New Roman" w:hAnsi="Times New Roman" w:cs="Times New Roman"/>
          <w:sz w:val="24"/>
          <w:szCs w:val="24"/>
        </w:rPr>
        <w:t>,</w:t>
      </w:r>
      <w:r w:rsidR="003E3B4F" w:rsidRPr="00D73887">
        <w:rPr>
          <w:rFonts w:ascii="Times New Roman" w:hAnsi="Times New Roman" w:cs="Times New Roman"/>
          <w:sz w:val="24"/>
          <w:szCs w:val="24"/>
        </w:rPr>
        <w:t xml:space="preserve"> since</w:t>
      </w:r>
      <w:r w:rsidR="00EC2274" w:rsidRPr="00D73887">
        <w:rPr>
          <w:rFonts w:ascii="Times New Roman" w:hAnsi="Times New Roman" w:cs="Times New Roman"/>
          <w:sz w:val="24"/>
          <w:szCs w:val="24"/>
        </w:rPr>
        <w:t xml:space="preserve"> th</w:t>
      </w:r>
      <w:r w:rsidR="003E3B4F" w:rsidRPr="00D73887">
        <w:rPr>
          <w:rFonts w:ascii="Times New Roman" w:hAnsi="Times New Roman" w:cs="Times New Roman"/>
          <w:sz w:val="24"/>
          <w:szCs w:val="24"/>
        </w:rPr>
        <w:t>is</w:t>
      </w:r>
      <w:r w:rsidR="00EC2274" w:rsidRPr="00D73887">
        <w:rPr>
          <w:rFonts w:ascii="Times New Roman" w:hAnsi="Times New Roman" w:cs="Times New Roman"/>
          <w:sz w:val="24"/>
          <w:szCs w:val="24"/>
        </w:rPr>
        <w:t xml:space="preserve"> increase has </w:t>
      </w:r>
      <w:r w:rsidR="003E3B4F" w:rsidRPr="00D73887">
        <w:rPr>
          <w:rFonts w:ascii="Times New Roman" w:hAnsi="Times New Roman" w:cs="Times New Roman"/>
          <w:sz w:val="24"/>
          <w:szCs w:val="24"/>
        </w:rPr>
        <w:t xml:space="preserve">mainly </w:t>
      </w:r>
      <w:r w:rsidR="00EC2274" w:rsidRPr="00D73887">
        <w:rPr>
          <w:rFonts w:ascii="Times New Roman" w:hAnsi="Times New Roman" w:cs="Times New Roman"/>
          <w:sz w:val="24"/>
          <w:szCs w:val="24"/>
        </w:rPr>
        <w:t xml:space="preserve">affected </w:t>
      </w:r>
      <w:del w:id="80" w:author="José Manuel Aburto" w:date="2018-08-14T14:07:00Z">
        <w:r w:rsidR="00EC2274" w:rsidRPr="00D73887" w:rsidDel="000D1946">
          <w:rPr>
            <w:rFonts w:ascii="Times New Roman" w:hAnsi="Times New Roman" w:cs="Times New Roman"/>
            <w:sz w:val="24"/>
            <w:szCs w:val="24"/>
          </w:rPr>
          <w:delText xml:space="preserve">working </w:delText>
        </w:r>
      </w:del>
      <w:ins w:id="81" w:author="José Manuel Aburto" w:date="2018-08-14T14:07:00Z">
        <w:r w:rsidR="000D1946">
          <w:rPr>
            <w:rFonts w:ascii="Times New Roman" w:hAnsi="Times New Roman" w:cs="Times New Roman"/>
            <w:sz w:val="24"/>
            <w:szCs w:val="24"/>
          </w:rPr>
          <w:t>middle-</w:t>
        </w:r>
      </w:ins>
      <w:r w:rsidR="00EC2274" w:rsidRPr="00D73887">
        <w:rPr>
          <w:rFonts w:ascii="Times New Roman" w:hAnsi="Times New Roman" w:cs="Times New Roman"/>
          <w:sz w:val="24"/>
          <w:szCs w:val="24"/>
        </w:rPr>
        <w:t>age individuals.</w:t>
      </w:r>
    </w:p>
    <w:p w14:paraId="4A86524B" w14:textId="14B6C78C" w:rsidR="00F626E3" w:rsidRPr="00D73887" w:rsidRDefault="00EC227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In Mexico,</w:t>
      </w: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homicide</w:t>
      </w:r>
      <w:ins w:id="82" w:author="José Manuel Aburto" w:date="2018-08-14T16:16:00Z">
        <w:r w:rsidR="007E0CAE">
          <w:rPr>
            <w:rFonts w:ascii="Times New Roman" w:hAnsi="Times New Roman" w:cs="Times New Roman"/>
            <w:sz w:val="24"/>
            <w:szCs w:val="24"/>
          </w:rPr>
          <w:t>s</w:t>
        </w:r>
      </w:ins>
      <w:r w:rsidR="00D96550" w:rsidRPr="00D73887">
        <w:rPr>
          <w:rFonts w:ascii="Times New Roman" w:hAnsi="Times New Roman" w:cs="Times New Roman"/>
          <w:sz w:val="24"/>
          <w:szCs w:val="24"/>
        </w:rPr>
        <w:t xml:space="preserve"> </w:t>
      </w:r>
      <w:del w:id="83" w:author="José Manuel Aburto" w:date="2018-08-14T16:16:00Z">
        <w:r w:rsidR="00D96550" w:rsidRPr="00D73887" w:rsidDel="007E0CAE">
          <w:rPr>
            <w:rFonts w:ascii="Times New Roman" w:hAnsi="Times New Roman" w:cs="Times New Roman"/>
            <w:sz w:val="24"/>
            <w:szCs w:val="24"/>
          </w:rPr>
          <w:delText>mortality is</w:delText>
        </w:r>
      </w:del>
      <w:ins w:id="84" w:author="José Manuel Aburto" w:date="2018-08-14T16:16:00Z">
        <w:r w:rsidR="007E0CAE">
          <w:rPr>
            <w:rFonts w:ascii="Times New Roman" w:hAnsi="Times New Roman" w:cs="Times New Roman"/>
            <w:sz w:val="24"/>
            <w:szCs w:val="24"/>
          </w:rPr>
          <w:t>are</w:t>
        </w:r>
      </w:ins>
      <w:r w:rsidR="00D96550" w:rsidRPr="00D73887">
        <w:rPr>
          <w:rFonts w:ascii="Times New Roman" w:hAnsi="Times New Roman" w:cs="Times New Roman"/>
          <w:sz w:val="24"/>
          <w:szCs w:val="24"/>
        </w:rPr>
        <w:t xml:space="preserve"> concentrated between ages 15 and 50, affecting mainly males</w:t>
      </w:r>
      <w:r w:rsidR="00AF1F3F" w:rsidRPr="00D73887">
        <w:rPr>
          <w:rFonts w:ascii="Times New Roman" w:hAnsi="Times New Roman" w:cs="Times New Roman"/>
          <w:sz w:val="24"/>
          <w:szCs w:val="24"/>
        </w:rPr>
        <w:t>.</w:t>
      </w:r>
      <w:r w:rsidR="00334006">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334006">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334006">
        <w:rPr>
          <w:rFonts w:ascii="Times New Roman" w:hAnsi="Times New Roman" w:cs="Times New Roman"/>
          <w:sz w:val="24"/>
          <w:szCs w:val="24"/>
        </w:rPr>
        <w:fldChar w:fldCharType="end"/>
      </w:r>
      <w:r w:rsidR="0021742B" w:rsidRPr="00D73887">
        <w:rPr>
          <w:rFonts w:ascii="Times New Roman" w:hAnsi="Times New Roman" w:cs="Times New Roman"/>
          <w:sz w:val="24"/>
          <w:szCs w:val="24"/>
        </w:rPr>
        <w:t xml:space="preserve"> </w:t>
      </w:r>
      <w:ins w:id="85" w:author="José Manuel Aburto" w:date="2018-08-14T14:38:00Z">
        <w:r w:rsidR="00781670">
          <w:rPr>
            <w:rFonts w:ascii="Times New Roman" w:hAnsi="Times New Roman" w:cs="Times New Roman"/>
            <w:sz w:val="24"/>
            <w:szCs w:val="24"/>
          </w:rPr>
          <w:t>I</w:t>
        </w:r>
        <w:r w:rsidR="00781670" w:rsidRPr="00D73887">
          <w:rPr>
            <w:rFonts w:ascii="Times New Roman" w:hAnsi="Times New Roman" w:cs="Times New Roman"/>
            <w:sz w:val="24"/>
            <w:szCs w:val="24"/>
          </w:rPr>
          <w:t>t is unclear what the</w:t>
        </w:r>
      </w:ins>
      <w:ins w:id="86" w:author="José Manuel Aburto" w:date="2018-08-14T16:16:00Z">
        <w:r w:rsidR="007E0CAE">
          <w:rPr>
            <w:rFonts w:ascii="Times New Roman" w:hAnsi="Times New Roman" w:cs="Times New Roman"/>
            <w:sz w:val="24"/>
            <w:szCs w:val="24"/>
          </w:rPr>
          <w:t>ir</w:t>
        </w:r>
      </w:ins>
      <w:ins w:id="87" w:author="José Manuel Aburto" w:date="2018-08-14T14:38:00Z">
        <w:r w:rsidR="00781670" w:rsidRPr="00D73887">
          <w:rPr>
            <w:rFonts w:ascii="Times New Roman" w:hAnsi="Times New Roman" w:cs="Times New Roman"/>
            <w:sz w:val="24"/>
            <w:szCs w:val="24"/>
          </w:rPr>
          <w:t xml:space="preserve"> net effect </w:t>
        </w:r>
      </w:ins>
      <w:ins w:id="88" w:author="José Manuel Aburto" w:date="2018-08-14T16:16:00Z">
        <w:r w:rsidR="007E0CAE">
          <w:rPr>
            <w:rFonts w:ascii="Times New Roman" w:hAnsi="Times New Roman" w:cs="Times New Roman"/>
            <w:sz w:val="24"/>
            <w:szCs w:val="24"/>
          </w:rPr>
          <w:t>is</w:t>
        </w:r>
      </w:ins>
      <w:ins w:id="89" w:author="José Manuel Aburto" w:date="2018-08-14T14:38:00Z">
        <w:r w:rsidR="00781670" w:rsidRPr="00D73887">
          <w:rPr>
            <w:rFonts w:ascii="Times New Roman" w:hAnsi="Times New Roman" w:cs="Times New Roman"/>
            <w:sz w:val="24"/>
            <w:szCs w:val="24"/>
          </w:rPr>
          <w:t xml:space="preserve"> on lifespan inequality but it certainly had an effect on premature mortality. </w:t>
        </w:r>
      </w:ins>
      <w:r w:rsidR="0021742B" w:rsidRPr="00D73887">
        <w:rPr>
          <w:rFonts w:ascii="Times New Roman" w:hAnsi="Times New Roman" w:cs="Times New Roman"/>
          <w:sz w:val="24"/>
          <w:szCs w:val="24"/>
        </w:rPr>
        <w:t xml:space="preserve">We thus hypothesize that </w:t>
      </w:r>
      <w:del w:id="90" w:author="José Manuel Aburto" w:date="2018-08-16T16:35:00Z">
        <w:r w:rsidR="00C7277A" w:rsidRPr="00D73887" w:rsidDel="00C27BA8">
          <w:rPr>
            <w:rFonts w:ascii="Times New Roman" w:hAnsi="Times New Roman" w:cs="Times New Roman"/>
            <w:sz w:val="24"/>
            <w:szCs w:val="24"/>
          </w:rPr>
          <w:delText xml:space="preserve">the </w:delText>
        </w:r>
      </w:del>
      <w:r w:rsidR="0021742B" w:rsidRPr="00D73887">
        <w:rPr>
          <w:rFonts w:ascii="Times New Roman" w:hAnsi="Times New Roman" w:cs="Times New Roman"/>
          <w:sz w:val="24"/>
          <w:szCs w:val="24"/>
        </w:rPr>
        <w:t xml:space="preserve">Mexican </w:t>
      </w:r>
      <w:del w:id="91" w:author="José Manuel Aburto" w:date="2018-08-16T16:35:00Z">
        <w:r w:rsidR="00C7277A" w:rsidRPr="00D73887" w:rsidDel="00C27BA8">
          <w:rPr>
            <w:rFonts w:ascii="Times New Roman" w:hAnsi="Times New Roman" w:cs="Times New Roman"/>
            <w:sz w:val="24"/>
            <w:szCs w:val="24"/>
          </w:rPr>
          <w:delText>population</w:delText>
        </w:r>
        <w:r w:rsidR="0021742B" w:rsidRPr="00D73887" w:rsidDel="00C27BA8">
          <w:rPr>
            <w:rFonts w:ascii="Times New Roman" w:hAnsi="Times New Roman" w:cs="Times New Roman"/>
            <w:sz w:val="24"/>
            <w:szCs w:val="24"/>
          </w:rPr>
          <w:delText xml:space="preserve"> </w:delText>
        </w:r>
      </w:del>
      <w:ins w:id="92" w:author="José Manuel Aburto" w:date="2018-08-16T16:35:00Z">
        <w:r w:rsidR="00C27BA8">
          <w:rPr>
            <w:rFonts w:ascii="Times New Roman" w:hAnsi="Times New Roman" w:cs="Times New Roman"/>
            <w:sz w:val="24"/>
            <w:szCs w:val="24"/>
          </w:rPr>
          <w:t>males</w:t>
        </w:r>
        <w:r w:rsidR="00C27BA8" w:rsidRPr="00D73887">
          <w:rPr>
            <w:rFonts w:ascii="Times New Roman" w:hAnsi="Times New Roman" w:cs="Times New Roman"/>
            <w:sz w:val="24"/>
            <w:szCs w:val="24"/>
          </w:rPr>
          <w:t xml:space="preserve"> </w:t>
        </w:r>
      </w:ins>
      <w:r w:rsidR="0021742B" w:rsidRPr="00D73887">
        <w:rPr>
          <w:rFonts w:ascii="Times New Roman" w:hAnsi="Times New Roman" w:cs="Times New Roman"/>
          <w:sz w:val="24"/>
          <w:szCs w:val="24"/>
        </w:rPr>
        <w:t>may be experiencing increase</w:t>
      </w:r>
      <w:r w:rsidR="00C7277A" w:rsidRPr="00D73887">
        <w:rPr>
          <w:rFonts w:ascii="Times New Roman" w:hAnsi="Times New Roman" w:cs="Times New Roman"/>
          <w:sz w:val="24"/>
          <w:szCs w:val="24"/>
        </w:rPr>
        <w:t>s</w:t>
      </w:r>
      <w:r w:rsidR="00DE532F" w:rsidRPr="00D73887">
        <w:rPr>
          <w:rFonts w:ascii="Times New Roman" w:hAnsi="Times New Roman" w:cs="Times New Roman"/>
          <w:sz w:val="24"/>
          <w:szCs w:val="24"/>
        </w:rPr>
        <w:t xml:space="preserve"> in lifespan inequality </w:t>
      </w:r>
      <w:del w:id="93" w:author="José Manuel Aburto" w:date="2018-08-14T16:17:00Z">
        <w:r w:rsidR="003B0AF3" w:rsidRPr="00D73887" w:rsidDel="007E0CAE">
          <w:rPr>
            <w:rFonts w:ascii="Times New Roman" w:hAnsi="Times New Roman" w:cs="Times New Roman"/>
            <w:sz w:val="24"/>
            <w:szCs w:val="24"/>
          </w:rPr>
          <w:delText xml:space="preserve">due to the rise in homicides </w:delText>
        </w:r>
      </w:del>
      <w:r w:rsidR="0021742B" w:rsidRPr="00D73887">
        <w:rPr>
          <w:rFonts w:ascii="Times New Roman" w:hAnsi="Times New Roman" w:cs="Times New Roman"/>
          <w:sz w:val="24"/>
          <w:szCs w:val="24"/>
        </w:rPr>
        <w:t xml:space="preserve">in tandem with </w:t>
      </w:r>
      <w:r w:rsidR="00AF1F3F" w:rsidRPr="00D73887">
        <w:rPr>
          <w:rFonts w:ascii="Times New Roman" w:hAnsi="Times New Roman" w:cs="Times New Roman"/>
          <w:sz w:val="24"/>
          <w:szCs w:val="24"/>
        </w:rPr>
        <w:t>declines</w:t>
      </w:r>
      <w:r w:rsidR="0021742B" w:rsidRPr="00D73887">
        <w:rPr>
          <w:rFonts w:ascii="Times New Roman" w:hAnsi="Times New Roman" w:cs="Times New Roman"/>
          <w:sz w:val="24"/>
          <w:szCs w:val="24"/>
        </w:rPr>
        <w:t xml:space="preserve"> in </w:t>
      </w:r>
      <w:del w:id="94" w:author="José Manuel Aburto" w:date="2018-08-14T16:17:00Z">
        <w:r w:rsidR="0021742B" w:rsidRPr="00D73887" w:rsidDel="00E95753">
          <w:rPr>
            <w:rFonts w:ascii="Times New Roman" w:hAnsi="Times New Roman" w:cs="Times New Roman"/>
            <w:sz w:val="24"/>
            <w:szCs w:val="24"/>
          </w:rPr>
          <w:delText xml:space="preserve">overall </w:delText>
        </w:r>
      </w:del>
      <w:r w:rsidR="0021742B" w:rsidRPr="00D73887">
        <w:rPr>
          <w:rFonts w:ascii="Times New Roman" w:hAnsi="Times New Roman" w:cs="Times New Roman"/>
          <w:sz w:val="24"/>
          <w:szCs w:val="24"/>
        </w:rPr>
        <w:t>life expectancy</w:t>
      </w:r>
      <w:del w:id="95" w:author="José Manuel Aburto" w:date="2018-08-16T16:36:00Z">
        <w:r w:rsidR="0021742B" w:rsidRPr="00D73887" w:rsidDel="00C27BA8">
          <w:rPr>
            <w:rFonts w:ascii="Times New Roman" w:hAnsi="Times New Roman" w:cs="Times New Roman"/>
            <w:sz w:val="24"/>
            <w:szCs w:val="24"/>
          </w:rPr>
          <w:delText xml:space="preserve"> at the subnational level</w:delText>
        </w:r>
      </w:del>
      <w:r w:rsidR="0021742B" w:rsidRPr="00D73887">
        <w:rPr>
          <w:rFonts w:ascii="Times New Roman" w:hAnsi="Times New Roman" w:cs="Times New Roman"/>
          <w:sz w:val="24"/>
          <w:szCs w:val="24"/>
        </w:rPr>
        <w:t>.</w:t>
      </w:r>
      <w:r w:rsidR="00946318" w:rsidRPr="00D73887">
        <w:rPr>
          <w:rFonts w:ascii="Times New Roman" w:hAnsi="Times New Roman" w:cs="Times New Roman"/>
          <w:sz w:val="24"/>
          <w:szCs w:val="24"/>
        </w:rPr>
        <w:t xml:space="preserve">  We </w:t>
      </w:r>
      <w:r w:rsidR="00F626E3" w:rsidRPr="00D73887">
        <w:rPr>
          <w:rFonts w:ascii="Times New Roman" w:hAnsi="Times New Roman" w:cs="Times New Roman"/>
          <w:sz w:val="24"/>
          <w:szCs w:val="24"/>
        </w:rPr>
        <w:t xml:space="preserve">also </w:t>
      </w:r>
      <w:r w:rsidR="00946318" w:rsidRPr="00D73887">
        <w:rPr>
          <w:rFonts w:ascii="Times New Roman" w:hAnsi="Times New Roman" w:cs="Times New Roman"/>
          <w:sz w:val="24"/>
          <w:szCs w:val="24"/>
        </w:rPr>
        <w:t>expect</w:t>
      </w:r>
      <w:del w:id="96" w:author="José Manuel Aburto" w:date="2018-08-16T16:36:00Z">
        <w:r w:rsidR="00C7277A" w:rsidRPr="00D73887" w:rsidDel="008A6B80">
          <w:rPr>
            <w:rFonts w:ascii="Times New Roman" w:hAnsi="Times New Roman" w:cs="Times New Roman"/>
            <w:sz w:val="24"/>
            <w:szCs w:val="24"/>
          </w:rPr>
          <w:delText xml:space="preserve"> larger changes </w:delText>
        </w:r>
        <w:r w:rsidR="00DE532F" w:rsidRPr="00D73887" w:rsidDel="008A6B80">
          <w:rPr>
            <w:rFonts w:ascii="Times New Roman" w:hAnsi="Times New Roman" w:cs="Times New Roman"/>
            <w:sz w:val="24"/>
            <w:szCs w:val="24"/>
          </w:rPr>
          <w:delText xml:space="preserve">in lifespan inequality </w:delText>
        </w:r>
        <w:r w:rsidR="00637765" w:rsidRPr="00D73887" w:rsidDel="008A6B80">
          <w:rPr>
            <w:rFonts w:ascii="Times New Roman" w:hAnsi="Times New Roman" w:cs="Times New Roman"/>
            <w:sz w:val="24"/>
            <w:szCs w:val="24"/>
          </w:rPr>
          <w:delText>among men</w:delText>
        </w:r>
        <w:r w:rsidR="00F626E3" w:rsidRPr="00D73887" w:rsidDel="008A6B80">
          <w:rPr>
            <w:rFonts w:ascii="Times New Roman" w:hAnsi="Times New Roman" w:cs="Times New Roman"/>
            <w:sz w:val="24"/>
            <w:szCs w:val="24"/>
          </w:rPr>
          <w:delText xml:space="preserve"> and</w:delText>
        </w:r>
        <w:r w:rsidR="00C7277A" w:rsidRPr="00D73887" w:rsidDel="008A6B80">
          <w:rPr>
            <w:rFonts w:ascii="Times New Roman" w:hAnsi="Times New Roman" w:cs="Times New Roman"/>
            <w:sz w:val="24"/>
            <w:szCs w:val="24"/>
          </w:rPr>
          <w:delText xml:space="preserve"> </w:delText>
        </w:r>
      </w:del>
      <w:r w:rsidR="00506554" w:rsidRPr="00D73887">
        <w:rPr>
          <w:rFonts w:ascii="Times New Roman" w:hAnsi="Times New Roman" w:cs="Times New Roman"/>
          <w:sz w:val="24"/>
          <w:szCs w:val="24"/>
        </w:rPr>
        <w:t>uneven variability</w:t>
      </w:r>
      <w:r w:rsidR="00637267" w:rsidRPr="00D73887">
        <w:rPr>
          <w:rFonts w:ascii="Times New Roman" w:hAnsi="Times New Roman" w:cs="Times New Roman"/>
          <w:sz w:val="24"/>
          <w:szCs w:val="24"/>
        </w:rPr>
        <w:t xml:space="preserve"> across s</w:t>
      </w:r>
      <w:r w:rsidR="00946318" w:rsidRPr="00D73887">
        <w:rPr>
          <w:rFonts w:ascii="Times New Roman" w:hAnsi="Times New Roman" w:cs="Times New Roman"/>
          <w:sz w:val="24"/>
          <w:szCs w:val="24"/>
        </w:rPr>
        <w:t>tates in the country due to the changing dynamic</w:t>
      </w:r>
      <w:r w:rsidR="00506554" w:rsidRPr="00D73887">
        <w:rPr>
          <w:rFonts w:ascii="Times New Roman" w:hAnsi="Times New Roman" w:cs="Times New Roman"/>
          <w:sz w:val="24"/>
          <w:szCs w:val="24"/>
        </w:rPr>
        <w:t xml:space="preserve">s of </w:t>
      </w:r>
      <w:r w:rsidR="003B2D6E" w:rsidRPr="00D73887">
        <w:rPr>
          <w:rFonts w:ascii="Times New Roman" w:hAnsi="Times New Roman" w:cs="Times New Roman"/>
          <w:sz w:val="24"/>
          <w:szCs w:val="24"/>
        </w:rPr>
        <w:t xml:space="preserve">violence and </w:t>
      </w:r>
      <w:r w:rsidR="00506554" w:rsidRPr="00D73887">
        <w:rPr>
          <w:rFonts w:ascii="Times New Roman" w:hAnsi="Times New Roman" w:cs="Times New Roman"/>
          <w:sz w:val="24"/>
          <w:szCs w:val="24"/>
        </w:rPr>
        <w:t>homicides</w:t>
      </w:r>
      <w:r w:rsidR="00637765" w:rsidRPr="00D73887">
        <w:rPr>
          <w:rFonts w:ascii="Times New Roman" w:hAnsi="Times New Roman" w:cs="Times New Roman"/>
          <w:sz w:val="24"/>
          <w:szCs w:val="24"/>
        </w:rPr>
        <w:t xml:space="preserve"> </w:t>
      </w:r>
      <w:r w:rsidR="003B2D6E" w:rsidRPr="00D73887">
        <w:rPr>
          <w:rFonts w:ascii="Times New Roman" w:hAnsi="Times New Roman" w:cs="Times New Roman"/>
          <w:sz w:val="24"/>
          <w:szCs w:val="24"/>
        </w:rPr>
        <w:t>in Mexico</w:t>
      </w:r>
      <w:r w:rsidR="00AF1F3F" w:rsidRPr="00D73887">
        <w:rPr>
          <w:rFonts w:ascii="Times New Roman" w:hAnsi="Times New Roman" w:cs="Times New Roman"/>
          <w:sz w:val="24"/>
          <w:szCs w:val="24"/>
        </w:rPr>
        <w:t>.</w:t>
      </w:r>
      <w:r w:rsidR="00737769"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16</w:t>
      </w:r>
      <w:r w:rsidR="00737769" w:rsidRPr="00D73887">
        <w:rPr>
          <w:rFonts w:ascii="Times New Roman" w:hAnsi="Times New Roman" w:cs="Times New Roman"/>
          <w:sz w:val="24"/>
          <w:szCs w:val="24"/>
        </w:rPr>
        <w:fldChar w:fldCharType="end"/>
      </w:r>
      <w:r w:rsidR="00637765" w:rsidRPr="00D73887">
        <w:rPr>
          <w:rFonts w:ascii="Times New Roman" w:hAnsi="Times New Roman" w:cs="Times New Roman"/>
          <w:sz w:val="24"/>
          <w:szCs w:val="24"/>
        </w:rPr>
        <w:t xml:space="preserve"> </w:t>
      </w:r>
      <w:r w:rsidR="006B5AD0" w:rsidRPr="00D73887">
        <w:rPr>
          <w:rFonts w:ascii="Times New Roman" w:hAnsi="Times New Roman" w:cs="Times New Roman"/>
          <w:sz w:val="24"/>
          <w:szCs w:val="24"/>
        </w:rPr>
        <w:t>For instance, states in the Northern part of Mexico (e.g., Chihuahua, Durango and Sinaloa)  experienced  the largest losses in life expectanc</w:t>
      </w:r>
      <w:r w:rsidR="002B43BA" w:rsidRPr="00D73887">
        <w:rPr>
          <w:rFonts w:ascii="Times New Roman" w:hAnsi="Times New Roman" w:cs="Times New Roman"/>
          <w:sz w:val="24"/>
          <w:szCs w:val="24"/>
        </w:rPr>
        <w:t xml:space="preserve">y </w:t>
      </w:r>
      <w:del w:id="97" w:author="José Manuel Aburto" w:date="2018-08-14T16:17:00Z">
        <w:r w:rsidR="002B43BA" w:rsidRPr="00D73887" w:rsidDel="00E95753">
          <w:rPr>
            <w:rFonts w:ascii="Times New Roman" w:hAnsi="Times New Roman" w:cs="Times New Roman"/>
            <w:sz w:val="24"/>
            <w:szCs w:val="24"/>
          </w:rPr>
          <w:delText xml:space="preserve">due to homicides </w:delText>
        </w:r>
      </w:del>
      <w:r w:rsidR="002B43BA" w:rsidRPr="00D73887">
        <w:rPr>
          <w:rFonts w:ascii="Times New Roman" w:hAnsi="Times New Roman" w:cs="Times New Roman"/>
          <w:sz w:val="24"/>
          <w:szCs w:val="24"/>
        </w:rPr>
        <w:t>between 2005 and 20</w:t>
      </w:r>
      <w:r w:rsidR="006B5AD0" w:rsidRPr="00D73887">
        <w:rPr>
          <w:rFonts w:ascii="Times New Roman" w:hAnsi="Times New Roman" w:cs="Times New Roman"/>
          <w:sz w:val="24"/>
          <w:szCs w:val="24"/>
        </w:rPr>
        <w:t>10</w:t>
      </w:r>
      <w:r w:rsidR="006B5AD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and it is likely they also exhibit</w:t>
      </w:r>
      <w:r w:rsidR="00D37A3C" w:rsidRPr="00D73887">
        <w:rPr>
          <w:rFonts w:ascii="Times New Roman" w:hAnsi="Times New Roman" w:cs="Times New Roman"/>
          <w:sz w:val="24"/>
          <w:szCs w:val="24"/>
        </w:rPr>
        <w:t>ed</w:t>
      </w:r>
      <w:r w:rsidR="006B5AD0" w:rsidRPr="00D73887">
        <w:rPr>
          <w:rFonts w:ascii="Times New Roman" w:hAnsi="Times New Roman" w:cs="Times New Roman"/>
          <w:sz w:val="24"/>
          <w:szCs w:val="24"/>
        </w:rPr>
        <w:t xml:space="preserve"> large lifespan variation</w:t>
      </w:r>
      <w:r w:rsidR="00D37A3C" w:rsidRPr="00D73887">
        <w:rPr>
          <w:rFonts w:ascii="Times New Roman" w:hAnsi="Times New Roman" w:cs="Times New Roman"/>
          <w:sz w:val="24"/>
          <w:szCs w:val="24"/>
        </w:rPr>
        <w:t xml:space="preserve"> during that period</w:t>
      </w:r>
      <w:r w:rsidR="003B0AF3" w:rsidRPr="00D73887">
        <w:rPr>
          <w:rFonts w:ascii="Times New Roman" w:hAnsi="Times New Roman" w:cs="Times New Roman"/>
          <w:sz w:val="24"/>
          <w:szCs w:val="24"/>
        </w:rPr>
        <w:t>,</w:t>
      </w:r>
      <w:r w:rsidR="006B5AD0" w:rsidRPr="00D73887">
        <w:rPr>
          <w:rFonts w:ascii="Times New Roman" w:hAnsi="Times New Roman" w:cs="Times New Roman"/>
          <w:sz w:val="24"/>
          <w:szCs w:val="24"/>
        </w:rPr>
        <w:t xml:space="preserve"> although  this impact may </w:t>
      </w:r>
      <w:r w:rsidR="00D37A3C" w:rsidRPr="00D73887">
        <w:rPr>
          <w:rFonts w:ascii="Times New Roman" w:hAnsi="Times New Roman" w:cs="Times New Roman"/>
          <w:sz w:val="24"/>
          <w:szCs w:val="24"/>
        </w:rPr>
        <w:t xml:space="preserve">now </w:t>
      </w:r>
      <w:r w:rsidR="006B5AD0" w:rsidRPr="00D73887">
        <w:rPr>
          <w:rFonts w:ascii="Times New Roman" w:hAnsi="Times New Roman" w:cs="Times New Roman"/>
          <w:sz w:val="24"/>
          <w:szCs w:val="24"/>
        </w:rPr>
        <w:t xml:space="preserve">be larger in other states as homicides spread throughout the </w:t>
      </w:r>
      <w:del w:id="98" w:author="José Manuel Aburto" w:date="2018-08-16T16:37:00Z">
        <w:r w:rsidR="006B5AD0" w:rsidRPr="00D73887" w:rsidDel="008A6B80">
          <w:rPr>
            <w:rFonts w:ascii="Times New Roman" w:hAnsi="Times New Roman" w:cs="Times New Roman"/>
            <w:sz w:val="24"/>
            <w:szCs w:val="24"/>
          </w:rPr>
          <w:delText xml:space="preserve">entire </w:delText>
        </w:r>
      </w:del>
      <w:r w:rsidR="006B5AD0" w:rsidRPr="00D73887">
        <w:rPr>
          <w:rFonts w:ascii="Times New Roman" w:hAnsi="Times New Roman" w:cs="Times New Roman"/>
          <w:sz w:val="24"/>
          <w:szCs w:val="24"/>
        </w:rPr>
        <w:t>country in recent years</w:t>
      </w:r>
      <w:r w:rsidR="00AF1F3F" w:rsidRPr="00D73887">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17</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w:t>
      </w:r>
      <w:del w:id="99" w:author="José Manuel Aburto" w:date="2018-08-14T14:39:00Z">
        <w:r w:rsidR="006B5AD0" w:rsidRPr="00D73887" w:rsidDel="00781670">
          <w:rPr>
            <w:rFonts w:ascii="Times New Roman" w:hAnsi="Times New Roman" w:cs="Times New Roman"/>
            <w:sz w:val="24"/>
            <w:szCs w:val="24"/>
          </w:rPr>
          <w:delText xml:space="preserve">However, since the more pronounced fluctuation </w:delText>
        </w:r>
        <w:r w:rsidR="006B5AD0" w:rsidRPr="00D73887" w:rsidDel="00781670">
          <w:rPr>
            <w:rFonts w:ascii="Times New Roman" w:hAnsi="Times New Roman" w:cs="Times New Roman"/>
            <w:sz w:val="24"/>
            <w:szCs w:val="24"/>
          </w:rPr>
          <w:lastRenderedPageBreak/>
          <w:delText xml:space="preserve">in age-specific mortality occurred over </w:delText>
        </w:r>
      </w:del>
      <w:del w:id="100" w:author="José Manuel Aburto" w:date="2018-08-14T14:11:00Z">
        <w:r w:rsidR="006B5AD0" w:rsidRPr="00D73887" w:rsidDel="00B86C56">
          <w:rPr>
            <w:rFonts w:ascii="Times New Roman" w:hAnsi="Times New Roman" w:cs="Times New Roman"/>
            <w:sz w:val="24"/>
            <w:szCs w:val="24"/>
          </w:rPr>
          <w:delText xml:space="preserve">working </w:delText>
        </w:r>
      </w:del>
      <w:del w:id="101" w:author="José Manuel Aburto" w:date="2018-08-14T14:39:00Z">
        <w:r w:rsidR="006B5AD0" w:rsidRPr="00D73887" w:rsidDel="00781670">
          <w:rPr>
            <w:rFonts w:ascii="Times New Roman" w:hAnsi="Times New Roman" w:cs="Times New Roman"/>
            <w:sz w:val="24"/>
            <w:szCs w:val="24"/>
          </w:rPr>
          <w:delText>ages</w:delText>
        </w:r>
        <w:r w:rsidR="00AF1F3F" w:rsidRPr="00D73887" w:rsidDel="00781670">
          <w:rPr>
            <w:rFonts w:ascii="Times New Roman" w:hAnsi="Times New Roman" w:cs="Times New Roman"/>
            <w:sz w:val="24"/>
            <w:szCs w:val="24"/>
          </w:rPr>
          <w:delText>,</w:delText>
        </w:r>
        <w:r w:rsidR="006B5AD0" w:rsidRPr="00D73887" w:rsidDel="00781670">
          <w:rPr>
            <w:rFonts w:ascii="Times New Roman" w:hAnsi="Times New Roman" w:cs="Times New Roman"/>
            <w:sz w:val="24"/>
            <w:szCs w:val="24"/>
          </w:rPr>
          <w:delText xml:space="preserve"> </w:delText>
        </w:r>
      </w:del>
      <w:del w:id="102" w:author="José Manuel Aburto" w:date="2018-08-14T14:38:00Z">
        <w:r w:rsidR="006B5AD0" w:rsidRPr="00D73887" w:rsidDel="00781670">
          <w:rPr>
            <w:rFonts w:ascii="Times New Roman" w:hAnsi="Times New Roman" w:cs="Times New Roman"/>
            <w:sz w:val="24"/>
            <w:szCs w:val="24"/>
          </w:rPr>
          <w:delText xml:space="preserve">it is unclear what the net effect </w:delText>
        </w:r>
        <w:r w:rsidR="004A15D0" w:rsidRPr="00D73887" w:rsidDel="00781670">
          <w:rPr>
            <w:rFonts w:ascii="Times New Roman" w:hAnsi="Times New Roman" w:cs="Times New Roman"/>
            <w:sz w:val="24"/>
            <w:szCs w:val="24"/>
          </w:rPr>
          <w:delText xml:space="preserve">would be on lifespan inequality </w:delText>
        </w:r>
        <w:r w:rsidR="006B5AD0" w:rsidRPr="00D73887" w:rsidDel="00781670">
          <w:rPr>
            <w:rFonts w:ascii="Times New Roman" w:hAnsi="Times New Roman" w:cs="Times New Roman"/>
            <w:sz w:val="24"/>
            <w:szCs w:val="24"/>
          </w:rPr>
          <w:delText xml:space="preserve">but it certainly had an effect on premature mortality. </w:delText>
        </w:r>
      </w:del>
      <w:r w:rsidR="006B5AD0" w:rsidRPr="00D73887">
        <w:rPr>
          <w:rFonts w:ascii="Times New Roman" w:hAnsi="Times New Roman" w:cs="Times New Roman"/>
          <w:sz w:val="24"/>
          <w:szCs w:val="24"/>
        </w:rPr>
        <w:t>On the other hand</w:t>
      </w:r>
      <w:r w:rsidR="002B43BA" w:rsidRPr="00D73887">
        <w:rPr>
          <w:rFonts w:ascii="Times New Roman" w:hAnsi="Times New Roman" w:cs="Times New Roman"/>
          <w:sz w:val="24"/>
          <w:szCs w:val="24"/>
        </w:rPr>
        <w:t>, medically amenable</w:t>
      </w:r>
      <w:r w:rsidR="006B5AD0" w:rsidRPr="00D73887">
        <w:rPr>
          <w:rFonts w:ascii="Times New Roman" w:hAnsi="Times New Roman" w:cs="Times New Roman"/>
          <w:sz w:val="24"/>
          <w:szCs w:val="24"/>
        </w:rPr>
        <w:t xml:space="preserve"> mortality </w:t>
      </w:r>
      <w:r w:rsidR="00B23829" w:rsidRPr="00D73887">
        <w:rPr>
          <w:rFonts w:ascii="Times New Roman" w:hAnsi="Times New Roman" w:cs="Times New Roman"/>
          <w:sz w:val="24"/>
          <w:szCs w:val="24"/>
        </w:rPr>
        <w:t>improvements</w:t>
      </w:r>
      <w:ins w:id="103" w:author="José Manuel Aburto" w:date="2018-08-14T14:39:00Z">
        <w:r w:rsidR="00781670">
          <w:rPr>
            <w:rFonts w:ascii="Times New Roman" w:hAnsi="Times New Roman" w:cs="Times New Roman"/>
            <w:sz w:val="24"/>
            <w:szCs w:val="24"/>
          </w:rPr>
          <w:t>,</w:t>
        </w:r>
      </w:ins>
      <w:r w:rsidR="006B5AD0" w:rsidRPr="00D73887">
        <w:rPr>
          <w:rFonts w:ascii="Times New Roman" w:hAnsi="Times New Roman" w:cs="Times New Roman"/>
          <w:sz w:val="24"/>
          <w:szCs w:val="24"/>
        </w:rPr>
        <w:t xml:space="preserve"> </w:t>
      </w:r>
      <w:del w:id="104" w:author="José Manuel Aburto" w:date="2018-08-14T14:39:00Z">
        <w:r w:rsidR="002B43BA" w:rsidRPr="00D73887" w:rsidDel="00781670">
          <w:rPr>
            <w:rFonts w:ascii="Times New Roman" w:hAnsi="Times New Roman" w:cs="Times New Roman"/>
            <w:sz w:val="24"/>
            <w:szCs w:val="24"/>
          </w:rPr>
          <w:delText>(</w:delText>
        </w:r>
      </w:del>
      <w:r w:rsidR="006B5AD0" w:rsidRPr="00D73887">
        <w:rPr>
          <w:rFonts w:ascii="Times New Roman" w:hAnsi="Times New Roman" w:cs="Times New Roman"/>
          <w:sz w:val="24"/>
          <w:szCs w:val="24"/>
        </w:rPr>
        <w:t xml:space="preserve">which have been </w:t>
      </w:r>
      <w:r w:rsidR="00610BF4" w:rsidRPr="00D73887">
        <w:rPr>
          <w:rFonts w:ascii="Times New Roman" w:hAnsi="Times New Roman" w:cs="Times New Roman"/>
          <w:sz w:val="24"/>
          <w:szCs w:val="24"/>
        </w:rPr>
        <w:t>Mexico’s</w:t>
      </w:r>
      <w:r w:rsidR="006B5AD0" w:rsidRPr="00D73887">
        <w:rPr>
          <w:rFonts w:ascii="Times New Roman" w:hAnsi="Times New Roman" w:cs="Times New Roman"/>
          <w:sz w:val="24"/>
          <w:szCs w:val="24"/>
        </w:rPr>
        <w:t xml:space="preserve"> </w:t>
      </w:r>
      <w:r w:rsidR="00B23829" w:rsidRPr="00D73887">
        <w:rPr>
          <w:rFonts w:ascii="Times New Roman" w:hAnsi="Times New Roman" w:cs="Times New Roman"/>
          <w:sz w:val="24"/>
          <w:szCs w:val="24"/>
        </w:rPr>
        <w:t>priority since the 1990s</w:t>
      </w:r>
      <w:r w:rsidR="002B43BA" w:rsidRPr="00D73887">
        <w:rPr>
          <w:rFonts w:ascii="Times New Roman" w:hAnsi="Times New Roman" w:cs="Times New Roman"/>
          <w:sz w:val="24"/>
          <w:szCs w:val="24"/>
        </w:rPr>
        <w:t>)</w:t>
      </w:r>
      <w:ins w:id="105" w:author="José Manuel Aburto" w:date="2018-08-14T14:39:00Z">
        <w:r w:rsidR="00781670">
          <w:rPr>
            <w:rFonts w:ascii="Times New Roman" w:hAnsi="Times New Roman" w:cs="Times New Roman"/>
            <w:sz w:val="24"/>
            <w:szCs w:val="24"/>
          </w:rPr>
          <w:t>,</w:t>
        </w:r>
      </w:ins>
      <w:del w:id="106" w:author="José Manuel Aburto" w:date="2018-08-14T14:39:00Z">
        <w:r w:rsidR="00AF1F3F" w:rsidRPr="00D73887" w:rsidDel="00781670">
          <w:rPr>
            <w:rFonts w:ascii="Times New Roman" w:hAnsi="Times New Roman" w:cs="Times New Roman"/>
            <w:sz w:val="24"/>
            <w:szCs w:val="24"/>
          </w:rPr>
          <w:delText>.</w:delText>
        </w:r>
      </w:del>
      <w:r w:rsidR="006B5AD0" w:rsidRPr="00D73887">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 </w:instrText>
      </w:r>
      <w:r w:rsidR="009E1871">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EN.CITE.DATA </w:instrText>
      </w:r>
      <w:r w:rsidR="009E1871">
        <w:rPr>
          <w:rFonts w:ascii="Times New Roman" w:hAnsi="Times New Roman" w:cs="Times New Roman"/>
          <w:sz w:val="24"/>
          <w:szCs w:val="24"/>
        </w:rPr>
      </w:r>
      <w:r w:rsidR="009E1871">
        <w:rPr>
          <w:rFonts w:ascii="Times New Roman" w:hAnsi="Times New Roman" w:cs="Times New Roman"/>
          <w:sz w:val="24"/>
          <w:szCs w:val="24"/>
        </w:rPr>
        <w:fldChar w:fldCharType="end"/>
      </w:r>
      <w:r w:rsidR="006B5AD0" w:rsidRPr="00D73887">
        <w:rPr>
          <w:rFonts w:ascii="Times New Roman" w:hAnsi="Times New Roman" w:cs="Times New Roman"/>
          <w:sz w:val="24"/>
          <w:szCs w:val="24"/>
        </w:rPr>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w:t>
      </w:r>
      <w:r w:rsidR="002B43BA" w:rsidRPr="00D73887">
        <w:rPr>
          <w:rFonts w:ascii="Times New Roman" w:hAnsi="Times New Roman" w:cs="Times New Roman"/>
          <w:sz w:val="24"/>
          <w:szCs w:val="24"/>
        </w:rPr>
        <w:t xml:space="preserve">could have </w:t>
      </w:r>
      <w:r w:rsidR="006B5AD0" w:rsidRPr="00D73887">
        <w:rPr>
          <w:rFonts w:ascii="Times New Roman" w:hAnsi="Times New Roman" w:cs="Times New Roman"/>
          <w:sz w:val="24"/>
          <w:szCs w:val="24"/>
        </w:rPr>
        <w:t xml:space="preserve">substantial effect on reducing variation in lifespans, particularly in </w:t>
      </w:r>
      <w:del w:id="107" w:author="José Manuel Aburto" w:date="2018-08-14T14:40:00Z">
        <w:r w:rsidR="006B5AD0" w:rsidRPr="00D73887" w:rsidDel="00781670">
          <w:rPr>
            <w:rFonts w:ascii="Times New Roman" w:hAnsi="Times New Roman" w:cs="Times New Roman"/>
            <w:sz w:val="24"/>
            <w:szCs w:val="24"/>
          </w:rPr>
          <w:delText xml:space="preserve">historically </w:delText>
        </w:r>
      </w:del>
      <w:ins w:id="108" w:author="José Manuel Aburto" w:date="2018-08-14T14:40:00Z">
        <w:r w:rsidR="00781670">
          <w:rPr>
            <w:rFonts w:ascii="Times New Roman" w:hAnsi="Times New Roman" w:cs="Times New Roman"/>
            <w:sz w:val="24"/>
            <w:szCs w:val="24"/>
          </w:rPr>
          <w:t xml:space="preserve">the </w:t>
        </w:r>
      </w:ins>
      <w:r w:rsidR="006B5AD0" w:rsidRPr="00D73887">
        <w:rPr>
          <w:rFonts w:ascii="Times New Roman" w:hAnsi="Times New Roman" w:cs="Times New Roman"/>
          <w:sz w:val="24"/>
          <w:szCs w:val="24"/>
        </w:rPr>
        <w:t>poor</w:t>
      </w:r>
      <w:ins w:id="109" w:author="José Manuel Aburto" w:date="2018-08-14T14:40:00Z">
        <w:r w:rsidR="00781670">
          <w:rPr>
            <w:rFonts w:ascii="Times New Roman" w:hAnsi="Times New Roman" w:cs="Times New Roman"/>
            <w:sz w:val="24"/>
            <w:szCs w:val="24"/>
          </w:rPr>
          <w:t>er</w:t>
        </w:r>
      </w:ins>
      <w:r w:rsidR="006B5AD0" w:rsidRPr="00D73887">
        <w:rPr>
          <w:rFonts w:ascii="Times New Roman" w:hAnsi="Times New Roman" w:cs="Times New Roman"/>
          <w:sz w:val="24"/>
          <w:szCs w:val="24"/>
        </w:rPr>
        <w:t xml:space="preserve"> states, which are mostly concentrated in the South.  </w:t>
      </w:r>
    </w:p>
    <w:p w14:paraId="54F7F2D9" w14:textId="0EA22823" w:rsidR="009E6528" w:rsidRPr="00D73887" w:rsidRDefault="00914E8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This paper makes three</w:t>
      </w:r>
      <w:r w:rsidR="00F626E3" w:rsidRPr="00D73887">
        <w:rPr>
          <w:rFonts w:ascii="Times New Roman" w:hAnsi="Times New Roman" w:cs="Times New Roman"/>
          <w:sz w:val="24"/>
          <w:szCs w:val="24"/>
        </w:rPr>
        <w:t xml:space="preserve"> main contributions.  First, it contributes to the literature on </w:t>
      </w:r>
      <w:r w:rsidR="00805CCD" w:rsidRPr="00D73887">
        <w:rPr>
          <w:rFonts w:ascii="Times New Roman" w:hAnsi="Times New Roman" w:cs="Times New Roman"/>
          <w:sz w:val="24"/>
          <w:szCs w:val="24"/>
        </w:rPr>
        <w:t xml:space="preserve">lifespan variation </w:t>
      </w:r>
      <w:r w:rsidR="00E92AFB" w:rsidRPr="00D73887">
        <w:rPr>
          <w:rFonts w:ascii="Times New Roman" w:hAnsi="Times New Roman" w:cs="Times New Roman"/>
          <w:sz w:val="24"/>
          <w:szCs w:val="24"/>
        </w:rPr>
        <w:t>and inequalities in health</w:t>
      </w:r>
      <w:r w:rsidR="00F626E3" w:rsidRPr="00D73887">
        <w:rPr>
          <w:rFonts w:ascii="Times New Roman" w:hAnsi="Times New Roman" w:cs="Times New Roman"/>
          <w:sz w:val="24"/>
          <w:szCs w:val="24"/>
        </w:rPr>
        <w:t xml:space="preserve"> </w:t>
      </w:r>
      <w:r w:rsidR="00A00FBA" w:rsidRPr="00D73887">
        <w:rPr>
          <w:rFonts w:ascii="Times New Roman" w:hAnsi="Times New Roman" w:cs="Times New Roman"/>
          <w:sz w:val="24"/>
          <w:szCs w:val="24"/>
        </w:rPr>
        <w:t xml:space="preserve">in the context of rising </w:t>
      </w:r>
      <w:r w:rsidR="00A00FBA" w:rsidRPr="006E1384">
        <w:rPr>
          <w:rFonts w:ascii="Times New Roman" w:hAnsi="Times New Roman" w:cs="Times New Roman"/>
          <w:sz w:val="24"/>
          <w:szCs w:val="24"/>
        </w:rPr>
        <w:t>homicides</w:t>
      </w:r>
      <w:r w:rsidR="00E92AFB" w:rsidRPr="006E1384">
        <w:rPr>
          <w:rFonts w:ascii="Times New Roman" w:hAnsi="Times New Roman" w:cs="Times New Roman"/>
          <w:sz w:val="24"/>
          <w:szCs w:val="24"/>
        </w:rPr>
        <w:t>. Most literature in this area focuses on social determinants of health</w:t>
      </w:r>
      <w:ins w:id="110" w:author="José Manuel Aburto" w:date="2018-08-14T16:19:00Z">
        <w:r w:rsidR="006E1384" w:rsidRPr="006E1384">
          <w:rPr>
            <w:rFonts w:ascii="Times New Roman" w:hAnsi="Times New Roman" w:cs="Times New Roman"/>
            <w:sz w:val="24"/>
            <w:szCs w:val="24"/>
          </w:rPr>
          <w:t xml:space="preserve"> such as socioeconomic status </w:t>
        </w:r>
      </w:ins>
      <w:ins w:id="111" w:author="José Manuel Aburto" w:date="2018-08-14T16:20:00Z">
        <w:r w:rsidR="006E1384" w:rsidRPr="006E1384">
          <w:rPr>
            <w:rFonts w:ascii="Times New Roman" w:hAnsi="Times New Roman" w:cs="Times New Roman"/>
            <w:sz w:val="24"/>
            <w:szCs w:val="24"/>
          </w:rPr>
          <w:t>or</w:t>
        </w:r>
      </w:ins>
      <w:ins w:id="112" w:author="José Manuel Aburto" w:date="2018-08-14T16:19:00Z">
        <w:r w:rsidR="006E1384" w:rsidRPr="006E1384">
          <w:rPr>
            <w:rFonts w:ascii="Times New Roman" w:hAnsi="Times New Roman" w:cs="Times New Roman"/>
            <w:sz w:val="24"/>
            <w:szCs w:val="24"/>
          </w:rPr>
          <w:t xml:space="preserve"> educational</w:t>
        </w:r>
      </w:ins>
      <w:ins w:id="113" w:author="José Manuel Aburto" w:date="2018-08-14T16:20:00Z">
        <w:r w:rsidR="006E1384" w:rsidRPr="006E1384">
          <w:rPr>
            <w:rFonts w:ascii="Times New Roman" w:hAnsi="Times New Roman" w:cs="Times New Roman"/>
            <w:sz w:val="24"/>
            <w:szCs w:val="24"/>
          </w:rPr>
          <w:t xml:space="preserve"> attainment as</w:t>
        </w:r>
      </w:ins>
      <w:ins w:id="114" w:author="José Manuel Aburto" w:date="2018-08-14T16:19:00Z">
        <w:r w:rsidR="006E1384" w:rsidRPr="006E1384">
          <w:rPr>
            <w:rFonts w:ascii="Times New Roman" w:hAnsi="Times New Roman" w:cs="Times New Roman"/>
            <w:sz w:val="24"/>
            <w:szCs w:val="24"/>
          </w:rPr>
          <w:t xml:space="preserve"> </w:t>
        </w:r>
      </w:ins>
      <w:del w:id="115" w:author="José Manuel Aburto" w:date="2018-08-14T16:20:00Z">
        <w:r w:rsidR="00E92AFB" w:rsidRPr="006E1384" w:rsidDel="006E1384">
          <w:rPr>
            <w:rFonts w:ascii="Times New Roman" w:hAnsi="Times New Roman" w:cs="Times New Roman"/>
            <w:sz w:val="24"/>
            <w:szCs w:val="24"/>
          </w:rPr>
          <w:delText xml:space="preserve"> (e.g., socioeconomic status and health risk factors) </w:delText>
        </w:r>
      </w:del>
      <w:r w:rsidR="00E92AFB" w:rsidRPr="006E1384">
        <w:rPr>
          <w:rFonts w:ascii="Times New Roman" w:hAnsi="Times New Roman" w:cs="Times New Roman"/>
          <w:sz w:val="24"/>
          <w:szCs w:val="24"/>
        </w:rPr>
        <w:t>proximate determinants of lifespan vari</w:t>
      </w:r>
      <w:r w:rsidR="00805CCD" w:rsidRPr="006E1384">
        <w:rPr>
          <w:rFonts w:ascii="Times New Roman" w:hAnsi="Times New Roman" w:cs="Times New Roman"/>
          <w:sz w:val="24"/>
          <w:szCs w:val="24"/>
        </w:rPr>
        <w:t>ation</w:t>
      </w:r>
      <w:r w:rsidR="00E92AFB" w:rsidRPr="006E1384">
        <w:rPr>
          <w:rFonts w:ascii="Times New Roman" w:hAnsi="Times New Roman" w:cs="Times New Roman"/>
          <w:sz w:val="24"/>
          <w:szCs w:val="24"/>
        </w:rPr>
        <w:t xml:space="preserve"> and health inequality</w:t>
      </w:r>
      <w:r w:rsidR="00BC2AAA" w:rsidRPr="006E1384">
        <w:rPr>
          <w:rFonts w:ascii="Times New Roman" w:hAnsi="Times New Roman" w:cs="Times New Roman"/>
          <w:sz w:val="24"/>
          <w:szCs w:val="24"/>
        </w:rPr>
        <w:t>.</w:t>
      </w:r>
      <w:r w:rsidR="006E1384">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&lt;EndNote&gt;&lt;Cite&gt;&lt;Author&gt;Sasson&lt;/Author&gt;&lt;Year&gt;2016&lt;/Year&gt;&lt;RecNum&gt;105&lt;/RecNum&gt;&lt;DisplayText&gt;&lt;style face="superscript"&gt;12,13&lt;/style&gt;&lt;/DisplayText&gt;&lt;record&gt;&lt;rec-number&gt;105&lt;/rec-number&gt;&lt;foreign-keys&gt;&lt;key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6E1384">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12,13</w:t>
      </w:r>
      <w:r w:rsidR="006E1384">
        <w:rPr>
          <w:rFonts w:ascii="Times New Roman" w:hAnsi="Times New Roman" w:cs="Times New Roman"/>
          <w:sz w:val="24"/>
          <w:szCs w:val="24"/>
        </w:rPr>
        <w:fldChar w:fldCharType="end"/>
      </w:r>
      <w:r w:rsidR="00BC2AAA" w:rsidRPr="006E1384">
        <w:rPr>
          <w:rFonts w:ascii="Times New Roman" w:hAnsi="Times New Roman" w:cs="Times New Roman"/>
          <w:sz w:val="24"/>
          <w:szCs w:val="24"/>
        </w:rPr>
        <w:t xml:space="preserve"> </w:t>
      </w:r>
      <w:del w:id="116" w:author="José Manuel Aburto" w:date="2018-08-14T16:22:00Z">
        <w:r w:rsidR="00BC2AAA" w:rsidRPr="006E1384" w:rsidDel="006E1384">
          <w:rPr>
            <w:rFonts w:ascii="Times New Roman" w:hAnsi="Times New Roman" w:cs="Times New Roman"/>
            <w:sz w:val="24"/>
            <w:szCs w:val="24"/>
          </w:rPr>
          <w:delText>In contrast, o</w:delText>
        </w:r>
      </w:del>
      <w:ins w:id="117" w:author="José Manuel Aburto" w:date="2018-08-14T16:22:00Z">
        <w:r w:rsidR="006E1384">
          <w:rPr>
            <w:rFonts w:ascii="Times New Roman" w:hAnsi="Times New Roman" w:cs="Times New Roman"/>
            <w:sz w:val="24"/>
            <w:szCs w:val="24"/>
          </w:rPr>
          <w:t>O</w:t>
        </w:r>
      </w:ins>
      <w:r w:rsidR="00BC2AAA" w:rsidRPr="006E1384">
        <w:rPr>
          <w:rFonts w:ascii="Times New Roman" w:hAnsi="Times New Roman" w:cs="Times New Roman"/>
          <w:sz w:val="24"/>
          <w:szCs w:val="24"/>
        </w:rPr>
        <w:t>ur paper highlights the role of violence</w:t>
      </w:r>
      <w:r w:rsidR="00403FD3" w:rsidRPr="006E1384">
        <w:rPr>
          <w:rFonts w:ascii="Times New Roman" w:hAnsi="Times New Roman" w:cs="Times New Roman"/>
          <w:sz w:val="24"/>
          <w:szCs w:val="24"/>
        </w:rPr>
        <w:t>,</w:t>
      </w:r>
      <w:r w:rsidR="00BC2AAA" w:rsidRPr="006E1384">
        <w:rPr>
          <w:rFonts w:ascii="Times New Roman" w:hAnsi="Times New Roman" w:cs="Times New Roman"/>
          <w:sz w:val="24"/>
          <w:szCs w:val="24"/>
        </w:rPr>
        <w:t xml:space="preserve"> and its ultimate</w:t>
      </w:r>
      <w:r w:rsidR="00D37CEC" w:rsidRPr="006E1384">
        <w:rPr>
          <w:rFonts w:ascii="Times New Roman" w:hAnsi="Times New Roman" w:cs="Times New Roman"/>
          <w:sz w:val="24"/>
          <w:szCs w:val="24"/>
        </w:rPr>
        <w:t xml:space="preserve"> consequence in the form of homicides</w:t>
      </w:r>
      <w:r w:rsidR="006D39F1" w:rsidRPr="006E1384">
        <w:rPr>
          <w:rFonts w:ascii="Times New Roman" w:hAnsi="Times New Roman" w:cs="Times New Roman"/>
          <w:sz w:val="24"/>
          <w:szCs w:val="24"/>
        </w:rPr>
        <w:t>,</w:t>
      </w:r>
      <w:r w:rsidR="00D37CEC" w:rsidRPr="006E1384">
        <w:rPr>
          <w:rFonts w:ascii="Times New Roman" w:hAnsi="Times New Roman" w:cs="Times New Roman"/>
          <w:sz w:val="24"/>
          <w:szCs w:val="24"/>
        </w:rPr>
        <w:t xml:space="preserve"> </w:t>
      </w:r>
      <w:r w:rsidR="00BC2AAA" w:rsidRPr="006E1384">
        <w:rPr>
          <w:rFonts w:ascii="Times New Roman" w:hAnsi="Times New Roman" w:cs="Times New Roman"/>
          <w:sz w:val="24"/>
          <w:szCs w:val="24"/>
        </w:rPr>
        <w:t>among young adults on</w:t>
      </w:r>
      <w:r w:rsidR="002C1FF0" w:rsidRPr="006E1384">
        <w:rPr>
          <w:rFonts w:ascii="Times New Roman" w:hAnsi="Times New Roman" w:cs="Times New Roman"/>
          <w:sz w:val="24"/>
          <w:szCs w:val="24"/>
        </w:rPr>
        <w:t xml:space="preserve"> increasing lifespan inequality</w:t>
      </w:r>
      <w:r w:rsidR="006A773F" w:rsidRPr="006E1384">
        <w:rPr>
          <w:rFonts w:ascii="Times New Roman" w:hAnsi="Times New Roman" w:cs="Times New Roman"/>
          <w:sz w:val="24"/>
          <w:szCs w:val="24"/>
        </w:rPr>
        <w:t>.</w:t>
      </w:r>
      <w:r w:rsidR="00403FD3" w:rsidRPr="00D73887">
        <w:rPr>
          <w:rFonts w:ascii="Times New Roman" w:hAnsi="Times New Roman" w:cs="Times New Roman"/>
          <w:sz w:val="24"/>
          <w:szCs w:val="24"/>
        </w:rPr>
        <w:t xml:space="preserve"> </w:t>
      </w:r>
      <w:ins w:id="118" w:author="Hiram Beltran-Sanchez" w:date="2018-08-26T15:23:00Z">
        <w:r w:rsidR="006A4BFA">
          <w:rPr>
            <w:rFonts w:ascii="Times New Roman" w:hAnsi="Times New Roman"/>
            <w:sz w:val="24"/>
            <w:szCs w:val="24"/>
          </w:rPr>
          <w:t>We</w:t>
        </w:r>
        <w:r w:rsidR="006A4BFA" w:rsidRPr="007A6B1E">
          <w:rPr>
            <w:rFonts w:ascii="Times New Roman" w:hAnsi="Times New Roman"/>
            <w:sz w:val="24"/>
            <w:szCs w:val="24"/>
          </w:rPr>
          <w:t xml:space="preserve"> </w:t>
        </w:r>
        <w:r w:rsidR="006A4BFA">
          <w:rPr>
            <w:rFonts w:ascii="Times New Roman" w:hAnsi="Times New Roman"/>
            <w:sz w:val="24"/>
            <w:szCs w:val="24"/>
          </w:rPr>
          <w:t>describe the observed changes in homicide mortality and their link with life span variation and life expectancy by sex and by region in Mexico.</w:t>
        </w:r>
        <w:r w:rsidR="006A4BFA">
          <w:rPr>
            <w:rFonts w:ascii="Times New Roman" w:hAnsi="Times New Roman"/>
            <w:sz w:val="24"/>
            <w:szCs w:val="24"/>
          </w:rPr>
          <w:t xml:space="preserve"> </w:t>
        </w:r>
      </w:ins>
      <w:r w:rsidR="00403FD3" w:rsidRPr="00D73887">
        <w:rPr>
          <w:rFonts w:ascii="Times New Roman" w:hAnsi="Times New Roman" w:cs="Times New Roman"/>
          <w:sz w:val="24"/>
          <w:szCs w:val="24"/>
        </w:rPr>
        <w:t xml:space="preserve">A second contribution </w:t>
      </w:r>
      <w:r w:rsidR="00B16222" w:rsidRPr="00D73887">
        <w:rPr>
          <w:rFonts w:ascii="Times New Roman" w:hAnsi="Times New Roman" w:cs="Times New Roman"/>
          <w:sz w:val="24"/>
          <w:szCs w:val="24"/>
        </w:rPr>
        <w:t>is its focus on Mexico</w:t>
      </w:r>
      <w:ins w:id="119" w:author="José Manuel Aburto" w:date="2018-08-16T16:38:00Z">
        <w:r w:rsidR="008A6B80">
          <w:rPr>
            <w:rFonts w:ascii="Times New Roman" w:hAnsi="Times New Roman" w:cs="Times New Roman"/>
            <w:sz w:val="24"/>
            <w:szCs w:val="24"/>
          </w:rPr>
          <w:t xml:space="preserve"> with the</w:t>
        </w:r>
      </w:ins>
      <w:del w:id="120" w:author="José Manuel Aburto" w:date="2018-08-16T16:38:00Z">
        <w:r w:rsidR="00421100" w:rsidRPr="00D73887" w:rsidDel="008A6B80">
          <w:rPr>
            <w:rFonts w:ascii="Times New Roman" w:hAnsi="Times New Roman" w:cs="Times New Roman"/>
            <w:sz w:val="24"/>
            <w:szCs w:val="24"/>
          </w:rPr>
          <w:delText xml:space="preserve">. </w:delText>
        </w:r>
        <w:r w:rsidR="00506D6A" w:rsidRPr="00D73887" w:rsidDel="008A6B80">
          <w:rPr>
            <w:rFonts w:ascii="Times New Roman" w:hAnsi="Times New Roman" w:cs="Times New Roman"/>
            <w:sz w:val="24"/>
            <w:szCs w:val="24"/>
          </w:rPr>
          <w:delText>Mexico is experiencing a</w:delText>
        </w:r>
      </w:del>
      <w:r w:rsidR="00506D6A" w:rsidRPr="00D73887">
        <w:rPr>
          <w:rFonts w:ascii="Times New Roman" w:hAnsi="Times New Roman" w:cs="Times New Roman"/>
          <w:sz w:val="24"/>
          <w:szCs w:val="24"/>
        </w:rPr>
        <w:t xml:space="preserve"> growing violence associated with the war on drugs </w:t>
      </w:r>
      <w:del w:id="121" w:author="José Manuel Aburto" w:date="2018-08-14T16:28:00Z">
        <w:r w:rsidR="006B5AD0" w:rsidRPr="00D73887" w:rsidDel="00737D2E">
          <w:rPr>
            <w:rFonts w:ascii="Times New Roman" w:hAnsi="Times New Roman" w:cs="Times New Roman"/>
            <w:sz w:val="24"/>
            <w:szCs w:val="24"/>
          </w:rPr>
          <w:delText xml:space="preserve">that </w:delText>
        </w:r>
        <w:r w:rsidR="00506D6A" w:rsidRPr="00D73887" w:rsidDel="00737D2E">
          <w:rPr>
            <w:rFonts w:ascii="Times New Roman" w:hAnsi="Times New Roman" w:cs="Times New Roman"/>
            <w:sz w:val="24"/>
            <w:szCs w:val="24"/>
          </w:rPr>
          <w:delText xml:space="preserve">started </w:delText>
        </w:r>
        <w:r w:rsidR="00D1436F" w:rsidRPr="00D73887" w:rsidDel="00737D2E">
          <w:rPr>
            <w:rFonts w:ascii="Times New Roman" w:hAnsi="Times New Roman" w:cs="Times New Roman"/>
            <w:sz w:val="24"/>
            <w:szCs w:val="24"/>
          </w:rPr>
          <w:delText xml:space="preserve">in </w:delText>
        </w:r>
        <w:r w:rsidR="008C659C" w:rsidRPr="00D73887" w:rsidDel="00737D2E">
          <w:rPr>
            <w:rFonts w:ascii="Times New Roman" w:hAnsi="Times New Roman" w:cs="Times New Roman"/>
            <w:sz w:val="24"/>
            <w:szCs w:val="24"/>
          </w:rPr>
          <w:delText xml:space="preserve">the </w:delText>
        </w:r>
        <w:r w:rsidR="00506D6A" w:rsidRPr="00D73887" w:rsidDel="00737D2E">
          <w:rPr>
            <w:rFonts w:ascii="Times New Roman" w:hAnsi="Times New Roman" w:cs="Times New Roman"/>
            <w:sz w:val="24"/>
            <w:szCs w:val="24"/>
          </w:rPr>
          <w:delText>last decade</w:delText>
        </w:r>
        <w:r w:rsidR="008C659C" w:rsidRPr="00D73887" w:rsidDel="00737D2E">
          <w:rPr>
            <w:rFonts w:ascii="Times New Roman" w:hAnsi="Times New Roman" w:cs="Times New Roman"/>
            <w:sz w:val="24"/>
            <w:szCs w:val="24"/>
          </w:rPr>
          <w:delText>,</w:delText>
        </w:r>
        <w:r w:rsidR="00857D7E" w:rsidRPr="00D73887" w:rsidDel="00737D2E">
          <w:rPr>
            <w:rFonts w:ascii="Times New Roman" w:hAnsi="Times New Roman" w:cs="Times New Roman"/>
            <w:sz w:val="24"/>
            <w:szCs w:val="24"/>
          </w:rPr>
          <w:delText xml:space="preserve"> </w:delText>
        </w:r>
      </w:del>
      <w:r w:rsidR="00506D6A" w:rsidRPr="00D73887">
        <w:rPr>
          <w:rFonts w:ascii="Times New Roman" w:hAnsi="Times New Roman" w:cs="Times New Roman"/>
          <w:sz w:val="24"/>
          <w:szCs w:val="24"/>
        </w:rPr>
        <w:t>mak</w:t>
      </w:r>
      <w:r w:rsidR="00857D7E" w:rsidRPr="00D73887">
        <w:rPr>
          <w:rFonts w:ascii="Times New Roman" w:hAnsi="Times New Roman" w:cs="Times New Roman"/>
          <w:sz w:val="24"/>
          <w:szCs w:val="24"/>
        </w:rPr>
        <w:t>ing</w:t>
      </w:r>
      <w:r w:rsidR="00506D6A" w:rsidRPr="00D73887">
        <w:rPr>
          <w:rFonts w:ascii="Times New Roman" w:hAnsi="Times New Roman" w:cs="Times New Roman"/>
          <w:sz w:val="24"/>
          <w:szCs w:val="24"/>
        </w:rPr>
        <w:t xml:space="preserve"> </w:t>
      </w:r>
      <w:del w:id="122" w:author="José Manuel Aburto" w:date="2018-08-16T16:38:00Z">
        <w:r w:rsidR="00506D6A" w:rsidRPr="00D73887" w:rsidDel="008A6B80">
          <w:rPr>
            <w:rFonts w:ascii="Times New Roman" w:hAnsi="Times New Roman" w:cs="Times New Roman"/>
            <w:sz w:val="24"/>
            <w:szCs w:val="24"/>
          </w:rPr>
          <w:delText xml:space="preserve">the increase in homicides a </w:delText>
        </w:r>
      </w:del>
      <w:ins w:id="123" w:author="José Manuel Aburto" w:date="2018-08-16T16:38:00Z">
        <w:r w:rsidR="008A6B80">
          <w:rPr>
            <w:rFonts w:ascii="Times New Roman" w:hAnsi="Times New Roman" w:cs="Times New Roman"/>
            <w:sz w:val="24"/>
            <w:szCs w:val="24"/>
          </w:rPr>
          <w:t xml:space="preserve">it a </w:t>
        </w:r>
      </w:ins>
      <w:r w:rsidR="00506D6A" w:rsidRPr="00D73887">
        <w:rPr>
          <w:rFonts w:ascii="Times New Roman" w:hAnsi="Times New Roman" w:cs="Times New Roman"/>
          <w:sz w:val="24"/>
          <w:szCs w:val="24"/>
        </w:rPr>
        <w:t>serious health policy concern.</w:t>
      </w:r>
      <w:r w:rsidR="000A1FC7">
        <w:rPr>
          <w:rFonts w:ascii="Times New Roman" w:hAnsi="Times New Roman" w:cs="Times New Roman"/>
          <w:sz w:val="24"/>
          <w:szCs w:val="24"/>
        </w:rPr>
        <w:fldChar w:fldCharType="begin"/>
      </w:r>
      <w:r w:rsidR="000A1FC7">
        <w:rPr>
          <w:rFonts w:ascii="Times New Roman"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0A1FC7">
        <w:rPr>
          <w:rFonts w:ascii="Times New Roman" w:hAnsi="Times New Roman" w:cs="Times New Roman"/>
          <w:sz w:val="24"/>
          <w:szCs w:val="24"/>
        </w:rPr>
        <w:fldChar w:fldCharType="separate"/>
      </w:r>
      <w:r w:rsidR="000A1FC7" w:rsidRPr="000A1FC7">
        <w:rPr>
          <w:rFonts w:ascii="Times New Roman" w:hAnsi="Times New Roman" w:cs="Times New Roman"/>
          <w:noProof/>
          <w:sz w:val="24"/>
          <w:szCs w:val="24"/>
          <w:vertAlign w:val="superscript"/>
        </w:rPr>
        <w:t>7,8</w:t>
      </w:r>
      <w:r w:rsidR="000A1FC7">
        <w:rPr>
          <w:rFonts w:ascii="Times New Roman" w:hAnsi="Times New Roman" w:cs="Times New Roman"/>
          <w:sz w:val="24"/>
          <w:szCs w:val="24"/>
        </w:rPr>
        <w:fldChar w:fldCharType="end"/>
      </w:r>
      <w:r w:rsidR="00506D6A" w:rsidRPr="00D73887">
        <w:rPr>
          <w:rFonts w:ascii="Times New Roman" w:hAnsi="Times New Roman" w:cs="Times New Roman"/>
          <w:sz w:val="24"/>
          <w:szCs w:val="24"/>
        </w:rPr>
        <w:t xml:space="preserve"> Understanding the </w:t>
      </w:r>
      <w:r w:rsidR="00857D7E" w:rsidRPr="00D73887">
        <w:rPr>
          <w:rFonts w:ascii="Times New Roman" w:hAnsi="Times New Roman" w:cs="Times New Roman"/>
          <w:sz w:val="24"/>
          <w:szCs w:val="24"/>
        </w:rPr>
        <w:t xml:space="preserve">consequences </w:t>
      </w:r>
      <w:del w:id="124" w:author="José Manuel Aburto" w:date="2018-08-14T16:29:00Z">
        <w:r w:rsidR="00857D7E" w:rsidRPr="00D73887" w:rsidDel="00737D2E">
          <w:rPr>
            <w:rFonts w:ascii="Times New Roman" w:hAnsi="Times New Roman" w:cs="Times New Roman"/>
            <w:sz w:val="24"/>
            <w:szCs w:val="24"/>
          </w:rPr>
          <w:delText>that homicides have</w:delText>
        </w:r>
      </w:del>
      <w:ins w:id="125" w:author="José Manuel Aburto" w:date="2018-08-14T16:29:00Z">
        <w:r w:rsidR="00737D2E">
          <w:rPr>
            <w:rFonts w:ascii="Times New Roman" w:hAnsi="Times New Roman" w:cs="Times New Roman"/>
            <w:sz w:val="24"/>
            <w:szCs w:val="24"/>
          </w:rPr>
          <w:t>of violence</w:t>
        </w:r>
      </w:ins>
      <w:r w:rsidR="00857D7E" w:rsidRPr="00D73887">
        <w:rPr>
          <w:rFonts w:ascii="Times New Roman" w:hAnsi="Times New Roman" w:cs="Times New Roman"/>
          <w:sz w:val="24"/>
          <w:szCs w:val="24"/>
        </w:rPr>
        <w:t xml:space="preserve"> on population </w:t>
      </w:r>
      <w:r w:rsidR="00506D6A" w:rsidRPr="00D73887">
        <w:rPr>
          <w:rFonts w:ascii="Times New Roman" w:hAnsi="Times New Roman" w:cs="Times New Roman"/>
          <w:sz w:val="24"/>
          <w:szCs w:val="24"/>
        </w:rPr>
        <w:t>health is important for policy makers</w:t>
      </w:r>
      <w:r w:rsidR="00D37A3C" w:rsidRPr="00D73887">
        <w:rPr>
          <w:rFonts w:ascii="Times New Roman" w:hAnsi="Times New Roman" w:cs="Times New Roman"/>
          <w:sz w:val="24"/>
          <w:szCs w:val="24"/>
        </w:rPr>
        <w:t xml:space="preserve"> in Mexico</w:t>
      </w:r>
      <w:r w:rsidR="004A4B6E" w:rsidRPr="00D73887">
        <w:rPr>
          <w:rFonts w:ascii="Times New Roman" w:hAnsi="Times New Roman" w:cs="Times New Roman"/>
          <w:sz w:val="24"/>
          <w:szCs w:val="24"/>
        </w:rPr>
        <w:t xml:space="preserve"> and</w:t>
      </w:r>
      <w:del w:id="126" w:author="José Manuel Aburto" w:date="2018-08-14T16:29:00Z">
        <w:r w:rsidR="004622FC" w:rsidRPr="00D73887" w:rsidDel="00737D2E">
          <w:rPr>
            <w:rFonts w:ascii="Times New Roman" w:hAnsi="Times New Roman" w:cs="Times New Roman"/>
            <w:sz w:val="24"/>
            <w:szCs w:val="24"/>
          </w:rPr>
          <w:delText xml:space="preserve"> in</w:delText>
        </w:r>
      </w:del>
      <w:r w:rsidR="004622FC" w:rsidRPr="00D73887">
        <w:rPr>
          <w:rFonts w:ascii="Times New Roman" w:hAnsi="Times New Roman" w:cs="Times New Roman"/>
          <w:sz w:val="24"/>
          <w:szCs w:val="24"/>
        </w:rPr>
        <w:t xml:space="preserve"> </w:t>
      </w:r>
      <w:r w:rsidR="004A4B6E" w:rsidRPr="00D73887">
        <w:rPr>
          <w:rFonts w:ascii="Times New Roman" w:hAnsi="Times New Roman" w:cs="Times New Roman"/>
          <w:sz w:val="24"/>
          <w:szCs w:val="24"/>
        </w:rPr>
        <w:t>other</w:t>
      </w:r>
      <w:r w:rsidR="00421100" w:rsidRPr="00D73887">
        <w:rPr>
          <w:rFonts w:ascii="Times New Roman" w:hAnsi="Times New Roman" w:cs="Times New Roman"/>
          <w:sz w:val="24"/>
          <w:szCs w:val="24"/>
        </w:rPr>
        <w:t xml:space="preserve"> countries </w:t>
      </w:r>
      <w:del w:id="127" w:author="José Manuel Aburto" w:date="2018-08-14T16:29:00Z">
        <w:r w:rsidR="00421100" w:rsidRPr="00D73887" w:rsidDel="00737D2E">
          <w:rPr>
            <w:rFonts w:ascii="Times New Roman" w:hAnsi="Times New Roman" w:cs="Times New Roman"/>
            <w:sz w:val="24"/>
            <w:szCs w:val="24"/>
          </w:rPr>
          <w:delText xml:space="preserve">that are </w:delText>
        </w:r>
      </w:del>
      <w:r w:rsidR="00421100" w:rsidRPr="00D73887">
        <w:rPr>
          <w:rFonts w:ascii="Times New Roman" w:hAnsi="Times New Roman" w:cs="Times New Roman"/>
          <w:sz w:val="24"/>
          <w:szCs w:val="24"/>
        </w:rPr>
        <w:t xml:space="preserve">experiencing </w:t>
      </w:r>
      <w:r w:rsidR="004A4B6E" w:rsidRPr="00D73887">
        <w:rPr>
          <w:rFonts w:ascii="Times New Roman" w:hAnsi="Times New Roman" w:cs="Times New Roman"/>
          <w:sz w:val="24"/>
          <w:szCs w:val="24"/>
        </w:rPr>
        <w:t>similar increase</w:t>
      </w:r>
      <w:r w:rsidR="00D1436F" w:rsidRPr="00D73887">
        <w:rPr>
          <w:rFonts w:ascii="Times New Roman" w:hAnsi="Times New Roman" w:cs="Times New Roman"/>
          <w:sz w:val="24"/>
          <w:szCs w:val="24"/>
        </w:rPr>
        <w:t>s</w:t>
      </w:r>
      <w:r w:rsidR="004A4B6E" w:rsidRPr="00D73887">
        <w:rPr>
          <w:rFonts w:ascii="Times New Roman" w:hAnsi="Times New Roman" w:cs="Times New Roman"/>
          <w:sz w:val="24"/>
          <w:szCs w:val="24"/>
        </w:rPr>
        <w:t xml:space="preserve"> in homicides s</w:t>
      </w:r>
      <w:r w:rsidR="00CA3402" w:rsidRPr="00D73887">
        <w:rPr>
          <w:rFonts w:ascii="Times New Roman" w:hAnsi="Times New Roman" w:cs="Times New Roman"/>
          <w:sz w:val="24"/>
          <w:szCs w:val="24"/>
        </w:rPr>
        <w:t xml:space="preserve">uch as Honduras </w:t>
      </w:r>
      <w:r w:rsidR="004A4B6E" w:rsidRPr="00D73887">
        <w:rPr>
          <w:rFonts w:ascii="Times New Roman" w:hAnsi="Times New Roman" w:cs="Times New Roman"/>
          <w:sz w:val="24"/>
          <w:szCs w:val="24"/>
        </w:rPr>
        <w:t>in Central America</w:t>
      </w:r>
      <w:r w:rsidR="0039481A" w:rsidRPr="00D73887">
        <w:rPr>
          <w:rFonts w:ascii="Times New Roman" w:hAnsi="Times New Roman" w:cs="Times New Roman"/>
          <w:sz w:val="24"/>
          <w:szCs w:val="24"/>
        </w:rPr>
        <w:t>, and Venezuela in South America</w:t>
      </w:r>
      <w:r w:rsidR="004A4B6E" w:rsidRPr="00D73887">
        <w:rPr>
          <w:rFonts w:ascii="Times New Roman" w:hAnsi="Times New Roman" w:cs="Times New Roman"/>
          <w:sz w:val="24"/>
          <w:szCs w:val="24"/>
        </w:rPr>
        <w:t>.</w:t>
      </w:r>
      <w:r w:rsidR="0039481A"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39481A" w:rsidRPr="00D73887">
        <w:rPr>
          <w:rFonts w:ascii="Times New Roman" w:hAnsi="Times New Roman" w:cs="Times New Roman"/>
          <w:sz w:val="24"/>
          <w:szCs w:val="24"/>
        </w:rPr>
        <w:fldChar w:fldCharType="end"/>
      </w:r>
      <w:r w:rsidR="004A4B6E" w:rsidRPr="00D73887">
        <w:rPr>
          <w:rFonts w:ascii="Times New Roman" w:hAnsi="Times New Roman" w:cs="Times New Roman"/>
          <w:sz w:val="24"/>
          <w:szCs w:val="24"/>
        </w:rPr>
        <w:t xml:space="preserve"> </w:t>
      </w:r>
      <w:r w:rsidRPr="00D73887">
        <w:rPr>
          <w:rFonts w:ascii="Times New Roman" w:hAnsi="Times New Roman" w:cs="Times New Roman"/>
          <w:sz w:val="24"/>
          <w:szCs w:val="24"/>
        </w:rPr>
        <w:t>Finally, this analysis contributes to our</w:t>
      </w:r>
      <w:r w:rsidR="00FB59CD" w:rsidRPr="00D73887">
        <w:rPr>
          <w:rFonts w:ascii="Times New Roman" w:hAnsi="Times New Roman" w:cs="Times New Roman"/>
          <w:sz w:val="24"/>
          <w:szCs w:val="24"/>
        </w:rPr>
        <w:t xml:space="preserve"> knowledge of regional inequality </w:t>
      </w:r>
      <w:r w:rsidRPr="00D73887">
        <w:rPr>
          <w:rFonts w:ascii="Times New Roman" w:hAnsi="Times New Roman" w:cs="Times New Roman"/>
          <w:sz w:val="24"/>
          <w:szCs w:val="24"/>
        </w:rPr>
        <w:t>in lifespans</w:t>
      </w:r>
      <w:r w:rsidR="00F71D52" w:rsidRPr="00D73887">
        <w:rPr>
          <w:rFonts w:ascii="Times New Roman" w:hAnsi="Times New Roman" w:cs="Times New Roman"/>
          <w:sz w:val="24"/>
          <w:szCs w:val="24"/>
        </w:rPr>
        <w:t xml:space="preserve">. </w:t>
      </w:r>
    </w:p>
    <w:p w14:paraId="5B6CBFB4" w14:textId="1C04F839" w:rsidR="004C14CD" w:rsidRPr="00D73887" w:rsidRDefault="00F63FDC" w:rsidP="00DA15CA">
      <w:pPr>
        <w:spacing w:line="480" w:lineRule="auto"/>
        <w:ind w:firstLine="720"/>
        <w:jc w:val="both"/>
        <w:rPr>
          <w:rFonts w:ascii="Times New Roman" w:hAnsi="Times New Roman" w:cs="Times New Roman"/>
          <w:sz w:val="24"/>
          <w:szCs w:val="24"/>
        </w:rPr>
      </w:pPr>
      <w:del w:id="128" w:author="José Manuel Aburto" w:date="2018-08-14T16:30:00Z">
        <w:r w:rsidRPr="00D73887" w:rsidDel="00737D2E">
          <w:rPr>
            <w:rFonts w:ascii="Times New Roman" w:hAnsi="Times New Roman" w:cs="Times New Roman"/>
            <w:sz w:val="24"/>
            <w:szCs w:val="24"/>
          </w:rPr>
          <w:delText>Here</w:delText>
        </w:r>
        <w:r w:rsidR="004C14CD" w:rsidRPr="00D73887" w:rsidDel="00737D2E">
          <w:rPr>
            <w:rFonts w:ascii="Times New Roman" w:hAnsi="Times New Roman" w:cs="Times New Roman"/>
            <w:sz w:val="24"/>
            <w:szCs w:val="24"/>
          </w:rPr>
          <w:delText>, w</w:delText>
        </w:r>
      </w:del>
      <w:ins w:id="129" w:author="José Manuel Aburto" w:date="2018-08-14T16:30:00Z">
        <w:r w:rsidR="00737D2E">
          <w:rPr>
            <w:rFonts w:ascii="Times New Roman" w:hAnsi="Times New Roman" w:cs="Times New Roman"/>
            <w:sz w:val="24"/>
            <w:szCs w:val="24"/>
          </w:rPr>
          <w:t>W</w:t>
        </w:r>
      </w:ins>
      <w:r w:rsidR="004C14CD" w:rsidRPr="00D73887">
        <w:rPr>
          <w:rFonts w:ascii="Times New Roman" w:hAnsi="Times New Roman" w:cs="Times New Roman"/>
          <w:sz w:val="24"/>
          <w:szCs w:val="24"/>
        </w:rPr>
        <w:t xml:space="preserve">e </w:t>
      </w:r>
      <w:r w:rsidR="00AA075D" w:rsidRPr="00D73887">
        <w:rPr>
          <w:rFonts w:ascii="Times New Roman" w:hAnsi="Times New Roman" w:cs="Times New Roman"/>
          <w:sz w:val="24"/>
          <w:szCs w:val="24"/>
        </w:rPr>
        <w:t>analyzed</w:t>
      </w:r>
      <w:r w:rsidR="004C14CD" w:rsidRPr="00D73887">
        <w:rPr>
          <w:rFonts w:ascii="Times New Roman" w:hAnsi="Times New Roman" w:cs="Times New Roman"/>
          <w:sz w:val="24"/>
          <w:szCs w:val="24"/>
        </w:rPr>
        <w:t xml:space="preserve"> how life expectancy and lifespan inequality for the young population changed over a </w:t>
      </w:r>
      <w:r w:rsidR="004C14CD" w:rsidRPr="000A1FC7">
        <w:rPr>
          <w:rFonts w:ascii="Times New Roman" w:hAnsi="Times New Roman" w:cs="Times New Roman"/>
          <w:sz w:val="24"/>
          <w:szCs w:val="24"/>
        </w:rPr>
        <w:t>2</w:t>
      </w:r>
      <w:del w:id="130" w:author="José Manuel Aburto" w:date="2018-08-14T14:23:00Z">
        <w:r w:rsidR="004C14CD" w:rsidRPr="000A1FC7" w:rsidDel="000A1FC7">
          <w:rPr>
            <w:rFonts w:ascii="Times New Roman" w:hAnsi="Times New Roman" w:cs="Times New Roman"/>
            <w:sz w:val="24"/>
            <w:szCs w:val="24"/>
          </w:rPr>
          <w:delText>0</w:delText>
        </w:r>
      </w:del>
      <w:ins w:id="131" w:author="José Manuel Aburto" w:date="2018-08-14T14:23:00Z">
        <w:r w:rsidR="000A1FC7">
          <w:rPr>
            <w:rFonts w:ascii="Times New Roman" w:hAnsi="Times New Roman" w:cs="Times New Roman"/>
            <w:sz w:val="24"/>
            <w:szCs w:val="24"/>
          </w:rPr>
          <w:t>1</w:t>
        </w:r>
      </w:ins>
      <w:r w:rsidR="004C14CD" w:rsidRPr="00D73887">
        <w:rPr>
          <w:rFonts w:ascii="Times New Roman" w:hAnsi="Times New Roman" w:cs="Times New Roman"/>
          <w:sz w:val="24"/>
          <w:szCs w:val="24"/>
        </w:rPr>
        <w:t xml:space="preserve">-year period, from 1990 to </w:t>
      </w:r>
      <w:r w:rsidR="004C14CD" w:rsidRPr="000A1FC7">
        <w:rPr>
          <w:rFonts w:ascii="Times New Roman" w:hAnsi="Times New Roman" w:cs="Times New Roman"/>
          <w:sz w:val="24"/>
          <w:szCs w:val="24"/>
        </w:rPr>
        <w:t>2015</w:t>
      </w:r>
      <w:r w:rsidR="004C14CD" w:rsidRPr="00D73887">
        <w:rPr>
          <w:rFonts w:ascii="Times New Roman" w:hAnsi="Times New Roman" w:cs="Times New Roman"/>
          <w:sz w:val="24"/>
          <w:szCs w:val="24"/>
        </w:rPr>
        <w:t xml:space="preserve"> for females and males in Mexico. </w:t>
      </w:r>
      <w:r w:rsidR="004C14CD" w:rsidRPr="00D73887">
        <w:rPr>
          <w:rFonts w:ascii="Times New Roman" w:eastAsiaTheme="minorEastAsia" w:hAnsi="Times New Roman" w:cs="Times New Roman"/>
          <w:sz w:val="24"/>
          <w:szCs w:val="24"/>
        </w:rPr>
        <w:t xml:space="preserve">This framework allows us to thoroughly </w:t>
      </w:r>
      <w:r w:rsidR="00AA075D" w:rsidRPr="00D73887">
        <w:rPr>
          <w:rFonts w:ascii="Times New Roman" w:eastAsiaTheme="minorEastAsia" w:hAnsi="Times New Roman" w:cs="Times New Roman"/>
          <w:sz w:val="24"/>
          <w:szCs w:val="24"/>
        </w:rPr>
        <w:t>analyze</w:t>
      </w:r>
      <w:r w:rsidR="004C14CD" w:rsidRPr="00D73887">
        <w:rPr>
          <w:rFonts w:ascii="Times New Roman" w:eastAsiaTheme="minorEastAsia" w:hAnsi="Times New Roman" w:cs="Times New Roman"/>
          <w:sz w:val="24"/>
          <w:szCs w:val="24"/>
        </w:rPr>
        <w:t xml:space="preserve"> premature mortality</w:t>
      </w:r>
      <w:r w:rsidR="004C14CD" w:rsidRPr="00D73887">
        <w:rPr>
          <w:rFonts w:ascii="Times New Roman" w:hAnsi="Times New Roman" w:cs="Times New Roman"/>
          <w:sz w:val="24"/>
          <w:szCs w:val="24"/>
        </w:rPr>
        <w:t xml:space="preserve"> and determined the ages and causes of death that contributed the most to the observed changes. </w:t>
      </w:r>
    </w:p>
    <w:p w14:paraId="4149315D" w14:textId="77777777" w:rsidR="006B17D9" w:rsidRPr="00D73887" w:rsidRDefault="006B17D9" w:rsidP="00DA15CA">
      <w:pPr>
        <w:spacing w:line="480" w:lineRule="auto"/>
        <w:ind w:firstLine="720"/>
        <w:jc w:val="both"/>
        <w:rPr>
          <w:rFonts w:ascii="Times New Roman" w:hAnsi="Times New Roman" w:cs="Times New Roman"/>
          <w:sz w:val="24"/>
          <w:szCs w:val="24"/>
        </w:rPr>
      </w:pPr>
    </w:p>
    <w:p w14:paraId="2AB33D0C" w14:textId="669B0C74"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Methods</w:t>
      </w:r>
    </w:p>
    <w:p w14:paraId="3939B127" w14:textId="7AB7E635" w:rsidR="00CC0A4A" w:rsidRPr="00D73887" w:rsidRDefault="00774E35"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used d</w:t>
      </w:r>
      <w:r w:rsidR="00CC0A4A" w:rsidRPr="00D73887">
        <w:rPr>
          <w:rFonts w:ascii="Times New Roman" w:hAnsi="Times New Roman" w:cs="Times New Roman"/>
          <w:sz w:val="24"/>
          <w:szCs w:val="24"/>
        </w:rPr>
        <w:t xml:space="preserve">ata on deaths from vital statistics files </w:t>
      </w:r>
      <w:del w:id="132" w:author="José Manuel Aburto" w:date="2018-08-16T16:39:00Z">
        <w:r w:rsidR="00CC0A4A" w:rsidRPr="00D73887" w:rsidDel="008A6B80">
          <w:rPr>
            <w:rFonts w:ascii="Times New Roman" w:hAnsi="Times New Roman" w:cs="Times New Roman"/>
            <w:sz w:val="24"/>
            <w:szCs w:val="24"/>
          </w:rPr>
          <w:delText xml:space="preserve">publicly </w:delText>
        </w:r>
      </w:del>
      <w:r w:rsidR="00CC0A4A" w:rsidRPr="00D73887">
        <w:rPr>
          <w:rFonts w:ascii="Times New Roman" w:hAnsi="Times New Roman" w:cs="Times New Roman"/>
          <w:sz w:val="24"/>
          <w:szCs w:val="24"/>
        </w:rPr>
        <w:t xml:space="preserve">available through the Mexican </w:t>
      </w:r>
      <w:r w:rsidR="003B1E7D" w:rsidRPr="00D73887">
        <w:rPr>
          <w:rFonts w:ascii="Times New Roman" w:hAnsi="Times New Roman" w:cs="Times New Roman"/>
          <w:sz w:val="24"/>
          <w:szCs w:val="24"/>
        </w:rPr>
        <w:t>Institute of Statistics</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CC0A4A" w:rsidRPr="00D73887">
        <w:rPr>
          <w:rFonts w:ascii="Times New Roman" w:hAnsi="Times New Roman" w:cs="Times New Roman"/>
          <w:sz w:val="24"/>
          <w:szCs w:val="24"/>
        </w:rPr>
        <w:fldChar w:fldCharType="end"/>
      </w:r>
      <w:r w:rsidR="00CC0A4A" w:rsidRPr="00D73887">
        <w:rPr>
          <w:rFonts w:ascii="Times New Roman" w:hAnsi="Times New Roman" w:cs="Times New Roman"/>
          <w:sz w:val="24"/>
          <w:szCs w:val="24"/>
        </w:rPr>
        <w:t xml:space="preserve"> </w:t>
      </w:r>
      <w:r w:rsidR="00983D90" w:rsidRPr="00D73887">
        <w:rPr>
          <w:rFonts w:ascii="Times New Roman" w:hAnsi="Times New Roman" w:cs="Times New Roman"/>
          <w:sz w:val="24"/>
          <w:szCs w:val="24"/>
        </w:rPr>
        <w:t>that</w:t>
      </w:r>
      <w:r w:rsidR="00CC0A4A" w:rsidRPr="00D73887">
        <w:rPr>
          <w:rFonts w:ascii="Times New Roman" w:hAnsi="Times New Roman" w:cs="Times New Roman"/>
          <w:sz w:val="24"/>
          <w:szCs w:val="24"/>
        </w:rPr>
        <w:t xml:space="preserve"> include</w:t>
      </w:r>
      <w:r w:rsidR="00983D90" w:rsidRPr="00D73887">
        <w:rPr>
          <w:rFonts w:ascii="Times New Roman" w:hAnsi="Times New Roman" w:cs="Times New Roman"/>
          <w:sz w:val="24"/>
          <w:szCs w:val="24"/>
        </w:rPr>
        <w:t>s</w:t>
      </w:r>
      <w:r w:rsidR="00CC0A4A" w:rsidRPr="00D73887">
        <w:rPr>
          <w:rFonts w:ascii="Times New Roman" w:hAnsi="Times New Roman" w:cs="Times New Roman"/>
          <w:sz w:val="24"/>
          <w:szCs w:val="24"/>
        </w:rPr>
        <w:t xml:space="preserve"> informatio</w:t>
      </w:r>
      <w:r w:rsidR="008C659C" w:rsidRPr="00D73887">
        <w:rPr>
          <w:rFonts w:ascii="Times New Roman" w:hAnsi="Times New Roman" w:cs="Times New Roman"/>
          <w:sz w:val="24"/>
          <w:szCs w:val="24"/>
        </w:rPr>
        <w:t>n on cause-of-</w:t>
      </w:r>
      <w:r w:rsidR="00CC0A4A" w:rsidRPr="00D73887">
        <w:rPr>
          <w:rFonts w:ascii="Times New Roman" w:hAnsi="Times New Roman" w:cs="Times New Roman"/>
          <w:sz w:val="24"/>
          <w:szCs w:val="24"/>
        </w:rPr>
        <w:t>death by</w:t>
      </w:r>
      <w:r w:rsidR="008C659C" w:rsidRPr="00D73887">
        <w:rPr>
          <w:rFonts w:ascii="Times New Roman" w:hAnsi="Times New Roman" w:cs="Times New Roman"/>
          <w:sz w:val="24"/>
          <w:szCs w:val="24"/>
        </w:rPr>
        <w:t xml:space="preserve"> age</w:t>
      </w:r>
      <w:r w:rsidR="00CC0A4A" w:rsidRPr="00D73887">
        <w:rPr>
          <w:rFonts w:ascii="Times New Roman" w:hAnsi="Times New Roman" w:cs="Times New Roman"/>
          <w:sz w:val="24"/>
          <w:szCs w:val="24"/>
        </w:rPr>
        <w:t xml:space="preserve">, sex, and place of occurrence from 1995 to </w:t>
      </w:r>
      <w:r w:rsidR="00CC0A4A" w:rsidRPr="000A1FC7">
        <w:rPr>
          <w:rFonts w:ascii="Times New Roman" w:hAnsi="Times New Roman" w:cs="Times New Roman"/>
          <w:sz w:val="24"/>
          <w:szCs w:val="24"/>
        </w:rPr>
        <w:t>2015</w:t>
      </w:r>
      <w:r w:rsidR="00CC0A4A" w:rsidRPr="00D73887">
        <w:rPr>
          <w:rFonts w:ascii="Times New Roman" w:hAnsi="Times New Roman" w:cs="Times New Roman"/>
          <w:sz w:val="24"/>
          <w:szCs w:val="24"/>
        </w:rPr>
        <w:t>. Additionally, we used population estimates corrected for completeness, age misstatement, and i</w:t>
      </w:r>
      <w:r w:rsidR="00EA6BEA" w:rsidRPr="00D73887">
        <w:rPr>
          <w:rFonts w:ascii="Times New Roman" w:hAnsi="Times New Roman" w:cs="Times New Roman"/>
          <w:sz w:val="24"/>
          <w:szCs w:val="24"/>
        </w:rPr>
        <w:t>nternational migration</w:t>
      </w:r>
      <w:r w:rsidR="00CC0A4A" w:rsidRPr="00D73887">
        <w:rPr>
          <w:rFonts w:ascii="Times New Roman" w:hAnsi="Times New Roman" w:cs="Times New Roman"/>
          <w:sz w:val="24"/>
          <w:szCs w:val="24"/>
        </w:rPr>
        <w:t xml:space="preserve"> from the Mexican Population Council to construct age-specific death rates by </w:t>
      </w:r>
      <w:r w:rsidR="004C34BA" w:rsidRPr="00D73887">
        <w:rPr>
          <w:rFonts w:ascii="Times New Roman" w:hAnsi="Times New Roman" w:cs="Times New Roman"/>
          <w:sz w:val="24"/>
          <w:szCs w:val="24"/>
        </w:rPr>
        <w:t xml:space="preserve">age, </w:t>
      </w:r>
      <w:r w:rsidR="00CC0A4A" w:rsidRPr="00D73887">
        <w:rPr>
          <w:rFonts w:ascii="Times New Roman" w:hAnsi="Times New Roman" w:cs="Times New Roman"/>
          <w:sz w:val="24"/>
          <w:szCs w:val="24"/>
        </w:rPr>
        <w:t>sex and state</w:t>
      </w:r>
      <w:r w:rsidR="003B1E7D" w:rsidRPr="00D73887">
        <w:rPr>
          <w:rFonts w:ascii="Times New Roman" w:hAnsi="Times New Roman" w:cs="Times New Roman"/>
          <w:sz w:val="24"/>
          <w:szCs w:val="24"/>
        </w:rPr>
        <w:t>.</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CC0A4A" w:rsidRPr="00D73887">
        <w:rPr>
          <w:rFonts w:ascii="Times New Roman" w:hAnsi="Times New Roman" w:cs="Times New Roman"/>
          <w:sz w:val="24"/>
          <w:szCs w:val="24"/>
        </w:rPr>
        <w:fldChar w:fldCharType="end"/>
      </w:r>
    </w:p>
    <w:p w14:paraId="1C853E3D" w14:textId="77777777" w:rsidR="008617C1" w:rsidRPr="00D73887" w:rsidRDefault="00CC0A4A"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Cause-of-death classification</w:t>
      </w:r>
    </w:p>
    <w:p w14:paraId="00D2A15F" w14:textId="4546C584" w:rsidR="00CC0A4A" w:rsidRPr="00D73887" w:rsidRDefault="000E09A3" w:rsidP="00EB752D">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classified</w:t>
      </w:r>
      <w:r w:rsidR="00CC0A4A" w:rsidRPr="00D73887">
        <w:rPr>
          <w:rFonts w:ascii="Times New Roman" w:hAnsi="Times New Roman" w:cs="Times New Roman"/>
          <w:sz w:val="24"/>
          <w:szCs w:val="24"/>
        </w:rPr>
        <w:t xml:space="preserve"> deaths in</w:t>
      </w:r>
      <w:r w:rsidR="005B0662" w:rsidRPr="00D73887">
        <w:rPr>
          <w:rFonts w:ascii="Times New Roman" w:hAnsi="Times New Roman" w:cs="Times New Roman"/>
          <w:sz w:val="24"/>
          <w:szCs w:val="24"/>
        </w:rPr>
        <w:t>to</w:t>
      </w:r>
      <w:r w:rsidR="00CC0A4A" w:rsidRPr="00D73887">
        <w:rPr>
          <w:rFonts w:ascii="Times New Roman" w:hAnsi="Times New Roman" w:cs="Times New Roman"/>
          <w:sz w:val="24"/>
          <w:szCs w:val="24"/>
        </w:rPr>
        <w:t xml:space="preserve"> </w:t>
      </w:r>
      <w:r w:rsidR="00FB4A65" w:rsidRPr="00D73887">
        <w:rPr>
          <w:rFonts w:ascii="Times New Roman" w:hAnsi="Times New Roman" w:cs="Times New Roman"/>
          <w:sz w:val="24"/>
          <w:szCs w:val="24"/>
        </w:rPr>
        <w:t xml:space="preserve">eight </w:t>
      </w:r>
      <w:r w:rsidR="00CC0A4A" w:rsidRPr="00D73887">
        <w:rPr>
          <w:rFonts w:ascii="Times New Roman" w:hAnsi="Times New Roman" w:cs="Times New Roman"/>
          <w:sz w:val="24"/>
          <w:szCs w:val="24"/>
        </w:rPr>
        <w:t xml:space="preserve">categories </w:t>
      </w:r>
      <w:r w:rsidR="00983D90" w:rsidRPr="00D73887">
        <w:rPr>
          <w:rFonts w:ascii="Times New Roman" w:hAnsi="Times New Roman" w:cs="Times New Roman"/>
          <w:sz w:val="24"/>
          <w:szCs w:val="24"/>
        </w:rPr>
        <w:t xml:space="preserve">representing </w:t>
      </w:r>
      <w:r w:rsidR="00CC0A4A" w:rsidRPr="00D73887">
        <w:rPr>
          <w:rFonts w:ascii="Times New Roman" w:hAnsi="Times New Roman" w:cs="Times New Roman"/>
          <w:sz w:val="24"/>
          <w:szCs w:val="24"/>
        </w:rPr>
        <w:t xml:space="preserve"> the main causes of death in Mexico</w:t>
      </w:r>
      <w:r w:rsidR="00757370" w:rsidRPr="00D73887">
        <w:rPr>
          <w:rFonts w:ascii="Times New Roman" w:hAnsi="Times New Roman" w:cs="Times New Roman"/>
          <w:sz w:val="24"/>
          <w:szCs w:val="24"/>
        </w:rPr>
        <w:t xml:space="preserve"> using the</w:t>
      </w:r>
      <w:r w:rsidR="003B1E7D" w:rsidRPr="00D73887">
        <w:rPr>
          <w:rFonts w:ascii="Times New Roman" w:hAnsi="Times New Roman" w:cs="Times New Roman"/>
          <w:sz w:val="24"/>
          <w:szCs w:val="24"/>
        </w:rPr>
        <w:t xml:space="preserve"> concept of Amenable/A</w:t>
      </w:r>
      <w:r w:rsidR="00B2488A" w:rsidRPr="00D73887">
        <w:rPr>
          <w:rFonts w:ascii="Times New Roman" w:hAnsi="Times New Roman" w:cs="Times New Roman"/>
          <w:sz w:val="24"/>
          <w:szCs w:val="24"/>
        </w:rPr>
        <w:t>voidable mortality</w:t>
      </w:r>
      <w:r w:rsidR="00B71B96" w:rsidRPr="00D73887">
        <w:rPr>
          <w:rFonts w:ascii="Times New Roman" w:hAnsi="Times New Roman" w:cs="Times New Roman"/>
          <w:sz w:val="24"/>
          <w:szCs w:val="24"/>
        </w:rPr>
        <w:t xml:space="preserve"> (</w:t>
      </w:r>
      <w:ins w:id="133" w:author="José Manuel Aburto" w:date="2018-08-14T14:42:00Z">
        <w:r w:rsidR="00761313">
          <w:rPr>
            <w:rFonts w:ascii="Times New Roman" w:hAnsi="Times New Roman" w:cs="Times New Roman"/>
            <w:sz w:val="24"/>
            <w:szCs w:val="24"/>
          </w:rPr>
          <w:t>Supplementa</w:t>
        </w:r>
        <w:r w:rsidR="00EB752D">
          <w:rPr>
            <w:rFonts w:ascii="Times New Roman" w:hAnsi="Times New Roman" w:cs="Times New Roman"/>
            <w:sz w:val="24"/>
            <w:szCs w:val="24"/>
          </w:rPr>
          <w:t>ry</w:t>
        </w:r>
        <w:r w:rsidR="00761313">
          <w:rPr>
            <w:rFonts w:ascii="Times New Roman" w:hAnsi="Times New Roman" w:cs="Times New Roman"/>
            <w:sz w:val="24"/>
            <w:szCs w:val="24"/>
          </w:rPr>
          <w:t xml:space="preserve"> Material</w:t>
        </w:r>
      </w:ins>
      <w:ins w:id="134" w:author="José Manuel Aburto" w:date="2018-08-16T10:11:00Z">
        <w:r w:rsidR="00EB752D">
          <w:rPr>
            <w:rFonts w:ascii="Times New Roman" w:hAnsi="Times New Roman" w:cs="Times New Roman"/>
            <w:sz w:val="24"/>
            <w:szCs w:val="24"/>
          </w:rPr>
          <w:t xml:space="preserve"> [SM]</w:t>
        </w:r>
      </w:ins>
      <w:ins w:id="135" w:author="José Manuel Aburto" w:date="2018-08-14T14:42:00Z">
        <w:r w:rsidR="00761313">
          <w:rPr>
            <w:rFonts w:ascii="Times New Roman" w:hAnsi="Times New Roman" w:cs="Times New Roman"/>
            <w:sz w:val="24"/>
            <w:szCs w:val="24"/>
          </w:rPr>
          <w:t xml:space="preserve"> </w:t>
        </w:r>
      </w:ins>
      <w:r w:rsidR="00B71B96" w:rsidRPr="00D73887">
        <w:rPr>
          <w:rFonts w:ascii="Times New Roman" w:hAnsi="Times New Roman" w:cs="Times New Roman"/>
          <w:sz w:val="24"/>
          <w:szCs w:val="24"/>
        </w:rPr>
        <w:t>Table 1)</w:t>
      </w:r>
      <w:r w:rsidR="003B1E7D" w:rsidRPr="00D73887">
        <w:rPr>
          <w:rFonts w:ascii="Times New Roman" w:hAnsi="Times New Roman" w:cs="Times New Roman"/>
          <w:sz w:val="24"/>
          <w:szCs w:val="24"/>
        </w:rPr>
        <w:t>.</w:t>
      </w:r>
      <w:r w:rsidR="00B2488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face="superscript"&gt;21,22&lt;/style&gt;&lt;/DisplayText&gt;&lt;record&gt;&lt;rec-number&gt;110&lt;/rec-number&gt;&lt;foreign-keys&gt;&lt;key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B2488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21,22</w:t>
      </w:r>
      <w:r w:rsidR="00B2488A" w:rsidRPr="00D73887">
        <w:rPr>
          <w:rFonts w:ascii="Times New Roman" w:hAnsi="Times New Roman" w:cs="Times New Roman"/>
          <w:sz w:val="24"/>
          <w:szCs w:val="24"/>
        </w:rPr>
        <w:fldChar w:fldCharType="end"/>
      </w:r>
      <w:r w:rsidR="00920B4E" w:rsidRPr="00D73887">
        <w:rPr>
          <w:rFonts w:ascii="Times New Roman" w:hAnsi="Times New Roman" w:cs="Times New Roman"/>
          <w:sz w:val="24"/>
          <w:szCs w:val="24"/>
        </w:rPr>
        <w:t xml:space="preserve"> This concept </w:t>
      </w:r>
      <w:r w:rsidR="004218ED" w:rsidRPr="00D73887">
        <w:rPr>
          <w:rFonts w:ascii="Times New Roman" w:hAnsi="Times New Roman" w:cs="Times New Roman"/>
          <w:sz w:val="24"/>
          <w:szCs w:val="24"/>
        </w:rPr>
        <w:t xml:space="preserve">assumes that </w:t>
      </w:r>
      <w:del w:id="136" w:author="José Manuel Aburto" w:date="2018-08-16T10:12:00Z">
        <w:r w:rsidR="004218ED" w:rsidRPr="00D73887" w:rsidDel="00EB752D">
          <w:rPr>
            <w:rFonts w:ascii="Times New Roman" w:hAnsi="Times New Roman" w:cs="Times New Roman"/>
            <w:sz w:val="24"/>
            <w:szCs w:val="24"/>
          </w:rPr>
          <w:delText xml:space="preserve">there are </w:delText>
        </w:r>
      </w:del>
      <w:r w:rsidR="004218ED" w:rsidRPr="00D73887">
        <w:rPr>
          <w:rFonts w:ascii="Times New Roman" w:hAnsi="Times New Roman" w:cs="Times New Roman"/>
          <w:sz w:val="24"/>
          <w:szCs w:val="24"/>
        </w:rPr>
        <w:t xml:space="preserve">some conditions </w:t>
      </w:r>
      <w:del w:id="137" w:author="José Manuel Aburto" w:date="2018-08-16T10:12:00Z">
        <w:r w:rsidR="004218ED" w:rsidRPr="00D73887" w:rsidDel="00EB752D">
          <w:rPr>
            <w:rFonts w:ascii="Times New Roman" w:hAnsi="Times New Roman" w:cs="Times New Roman"/>
            <w:sz w:val="24"/>
            <w:szCs w:val="24"/>
          </w:rPr>
          <w:delText xml:space="preserve">that </w:delText>
        </w:r>
      </w:del>
      <w:r w:rsidR="004218ED" w:rsidRPr="00D73887">
        <w:rPr>
          <w:rFonts w:ascii="Times New Roman" w:hAnsi="Times New Roman" w:cs="Times New Roman"/>
          <w:sz w:val="24"/>
          <w:szCs w:val="24"/>
        </w:rPr>
        <w:t xml:space="preserve">should not cause death in </w:t>
      </w:r>
      <w:r w:rsidR="009433D8" w:rsidRPr="00D73887">
        <w:rPr>
          <w:rFonts w:ascii="Times New Roman" w:hAnsi="Times New Roman" w:cs="Times New Roman"/>
          <w:sz w:val="24"/>
          <w:szCs w:val="24"/>
        </w:rPr>
        <w:t xml:space="preserve">the </w:t>
      </w:r>
      <w:r w:rsidR="004218ED" w:rsidRPr="00D73887">
        <w:rPr>
          <w:rFonts w:ascii="Times New Roman" w:hAnsi="Times New Roman" w:cs="Times New Roman"/>
          <w:sz w:val="24"/>
          <w:szCs w:val="24"/>
        </w:rPr>
        <w:t>presence of timely and effective medical care</w:t>
      </w:r>
      <w:r w:rsidR="00E37712" w:rsidRPr="00D73887">
        <w:rPr>
          <w:rFonts w:ascii="Times New Roman" w:hAnsi="Times New Roman" w:cs="Times New Roman"/>
          <w:sz w:val="24"/>
          <w:szCs w:val="24"/>
        </w:rPr>
        <w:t>, and</w:t>
      </w:r>
      <w:r w:rsidR="004218ED" w:rsidRPr="00D73887">
        <w:rPr>
          <w:rFonts w:ascii="Times New Roman" w:hAnsi="Times New Roman" w:cs="Times New Roman"/>
          <w:sz w:val="24"/>
          <w:szCs w:val="24"/>
        </w:rPr>
        <w:t xml:space="preserve"> are </w:t>
      </w:r>
      <w:r w:rsidR="006B7362" w:rsidRPr="00D73887">
        <w:rPr>
          <w:rFonts w:ascii="Times New Roman" w:hAnsi="Times New Roman" w:cs="Times New Roman"/>
          <w:sz w:val="24"/>
          <w:szCs w:val="24"/>
        </w:rPr>
        <w:t xml:space="preserve">used </w:t>
      </w:r>
      <w:r w:rsidR="004218ED" w:rsidRPr="00D73887">
        <w:rPr>
          <w:rFonts w:ascii="Times New Roman" w:hAnsi="Times New Roman" w:cs="Times New Roman"/>
          <w:sz w:val="24"/>
          <w:szCs w:val="24"/>
        </w:rPr>
        <w:t>a</w:t>
      </w:r>
      <w:r w:rsidR="006B7362" w:rsidRPr="00D73887">
        <w:rPr>
          <w:rFonts w:ascii="Times New Roman" w:hAnsi="Times New Roman" w:cs="Times New Roman"/>
          <w:sz w:val="24"/>
          <w:szCs w:val="24"/>
        </w:rPr>
        <w:t>s a</w:t>
      </w:r>
      <w:r w:rsidR="004218ED" w:rsidRPr="00D73887">
        <w:rPr>
          <w:rFonts w:ascii="Times New Roman" w:hAnsi="Times New Roman" w:cs="Times New Roman"/>
          <w:sz w:val="24"/>
          <w:szCs w:val="24"/>
        </w:rPr>
        <w:t xml:space="preserve"> proxy f</w:t>
      </w:r>
      <w:r w:rsidR="00BD4286" w:rsidRPr="00D73887">
        <w:rPr>
          <w:rFonts w:ascii="Times New Roman" w:hAnsi="Times New Roman" w:cs="Times New Roman"/>
          <w:sz w:val="24"/>
          <w:szCs w:val="24"/>
        </w:rPr>
        <w:t>or</w:t>
      </w:r>
      <w:r w:rsidR="004218ED" w:rsidRPr="00D73887">
        <w:rPr>
          <w:rFonts w:ascii="Times New Roman" w:hAnsi="Times New Roman" w:cs="Times New Roman"/>
          <w:sz w:val="24"/>
          <w:szCs w:val="24"/>
        </w:rPr>
        <w:t xml:space="preserve"> the performance of health care systems</w:t>
      </w:r>
      <w:r w:rsidR="003B1E7D" w:rsidRPr="00D73887">
        <w:rPr>
          <w:rFonts w:ascii="Times New Roman" w:hAnsi="Times New Roman" w:cs="Times New Roman"/>
          <w:sz w:val="24"/>
          <w:szCs w:val="24"/>
        </w:rPr>
        <w:t>.</w:t>
      </w:r>
      <w:r w:rsidR="004218ED"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w:t>
      </w:r>
      <w:r w:rsidR="004218ED" w:rsidRPr="00D73887">
        <w:rPr>
          <w:rFonts w:ascii="Times New Roman" w:hAnsi="Times New Roman" w:cs="Times New Roman"/>
          <w:sz w:val="24"/>
          <w:szCs w:val="24"/>
        </w:rPr>
        <w:fldChar w:fldCharType="end"/>
      </w:r>
      <w:r w:rsidR="00980A40" w:rsidRPr="00D73887">
        <w:rPr>
          <w:rFonts w:ascii="Times New Roman" w:hAnsi="Times New Roman" w:cs="Times New Roman"/>
          <w:sz w:val="24"/>
          <w:szCs w:val="24"/>
        </w:rPr>
        <w:t xml:space="preserve"> </w:t>
      </w:r>
      <w:r w:rsidR="00C14FBD" w:rsidRPr="00D73887">
        <w:rPr>
          <w:rFonts w:ascii="Times New Roman" w:hAnsi="Times New Roman" w:cs="Times New Roman"/>
          <w:sz w:val="24"/>
          <w:szCs w:val="24"/>
        </w:rPr>
        <w:t>T</w:t>
      </w:r>
      <w:r w:rsidR="009A7DE1" w:rsidRPr="00D73887">
        <w:rPr>
          <w:rFonts w:ascii="Times New Roman" w:hAnsi="Times New Roman" w:cs="Times New Roman"/>
          <w:sz w:val="24"/>
          <w:szCs w:val="24"/>
        </w:rPr>
        <w:t>o mitigate biase</w:t>
      </w:r>
      <w:r w:rsidR="00EE13A8" w:rsidRPr="00D73887">
        <w:rPr>
          <w:rFonts w:ascii="Times New Roman" w:hAnsi="Times New Roman" w:cs="Times New Roman"/>
          <w:sz w:val="24"/>
          <w:szCs w:val="24"/>
        </w:rPr>
        <w:t>s</w:t>
      </w:r>
      <w:r w:rsidR="009A7DE1" w:rsidRPr="00D73887">
        <w:rPr>
          <w:rFonts w:ascii="Times New Roman" w:hAnsi="Times New Roman" w:cs="Times New Roman"/>
          <w:sz w:val="24"/>
          <w:szCs w:val="24"/>
        </w:rPr>
        <w:t xml:space="preserve"> </w:t>
      </w:r>
      <w:r w:rsidR="003032B4" w:rsidRPr="00D73887">
        <w:rPr>
          <w:rFonts w:ascii="Times New Roman" w:hAnsi="Times New Roman" w:cs="Times New Roman"/>
          <w:sz w:val="24"/>
          <w:szCs w:val="24"/>
        </w:rPr>
        <w:t xml:space="preserve">due to misclassification of causes of death, </w:t>
      </w:r>
      <w:r w:rsidR="009A7DE1" w:rsidRPr="00D73887">
        <w:rPr>
          <w:rFonts w:ascii="Times New Roman" w:hAnsi="Times New Roman" w:cs="Times New Roman"/>
          <w:sz w:val="24"/>
          <w:szCs w:val="24"/>
        </w:rPr>
        <w:t>we focus</w:t>
      </w:r>
      <w:r w:rsidR="00F63FDC" w:rsidRPr="00D73887">
        <w:rPr>
          <w:rFonts w:ascii="Times New Roman" w:hAnsi="Times New Roman" w:cs="Times New Roman"/>
          <w:sz w:val="24"/>
          <w:szCs w:val="24"/>
        </w:rPr>
        <w:t>ed</w:t>
      </w:r>
      <w:r w:rsidR="009A7DE1" w:rsidRPr="00D73887">
        <w:rPr>
          <w:rFonts w:ascii="Times New Roman" w:hAnsi="Times New Roman" w:cs="Times New Roman"/>
          <w:sz w:val="24"/>
          <w:szCs w:val="24"/>
        </w:rPr>
        <w:t xml:space="preserve"> on </w:t>
      </w:r>
      <w:r w:rsidR="003032B4" w:rsidRPr="00D73887">
        <w:rPr>
          <w:rFonts w:ascii="Times New Roman" w:hAnsi="Times New Roman" w:cs="Times New Roman"/>
          <w:sz w:val="24"/>
          <w:szCs w:val="24"/>
        </w:rPr>
        <w:t xml:space="preserve">deaths occurring </w:t>
      </w:r>
      <w:r w:rsidR="005B366A" w:rsidRPr="00D73887">
        <w:rPr>
          <w:rFonts w:ascii="Times New Roman" w:hAnsi="Times New Roman" w:cs="Times New Roman"/>
          <w:sz w:val="24"/>
          <w:szCs w:val="24"/>
        </w:rPr>
        <w:t xml:space="preserve">below age </w:t>
      </w:r>
      <w:ins w:id="138" w:author="José Manuel Aburto" w:date="2018-08-14T14:24:00Z">
        <w:r w:rsidR="000A1FC7">
          <w:rPr>
            <w:rFonts w:ascii="Times New Roman" w:hAnsi="Times New Roman" w:cs="Times New Roman"/>
            <w:sz w:val="24"/>
            <w:szCs w:val="24"/>
          </w:rPr>
          <w:t>8</w:t>
        </w:r>
      </w:ins>
      <w:del w:id="139" w:author="José Manuel Aburto" w:date="2018-08-14T14:24:00Z">
        <w:r w:rsidR="005B366A" w:rsidRPr="00D73887" w:rsidDel="000A1FC7">
          <w:rPr>
            <w:rFonts w:ascii="Times New Roman" w:hAnsi="Times New Roman" w:cs="Times New Roman"/>
            <w:sz w:val="24"/>
            <w:szCs w:val="24"/>
          </w:rPr>
          <w:delText>9</w:delText>
        </w:r>
      </w:del>
      <w:r w:rsidR="005B366A" w:rsidRPr="00D73887">
        <w:rPr>
          <w:rFonts w:ascii="Times New Roman" w:hAnsi="Times New Roman" w:cs="Times New Roman"/>
          <w:sz w:val="24"/>
          <w:szCs w:val="24"/>
        </w:rPr>
        <w:t xml:space="preserve">5 </w:t>
      </w:r>
      <w:r w:rsidR="009A7DE1" w:rsidRPr="00D73887">
        <w:rPr>
          <w:rFonts w:ascii="Times New Roman" w:hAnsi="Times New Roman" w:cs="Times New Roman"/>
          <w:sz w:val="24"/>
          <w:szCs w:val="24"/>
        </w:rPr>
        <w:t xml:space="preserve">since </w:t>
      </w:r>
      <w:r w:rsidR="003E50C7" w:rsidRPr="00D73887">
        <w:rPr>
          <w:rFonts w:ascii="Times New Roman" w:hAnsi="Times New Roman" w:cs="Times New Roman"/>
          <w:sz w:val="24"/>
          <w:szCs w:val="24"/>
        </w:rPr>
        <w:t xml:space="preserve">cause-specific </w:t>
      </w:r>
      <w:r w:rsidR="009A7DE1" w:rsidRPr="00D73887">
        <w:rPr>
          <w:rFonts w:ascii="Times New Roman" w:hAnsi="Times New Roman" w:cs="Times New Roman"/>
          <w:sz w:val="24"/>
          <w:szCs w:val="24"/>
        </w:rPr>
        <w:t>coding practices</w:t>
      </w:r>
      <w:r w:rsidR="005B0662" w:rsidRPr="00D73887">
        <w:rPr>
          <w:rFonts w:ascii="Times New Roman" w:hAnsi="Times New Roman" w:cs="Times New Roman"/>
          <w:sz w:val="24"/>
          <w:szCs w:val="24"/>
        </w:rPr>
        <w:t xml:space="preserve"> above that age</w:t>
      </w:r>
      <w:r w:rsidR="009A7DE1" w:rsidRPr="00D73887">
        <w:rPr>
          <w:rFonts w:ascii="Times New Roman" w:hAnsi="Times New Roman" w:cs="Times New Roman"/>
          <w:sz w:val="24"/>
          <w:szCs w:val="24"/>
        </w:rPr>
        <w:t xml:space="preserve"> are less reliable due </w:t>
      </w:r>
      <w:r w:rsidR="000510ED" w:rsidRPr="00D73887">
        <w:rPr>
          <w:rFonts w:ascii="Times New Roman" w:hAnsi="Times New Roman" w:cs="Times New Roman"/>
          <w:sz w:val="24"/>
          <w:szCs w:val="24"/>
        </w:rPr>
        <w:t>to the presence of comorbidities</w:t>
      </w:r>
      <w:del w:id="140" w:author="Hiram Beltran-Sanchez" w:date="2018-08-26T16:01:00Z">
        <w:r w:rsidR="005B0662" w:rsidRPr="00D73887" w:rsidDel="00E12175">
          <w:rPr>
            <w:rFonts w:ascii="Times New Roman" w:hAnsi="Times New Roman" w:cs="Times New Roman"/>
            <w:sz w:val="24"/>
            <w:szCs w:val="24"/>
          </w:rPr>
          <w:delText>.</w:delText>
        </w:r>
      </w:del>
      <w:r w:rsidR="000A1FC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&lt;EndNote&gt;&lt;Cite&gt;&lt;Author&gt;Rosenberg&lt;/Author&gt;&lt;Year&gt;1999&lt;/Year&gt;&lt;RecNum&gt;128&lt;/RecNum&gt;&lt;DisplayText&gt;&lt;style face="superscript"&gt;23&lt;/style&gt;&lt;/DisplayText&gt;&lt;record&gt;&lt;rec-number&gt;128&lt;/rec-number&gt;&lt;foreign-keys&gt;&lt;key app="EN" db-id="xwts0fz21atwpxe2avovtpe5rz9v2fw0dtxf" timestamp="1534152675"&gt;128&lt;/key&gt;&lt;/foreign-keys&gt;&lt;ref-type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0A1FC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23</w:t>
      </w:r>
      <w:r w:rsidR="000A1FC7">
        <w:rPr>
          <w:rFonts w:ascii="Times New Roman" w:hAnsi="Times New Roman" w:cs="Times New Roman"/>
          <w:sz w:val="24"/>
          <w:szCs w:val="24"/>
        </w:rPr>
        <w:fldChar w:fldCharType="end"/>
      </w:r>
      <w:ins w:id="141" w:author="Hiram Beltran-Sanchez" w:date="2018-08-26T16:01:00Z">
        <w:r w:rsidR="00E12175">
          <w:rPr>
            <w:rFonts w:ascii="Times New Roman" w:hAnsi="Times New Roman" w:cs="Times New Roman"/>
            <w:sz w:val="24"/>
            <w:szCs w:val="24"/>
          </w:rPr>
          <w:t xml:space="preserve"> </w:t>
        </w:r>
        <w:r w:rsidR="00E12175">
          <w:rPr>
            <w:rFonts w:ascii="Times New Roman" w:hAnsi="Times New Roman"/>
            <w:sz w:val="24"/>
            <w:szCs w:val="24"/>
          </w:rPr>
          <w:t>and about XX% of homicide occurred below this age in the study period.</w:t>
        </w:r>
      </w:ins>
    </w:p>
    <w:p w14:paraId="2C17F252" w14:textId="6BF47389" w:rsidR="000E09A3" w:rsidRPr="00D73887"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We </w:t>
      </w:r>
      <w:r w:rsidR="007B7683" w:rsidRPr="00D73887">
        <w:rPr>
          <w:rFonts w:ascii="Times New Roman" w:hAnsi="Times New Roman" w:cs="Times New Roman"/>
          <w:sz w:val="24"/>
          <w:szCs w:val="24"/>
        </w:rPr>
        <w:t xml:space="preserve">study </w:t>
      </w:r>
      <w:r w:rsidRPr="00D73887">
        <w:rPr>
          <w:rFonts w:ascii="Times New Roman" w:hAnsi="Times New Roman" w:cs="Times New Roman"/>
          <w:sz w:val="24"/>
          <w:szCs w:val="24"/>
        </w:rPr>
        <w:t>two</w:t>
      </w:r>
      <w:r w:rsidR="00AA075D">
        <w:rPr>
          <w:rFonts w:ascii="Times New Roman" w:hAnsi="Times New Roman" w:cs="Times New Roman"/>
          <w:sz w:val="24"/>
          <w:szCs w:val="24"/>
        </w:rPr>
        <w:t xml:space="preserve"> comparable</w:t>
      </w:r>
      <w:r w:rsidRPr="00D73887">
        <w:rPr>
          <w:rFonts w:ascii="Times New Roman" w:hAnsi="Times New Roman" w:cs="Times New Roman"/>
          <w:sz w:val="24"/>
          <w:szCs w:val="24"/>
        </w:rPr>
        <w:t xml:space="preserve"> 10-year periods</w:t>
      </w:r>
      <w:r w:rsidR="007B7683" w:rsidRPr="00D73887">
        <w:rPr>
          <w:rFonts w:ascii="Times New Roman" w:hAnsi="Times New Roman" w:cs="Times New Roman"/>
          <w:sz w:val="24"/>
          <w:szCs w:val="24"/>
        </w:rPr>
        <w:t>,</w:t>
      </w:r>
      <w:r w:rsidRPr="00D73887">
        <w:rPr>
          <w:rFonts w:ascii="Times New Roman" w:hAnsi="Times New Roman" w:cs="Times New Roman"/>
          <w:sz w:val="24"/>
          <w:szCs w:val="24"/>
        </w:rPr>
        <w:t xml:space="preserve"> between 1995 and 2005, and from 2005 to 2015</w:t>
      </w:r>
      <w:ins w:id="142" w:author="Hiram Beltran-Sanchez" w:date="2018-08-26T13:38:00Z">
        <w:r w:rsidR="00305B2B">
          <w:rPr>
            <w:rFonts w:ascii="Times New Roman" w:hAnsi="Times New Roman" w:cs="Times New Roman"/>
            <w:sz w:val="24"/>
            <w:szCs w:val="24"/>
          </w:rPr>
          <w:t xml:space="preserve"> that represent periods of major changes in homicides</w:t>
        </w:r>
      </w:ins>
      <w:ins w:id="143" w:author="Hiram Beltran-Sanchez" w:date="2018-08-26T13:39:00Z">
        <w:r w:rsidR="00305B2B">
          <w:rPr>
            <w:rFonts w:ascii="Times New Roman" w:hAnsi="Times New Roman" w:cs="Times New Roman"/>
            <w:sz w:val="24"/>
            <w:szCs w:val="24"/>
          </w:rPr>
          <w:t xml:space="preserve"> </w:t>
        </w:r>
        <w:commentRangeStart w:id="144"/>
        <w:r w:rsidR="00305B2B">
          <w:rPr>
            <w:rFonts w:ascii="Times New Roman" w:hAnsi="Times New Roman" w:cs="Times New Roman"/>
            <w:sz w:val="24"/>
            <w:szCs w:val="24"/>
          </w:rPr>
          <w:t>(Figure</w:t>
        </w:r>
        <w:commentRangeEnd w:id="144"/>
        <w:r w:rsidR="00305B2B">
          <w:rPr>
            <w:rStyle w:val="CommentReference"/>
          </w:rPr>
          <w:commentReference w:id="144"/>
        </w:r>
        <w:r w:rsidR="00305B2B">
          <w:rPr>
            <w:rFonts w:ascii="Times New Roman" w:hAnsi="Times New Roman" w:cs="Times New Roman"/>
            <w:sz w:val="24"/>
            <w:szCs w:val="24"/>
          </w:rPr>
          <w:t xml:space="preserve">) </w:t>
        </w:r>
      </w:ins>
      <w:r w:rsidRPr="00D73887">
        <w:rPr>
          <w:rFonts w:ascii="Times New Roman" w:hAnsi="Times New Roman" w:cs="Times New Roman"/>
          <w:sz w:val="24"/>
          <w:szCs w:val="24"/>
        </w:rPr>
        <w:t xml:space="preserve">. </w:t>
      </w:r>
      <w:r w:rsidR="00E3719C" w:rsidRPr="00D73887">
        <w:rPr>
          <w:rFonts w:ascii="Times New Roman" w:hAnsi="Times New Roman" w:cs="Times New Roman"/>
          <w:sz w:val="24"/>
          <w:szCs w:val="24"/>
        </w:rPr>
        <w:t>Th</w:t>
      </w:r>
      <w:ins w:id="145" w:author="Hiram Beltran-Sanchez" w:date="2018-08-26T13:39:00Z">
        <w:r w:rsidR="00305B2B">
          <w:rPr>
            <w:rFonts w:ascii="Times New Roman" w:hAnsi="Times New Roman" w:cs="Times New Roman"/>
            <w:sz w:val="24"/>
            <w:szCs w:val="24"/>
          </w:rPr>
          <w:t>e first period</w:t>
        </w:r>
      </w:ins>
      <w:del w:id="146" w:author="Hiram Beltran-Sanchez" w:date="2018-08-26T13:39:00Z">
        <w:r w:rsidR="00E3719C" w:rsidRPr="00D73887" w:rsidDel="00305B2B">
          <w:rPr>
            <w:rFonts w:ascii="Times New Roman" w:hAnsi="Times New Roman" w:cs="Times New Roman"/>
            <w:sz w:val="24"/>
            <w:szCs w:val="24"/>
          </w:rPr>
          <w:delText>is allowed us to identify a period of</w:delText>
        </w:r>
      </w:del>
      <w:ins w:id="147" w:author="Hiram Beltran-Sanchez" w:date="2018-08-26T13:39:00Z">
        <w:r w:rsidR="00305B2B">
          <w:rPr>
            <w:rFonts w:ascii="Times New Roman" w:hAnsi="Times New Roman" w:cs="Times New Roman"/>
            <w:sz w:val="24"/>
            <w:szCs w:val="24"/>
          </w:rPr>
          <w:t xml:space="preserve"> corresponds to</w:t>
        </w:r>
      </w:ins>
      <w:r w:rsidR="00E3719C" w:rsidRPr="00D73887">
        <w:rPr>
          <w:rFonts w:ascii="Times New Roman" w:hAnsi="Times New Roman" w:cs="Times New Roman"/>
          <w:sz w:val="24"/>
          <w:szCs w:val="24"/>
        </w:rPr>
        <w:t xml:space="preserve"> mortality improvements (1995-2005)</w:t>
      </w:r>
      <w:r w:rsidR="00A711AD"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in</w:t>
      </w:r>
      <w:r w:rsidR="00842F0B" w:rsidRPr="00D73887">
        <w:rPr>
          <w:rFonts w:ascii="Times New Roman" w:hAnsi="Times New Roman" w:cs="Times New Roman"/>
          <w:sz w:val="24"/>
          <w:szCs w:val="24"/>
        </w:rPr>
        <w:t xml:space="preserve"> which</w:t>
      </w:r>
      <w:r w:rsidR="008617C1" w:rsidRPr="00D73887">
        <w:rPr>
          <w:rFonts w:ascii="Times New Roman" w:hAnsi="Times New Roman" w:cs="Times New Roman"/>
          <w:sz w:val="24"/>
          <w:szCs w:val="24"/>
        </w:rPr>
        <w:t xml:space="preserve"> life expectancy increased by 2</w:t>
      </w:r>
      <w:r w:rsidR="00980A40" w:rsidRPr="00D73887">
        <w:rPr>
          <w:color w:val="000000"/>
          <w:sz w:val="24"/>
          <w:szCs w:val="24"/>
        </w:rPr>
        <w:t>.</w:t>
      </w:r>
      <w:r w:rsidR="00E3719C" w:rsidRPr="00D73887">
        <w:rPr>
          <w:rFonts w:ascii="Times New Roman" w:hAnsi="Times New Roman" w:cs="Times New Roman"/>
          <w:sz w:val="24"/>
          <w:szCs w:val="24"/>
        </w:rPr>
        <w:t xml:space="preserve">1 </w:t>
      </w:r>
      <w:r w:rsidR="008617C1" w:rsidRPr="00D73887">
        <w:rPr>
          <w:rFonts w:ascii="Times New Roman" w:hAnsi="Times New Roman" w:cs="Times New Roman"/>
          <w:sz w:val="24"/>
          <w:szCs w:val="24"/>
        </w:rPr>
        <w:t>and 4</w:t>
      </w:r>
      <w:r w:rsidR="00980A40" w:rsidRPr="00D73887">
        <w:rPr>
          <w:color w:val="000000"/>
          <w:sz w:val="24"/>
          <w:szCs w:val="24"/>
        </w:rPr>
        <w:t>.</w:t>
      </w:r>
      <w:r w:rsidR="00842F0B" w:rsidRPr="00D73887">
        <w:rPr>
          <w:rFonts w:ascii="Times New Roman" w:hAnsi="Times New Roman" w:cs="Times New Roman"/>
          <w:sz w:val="24"/>
          <w:szCs w:val="24"/>
        </w:rPr>
        <w:t xml:space="preserve">3 </w:t>
      </w:r>
      <w:r w:rsidR="00E3719C" w:rsidRPr="00D73887">
        <w:rPr>
          <w:rFonts w:ascii="Times New Roman" w:hAnsi="Times New Roman" w:cs="Times New Roman"/>
          <w:sz w:val="24"/>
          <w:szCs w:val="24"/>
        </w:rPr>
        <w:t>years</w:t>
      </w:r>
      <w:r w:rsidR="00842F0B" w:rsidRPr="00D73887">
        <w:rPr>
          <w:rFonts w:ascii="Times New Roman" w:hAnsi="Times New Roman" w:cs="Times New Roman"/>
          <w:sz w:val="24"/>
          <w:szCs w:val="24"/>
        </w:rPr>
        <w:t xml:space="preserve"> for males and females</w:t>
      </w:r>
      <w:r w:rsidR="007B7683" w:rsidRPr="00D73887">
        <w:rPr>
          <w:rFonts w:ascii="Times New Roman" w:hAnsi="Times New Roman" w:cs="Times New Roman"/>
          <w:sz w:val="24"/>
          <w:szCs w:val="24"/>
        </w:rPr>
        <w:t>,</w:t>
      </w:r>
      <w:r w:rsidR="00842F0B" w:rsidRPr="00D73887">
        <w:rPr>
          <w:rFonts w:ascii="Times New Roman" w:hAnsi="Times New Roman" w:cs="Times New Roman"/>
          <w:sz w:val="24"/>
          <w:szCs w:val="24"/>
        </w:rPr>
        <w:t xml:space="preserve"> respectively</w:t>
      </w:r>
      <w:r w:rsidR="003B1E7D" w:rsidRPr="00D73887">
        <w:rPr>
          <w:rFonts w:ascii="Times New Roman" w:hAnsi="Times New Roman" w:cs="Times New Roman"/>
          <w:sz w:val="24"/>
          <w:szCs w:val="24"/>
        </w:rPr>
        <w:t>,</w:t>
      </w:r>
      <w:r w:rsidR="00E3719C"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E3719C" w:rsidRPr="00D73887">
        <w:rPr>
          <w:rFonts w:ascii="Times New Roman" w:hAnsi="Times New Roman" w:cs="Times New Roman"/>
          <w:sz w:val="24"/>
          <w:szCs w:val="24"/>
        </w:rPr>
        <w:fldChar w:fldCharType="end"/>
      </w:r>
      <w:r w:rsidR="00E3719C" w:rsidRPr="00D73887">
        <w:rPr>
          <w:rFonts w:ascii="Times New Roman" w:hAnsi="Times New Roman" w:cs="Times New Roman"/>
          <w:sz w:val="24"/>
          <w:szCs w:val="24"/>
        </w:rPr>
        <w:t xml:space="preserve"> and homicide rates </w:t>
      </w:r>
      <w:r w:rsidR="006B7362" w:rsidRPr="00D73887">
        <w:rPr>
          <w:rFonts w:ascii="Times New Roman" w:hAnsi="Times New Roman" w:cs="Times New Roman"/>
          <w:sz w:val="24"/>
          <w:szCs w:val="24"/>
        </w:rPr>
        <w:t>declined</w:t>
      </w:r>
      <w:r w:rsidR="00842F0B"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among</w:t>
      </w:r>
      <w:r w:rsidR="00842F0B" w:rsidRPr="00D73887">
        <w:rPr>
          <w:rFonts w:ascii="Times New Roman" w:hAnsi="Times New Roman" w:cs="Times New Roman"/>
          <w:sz w:val="24"/>
          <w:szCs w:val="24"/>
        </w:rPr>
        <w:t xml:space="preserve"> young </w:t>
      </w:r>
      <w:r w:rsidR="00EE35ED" w:rsidRPr="00D73887">
        <w:rPr>
          <w:rFonts w:ascii="Times New Roman" w:hAnsi="Times New Roman" w:cs="Times New Roman"/>
          <w:sz w:val="24"/>
          <w:szCs w:val="24"/>
        </w:rPr>
        <w:t>adults</w:t>
      </w:r>
      <w:ins w:id="148" w:author="Hiram Beltran-Sanchez" w:date="2018-08-26T13:40:00Z">
        <w:r w:rsidR="00305B2B">
          <w:rPr>
            <w:rFonts w:ascii="Times New Roman" w:hAnsi="Times New Roman" w:cs="Times New Roman"/>
            <w:sz w:val="24"/>
            <w:szCs w:val="24"/>
          </w:rPr>
          <w:t>;</w:t>
        </w:r>
      </w:ins>
      <w:del w:id="149" w:author="Hiram Beltran-Sanchez" w:date="2018-08-26T13:40:00Z">
        <w:r w:rsidR="003B1E7D" w:rsidRPr="00D73887" w:rsidDel="00305B2B">
          <w:rPr>
            <w:rFonts w:ascii="Times New Roman" w:hAnsi="Times New Roman" w:cs="Times New Roman"/>
            <w:sz w:val="24"/>
            <w:szCs w:val="24"/>
          </w:rPr>
          <w:delText>.</w:delText>
        </w:r>
      </w:del>
      <w:r w:rsidR="00AA075D">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AA075D">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AA075D">
        <w:rPr>
          <w:rFonts w:ascii="Times New Roman" w:hAnsi="Times New Roman" w:cs="Times New Roman"/>
          <w:sz w:val="24"/>
          <w:szCs w:val="24"/>
        </w:rPr>
        <w:fldChar w:fldCharType="end"/>
      </w:r>
      <w:r w:rsidR="00B9218A" w:rsidRPr="00D73887">
        <w:rPr>
          <w:rFonts w:ascii="Times New Roman" w:hAnsi="Times New Roman" w:cs="Times New Roman"/>
          <w:sz w:val="24"/>
          <w:szCs w:val="24"/>
        </w:rPr>
        <w:t xml:space="preserve"> </w:t>
      </w:r>
      <w:ins w:id="150" w:author="Hiram Beltran-Sanchez" w:date="2018-08-26T13:40:00Z">
        <w:r w:rsidR="00305B2B">
          <w:rPr>
            <w:rFonts w:ascii="Times New Roman" w:hAnsi="Times New Roman" w:cs="Times New Roman"/>
            <w:sz w:val="24"/>
            <w:szCs w:val="24"/>
          </w:rPr>
          <w:t>while t</w:t>
        </w:r>
      </w:ins>
      <w:del w:id="151" w:author="Hiram Beltran-Sanchez" w:date="2018-08-26T13:40:00Z">
        <w:r w:rsidR="00B9218A" w:rsidRPr="00D73887" w:rsidDel="00305B2B">
          <w:rPr>
            <w:rFonts w:ascii="Times New Roman" w:hAnsi="Times New Roman" w:cs="Times New Roman"/>
            <w:sz w:val="24"/>
            <w:szCs w:val="24"/>
          </w:rPr>
          <w:delText>T</w:delText>
        </w:r>
      </w:del>
      <w:r w:rsidR="00B9218A" w:rsidRPr="00D73887">
        <w:rPr>
          <w:rFonts w:ascii="Times New Roman" w:hAnsi="Times New Roman" w:cs="Times New Roman"/>
          <w:sz w:val="24"/>
          <w:szCs w:val="24"/>
        </w:rPr>
        <w:t>he second period (2005-2015) is characterized by</w:t>
      </w:r>
      <w:r w:rsidR="0090364D">
        <w:rPr>
          <w:rFonts w:ascii="Times New Roman" w:hAnsi="Times New Roman" w:cs="Times New Roman"/>
          <w:sz w:val="24"/>
          <w:szCs w:val="24"/>
        </w:rPr>
        <w:t xml:space="preserve"> the upsurge of violence and homicides in Mexico.</w:t>
      </w:r>
      <w:r w:rsidR="00842F0B"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842F0B" w:rsidRPr="00D73887">
        <w:rPr>
          <w:rFonts w:ascii="Times New Roman" w:hAnsi="Times New Roman" w:cs="Times New Roman"/>
          <w:sz w:val="24"/>
          <w:szCs w:val="24"/>
        </w:rPr>
        <w:fldChar w:fldCharType="end"/>
      </w:r>
      <w:r w:rsidR="00842F0B" w:rsidRPr="00D73887">
        <w:rPr>
          <w:rFonts w:ascii="Times New Roman" w:hAnsi="Times New Roman" w:cs="Times New Roman"/>
          <w:sz w:val="24"/>
          <w:szCs w:val="24"/>
        </w:rPr>
        <w:t xml:space="preserve"> </w:t>
      </w:r>
    </w:p>
    <w:p w14:paraId="2B856DBD" w14:textId="74A1C726" w:rsidR="00CC0A4A" w:rsidRPr="00D73887" w:rsidRDefault="00A26664"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lastRenderedPageBreak/>
        <w:t xml:space="preserve">Lifespan </w:t>
      </w:r>
      <w:r w:rsidR="006A305A" w:rsidRPr="00D73887">
        <w:rPr>
          <w:rFonts w:ascii="Times New Roman" w:hAnsi="Times New Roman" w:cs="Times New Roman"/>
          <w:i/>
          <w:sz w:val="24"/>
          <w:szCs w:val="24"/>
        </w:rPr>
        <w:t>inequality</w:t>
      </w:r>
      <w:r w:rsidRPr="00D73887">
        <w:rPr>
          <w:rFonts w:ascii="Times New Roman" w:hAnsi="Times New Roman" w:cs="Times New Roman"/>
          <w:i/>
          <w:sz w:val="24"/>
          <w:szCs w:val="24"/>
        </w:rPr>
        <w:t xml:space="preserve"> indicator</w:t>
      </w:r>
    </w:p>
    <w:p w14:paraId="11930B88" w14:textId="445C01DE" w:rsidR="008505EE" w:rsidRPr="00D73887" w:rsidRDefault="00CC0A4A"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r w:rsidRPr="00D73887">
        <w:rPr>
          <w:rFonts w:ascii="Times New Roman" w:hAnsi="Times New Roman" w:cs="Times New Roman"/>
          <w:sz w:val="24"/>
          <w:szCs w:val="24"/>
        </w:rPr>
        <w:tab/>
      </w:r>
      <w:r w:rsidR="009F5691" w:rsidRPr="00D73887">
        <w:rPr>
          <w:rFonts w:ascii="Times New Roman" w:hAnsi="Times New Roman" w:cs="Times New Roman"/>
          <w:sz w:val="24"/>
          <w:szCs w:val="24"/>
        </w:rPr>
        <w:t>W</w:t>
      </w:r>
      <w:r w:rsidR="00745769" w:rsidRPr="00D73887">
        <w:rPr>
          <w:rFonts w:ascii="Times New Roman" w:hAnsi="Times New Roman" w:cs="Times New Roman"/>
          <w:sz w:val="24"/>
          <w:szCs w:val="24"/>
        </w:rPr>
        <w:t>e use</w:t>
      </w:r>
      <w:r w:rsidR="00DF0041" w:rsidRPr="00D73887">
        <w:rPr>
          <w:rFonts w:ascii="Times New Roman" w:hAnsi="Times New Roman" w:cs="Times New Roman"/>
          <w:sz w:val="24"/>
          <w:szCs w:val="24"/>
        </w:rPr>
        <w:t xml:space="preserve"> </w:t>
      </w:r>
      <w:r w:rsidR="0090364D">
        <w:rPr>
          <w:rFonts w:ascii="Times New Roman" w:hAnsi="Times New Roman" w:cs="Times New Roman"/>
          <w:sz w:val="24"/>
          <w:szCs w:val="24"/>
        </w:rPr>
        <w:t>‘</w:t>
      </w:r>
      <w:r w:rsidR="00DF0041" w:rsidRPr="00D73887">
        <w:rPr>
          <w:rFonts w:ascii="Times New Roman" w:hAnsi="Times New Roman" w:cs="Times New Roman"/>
          <w:sz w:val="24"/>
          <w:szCs w:val="24"/>
        </w:rPr>
        <w:t>years of life lost</w:t>
      </w:r>
      <w:r w:rsidR="0090364D">
        <w:rPr>
          <w:rFonts w:ascii="Times New Roman" w:hAnsi="Times New Roman" w:cs="Times New Roman"/>
          <w:sz w:val="24"/>
          <w:szCs w:val="24"/>
        </w:rPr>
        <w:t>’</w:t>
      </w:r>
      <w:r w:rsidRPr="00D73887">
        <w:rPr>
          <w:rFonts w:ascii="Times New Roman" w:hAnsi="Times New Roman" w:cs="Times New Roman"/>
          <w:sz w:val="24"/>
          <w:szCs w:val="24"/>
        </w:rPr>
        <w:t xml:space="preserve"> as a dispersion indicator and </w:t>
      </w:r>
      <w:del w:id="152" w:author="José Manuel Aburto" w:date="2018-08-16T10:16:00Z">
        <w:r w:rsidRPr="00D73887" w:rsidDel="00945A15">
          <w:rPr>
            <w:rFonts w:ascii="Times New Roman" w:hAnsi="Times New Roman" w:cs="Times New Roman"/>
            <w:sz w:val="24"/>
            <w:szCs w:val="24"/>
          </w:rPr>
          <w:delText xml:space="preserve">we </w:delText>
        </w:r>
      </w:del>
      <w:r w:rsidRPr="00D73887">
        <w:rPr>
          <w:rFonts w:ascii="Times New Roman" w:hAnsi="Times New Roman" w:cs="Times New Roman"/>
          <w:sz w:val="24"/>
          <w:szCs w:val="24"/>
        </w:rPr>
        <w:t>refer to it as “life</w:t>
      </w:r>
      <w:r w:rsidR="003B591E" w:rsidRPr="00D73887">
        <w:rPr>
          <w:rFonts w:ascii="Times New Roman" w:hAnsi="Times New Roman" w:cs="Times New Roman"/>
          <w:sz w:val="24"/>
          <w:szCs w:val="24"/>
        </w:rPr>
        <w:t>span</w:t>
      </w:r>
      <w:r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inequality</w:t>
      </w:r>
      <w:r w:rsidRPr="00D73887">
        <w:rPr>
          <w:rFonts w:ascii="Times New Roman" w:hAnsi="Times New Roman" w:cs="Times New Roman"/>
          <w:sz w:val="24"/>
          <w:szCs w:val="24"/>
        </w:rPr>
        <w:t>”</w:t>
      </w:r>
      <w:r w:rsidR="00124F0F"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 xml:space="preserve">or “lifespan variation” </w:t>
      </w:r>
      <w:r w:rsidR="00124F0F" w:rsidRPr="00D73887">
        <w:rPr>
          <w:rFonts w:ascii="Times New Roman" w:hAnsi="Times New Roman" w:cs="Times New Roman"/>
          <w:sz w:val="24"/>
          <w:szCs w:val="24"/>
        </w:rPr>
        <w:t>from age 15</w:t>
      </w:r>
      <w:r w:rsidRPr="00D73887">
        <w:rPr>
          <w:rFonts w:ascii="Times New Roman" w:hAnsi="Times New Roman" w:cs="Times New Roman"/>
          <w:sz w:val="24"/>
          <w:szCs w:val="24"/>
        </w:rPr>
        <w:t xml:space="preserve">. It is defined as the average remaining life expectancy </w:t>
      </w:r>
      <w:ins w:id="153" w:author="José Manuel Aburto" w:date="2018-08-16T10:16:00Z">
        <w:r w:rsidR="00945A15">
          <w:rPr>
            <w:rFonts w:ascii="Times New Roman" w:hAnsi="Times New Roman" w:cs="Times New Roman"/>
            <w:sz w:val="24"/>
            <w:szCs w:val="24"/>
          </w:rPr>
          <w:t xml:space="preserve">at </w:t>
        </w:r>
      </w:ins>
      <w:del w:id="154" w:author="José Manuel Aburto" w:date="2018-08-16T10:16:00Z">
        <w:r w:rsidRPr="00D73887" w:rsidDel="00945A15">
          <w:rPr>
            <w:rFonts w:ascii="Times New Roman" w:hAnsi="Times New Roman" w:cs="Times New Roman"/>
            <w:sz w:val="24"/>
            <w:szCs w:val="24"/>
          </w:rPr>
          <w:delText xml:space="preserve">when </w:delText>
        </w:r>
      </w:del>
      <w:r w:rsidRPr="00D73887">
        <w:rPr>
          <w:rFonts w:ascii="Times New Roman" w:hAnsi="Times New Roman" w:cs="Times New Roman"/>
          <w:sz w:val="24"/>
          <w:szCs w:val="24"/>
        </w:rPr>
        <w:t>death</w:t>
      </w:r>
      <w:del w:id="155" w:author="José Manuel Aburto" w:date="2018-08-16T10:17:00Z">
        <w:r w:rsidRPr="00D73887" w:rsidDel="00945A15">
          <w:rPr>
            <w:rFonts w:ascii="Times New Roman" w:hAnsi="Times New Roman" w:cs="Times New Roman"/>
            <w:sz w:val="24"/>
            <w:szCs w:val="24"/>
          </w:rPr>
          <w:delText xml:space="preserve"> occurs</w:delText>
        </w:r>
        <w:r w:rsidR="004C14CD" w:rsidRPr="00D73887" w:rsidDel="00945A15">
          <w:rPr>
            <w:rFonts w:ascii="Times New Roman" w:hAnsi="Times New Roman" w:cs="Times New Roman"/>
            <w:sz w:val="24"/>
            <w:szCs w:val="24"/>
          </w:rPr>
          <w:delText xml:space="preserve"> above age 15</w:delText>
        </w:r>
      </w:del>
      <w:r w:rsidRPr="00D73887">
        <w:rPr>
          <w:rFonts w:ascii="Times New Roman" w:hAnsi="Times New Roman" w:cs="Times New Roman"/>
          <w:sz w:val="24"/>
          <w:szCs w:val="24"/>
        </w:rPr>
        <w:t>, or life years lost due to death</w:t>
      </w:r>
      <w:r w:rsidR="00FC3AD8" w:rsidRPr="00D73887">
        <w:rPr>
          <w:rFonts w:ascii="Times New Roman" w:hAnsi="Times New Roman" w:cs="Times New Roman"/>
          <w:sz w:val="24"/>
          <w:szCs w:val="24"/>
        </w:rPr>
        <w:t xml:space="preserve"> (see </w:t>
      </w:r>
      <w:del w:id="156" w:author="José Manuel Aburto" w:date="2018-08-16T10:17:00Z">
        <w:r w:rsidR="00FC3AD8" w:rsidRPr="00D73887" w:rsidDel="00945A15">
          <w:rPr>
            <w:rFonts w:ascii="Times New Roman" w:hAnsi="Times New Roman" w:cs="Times New Roman"/>
            <w:sz w:val="24"/>
            <w:szCs w:val="24"/>
          </w:rPr>
          <w:delText>Supplementary</w:delText>
        </w:r>
        <w:r w:rsidR="00DF0041" w:rsidRPr="00D73887" w:rsidDel="00945A15">
          <w:rPr>
            <w:rFonts w:ascii="Times New Roman" w:hAnsi="Times New Roman" w:cs="Times New Roman"/>
            <w:sz w:val="24"/>
            <w:szCs w:val="24"/>
          </w:rPr>
          <w:delText xml:space="preserve"> Material</w:delText>
        </w:r>
      </w:del>
      <w:ins w:id="157" w:author="José Manuel Aburto" w:date="2018-08-16T10:17:00Z">
        <w:r w:rsidR="00945A15">
          <w:rPr>
            <w:rFonts w:ascii="Times New Roman" w:hAnsi="Times New Roman" w:cs="Times New Roman"/>
            <w:sz w:val="24"/>
            <w:szCs w:val="24"/>
          </w:rPr>
          <w:t>SM</w:t>
        </w:r>
      </w:ins>
      <w:r w:rsidR="00DF0041" w:rsidRPr="00D73887">
        <w:rPr>
          <w:rFonts w:ascii="Times New Roman" w:hAnsi="Times New Roman" w:cs="Times New Roman"/>
          <w:sz w:val="24"/>
          <w:szCs w:val="24"/>
        </w:rPr>
        <w:t xml:space="preserve"> for a summary)</w:t>
      </w:r>
      <w:r w:rsidR="00556B92"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14</w:t>
      </w:r>
      <w:r w:rsidRPr="00D73887">
        <w:rPr>
          <w:rFonts w:ascii="Times New Roman" w:hAnsi="Times New Roman" w:cs="Times New Roman"/>
          <w:sz w:val="24"/>
          <w:szCs w:val="24"/>
        </w:rPr>
        <w:fldChar w:fldCharType="end"/>
      </w:r>
      <w:r w:rsidRPr="00D73887">
        <w:rPr>
          <w:rFonts w:ascii="Times New Roman" w:hAnsi="Times New Roman" w:cs="Times New Roman"/>
          <w:sz w:val="24"/>
          <w:szCs w:val="24"/>
        </w:rPr>
        <w:t xml:space="preserve"> For example, if</w:t>
      </w:r>
      <w:r w:rsidR="007D37D3" w:rsidRPr="00D73887">
        <w:rPr>
          <w:rFonts w:ascii="Times New Roman" w:hAnsi="Times New Roman" w:cs="Times New Roman"/>
          <w:sz w:val="24"/>
          <w:szCs w:val="24"/>
        </w:rPr>
        <w:t xml:space="preserve"> in</w:t>
      </w:r>
      <w:r w:rsidRPr="00D73887">
        <w:rPr>
          <w:rFonts w:ascii="Times New Roman" w:hAnsi="Times New Roman" w:cs="Times New Roman"/>
          <w:sz w:val="24"/>
          <w:szCs w:val="24"/>
        </w:rPr>
        <w:t xml:space="preserve"> a cohort of </w:t>
      </w:r>
      <w:r w:rsidR="0090364D">
        <w:rPr>
          <w:rFonts w:ascii="Times New Roman" w:hAnsi="Times New Roman" w:cs="Times New Roman"/>
          <w:sz w:val="24"/>
          <w:szCs w:val="24"/>
        </w:rPr>
        <w:t>new</w:t>
      </w:r>
      <w:r w:rsidR="00F65329" w:rsidRPr="00D73887">
        <w:rPr>
          <w:rFonts w:ascii="Times New Roman" w:hAnsi="Times New Roman" w:cs="Times New Roman"/>
          <w:sz w:val="24"/>
          <w:szCs w:val="24"/>
        </w:rPr>
        <w:t>borns</w:t>
      </w:r>
      <w:r w:rsidR="007D37D3" w:rsidRPr="00D73887">
        <w:rPr>
          <w:rFonts w:ascii="Times New Roman" w:hAnsi="Times New Roman" w:cs="Times New Roman"/>
          <w:sz w:val="24"/>
          <w:szCs w:val="24"/>
        </w:rPr>
        <w:t xml:space="preserve"> all</w:t>
      </w:r>
      <w:r w:rsidRPr="00D73887">
        <w:rPr>
          <w:rFonts w:ascii="Times New Roman" w:hAnsi="Times New Roman" w:cs="Times New Roman"/>
          <w:sz w:val="24"/>
          <w:szCs w:val="24"/>
        </w:rPr>
        <w:t xml:space="preserve"> die at the same age then the value of</w:t>
      </w:r>
      <w:r w:rsidR="0090364D">
        <w:rPr>
          <w:rFonts w:ascii="Times New Roman" w:hAnsi="Times New Roman" w:cs="Times New Roman"/>
          <w:sz w:val="24"/>
          <w:szCs w:val="24"/>
        </w:rPr>
        <w:t xml:space="preserve"> lifespan inequality</w:t>
      </w:r>
      <w:r w:rsidRPr="00D73887">
        <w:rPr>
          <w:rFonts w:ascii="Times New Roman" w:hAnsi="Times New Roman" w:cs="Times New Roman"/>
          <w:sz w:val="24"/>
          <w:szCs w:val="24"/>
        </w:rPr>
        <w:t xml:space="preserve"> is zero; </w:t>
      </w:r>
      <w:r w:rsidR="007D37D3" w:rsidRPr="00D73887">
        <w:rPr>
          <w:rFonts w:ascii="Times New Roman" w:hAnsi="Times New Roman" w:cs="Times New Roman"/>
          <w:sz w:val="24"/>
          <w:szCs w:val="24"/>
        </w:rPr>
        <w:t>to the extent that</w:t>
      </w:r>
      <w:r w:rsidRPr="00D73887">
        <w:rPr>
          <w:rFonts w:ascii="Times New Roman" w:hAnsi="Times New Roman" w:cs="Times New Roman"/>
          <w:sz w:val="24"/>
          <w:szCs w:val="24"/>
        </w:rPr>
        <w:t xml:space="preserve"> death </w:t>
      </w:r>
      <w:r w:rsidR="007D37D3" w:rsidRPr="00D73887">
        <w:rPr>
          <w:rFonts w:ascii="Times New Roman" w:hAnsi="Times New Roman" w:cs="Times New Roman"/>
          <w:sz w:val="24"/>
          <w:szCs w:val="24"/>
        </w:rPr>
        <w:t>occurs at different ages</w:t>
      </w:r>
      <w:r w:rsidRPr="00D73887">
        <w:rPr>
          <w:rFonts w:ascii="Times New Roman" w:hAnsi="Times New Roman" w:cs="Times New Roman"/>
          <w:sz w:val="24"/>
          <w:szCs w:val="24"/>
        </w:rPr>
        <w:t xml:space="preserve">, </w:t>
      </w:r>
      <w:r w:rsidR="007D37D3" w:rsidRPr="00D73887">
        <w:rPr>
          <w:rFonts w:ascii="Times New Roman" w:hAnsi="Times New Roman" w:cs="Times New Roman"/>
          <w:sz w:val="24"/>
          <w:szCs w:val="24"/>
        </w:rPr>
        <w:t xml:space="preserve">those who die “prematurely” </w:t>
      </w:r>
      <w:r w:rsidRPr="00D73887">
        <w:rPr>
          <w:rFonts w:ascii="Times New Roman" w:hAnsi="Times New Roman" w:cs="Times New Roman"/>
          <w:sz w:val="24"/>
          <w:szCs w:val="24"/>
        </w:rPr>
        <w:t xml:space="preserve">will </w:t>
      </w:r>
      <w:del w:id="158" w:author="José Manuel Aburto" w:date="2018-08-16T10:20:00Z">
        <w:r w:rsidRPr="00D73887" w:rsidDel="002143D9">
          <w:rPr>
            <w:rFonts w:ascii="Times New Roman" w:hAnsi="Times New Roman" w:cs="Times New Roman"/>
            <w:sz w:val="24"/>
            <w:szCs w:val="24"/>
          </w:rPr>
          <w:delText>die before their expected lifetime contribut</w:delText>
        </w:r>
        <w:r w:rsidR="00BD2713" w:rsidRPr="00D73887" w:rsidDel="002143D9">
          <w:rPr>
            <w:rFonts w:ascii="Times New Roman" w:hAnsi="Times New Roman" w:cs="Times New Roman"/>
            <w:sz w:val="24"/>
            <w:szCs w:val="24"/>
          </w:rPr>
          <w:delText xml:space="preserve">ing </w:delText>
        </w:r>
      </w:del>
      <w:ins w:id="159" w:author="José Manuel Aburto" w:date="2018-08-16T10:20:00Z">
        <w:r w:rsidR="002143D9" w:rsidRPr="00D73887">
          <w:rPr>
            <w:rFonts w:ascii="Times New Roman" w:hAnsi="Times New Roman" w:cs="Times New Roman"/>
            <w:sz w:val="24"/>
            <w:szCs w:val="24"/>
          </w:rPr>
          <w:t>contribut</w:t>
        </w:r>
        <w:r w:rsidR="002143D9">
          <w:rPr>
            <w:rFonts w:ascii="Times New Roman" w:hAnsi="Times New Roman" w:cs="Times New Roman"/>
            <w:sz w:val="24"/>
            <w:szCs w:val="24"/>
          </w:rPr>
          <w:t>e</w:t>
        </w:r>
      </w:ins>
      <w:del w:id="160" w:author="José Manuel Aburto" w:date="2018-08-16T10:20:00Z">
        <w:r w:rsidR="00BD2713" w:rsidRPr="00D73887" w:rsidDel="002143D9">
          <w:rPr>
            <w:rFonts w:ascii="Times New Roman" w:hAnsi="Times New Roman" w:cs="Times New Roman"/>
            <w:sz w:val="24"/>
            <w:szCs w:val="24"/>
          </w:rPr>
          <w:delText>lost</w:delText>
        </w:r>
      </w:del>
      <w:r w:rsidR="00BD2713" w:rsidRPr="00D73887">
        <w:rPr>
          <w:rFonts w:ascii="Times New Roman" w:hAnsi="Times New Roman" w:cs="Times New Roman"/>
          <w:sz w:val="24"/>
          <w:szCs w:val="24"/>
        </w:rPr>
        <w:t xml:space="preserve"> years to lifespan variation</w:t>
      </w:r>
      <w:r w:rsidRPr="00D73887">
        <w:rPr>
          <w:rFonts w:ascii="Times New Roman" w:hAnsi="Times New Roman" w:cs="Times New Roman"/>
          <w:sz w:val="24"/>
          <w:szCs w:val="24"/>
        </w:rPr>
        <w:t>.</w:t>
      </w:r>
      <w:r w:rsidR="00C62C42" w:rsidRPr="00D73887">
        <w:rPr>
          <w:rFonts w:ascii="Times New Roman" w:hAnsi="Times New Roman" w:cs="Times New Roman"/>
          <w:sz w:val="24"/>
          <w:szCs w:val="24"/>
        </w:rPr>
        <w:t xml:space="preserve"> W</w:t>
      </w:r>
      <w:r w:rsidR="0095646E" w:rsidRPr="00D73887">
        <w:rPr>
          <w:rFonts w:ascii="Times New Roman" w:hAnsi="Times New Roman" w:cs="Times New Roman"/>
          <w:sz w:val="24"/>
          <w:szCs w:val="24"/>
        </w:rPr>
        <w:t xml:space="preserve">e </w:t>
      </w:r>
      <w:r w:rsidR="00B507B3" w:rsidRPr="00D73887">
        <w:rPr>
          <w:rFonts w:ascii="Times New Roman" w:hAnsi="Times New Roman" w:cs="Times New Roman"/>
          <w:sz w:val="24"/>
          <w:szCs w:val="24"/>
        </w:rPr>
        <w:t>condition</w:t>
      </w:r>
      <w:r w:rsidR="00C62C42" w:rsidRPr="00D73887">
        <w:rPr>
          <w:rFonts w:ascii="Times New Roman" w:hAnsi="Times New Roman" w:cs="Times New Roman"/>
          <w:sz w:val="24"/>
          <w:szCs w:val="24"/>
        </w:rPr>
        <w:t xml:space="preserve"> on surviving to age 15</w:t>
      </w:r>
      <w:r w:rsidR="009B5821">
        <w:rPr>
          <w:rFonts w:ascii="Times New Roman" w:hAnsi="Times New Roman" w:cs="Times New Roman"/>
          <w:sz w:val="24"/>
          <w:szCs w:val="24"/>
        </w:rPr>
        <w:t xml:space="preserve"> </w:t>
      </w:r>
      <w:ins w:id="161" w:author="José Manuel Aburto" w:date="2018-08-16T17:59:00Z">
        <w:r w:rsidR="009B5821">
          <w:rPr>
            <w:rFonts w:ascii="Times New Roman" w:hAnsi="Times New Roman" w:cs="Times New Roman"/>
            <w:sz w:val="24"/>
            <w:szCs w:val="24"/>
          </w:rPr>
          <w:t>because including infant mortality conceal</w:t>
        </w:r>
      </w:ins>
      <w:ins w:id="162" w:author="José Manuel Aburto" w:date="2018-08-16T18:00:00Z">
        <w:r w:rsidR="009B5821">
          <w:rPr>
            <w:rFonts w:ascii="Times New Roman" w:hAnsi="Times New Roman" w:cs="Times New Roman"/>
            <w:sz w:val="24"/>
            <w:szCs w:val="24"/>
          </w:rPr>
          <w:t>s dynamics of mortality</w:t>
        </w:r>
      </w:ins>
      <w:r w:rsidR="009B5821">
        <w:rPr>
          <w:rFonts w:ascii="Times New Roman" w:hAnsi="Times New Roman" w:cs="Times New Roman"/>
          <w:sz w:val="24"/>
          <w:szCs w:val="24"/>
        </w:rPr>
        <w:t xml:space="preserve"> </w:t>
      </w:r>
      <w:ins w:id="163" w:author="José Manuel Aburto" w:date="2018-08-16T18:00:00Z">
        <w:r w:rsidR="009B5821">
          <w:rPr>
            <w:rFonts w:ascii="Times New Roman" w:hAnsi="Times New Roman" w:cs="Times New Roman"/>
            <w:sz w:val="24"/>
            <w:szCs w:val="24"/>
          </w:rPr>
          <w:t>at adult ages</w:t>
        </w:r>
      </w:ins>
      <w:r w:rsidR="009B5821">
        <w:rPr>
          <w:rFonts w:ascii="Times New Roman" w:hAnsi="Times New Roman" w:cs="Times New Roman"/>
          <w:sz w:val="24"/>
          <w:szCs w:val="24"/>
        </w:rPr>
        <w:fldChar w:fldCharType="begin"/>
      </w:r>
      <w:r w:rsidR="009B5821">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9B5821">
        <w:rPr>
          <w:rFonts w:ascii="Times New Roman" w:hAnsi="Times New Roman" w:cs="Times New Roman"/>
          <w:sz w:val="24"/>
          <w:szCs w:val="24"/>
        </w:rPr>
        <w:fldChar w:fldCharType="separate"/>
      </w:r>
      <w:r w:rsidR="009B5821" w:rsidRPr="009B5821">
        <w:rPr>
          <w:rFonts w:ascii="Times New Roman" w:hAnsi="Times New Roman" w:cs="Times New Roman"/>
          <w:noProof/>
          <w:sz w:val="24"/>
          <w:szCs w:val="24"/>
          <w:vertAlign w:val="superscript"/>
        </w:rPr>
        <w:t>10</w:t>
      </w:r>
      <w:r w:rsidR="009B5821">
        <w:rPr>
          <w:rFonts w:ascii="Times New Roman" w:hAnsi="Times New Roman" w:cs="Times New Roman"/>
          <w:sz w:val="24"/>
          <w:szCs w:val="24"/>
        </w:rPr>
        <w:fldChar w:fldCharType="end"/>
      </w:r>
      <w:ins w:id="164" w:author="José Manuel Aburto" w:date="2018-08-16T18:00:00Z">
        <w:r w:rsidR="009B5821">
          <w:rPr>
            <w:rFonts w:ascii="Times New Roman" w:hAnsi="Times New Roman" w:cs="Times New Roman"/>
            <w:sz w:val="24"/>
            <w:szCs w:val="24"/>
          </w:rPr>
          <w:t xml:space="preserve"> and because </w:t>
        </w:r>
      </w:ins>
      <w:ins w:id="165" w:author="José Manuel Aburto" w:date="2018-08-16T18:01:00Z">
        <w:r w:rsidR="009B5821">
          <w:rPr>
            <w:rFonts w:ascii="Times New Roman" w:hAnsi="Times New Roman" w:cs="Times New Roman"/>
            <w:sz w:val="24"/>
            <w:szCs w:val="24"/>
          </w:rPr>
          <w:t xml:space="preserve">98.5% of homicides occur </w:t>
        </w:r>
      </w:ins>
      <w:ins w:id="166" w:author="José Manuel Aburto" w:date="2018-08-16T18:03:00Z">
        <w:r w:rsidR="009B5821">
          <w:rPr>
            <w:rFonts w:ascii="Times New Roman" w:hAnsi="Times New Roman" w:cs="Times New Roman"/>
            <w:sz w:val="24"/>
            <w:szCs w:val="24"/>
          </w:rPr>
          <w:t>above</w:t>
        </w:r>
      </w:ins>
      <w:ins w:id="167" w:author="José Manuel Aburto" w:date="2018-08-16T18:01:00Z">
        <w:r w:rsidR="009B5821">
          <w:rPr>
            <w:rFonts w:ascii="Times New Roman" w:hAnsi="Times New Roman" w:cs="Times New Roman"/>
            <w:sz w:val="24"/>
            <w:szCs w:val="24"/>
          </w:rPr>
          <w:t xml:space="preserve"> that age</w:t>
        </w:r>
      </w:ins>
      <w:ins w:id="168" w:author="José Manuel Aburto" w:date="2018-08-16T18:03:00Z">
        <w:r w:rsidR="009B5821">
          <w:rPr>
            <w:rFonts w:ascii="Times New Roman" w:hAnsi="Times New Roman" w:cs="Times New Roman"/>
            <w:sz w:val="24"/>
            <w:szCs w:val="24"/>
          </w:rPr>
          <w:t>.</w:t>
        </w:r>
      </w:ins>
      <w:del w:id="169" w:author="José Manuel Aburto" w:date="2018-08-16T18:01:00Z">
        <w:r w:rsidR="00C62C42" w:rsidRPr="00D73887" w:rsidDel="009B5821">
          <w:rPr>
            <w:rFonts w:ascii="Times New Roman" w:hAnsi="Times New Roman" w:cs="Times New Roman"/>
            <w:sz w:val="24"/>
            <w:szCs w:val="24"/>
          </w:rPr>
          <w:delText xml:space="preserve"> to capture</w:delText>
        </w:r>
      </w:del>
      <w:del w:id="170" w:author="José Manuel Aburto" w:date="2018-08-16T18:03:00Z">
        <w:r w:rsidR="00C62C42" w:rsidRPr="00D73887" w:rsidDel="009B5821">
          <w:rPr>
            <w:rFonts w:ascii="Times New Roman" w:hAnsi="Times New Roman" w:cs="Times New Roman"/>
            <w:sz w:val="24"/>
            <w:szCs w:val="24"/>
          </w:rPr>
          <w:delText xml:space="preserve"> the onset of homici</w:delText>
        </w:r>
        <w:r w:rsidR="00F65329" w:rsidRPr="00D73887" w:rsidDel="009B5821">
          <w:rPr>
            <w:rFonts w:ascii="Times New Roman" w:hAnsi="Times New Roman" w:cs="Times New Roman"/>
            <w:sz w:val="24"/>
            <w:szCs w:val="24"/>
          </w:rPr>
          <w:delText>des</w:delText>
        </w:r>
        <w:r w:rsidR="00C62C42" w:rsidRPr="00D73887" w:rsidDel="009B5821">
          <w:rPr>
            <w:rFonts w:ascii="Times New Roman" w:hAnsi="Times New Roman" w:cs="Times New Roman"/>
            <w:sz w:val="24"/>
            <w:szCs w:val="24"/>
          </w:rPr>
          <w:delText>.</w:delText>
        </w:r>
        <w:r w:rsidRPr="00D73887" w:rsidDel="009B5821">
          <w:rPr>
            <w:rFonts w:ascii="Times New Roman" w:eastAsiaTheme="minorEastAsia" w:hAnsi="Times New Roman" w:cs="Times New Roman"/>
            <w:sz w:val="24"/>
            <w:szCs w:val="24"/>
          </w:rPr>
          <w:delText xml:space="preserve"> </w:delText>
        </w:r>
      </w:del>
    </w:p>
    <w:p w14:paraId="402962C1" w14:textId="59427C36" w:rsidR="00CC0A4A" w:rsidRPr="00D73887" w:rsidRDefault="008505EE"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ab/>
      </w:r>
      <w:r w:rsidR="00CC0A4A" w:rsidRPr="00D73887">
        <w:rPr>
          <w:rFonts w:ascii="Times New Roman" w:eastAsiaTheme="minorEastAsia" w:hAnsi="Times New Roman" w:cs="Times New Roman"/>
          <w:sz w:val="24"/>
          <w:szCs w:val="24"/>
        </w:rPr>
        <w:t xml:space="preserve">This indicator </w:t>
      </w:r>
      <w:del w:id="171" w:author="José Manuel Aburto" w:date="2018-08-16T10:21:00Z">
        <w:r w:rsidR="00CC0A4A" w:rsidRPr="00D73887" w:rsidDel="00CD13E5">
          <w:rPr>
            <w:rFonts w:ascii="Times New Roman" w:eastAsiaTheme="minorEastAsia" w:hAnsi="Times New Roman" w:cs="Times New Roman"/>
            <w:sz w:val="24"/>
            <w:szCs w:val="24"/>
          </w:rPr>
          <w:delText xml:space="preserve">has </w:delText>
        </w:r>
        <w:r w:rsidR="00A77AA9" w:rsidRPr="00D73887" w:rsidDel="00CD13E5">
          <w:rPr>
            <w:rFonts w:ascii="Times New Roman" w:eastAsiaTheme="minorEastAsia" w:hAnsi="Times New Roman" w:cs="Times New Roman"/>
            <w:sz w:val="24"/>
            <w:szCs w:val="24"/>
          </w:rPr>
          <w:delText xml:space="preserve">three main properties: it </w:delText>
        </w:r>
      </w:del>
      <w:r w:rsidR="00A77AA9" w:rsidRPr="00D73887">
        <w:rPr>
          <w:rFonts w:ascii="Times New Roman" w:eastAsiaTheme="minorEastAsia" w:hAnsi="Times New Roman" w:cs="Times New Roman"/>
          <w:sz w:val="24"/>
          <w:szCs w:val="24"/>
        </w:rPr>
        <w:t>is</w:t>
      </w:r>
      <w:r w:rsidR="00CC0A4A" w:rsidRPr="00D73887">
        <w:rPr>
          <w:rFonts w:ascii="Times New Roman" w:eastAsiaTheme="minorEastAsia" w:hAnsi="Times New Roman" w:cs="Times New Roman"/>
          <w:sz w:val="24"/>
          <w:szCs w:val="24"/>
        </w:rPr>
        <w:t xml:space="preserve"> easy to understand</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to </w:t>
      </w:r>
      <w:r w:rsidR="00433C6C" w:rsidRPr="00D73887">
        <w:rPr>
          <w:rFonts w:ascii="Times New Roman" w:eastAsiaTheme="minorEastAsia" w:hAnsi="Times New Roman" w:cs="Times New Roman"/>
          <w:sz w:val="24"/>
          <w:szCs w:val="24"/>
        </w:rPr>
        <w:t>interpret</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and </w:t>
      </w:r>
      <w:r w:rsidR="004617D6" w:rsidRPr="00D73887">
        <w:rPr>
          <w:rFonts w:ascii="Times New Roman" w:eastAsiaTheme="minorEastAsia" w:hAnsi="Times New Roman" w:cs="Times New Roman"/>
          <w:sz w:val="24"/>
          <w:szCs w:val="24"/>
        </w:rPr>
        <w:t xml:space="preserve">to </w:t>
      </w:r>
      <w:r w:rsidR="003B591E" w:rsidRPr="00D73887">
        <w:rPr>
          <w:rFonts w:ascii="Times New Roman" w:eastAsiaTheme="minorEastAsia" w:hAnsi="Times New Roman" w:cs="Times New Roman"/>
          <w:sz w:val="24"/>
          <w:szCs w:val="24"/>
        </w:rPr>
        <w:t>decompose</w:t>
      </w:r>
      <w:r w:rsidR="004617D6"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thereby </w:t>
      </w:r>
      <w:r w:rsidR="004617D6" w:rsidRPr="00D73887">
        <w:rPr>
          <w:rFonts w:ascii="Times New Roman" w:eastAsiaTheme="minorEastAsia" w:hAnsi="Times New Roman" w:cs="Times New Roman"/>
          <w:sz w:val="24"/>
          <w:szCs w:val="24"/>
        </w:rPr>
        <w:t>allowing us to quantify the impact of age and cause-specific mortality on changes in life</w:t>
      </w:r>
      <w:r w:rsidR="00433C6C" w:rsidRPr="00D73887">
        <w:rPr>
          <w:rFonts w:ascii="Times New Roman" w:eastAsiaTheme="minorEastAsia" w:hAnsi="Times New Roman" w:cs="Times New Roman"/>
          <w:sz w:val="24"/>
          <w:szCs w:val="24"/>
        </w:rPr>
        <w:t>span variation</w:t>
      </w:r>
      <w:r w:rsidR="004617D6" w:rsidRPr="00D73887">
        <w:rPr>
          <w:rFonts w:ascii="Times New Roman" w:eastAsiaTheme="minorEastAsia" w:hAnsi="Times New Roman" w:cs="Times New Roman"/>
          <w:sz w:val="24"/>
          <w:szCs w:val="24"/>
        </w:rPr>
        <w:t xml:space="preserve"> over time</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433C6C" w:rsidRPr="00D73887">
        <w:rPr>
          <w:rFonts w:ascii="Times New Roman" w:eastAsiaTheme="minorEastAsia" w:hAnsi="Times New Roman" w:cs="Times New Roman"/>
          <w:sz w:val="24"/>
          <w:szCs w:val="24"/>
        </w:rPr>
        <w:t xml:space="preserve"> </w:t>
      </w:r>
      <w:r w:rsidR="00885E16" w:rsidRPr="00D73887">
        <w:rPr>
          <w:rFonts w:ascii="Times New Roman" w:eastAsiaTheme="minorEastAsia" w:hAnsi="Times New Roman" w:cs="Times New Roman"/>
          <w:sz w:val="24"/>
          <w:szCs w:val="24"/>
        </w:rPr>
        <w:t xml:space="preserve">Moreover, </w:t>
      </w:r>
      <w:r w:rsidR="00C30B29" w:rsidRPr="00D73887">
        <w:rPr>
          <w:rFonts w:ascii="Times New Roman" w:eastAsiaTheme="minorEastAsia" w:hAnsi="Times New Roman" w:cs="Times New Roman"/>
          <w:sz w:val="24"/>
          <w:szCs w:val="24"/>
        </w:rPr>
        <w:t xml:space="preserve"> </w:t>
      </w:r>
      <w:del w:id="172" w:author="José Manuel Aburto" w:date="2018-08-16T10:21:00Z">
        <w:r w:rsidR="00885E16" w:rsidRPr="00D73887" w:rsidDel="00CD13E5">
          <w:rPr>
            <w:rFonts w:ascii="Times New Roman" w:eastAsiaTheme="minorEastAsia" w:hAnsi="Times New Roman" w:cs="Times New Roman"/>
            <w:sz w:val="24"/>
            <w:szCs w:val="24"/>
          </w:rPr>
          <w:delText xml:space="preserve">there </w:delText>
        </w:r>
        <w:r w:rsidR="00C30B29" w:rsidRPr="00D73887" w:rsidDel="00CD13E5">
          <w:rPr>
            <w:rFonts w:ascii="Times New Roman" w:eastAsiaTheme="minorEastAsia" w:hAnsi="Times New Roman" w:cs="Times New Roman"/>
            <w:sz w:val="24"/>
            <w:szCs w:val="24"/>
          </w:rPr>
          <w:delText xml:space="preserve">is </w:delText>
        </w:r>
        <w:r w:rsidR="00885E16" w:rsidRPr="00D73887" w:rsidDel="00CD13E5">
          <w:rPr>
            <w:rFonts w:ascii="Times New Roman" w:eastAsiaTheme="minorEastAsia" w:hAnsi="Times New Roman" w:cs="Times New Roman"/>
            <w:sz w:val="24"/>
            <w:szCs w:val="24"/>
          </w:rPr>
          <w:delText>a</w:delText>
        </w:r>
      </w:del>
      <w:ins w:id="173" w:author="José Manuel Aburto" w:date="2018-08-16T10:21:00Z">
        <w:r w:rsidR="00CD13E5">
          <w:rPr>
            <w:rFonts w:ascii="Times New Roman" w:eastAsiaTheme="minorEastAsia" w:hAnsi="Times New Roman" w:cs="Times New Roman"/>
            <w:sz w:val="24"/>
            <w:szCs w:val="24"/>
          </w:rPr>
          <w:t>the</w:t>
        </w:r>
      </w:ins>
      <w:r w:rsidR="00C30B29" w:rsidRPr="00D73887">
        <w:rPr>
          <w:rFonts w:ascii="Times New Roman" w:eastAsiaTheme="minorEastAsia" w:hAnsi="Times New Roman" w:cs="Times New Roman"/>
          <w:sz w:val="24"/>
          <w:szCs w:val="24"/>
        </w:rPr>
        <w:t xml:space="preserve"> high</w:t>
      </w:r>
      <w:r w:rsidR="004617D6" w:rsidRPr="00D73887">
        <w:rPr>
          <w:rFonts w:ascii="Times New Roman" w:eastAsiaTheme="minorEastAsia" w:hAnsi="Times New Roman" w:cs="Times New Roman"/>
          <w:sz w:val="24"/>
          <w:szCs w:val="24"/>
        </w:rPr>
        <w:t xml:space="preserve"> </w:t>
      </w:r>
      <w:r w:rsidR="00C30B29" w:rsidRPr="00D73887">
        <w:rPr>
          <w:rFonts w:ascii="Times New Roman" w:eastAsiaTheme="minorEastAsia" w:hAnsi="Times New Roman" w:cs="Times New Roman"/>
          <w:sz w:val="24"/>
          <w:szCs w:val="24"/>
        </w:rPr>
        <w:t>cor</w:t>
      </w:r>
      <w:r w:rsidR="0090364D">
        <w:rPr>
          <w:rFonts w:ascii="Times New Roman" w:eastAsiaTheme="minorEastAsia" w:hAnsi="Times New Roman" w:cs="Times New Roman"/>
          <w:sz w:val="24"/>
          <w:szCs w:val="24"/>
        </w:rPr>
        <w:t xml:space="preserve">relation between our preferred indicator </w:t>
      </w:r>
      <w:r w:rsidR="004617D6" w:rsidRPr="00D73887">
        <w:rPr>
          <w:rFonts w:ascii="Times New Roman" w:eastAsiaTheme="minorEastAsia" w:hAnsi="Times New Roman" w:cs="Times New Roman"/>
          <w:sz w:val="24"/>
          <w:szCs w:val="24"/>
        </w:rPr>
        <w:t xml:space="preserve">and other measures of </w:t>
      </w:r>
      <w:r w:rsidR="001C364D" w:rsidRPr="00D73887">
        <w:rPr>
          <w:rFonts w:ascii="Times New Roman" w:eastAsiaTheme="minorEastAsia" w:hAnsi="Times New Roman" w:cs="Times New Roman"/>
          <w:sz w:val="24"/>
          <w:szCs w:val="24"/>
        </w:rPr>
        <w:t>variability in</w:t>
      </w:r>
      <w:r w:rsidR="00C30B29" w:rsidRPr="00D73887">
        <w:rPr>
          <w:rFonts w:ascii="Times New Roman" w:eastAsiaTheme="minorEastAsia" w:hAnsi="Times New Roman" w:cs="Times New Roman"/>
          <w:sz w:val="24"/>
          <w:szCs w:val="24"/>
        </w:rPr>
        <w:t xml:space="preserve"> </w:t>
      </w:r>
      <w:del w:id="174" w:author="José Manuel Aburto" w:date="2018-08-16T10:22:00Z">
        <w:r w:rsidR="00C30B29" w:rsidRPr="00D73887" w:rsidDel="00CD13E5">
          <w:rPr>
            <w:rFonts w:ascii="Times New Roman" w:eastAsiaTheme="minorEastAsia" w:hAnsi="Times New Roman" w:cs="Times New Roman"/>
            <w:sz w:val="24"/>
            <w:szCs w:val="24"/>
          </w:rPr>
          <w:delText>ages at death</w:delText>
        </w:r>
      </w:del>
      <w:ins w:id="175" w:author="José Manuel Aburto" w:date="2018-08-16T10:22:00Z">
        <w:r w:rsidR="00CD13E5">
          <w:rPr>
            <w:rFonts w:ascii="Times New Roman" w:eastAsiaTheme="minorEastAsia" w:hAnsi="Times New Roman" w:cs="Times New Roman"/>
            <w:sz w:val="24"/>
            <w:szCs w:val="24"/>
          </w:rPr>
          <w:t>lifespans</w:t>
        </w:r>
      </w:ins>
      <w:r w:rsidR="00C30B29" w:rsidRPr="00D73887">
        <w:rPr>
          <w:rFonts w:ascii="Times New Roman" w:eastAsiaTheme="minorEastAsia" w:hAnsi="Times New Roman" w:cs="Times New Roman"/>
          <w:sz w:val="24"/>
          <w:szCs w:val="24"/>
        </w:rPr>
        <w:t xml:space="preserve"> (e.g., </w:t>
      </w:r>
      <w:r w:rsidR="00CC0A4A" w:rsidRPr="00D73887">
        <w:rPr>
          <w:rFonts w:ascii="Times New Roman" w:eastAsiaTheme="minorEastAsia" w:hAnsi="Times New Roman" w:cs="Times New Roman"/>
          <w:sz w:val="24"/>
          <w:szCs w:val="24"/>
        </w:rPr>
        <w:t xml:space="preserve"> </w:t>
      </w:r>
      <w:r w:rsidR="001C364D" w:rsidRPr="00D73887">
        <w:rPr>
          <w:rFonts w:ascii="Times New Roman" w:eastAsiaTheme="minorEastAsia" w:hAnsi="Times New Roman" w:cs="Times New Roman"/>
          <w:sz w:val="24"/>
          <w:szCs w:val="24"/>
        </w:rPr>
        <w:t>variance</w:t>
      </w:r>
      <w:r w:rsidR="00CC0A4A" w:rsidRPr="00D73887">
        <w:rPr>
          <w:rFonts w:ascii="Times New Roman" w:eastAsiaTheme="minorEastAsia" w:hAnsi="Times New Roman" w:cs="Times New Roman"/>
          <w:sz w:val="24"/>
          <w:szCs w:val="24"/>
        </w:rPr>
        <w:t>,</w:t>
      </w:r>
      <w:del w:id="176" w:author="José Manuel Aburto" w:date="2018-08-16T10:22:00Z">
        <w:r w:rsidR="00CC0A4A" w:rsidRPr="00D73887" w:rsidDel="00CD13E5">
          <w:rPr>
            <w:rFonts w:ascii="Times New Roman" w:eastAsiaTheme="minorEastAsia" w:hAnsi="Times New Roman" w:cs="Times New Roman"/>
            <w:sz w:val="24"/>
            <w:szCs w:val="24"/>
          </w:rPr>
          <w:delText xml:space="preserve"> or the </w:delText>
        </w:r>
      </w:del>
      <w:ins w:id="177" w:author="José Manuel Aburto" w:date="2018-08-16T10:22:00Z">
        <w:r w:rsidR="00CD13E5">
          <w:rPr>
            <w:rFonts w:ascii="Times New Roman" w:eastAsiaTheme="minorEastAsia" w:hAnsi="Times New Roman" w:cs="Times New Roman"/>
            <w:sz w:val="24"/>
            <w:szCs w:val="24"/>
          </w:rPr>
          <w:t xml:space="preserve"> </w:t>
        </w:r>
      </w:ins>
      <w:r w:rsidR="00CC0A4A" w:rsidRPr="00D73887">
        <w:rPr>
          <w:rFonts w:ascii="Times New Roman" w:eastAsiaTheme="minorEastAsia" w:hAnsi="Times New Roman" w:cs="Times New Roman"/>
          <w:sz w:val="24"/>
          <w:szCs w:val="24"/>
        </w:rPr>
        <w:t>Gini coefficient</w:t>
      </w:r>
      <w:r w:rsidR="00C30B29" w:rsidRPr="00D73887">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suggest</w:t>
      </w:r>
      <w:ins w:id="178" w:author="José Manuel Aburto" w:date="2018-08-16T10:22:00Z">
        <w:r w:rsidR="00CD13E5">
          <w:rPr>
            <w:rFonts w:ascii="Times New Roman" w:eastAsiaTheme="minorEastAsia" w:hAnsi="Times New Roman" w:cs="Times New Roman"/>
            <w:sz w:val="24"/>
            <w:szCs w:val="24"/>
          </w:rPr>
          <w:t>s</w:t>
        </w:r>
      </w:ins>
      <w:del w:id="179" w:author="José Manuel Aburto" w:date="2018-08-16T10:22:00Z">
        <w:r w:rsidR="00885E16" w:rsidRPr="00D73887" w:rsidDel="00CD13E5">
          <w:rPr>
            <w:rFonts w:ascii="Times New Roman" w:eastAsiaTheme="minorEastAsia" w:hAnsi="Times New Roman" w:cs="Times New Roman"/>
            <w:sz w:val="24"/>
            <w:szCs w:val="24"/>
          </w:rPr>
          <w:delText>ing</w:delText>
        </w:r>
      </w:del>
      <w:r w:rsidR="00CC0A4A" w:rsidRPr="00D73887">
        <w:rPr>
          <w:rFonts w:ascii="Times New Roman" w:eastAsiaTheme="minorEastAsia" w:hAnsi="Times New Roman" w:cs="Times New Roman"/>
          <w:sz w:val="24"/>
          <w:szCs w:val="24"/>
        </w:rPr>
        <w:t xml:space="preserve"> that </w:t>
      </w:r>
      <w:r w:rsidR="00C30B29" w:rsidRPr="00D73887">
        <w:rPr>
          <w:rFonts w:ascii="Times New Roman" w:eastAsiaTheme="minorEastAsia" w:hAnsi="Times New Roman" w:cs="Times New Roman"/>
          <w:sz w:val="24"/>
          <w:szCs w:val="24"/>
        </w:rPr>
        <w:t>our</w:t>
      </w:r>
      <w:r w:rsidR="00955360" w:rsidRPr="00D73887">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 xml:space="preserve">main results would </w:t>
      </w:r>
      <w:r w:rsidR="00183773" w:rsidRPr="00D73887">
        <w:rPr>
          <w:rFonts w:ascii="Times New Roman" w:eastAsiaTheme="minorEastAsia" w:hAnsi="Times New Roman" w:cs="Times New Roman"/>
          <w:sz w:val="24"/>
          <w:szCs w:val="24"/>
        </w:rPr>
        <w:t xml:space="preserve">be </w:t>
      </w:r>
      <w:r w:rsidR="007A2B3B" w:rsidRPr="00D73887">
        <w:rPr>
          <w:rFonts w:ascii="Times New Roman" w:eastAsiaTheme="minorEastAsia" w:hAnsi="Times New Roman" w:cs="Times New Roman"/>
          <w:sz w:val="24"/>
          <w:szCs w:val="24"/>
        </w:rPr>
        <w:t>consistent with</w:t>
      </w:r>
      <w:r w:rsidR="00C30B29" w:rsidRPr="00D73887">
        <w:rPr>
          <w:rFonts w:ascii="Times New Roman" w:eastAsiaTheme="minorEastAsia" w:hAnsi="Times New Roman" w:cs="Times New Roman"/>
          <w:sz w:val="24"/>
          <w:szCs w:val="24"/>
        </w:rPr>
        <w:t xml:space="preserve"> those obtained with any of these additional measures</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595976" w:rsidRPr="00D73887">
        <w:rPr>
          <w:rFonts w:ascii="Times New Roman" w:eastAsiaTheme="minorEastAsia" w:hAnsi="Times New Roman" w:cs="Times New Roman"/>
          <w:sz w:val="24"/>
          <w:szCs w:val="24"/>
        </w:rPr>
        <w:t xml:space="preserve"> </w:t>
      </w:r>
    </w:p>
    <w:p w14:paraId="2CF99441" w14:textId="77777777" w:rsidR="00261A8C" w:rsidRPr="00D73887" w:rsidRDefault="00261A8C"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p>
    <w:p w14:paraId="0EBE6C18" w14:textId="10BC8A52" w:rsidR="00CC0A4A" w:rsidRPr="00D73887" w:rsidRDefault="00CC0A4A" w:rsidP="00DA15CA">
      <w:pPr>
        <w:autoSpaceDE w:val="0"/>
        <w:autoSpaceDN w:val="0"/>
        <w:adjustRightInd w:val="0"/>
        <w:spacing w:after="100" w:afterAutospacing="1" w:line="480" w:lineRule="auto"/>
        <w:jc w:val="both"/>
        <w:rPr>
          <w:rFonts w:ascii="Times New Roman" w:hAnsi="Times New Roman" w:cs="Times New Roman"/>
          <w:i/>
          <w:sz w:val="24"/>
          <w:szCs w:val="24"/>
        </w:rPr>
      </w:pPr>
      <w:r w:rsidRPr="00D73887">
        <w:rPr>
          <w:rFonts w:ascii="Times New Roman" w:hAnsi="Times New Roman" w:cs="Times New Roman"/>
          <w:i/>
          <w:sz w:val="24"/>
          <w:szCs w:val="24"/>
        </w:rPr>
        <w:t>Demographic methods</w:t>
      </w:r>
    </w:p>
    <w:p w14:paraId="3A45905D" w14:textId="44D8A80C" w:rsidR="00CC0A4A" w:rsidRPr="00D73887" w:rsidRDefault="00CC0A4A" w:rsidP="00DA15CA">
      <w:pPr>
        <w:autoSpaceDE w:val="0"/>
        <w:autoSpaceDN w:val="0"/>
        <w:adjustRightInd w:val="0"/>
        <w:spacing w:after="100" w:afterAutospacing="1"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To mitigate random variations</w:t>
      </w:r>
      <w:r w:rsidR="006D2D24" w:rsidRPr="00D73887">
        <w:rPr>
          <w:rFonts w:ascii="Times New Roman" w:eastAsiaTheme="minorEastAsia" w:hAnsi="Times New Roman" w:cs="Times New Roman"/>
          <w:sz w:val="24"/>
          <w:szCs w:val="24"/>
        </w:rPr>
        <w:t xml:space="preserve"> in cause-of-death classification,</w:t>
      </w:r>
      <w:r w:rsidRPr="00D73887">
        <w:rPr>
          <w:rFonts w:ascii="Times New Roman" w:eastAsiaTheme="minorEastAsia" w:hAnsi="Times New Roman" w:cs="Times New Roman"/>
          <w:sz w:val="24"/>
          <w:szCs w:val="24"/>
        </w:rPr>
        <w:t xml:space="preserve"> </w:t>
      </w:r>
      <w:r w:rsidR="00DE1726" w:rsidRPr="00D73887">
        <w:rPr>
          <w:rFonts w:ascii="Times New Roman" w:eastAsiaTheme="minorEastAsia" w:hAnsi="Times New Roman" w:cs="Times New Roman"/>
          <w:sz w:val="24"/>
          <w:szCs w:val="24"/>
        </w:rPr>
        <w:t xml:space="preserve">we </w:t>
      </w:r>
      <w:r w:rsidR="006D2D24" w:rsidRPr="00D73887">
        <w:rPr>
          <w:rFonts w:ascii="Times New Roman" w:eastAsiaTheme="minorEastAsia" w:hAnsi="Times New Roman" w:cs="Times New Roman"/>
          <w:sz w:val="24"/>
          <w:szCs w:val="24"/>
        </w:rPr>
        <w:t xml:space="preserve"> smoothed </w:t>
      </w:r>
      <w:r w:rsidR="00DE1726" w:rsidRPr="00D73887">
        <w:rPr>
          <w:rFonts w:ascii="Times New Roman" w:eastAsiaTheme="minorEastAsia" w:hAnsi="Times New Roman" w:cs="Times New Roman"/>
          <w:sz w:val="24"/>
          <w:szCs w:val="24"/>
        </w:rPr>
        <w:t xml:space="preserve">cause-specific death rates over age </w:t>
      </w:r>
      <w:r w:rsidR="006D2D24" w:rsidRPr="00D73887">
        <w:rPr>
          <w:rFonts w:ascii="Times New Roman" w:eastAsiaTheme="minorEastAsia" w:hAnsi="Times New Roman" w:cs="Times New Roman"/>
          <w:sz w:val="24"/>
          <w:szCs w:val="24"/>
        </w:rPr>
        <w:t xml:space="preserve">using a 1-d p-spline </w:t>
      </w:r>
      <w:r w:rsidR="00DE1726" w:rsidRPr="00D73887">
        <w:rPr>
          <w:rFonts w:ascii="Times New Roman" w:eastAsiaTheme="minorEastAsia" w:hAnsi="Times New Roman" w:cs="Times New Roman"/>
          <w:sz w:val="24"/>
          <w:szCs w:val="24"/>
        </w:rPr>
        <w:t xml:space="preserve">separately by </w:t>
      </w:r>
      <w:r w:rsidR="006D2D24" w:rsidRPr="00D73887">
        <w:rPr>
          <w:rFonts w:ascii="Times New Roman" w:eastAsiaTheme="minorEastAsia" w:hAnsi="Times New Roman" w:cs="Times New Roman"/>
          <w:sz w:val="24"/>
          <w:szCs w:val="24"/>
        </w:rPr>
        <w:t>year, sex and state</w:t>
      </w:r>
      <w:del w:id="180" w:author="José Manuel Aburto" w:date="2018-08-16T10:23:00Z">
        <w:r w:rsidR="00734C87" w:rsidRPr="00D73887" w:rsidDel="00707F7F">
          <w:rPr>
            <w:rFonts w:ascii="Times New Roman" w:eastAsiaTheme="minorEastAsia" w:hAnsi="Times New Roman" w:cs="Times New Roman"/>
            <w:sz w:val="24"/>
            <w:szCs w:val="24"/>
          </w:rPr>
          <w:delText>.</w:delText>
        </w:r>
      </w:del>
      <w:ins w:id="181" w:author="José Manuel Aburto" w:date="2018-08-16T10:23:00Z">
        <w:r w:rsidR="00707F7F">
          <w:rPr>
            <w:rFonts w:ascii="Times New Roman" w:eastAsiaTheme="minorEastAsia" w:hAnsi="Times New Roman" w:cs="Times New Roman"/>
            <w:sz w:val="24"/>
            <w:szCs w:val="24"/>
          </w:rPr>
          <w:t>, and</w:t>
        </w:r>
      </w:ins>
      <w:ins w:id="182" w:author="José Manuel Aburto" w:date="2018-08-16T10:24:00Z">
        <w:r w:rsidR="00707F7F">
          <w:rPr>
            <w:rFonts w:ascii="Times New Roman" w:eastAsiaTheme="minorEastAsia" w:hAnsi="Times New Roman" w:cs="Times New Roman"/>
            <w:sz w:val="24"/>
            <w:szCs w:val="24"/>
          </w:rPr>
          <w:t xml:space="preserve"> </w:t>
        </w:r>
      </w:ins>
      <w:del w:id="183" w:author="José Manuel Aburto" w:date="2018-08-16T10:24:00Z">
        <w:r w:rsidR="00186C59" w:rsidRPr="00D73887" w:rsidDel="00707F7F">
          <w:rPr>
            <w:rFonts w:ascii="Times New Roman" w:eastAsiaTheme="minorEastAsia" w:hAnsi="Times New Roman" w:cs="Times New Roman"/>
            <w:sz w:val="24"/>
            <w:szCs w:val="24"/>
          </w:rPr>
          <w:delText xml:space="preserve">We then </w:delText>
        </w:r>
      </w:del>
      <w:r w:rsidR="00186C59" w:rsidRPr="00D73887">
        <w:rPr>
          <w:rFonts w:ascii="Times New Roman" w:eastAsiaTheme="minorEastAsia" w:hAnsi="Times New Roman" w:cs="Times New Roman"/>
          <w:sz w:val="24"/>
          <w:szCs w:val="24"/>
        </w:rPr>
        <w:t>rescaled t</w:t>
      </w:r>
      <w:r w:rsidR="00DE1726" w:rsidRPr="00D73887">
        <w:rPr>
          <w:rFonts w:ascii="Times New Roman" w:eastAsiaTheme="minorEastAsia" w:hAnsi="Times New Roman" w:cs="Times New Roman"/>
          <w:sz w:val="24"/>
          <w:szCs w:val="24"/>
        </w:rPr>
        <w:t>he</w:t>
      </w:r>
      <w:ins w:id="184" w:author="José Manuel Aburto" w:date="2018-08-16T10:24:00Z">
        <w:r w:rsidR="00707F7F">
          <w:rPr>
            <w:rFonts w:ascii="Times New Roman" w:eastAsiaTheme="minorEastAsia" w:hAnsi="Times New Roman" w:cs="Times New Roman"/>
            <w:sz w:val="24"/>
            <w:szCs w:val="24"/>
          </w:rPr>
          <w:t xml:space="preserve">m </w:t>
        </w:r>
      </w:ins>
      <w:del w:id="185" w:author="José Manuel Aburto" w:date="2018-08-16T10:24:00Z">
        <w:r w:rsidR="00DE1726" w:rsidRPr="00D73887" w:rsidDel="00707F7F">
          <w:rPr>
            <w:rFonts w:ascii="Times New Roman" w:eastAsiaTheme="minorEastAsia" w:hAnsi="Times New Roman" w:cs="Times New Roman"/>
            <w:sz w:val="24"/>
            <w:szCs w:val="24"/>
          </w:rPr>
          <w:delText xml:space="preserve"> s</w:delText>
        </w:r>
        <w:r w:rsidRPr="00D73887" w:rsidDel="00707F7F">
          <w:rPr>
            <w:rFonts w:ascii="Times New Roman" w:eastAsiaTheme="minorEastAsia" w:hAnsi="Times New Roman" w:cs="Times New Roman"/>
            <w:sz w:val="24"/>
            <w:szCs w:val="24"/>
          </w:rPr>
          <w:delText>moothed cause-specific deat</w:delText>
        </w:r>
        <w:r w:rsidR="007029C5" w:rsidRPr="00D73887" w:rsidDel="00707F7F">
          <w:rPr>
            <w:rFonts w:ascii="Times New Roman" w:eastAsiaTheme="minorEastAsia" w:hAnsi="Times New Roman" w:cs="Times New Roman"/>
            <w:sz w:val="24"/>
            <w:szCs w:val="24"/>
          </w:rPr>
          <w:delText xml:space="preserve">hs </w:delText>
        </w:r>
      </w:del>
      <w:r w:rsidR="007029C5" w:rsidRPr="00D73887">
        <w:rPr>
          <w:rFonts w:ascii="Times New Roman" w:eastAsiaTheme="minorEastAsia" w:hAnsi="Times New Roman" w:cs="Times New Roman"/>
          <w:sz w:val="24"/>
          <w:szCs w:val="24"/>
        </w:rPr>
        <w:t>to all-cause death rates</w:t>
      </w:r>
      <w:r w:rsidR="00DE1726" w:rsidRPr="00D73887">
        <w:rPr>
          <w:rFonts w:ascii="Times New Roman" w:eastAsiaTheme="minorEastAsia" w:hAnsi="Times New Roman" w:cs="Times New Roman"/>
          <w:sz w:val="24"/>
          <w:szCs w:val="24"/>
        </w:rPr>
        <w:t xml:space="preserve"> to maintain the overall mortality level</w:t>
      </w:r>
      <w:r w:rsidRPr="00D73887">
        <w:rPr>
          <w:rFonts w:ascii="Times New Roman" w:eastAsiaTheme="minorEastAsia" w:hAnsi="Times New Roman" w:cs="Times New Roman"/>
          <w:sz w:val="24"/>
          <w:szCs w:val="24"/>
        </w:rPr>
        <w:t>.</w:t>
      </w:r>
      <w:r w:rsidR="00707F7F" w:rsidRPr="00D73887">
        <w:rPr>
          <w:rFonts w:ascii="Times New Roman" w:eastAsiaTheme="minorEastAsia" w:hAnsi="Times New Roman" w:cs="Times New Roman"/>
          <w:sz w:val="24"/>
          <w:szCs w:val="24"/>
        </w:rPr>
        <w:fldChar w:fldCharType="begin"/>
      </w:r>
      <w:r w:rsidR="00707F7F">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00707F7F" w:rsidRPr="00D73887">
        <w:rPr>
          <w:rFonts w:ascii="Times New Roman" w:eastAsiaTheme="minorEastAsia" w:hAnsi="Times New Roman" w:cs="Times New Roman"/>
          <w:sz w:val="24"/>
          <w:szCs w:val="24"/>
        </w:rPr>
        <w:fldChar w:fldCharType="separate"/>
      </w:r>
      <w:r w:rsidR="00707F7F" w:rsidRPr="009E1871">
        <w:rPr>
          <w:rFonts w:ascii="Times New Roman" w:eastAsiaTheme="minorEastAsia" w:hAnsi="Times New Roman" w:cs="Times New Roman"/>
          <w:noProof/>
          <w:sz w:val="24"/>
          <w:szCs w:val="24"/>
          <w:vertAlign w:val="superscript"/>
        </w:rPr>
        <w:t>24</w:t>
      </w:r>
      <w:r w:rsidR="00707F7F"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Using these mortality rates we computed p</w:t>
      </w:r>
      <w:r w:rsidRPr="00D73887">
        <w:rPr>
          <w:rFonts w:ascii="Times New Roman" w:eastAsiaTheme="minorEastAsia" w:hAnsi="Times New Roman" w:cs="Times New Roman"/>
          <w:sz w:val="24"/>
          <w:szCs w:val="24"/>
        </w:rPr>
        <w:t xml:space="preserve">eriod life tables for </w:t>
      </w:r>
      <w:r w:rsidR="009B6B90" w:rsidRPr="00D73887">
        <w:rPr>
          <w:rFonts w:ascii="Times New Roman" w:eastAsiaTheme="minorEastAsia" w:hAnsi="Times New Roman" w:cs="Times New Roman"/>
          <w:sz w:val="24"/>
          <w:szCs w:val="24"/>
        </w:rPr>
        <w:t xml:space="preserve">each year (1995 to </w:t>
      </w:r>
      <w:r w:rsidR="009B6B90" w:rsidRPr="00D73887">
        <w:rPr>
          <w:rFonts w:ascii="Times New Roman" w:eastAsiaTheme="minorEastAsia" w:hAnsi="Times New Roman" w:cs="Times New Roman"/>
          <w:sz w:val="24"/>
          <w:szCs w:val="24"/>
        </w:rPr>
        <w:lastRenderedPageBreak/>
        <w:t xml:space="preserve">2015), state and sex </w:t>
      </w:r>
      <w:r w:rsidRPr="00D73887">
        <w:rPr>
          <w:rFonts w:ascii="Times New Roman" w:eastAsiaTheme="minorEastAsia" w:hAnsi="Times New Roman" w:cs="Times New Roman"/>
          <w:sz w:val="24"/>
          <w:szCs w:val="24"/>
        </w:rPr>
        <w:t xml:space="preserve"> following standard demographic methods</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&lt;EndNote&gt;&lt;Cite&gt;&lt;Author&gt;Preston&lt;/Author&gt;&lt;Year&gt;2001&lt;/Year&gt;&lt;RecNum&gt;10&lt;/RecNum&gt;&lt;DisplayText&gt;&lt;style face="superscript"&gt;25&lt;/style&gt;&lt;/DisplayText&gt;&lt;record&gt;&lt;rec-number&gt;10&lt;/rec-number&gt;&lt;foreign-keys&gt;&lt;key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25</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Finally, we computed</w:t>
      </w:r>
      <w:r w:rsidR="00315CD1" w:rsidRPr="00D73887">
        <w:rPr>
          <w:rFonts w:ascii="Times New Roman" w:eastAsiaTheme="minorEastAsia" w:hAnsi="Times New Roman" w:cs="Times New Roman"/>
          <w:sz w:val="24"/>
          <w:szCs w:val="24"/>
        </w:rPr>
        <w:t xml:space="preserve"> life expectancies</w:t>
      </w:r>
      <w:r w:rsidR="00781363" w:rsidRPr="00D73887">
        <w:rPr>
          <w:rFonts w:ascii="Times New Roman" w:eastAsiaTheme="minorEastAsia" w:hAnsi="Times New Roman" w:cs="Times New Roman"/>
          <w:sz w:val="24"/>
          <w:szCs w:val="24"/>
        </w:rPr>
        <w:t xml:space="preserve"> </w:t>
      </w:r>
      <w:r w:rsidR="00315CD1" w:rsidRPr="00D73887">
        <w:rPr>
          <w:rFonts w:ascii="Times New Roman" w:eastAsiaTheme="minorEastAsia" w:hAnsi="Times New Roman" w:cs="Times New Roman"/>
          <w:sz w:val="24"/>
          <w:szCs w:val="24"/>
        </w:rPr>
        <w:t>and</w:t>
      </w:r>
      <w:r w:rsidR="00186C59" w:rsidRPr="00D73887">
        <w:rPr>
          <w:rFonts w:ascii="Times New Roman" w:eastAsiaTheme="minorEastAsia" w:hAnsi="Times New Roman" w:cs="Times New Roman"/>
          <w:sz w:val="24"/>
          <w:szCs w:val="24"/>
        </w:rPr>
        <w:t xml:space="preserve"> </w:t>
      </w:r>
      <w:r w:rsidR="00772643" w:rsidRPr="00D73887">
        <w:rPr>
          <w:rFonts w:ascii="Times New Roman" w:eastAsiaTheme="minorEastAsia" w:hAnsi="Times New Roman" w:cs="Times New Roman"/>
          <w:sz w:val="24"/>
          <w:szCs w:val="24"/>
        </w:rPr>
        <w:t>lifespan variation</w:t>
      </w:r>
      <w:r w:rsidRPr="00D73887">
        <w:rPr>
          <w:rFonts w:ascii="Times New Roman" w:eastAsiaTheme="minorEastAsia" w:hAnsi="Times New Roman" w:cs="Times New Roman"/>
          <w:sz w:val="24"/>
          <w:szCs w:val="24"/>
        </w:rPr>
        <w:t xml:space="preserve"> </w:t>
      </w:r>
      <w:r w:rsidR="0090364D">
        <w:rPr>
          <w:rFonts w:ascii="Times New Roman" w:eastAsiaTheme="minorEastAsia" w:hAnsi="Times New Roman" w:cs="Times New Roman"/>
          <w:sz w:val="24"/>
          <w:szCs w:val="24"/>
        </w:rPr>
        <w:t xml:space="preserve">conditioned on surviving to age 15 </w:t>
      </w:r>
      <w:r w:rsidR="00186C59" w:rsidRPr="00D73887">
        <w:rPr>
          <w:rFonts w:ascii="Times New Roman" w:eastAsiaTheme="minorEastAsia" w:hAnsi="Times New Roman" w:cs="Times New Roman"/>
          <w:sz w:val="24"/>
          <w:szCs w:val="24"/>
        </w:rPr>
        <w:t>and estimated the</w:t>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 xml:space="preserve">age- and </w:t>
      </w:r>
      <w:r w:rsidRPr="00D73887">
        <w:rPr>
          <w:rFonts w:ascii="Times New Roman" w:eastAsiaTheme="minorEastAsia" w:hAnsi="Times New Roman" w:cs="Times New Roman"/>
          <w:sz w:val="24"/>
          <w:szCs w:val="24"/>
        </w:rPr>
        <w:t>cause-specific contributions to difference</w:t>
      </w:r>
      <w:r w:rsidR="005D3D25" w:rsidRPr="00D73887">
        <w:rPr>
          <w:rFonts w:ascii="Times New Roman" w:eastAsiaTheme="minorEastAsia" w:hAnsi="Times New Roman" w:cs="Times New Roman"/>
          <w:sz w:val="24"/>
          <w:szCs w:val="24"/>
        </w:rPr>
        <w:t>s</w:t>
      </w:r>
      <w:r w:rsidRPr="00D73887">
        <w:rPr>
          <w:rFonts w:ascii="Times New Roman" w:eastAsiaTheme="minorEastAsia" w:hAnsi="Times New Roman" w:cs="Times New Roman"/>
          <w:sz w:val="24"/>
          <w:szCs w:val="24"/>
        </w:rPr>
        <w:t xml:space="preserve"> between</w:t>
      </w:r>
      <w:r w:rsidR="00955360" w:rsidRPr="00D73887">
        <w:rPr>
          <w:rFonts w:ascii="Times New Roman" w:eastAsiaTheme="minorEastAsia" w:hAnsi="Times New Roman" w:cs="Times New Roman"/>
          <w:sz w:val="24"/>
          <w:szCs w:val="24"/>
        </w:rPr>
        <w:t xml:space="preserve"> the </w:t>
      </w:r>
      <w:r w:rsidR="00004154" w:rsidRPr="00D73887">
        <w:rPr>
          <w:rFonts w:ascii="Times New Roman" w:eastAsiaTheme="minorEastAsia" w:hAnsi="Times New Roman" w:cs="Times New Roman"/>
          <w:sz w:val="24"/>
          <w:szCs w:val="24"/>
        </w:rPr>
        <w:t xml:space="preserve">study </w:t>
      </w:r>
      <w:r w:rsidR="00955360" w:rsidRPr="00D73887">
        <w:rPr>
          <w:rFonts w:ascii="Times New Roman" w:eastAsiaTheme="minorEastAsia" w:hAnsi="Times New Roman" w:cs="Times New Roman"/>
          <w:sz w:val="24"/>
          <w:szCs w:val="24"/>
        </w:rPr>
        <w:t>periods</w:t>
      </w:r>
      <w:r w:rsidRPr="00D73887">
        <w:rPr>
          <w:rFonts w:ascii="Times New Roman" w:eastAsiaTheme="minorEastAsia" w:hAnsi="Times New Roman" w:cs="Times New Roman"/>
          <w:sz w:val="24"/>
          <w:szCs w:val="24"/>
        </w:rPr>
        <w:t xml:space="preserve"> using standard decomposition techniques</w:t>
      </w:r>
      <w:r w:rsidR="0071773A" w:rsidRPr="00D73887">
        <w:rPr>
          <w:rFonts w:ascii="Times New Roman" w:eastAsiaTheme="minorEastAsia" w:hAnsi="Times New Roman" w:cs="Times New Roman"/>
          <w:sz w:val="24"/>
          <w:szCs w:val="24"/>
        </w:rPr>
        <w:t xml:space="preserve"> (see </w:t>
      </w:r>
      <w:r w:rsidR="00FC3AD8" w:rsidRPr="00D73887">
        <w:rPr>
          <w:rFonts w:ascii="Times New Roman" w:eastAsiaTheme="minorEastAsia" w:hAnsi="Times New Roman" w:cs="Times New Roman"/>
          <w:sz w:val="24"/>
          <w:szCs w:val="24"/>
        </w:rPr>
        <w:t>S</w:t>
      </w:r>
      <w:del w:id="186" w:author="José Manuel Aburto" w:date="2018-08-16T10:25:00Z">
        <w:r w:rsidR="00FC3AD8" w:rsidRPr="00D73887" w:rsidDel="00707F7F">
          <w:rPr>
            <w:rFonts w:ascii="Times New Roman" w:eastAsiaTheme="minorEastAsia" w:hAnsi="Times New Roman" w:cs="Times New Roman"/>
            <w:sz w:val="24"/>
            <w:szCs w:val="24"/>
          </w:rPr>
          <w:delText>upplementary</w:delText>
        </w:r>
        <w:r w:rsidR="0071773A" w:rsidRPr="00D73887" w:rsidDel="00707F7F">
          <w:rPr>
            <w:rFonts w:ascii="Times New Roman" w:eastAsiaTheme="minorEastAsia" w:hAnsi="Times New Roman" w:cs="Times New Roman"/>
            <w:sz w:val="24"/>
            <w:szCs w:val="24"/>
          </w:rPr>
          <w:delText xml:space="preserve"> </w:delText>
        </w:r>
      </w:del>
      <w:r w:rsidR="0071773A" w:rsidRPr="00D73887">
        <w:rPr>
          <w:rFonts w:ascii="Times New Roman" w:eastAsiaTheme="minorEastAsia" w:hAnsi="Times New Roman" w:cs="Times New Roman"/>
          <w:sz w:val="24"/>
          <w:szCs w:val="24"/>
        </w:rPr>
        <w:t>M</w:t>
      </w:r>
      <w:del w:id="187" w:author="José Manuel Aburto" w:date="2018-08-16T10:25:00Z">
        <w:r w:rsidR="0071773A" w:rsidRPr="00D73887" w:rsidDel="00707F7F">
          <w:rPr>
            <w:rFonts w:ascii="Times New Roman" w:eastAsiaTheme="minorEastAsia" w:hAnsi="Times New Roman" w:cs="Times New Roman"/>
            <w:sz w:val="24"/>
            <w:szCs w:val="24"/>
          </w:rPr>
          <w:delText>aterial</w:delText>
        </w:r>
      </w:del>
      <w:r w:rsidR="0071773A" w:rsidRPr="00D73887">
        <w:rPr>
          <w:rFonts w:ascii="Times New Roman" w:eastAsiaTheme="minorEastAsia" w:hAnsi="Times New Roman" w:cs="Times New Roman"/>
          <w:sz w:val="24"/>
          <w:szCs w:val="24"/>
        </w:rPr>
        <w:t>)</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&lt;EndNote&gt;&lt;Cite&gt;&lt;Author&gt;Horiuchi&lt;/Author&gt;&lt;Year&gt;2008&lt;/Year&gt;&lt;RecNum&gt;29&lt;/RecNum&gt;&lt;DisplayText&gt;&lt;style face="superscript"&gt;26&lt;/style&gt;&lt;/DisplayText&gt;&lt;record&gt;&lt;rec-number&gt;29&lt;/rec-number&gt;&lt;foreign-keys&gt;&lt;key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26</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All analyses were carried out using R</w:t>
      </w:r>
      <w:r w:rsidR="006D2D2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&lt;EndNote&gt;&lt;Cite&gt;&lt;Author&gt;Team R Core&lt;/Author&gt;&lt;Year&gt;2013&lt;/Year&gt;&lt;RecNum&gt;65&lt;/RecNum&gt;&lt;DisplayText&gt;&lt;style face="superscript"&gt;27&lt;/style&gt;&lt;/DisplayText&gt;&lt;record&gt;&lt;rec-number&gt;65&lt;/rec-number&gt;&lt;foreign-keys&gt;&lt;key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27</w:t>
      </w:r>
      <w:r w:rsidR="006D2D24" w:rsidRPr="00D73887">
        <w:rPr>
          <w:rFonts w:ascii="Times New Roman" w:eastAsiaTheme="minorEastAsia" w:hAnsi="Times New Roman" w:cs="Times New Roman"/>
          <w:sz w:val="24"/>
          <w:szCs w:val="24"/>
        </w:rPr>
        <w:fldChar w:fldCharType="end"/>
      </w:r>
      <w:ins w:id="188" w:author="José Manuel Aburto" w:date="2018-08-16T10:25:00Z">
        <w:r w:rsidR="00707F7F">
          <w:rPr>
            <w:rFonts w:ascii="Times New Roman" w:eastAsiaTheme="minorEastAsia" w:hAnsi="Times New Roman" w:cs="Times New Roman"/>
            <w:sz w:val="24"/>
            <w:szCs w:val="24"/>
          </w:rPr>
          <w:t xml:space="preserve"> and are reproducible (</w:t>
        </w:r>
      </w:ins>
      <w:ins w:id="189" w:author="José Manuel Aburto" w:date="2018-08-16T10:26:00Z">
        <w:r w:rsidR="00707F7F">
          <w:rPr>
            <w:rFonts w:ascii="Times New Roman" w:eastAsiaTheme="minorEastAsia" w:hAnsi="Times New Roman" w:cs="Times New Roman"/>
            <w:sz w:val="24"/>
            <w:szCs w:val="24"/>
          </w:rPr>
          <w:t>see SM)</w:t>
        </w:r>
      </w:ins>
      <w:r w:rsidR="006D2D24" w:rsidRPr="00D73887">
        <w:rPr>
          <w:rFonts w:ascii="Times New Roman" w:eastAsiaTheme="minorEastAsia" w:hAnsi="Times New Roman" w:cs="Times New Roman"/>
          <w:sz w:val="24"/>
          <w:szCs w:val="24"/>
        </w:rPr>
        <w:t>.</w:t>
      </w:r>
      <w:r w:rsidR="00A93DF5" w:rsidRPr="00D73887">
        <w:rPr>
          <w:rFonts w:ascii="Times New Roman" w:eastAsiaTheme="minorEastAsia" w:hAnsi="Times New Roman" w:cs="Times New Roman"/>
          <w:sz w:val="24"/>
          <w:szCs w:val="24"/>
        </w:rPr>
        <w:t xml:space="preserve"> In addition, we created an interactive app to perform sensitivity </w:t>
      </w:r>
      <w:r w:rsidR="009B6B90" w:rsidRPr="00D73887">
        <w:rPr>
          <w:rFonts w:ascii="Times New Roman" w:eastAsiaTheme="minorEastAsia" w:hAnsi="Times New Roman" w:cs="Times New Roman"/>
          <w:sz w:val="24"/>
          <w:szCs w:val="24"/>
        </w:rPr>
        <w:t>analyses</w:t>
      </w:r>
      <w:r w:rsidR="00A93DF5" w:rsidRPr="00D73887">
        <w:rPr>
          <w:rFonts w:ascii="Times New Roman" w:eastAsiaTheme="minorEastAsia" w:hAnsi="Times New Roman" w:cs="Times New Roman"/>
          <w:sz w:val="24"/>
          <w:szCs w:val="24"/>
        </w:rPr>
        <w:t xml:space="preserve"> available </w:t>
      </w:r>
      <w:hyperlink r:id="rId10" w:history="1">
        <w:r w:rsidR="00A93DF5" w:rsidRPr="00D73887">
          <w:rPr>
            <w:rStyle w:val="Hyperlink"/>
            <w:rFonts w:ascii="Times New Roman" w:eastAsiaTheme="minorEastAsia" w:hAnsi="Times New Roman" w:cs="Times New Roman"/>
            <w:sz w:val="24"/>
            <w:szCs w:val="24"/>
          </w:rPr>
          <w:t>here</w:t>
        </w:r>
      </w:hyperlink>
      <w:r w:rsidR="00A93DF5" w:rsidRPr="00D73887">
        <w:rPr>
          <w:rFonts w:ascii="Times New Roman" w:eastAsiaTheme="minorEastAsia" w:hAnsi="Times New Roman" w:cs="Times New Roman"/>
          <w:sz w:val="24"/>
          <w:szCs w:val="24"/>
        </w:rPr>
        <w:t>.</w:t>
      </w:r>
    </w:p>
    <w:p w14:paraId="19C009BE" w14:textId="516D9C9E"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Results</w:t>
      </w:r>
    </w:p>
    <w:p w14:paraId="32412F4A" w14:textId="7A858598" w:rsidR="00D739EB" w:rsidRPr="00D73887" w:rsidRDefault="005C559E" w:rsidP="00DA15CA">
      <w:pPr>
        <w:spacing w:line="480" w:lineRule="auto"/>
        <w:rPr>
          <w:rFonts w:ascii="Times New Roman" w:eastAsiaTheme="majorEastAsia" w:hAnsi="Times New Roman" w:cs="Times New Roman"/>
          <w:i/>
          <w:iCs/>
          <w:spacing w:val="15"/>
          <w:sz w:val="24"/>
          <w:szCs w:val="24"/>
        </w:rPr>
      </w:pPr>
      <w:r w:rsidRPr="00D73887">
        <w:rPr>
          <w:rFonts w:ascii="Times New Roman" w:eastAsiaTheme="majorEastAsia" w:hAnsi="Times New Roman" w:cs="Times New Roman"/>
          <w:i/>
          <w:iCs/>
          <w:spacing w:val="15"/>
          <w:sz w:val="24"/>
          <w:szCs w:val="24"/>
        </w:rPr>
        <w:t>Results at the</w:t>
      </w:r>
      <w:r w:rsidR="00D739EB" w:rsidRPr="00D73887">
        <w:rPr>
          <w:rFonts w:ascii="Times New Roman" w:eastAsiaTheme="majorEastAsia" w:hAnsi="Times New Roman" w:cs="Times New Roman"/>
          <w:i/>
          <w:iCs/>
          <w:spacing w:val="15"/>
          <w:sz w:val="24"/>
          <w:szCs w:val="24"/>
        </w:rPr>
        <w:t xml:space="preserve"> national level</w:t>
      </w:r>
    </w:p>
    <w:p w14:paraId="16E19F25" w14:textId="740F7CD9" w:rsidR="008E1F58" w:rsidRPr="00D73887" w:rsidDel="00D9717B" w:rsidRDefault="00766699" w:rsidP="00882589">
      <w:pPr>
        <w:spacing w:line="480" w:lineRule="auto"/>
        <w:ind w:firstLine="720"/>
        <w:jc w:val="both"/>
        <w:rPr>
          <w:del w:id="190" w:author="José Manuel Aburto" w:date="2018-08-16T13:24:00Z"/>
          <w:sz w:val="24"/>
          <w:szCs w:val="24"/>
        </w:rPr>
      </w:pPr>
      <w:del w:id="191" w:author="José Manuel Aburto" w:date="2018-08-16T13:24:00Z">
        <w:r w:rsidRPr="00D73887" w:rsidDel="00D9717B">
          <w:rPr>
            <w:rFonts w:ascii="Times New Roman" w:eastAsiaTheme="minorEastAsia" w:hAnsi="Times New Roman" w:cs="Times New Roman"/>
            <w:sz w:val="24"/>
            <w:szCs w:val="24"/>
          </w:rPr>
          <w:delText>As expected, results for males show the largest impact of homici</w:delText>
        </w:r>
        <w:r w:rsidR="00F7767C" w:rsidRPr="00D73887" w:rsidDel="00D9717B">
          <w:rPr>
            <w:rFonts w:ascii="Times New Roman" w:eastAsiaTheme="minorEastAsia" w:hAnsi="Times New Roman" w:cs="Times New Roman"/>
            <w:sz w:val="24"/>
            <w:szCs w:val="24"/>
          </w:rPr>
          <w:delText>des on life expectancy and life</w:delText>
        </w:r>
        <w:r w:rsidRPr="00D73887" w:rsidDel="00D9717B">
          <w:rPr>
            <w:rFonts w:ascii="Times New Roman" w:eastAsiaTheme="minorEastAsia" w:hAnsi="Times New Roman" w:cs="Times New Roman"/>
            <w:sz w:val="24"/>
            <w:szCs w:val="24"/>
          </w:rPr>
          <w:delText xml:space="preserve">span variation </w:delText>
        </w:r>
        <w:r w:rsidR="00C12FF7" w:rsidRPr="00D73887" w:rsidDel="00D9717B">
          <w:rPr>
            <w:rFonts w:ascii="Times New Roman" w:eastAsiaTheme="minorEastAsia" w:hAnsi="Times New Roman" w:cs="Times New Roman"/>
            <w:sz w:val="24"/>
            <w:szCs w:val="24"/>
          </w:rPr>
          <w:delText>for</w:delText>
        </w:r>
        <w:r w:rsidRPr="00D73887" w:rsidDel="00D9717B">
          <w:rPr>
            <w:rFonts w:ascii="Times New Roman" w:eastAsiaTheme="minorEastAsia" w:hAnsi="Times New Roman" w:cs="Times New Roman"/>
            <w:sz w:val="24"/>
            <w:szCs w:val="24"/>
          </w:rPr>
          <w:delText xml:space="preserve"> both time periods </w:delText>
        </w:r>
        <w:r w:rsidR="0023715B" w:rsidRPr="00D73887" w:rsidDel="00D9717B">
          <w:rPr>
            <w:rFonts w:ascii="Times New Roman" w:eastAsiaTheme="minorEastAsia" w:hAnsi="Times New Roman" w:cs="Times New Roman"/>
            <w:sz w:val="24"/>
            <w:szCs w:val="24"/>
          </w:rPr>
          <w:delText>(</w:delText>
        </w:r>
        <w:r w:rsidR="008E1F58" w:rsidRPr="00D73887" w:rsidDel="00D9717B">
          <w:rPr>
            <w:rFonts w:ascii="Times New Roman" w:eastAsiaTheme="minorEastAsia" w:hAnsi="Times New Roman" w:cs="Times New Roman"/>
            <w:sz w:val="24"/>
            <w:szCs w:val="24"/>
          </w:rPr>
          <w:delText>Figures 1-4</w:delText>
        </w:r>
        <w:r w:rsidR="0023715B" w:rsidRPr="00D73887" w:rsidDel="00D9717B">
          <w:rPr>
            <w:rFonts w:ascii="Times New Roman" w:eastAsiaTheme="minorEastAsia" w:hAnsi="Times New Roman" w:cs="Times New Roman"/>
            <w:sz w:val="24"/>
            <w:szCs w:val="24"/>
          </w:rPr>
          <w:delText>)</w:delText>
        </w:r>
        <w:r w:rsidRPr="00D73887" w:rsidDel="00D9717B">
          <w:rPr>
            <w:rFonts w:ascii="Times New Roman" w:eastAsiaTheme="minorEastAsia" w:hAnsi="Times New Roman" w:cs="Times New Roman"/>
            <w:sz w:val="24"/>
            <w:szCs w:val="24"/>
          </w:rPr>
          <w:delText xml:space="preserve">. </w:delText>
        </w:r>
        <w:r w:rsidR="00CF06E6" w:rsidRPr="00D73887" w:rsidDel="00D9717B">
          <w:rPr>
            <w:rFonts w:ascii="Times New Roman" w:eastAsiaTheme="minorEastAsia" w:hAnsi="Times New Roman" w:cs="Times New Roman"/>
            <w:sz w:val="24"/>
            <w:szCs w:val="24"/>
          </w:rPr>
          <w:delText>We thus focus on the</w:delText>
        </w:r>
        <w:r w:rsidRPr="00D73887" w:rsidDel="00D9717B">
          <w:rPr>
            <w:rFonts w:ascii="Times New Roman" w:eastAsiaTheme="minorEastAsia" w:hAnsi="Times New Roman" w:cs="Times New Roman"/>
            <w:sz w:val="24"/>
            <w:szCs w:val="24"/>
          </w:rPr>
          <w:delText>s</w:delText>
        </w:r>
        <w:r w:rsidR="00CF06E6" w:rsidRPr="00D73887" w:rsidDel="00D9717B">
          <w:rPr>
            <w:rFonts w:ascii="Times New Roman" w:eastAsiaTheme="minorEastAsia" w:hAnsi="Times New Roman" w:cs="Times New Roman"/>
            <w:sz w:val="24"/>
            <w:szCs w:val="24"/>
          </w:rPr>
          <w:delText>e</w:delText>
        </w:r>
        <w:r w:rsidRPr="00D73887" w:rsidDel="00D9717B">
          <w:rPr>
            <w:rFonts w:ascii="Times New Roman" w:eastAsiaTheme="minorEastAsia" w:hAnsi="Times New Roman" w:cs="Times New Roman"/>
            <w:sz w:val="24"/>
            <w:szCs w:val="24"/>
          </w:rPr>
          <w:delText xml:space="preserve"> results</w:delText>
        </w:r>
        <w:r w:rsidR="008E1F58" w:rsidRPr="00D73887" w:rsidDel="00D9717B">
          <w:rPr>
            <w:rFonts w:ascii="Times New Roman" w:eastAsiaTheme="minorEastAsia" w:hAnsi="Times New Roman" w:cs="Times New Roman"/>
            <w:sz w:val="24"/>
            <w:szCs w:val="24"/>
          </w:rPr>
          <w:delText xml:space="preserve"> </w:delText>
        </w:r>
        <w:r w:rsidRPr="00D73887" w:rsidDel="00D9717B">
          <w:rPr>
            <w:rFonts w:ascii="Times New Roman" w:eastAsiaTheme="minorEastAsia" w:hAnsi="Times New Roman" w:cs="Times New Roman"/>
            <w:sz w:val="24"/>
            <w:szCs w:val="24"/>
          </w:rPr>
          <w:delText>(females</w:delText>
        </w:r>
        <w:r w:rsidR="008565B8" w:rsidRPr="00D73887" w:rsidDel="00D9717B">
          <w:rPr>
            <w:rFonts w:ascii="Times New Roman" w:eastAsiaTheme="minorEastAsia" w:hAnsi="Times New Roman" w:cs="Times New Roman"/>
            <w:sz w:val="24"/>
            <w:szCs w:val="24"/>
          </w:rPr>
          <w:delText>’</w:delText>
        </w:r>
        <w:r w:rsidR="0006272F" w:rsidRPr="00D73887" w:rsidDel="00D9717B">
          <w:rPr>
            <w:rFonts w:ascii="Times New Roman" w:eastAsiaTheme="minorEastAsia" w:hAnsi="Times New Roman" w:cs="Times New Roman"/>
            <w:sz w:val="24"/>
            <w:szCs w:val="24"/>
          </w:rPr>
          <w:delText xml:space="preserve"> </w:delText>
        </w:r>
        <w:r w:rsidR="008565B8" w:rsidRPr="00D73887" w:rsidDel="00D9717B">
          <w:rPr>
            <w:rFonts w:ascii="Times New Roman" w:eastAsiaTheme="minorEastAsia" w:hAnsi="Times New Roman" w:cs="Times New Roman"/>
            <w:sz w:val="24"/>
            <w:szCs w:val="24"/>
          </w:rPr>
          <w:delText>results</w:delText>
        </w:r>
        <w:r w:rsidRPr="00D73887" w:rsidDel="00D9717B">
          <w:rPr>
            <w:rFonts w:ascii="Times New Roman" w:eastAsiaTheme="minorEastAsia" w:hAnsi="Times New Roman" w:cs="Times New Roman"/>
            <w:sz w:val="24"/>
            <w:szCs w:val="24"/>
          </w:rPr>
          <w:delText xml:space="preserve"> </w:delText>
        </w:r>
        <w:r w:rsidR="00FC3AD8" w:rsidRPr="00D73887" w:rsidDel="00D9717B">
          <w:rPr>
            <w:rFonts w:ascii="Times New Roman" w:eastAsiaTheme="minorEastAsia" w:hAnsi="Times New Roman" w:cs="Times New Roman"/>
            <w:sz w:val="24"/>
            <w:szCs w:val="24"/>
          </w:rPr>
          <w:delText>are shown in Supplementary</w:delText>
        </w:r>
        <w:r w:rsidRPr="00D73887" w:rsidDel="00D9717B">
          <w:rPr>
            <w:rFonts w:ascii="Times New Roman" w:eastAsiaTheme="minorEastAsia" w:hAnsi="Times New Roman" w:cs="Times New Roman"/>
            <w:sz w:val="24"/>
            <w:szCs w:val="24"/>
          </w:rPr>
          <w:delText xml:space="preserve"> Material, figures S1-S4).</w:delText>
        </w:r>
      </w:del>
    </w:p>
    <w:p w14:paraId="3967EF8F" w14:textId="50B76EBA" w:rsidR="00FB260F" w:rsidRPr="00D73887" w:rsidDel="00D9717B" w:rsidRDefault="008F6019" w:rsidP="00DA15CA">
      <w:pPr>
        <w:spacing w:line="480" w:lineRule="auto"/>
        <w:ind w:firstLine="720"/>
        <w:jc w:val="both"/>
        <w:rPr>
          <w:del w:id="192" w:author="José Manuel Aburto" w:date="2018-08-16T13:23:00Z"/>
          <w:sz w:val="24"/>
          <w:szCs w:val="24"/>
        </w:rPr>
      </w:pPr>
      <w:del w:id="193" w:author="José Manuel Aburto" w:date="2018-08-16T13:23:00Z">
        <w:r w:rsidRPr="00D73887" w:rsidDel="00D9717B">
          <w:rPr>
            <w:rFonts w:ascii="Times New Roman" w:eastAsiaTheme="minorEastAsia" w:hAnsi="Times New Roman" w:cs="Times New Roman"/>
            <w:sz w:val="24"/>
            <w:szCs w:val="24"/>
          </w:rPr>
          <w:delText>Figure 1 shows age- and cause-specific contributions</w:delText>
        </w:r>
        <w:r w:rsidR="001819A8" w:rsidRPr="00D73887" w:rsidDel="00D9717B">
          <w:rPr>
            <w:rFonts w:ascii="Times New Roman" w:eastAsiaTheme="minorEastAsia" w:hAnsi="Times New Roman" w:cs="Times New Roman"/>
            <w:sz w:val="24"/>
            <w:szCs w:val="24"/>
          </w:rPr>
          <w:delText xml:space="preserve"> (in years)</w:delText>
        </w:r>
        <w:r w:rsidR="0006272F" w:rsidRPr="00D73887" w:rsidDel="00D9717B">
          <w:rPr>
            <w:rFonts w:ascii="Times New Roman" w:eastAsiaTheme="minorEastAsia" w:hAnsi="Times New Roman" w:cs="Times New Roman"/>
            <w:sz w:val="24"/>
            <w:szCs w:val="24"/>
          </w:rPr>
          <w:delText xml:space="preserve"> to </w:delText>
        </w:r>
        <w:r w:rsidR="00FB260F" w:rsidRPr="00D73887" w:rsidDel="00D9717B">
          <w:rPr>
            <w:rFonts w:ascii="Times New Roman" w:eastAsiaTheme="minorEastAsia" w:hAnsi="Times New Roman" w:cs="Times New Roman"/>
            <w:sz w:val="24"/>
            <w:szCs w:val="24"/>
          </w:rPr>
          <w:delText>male</w:delText>
        </w:r>
        <w:r w:rsidRPr="00D73887" w:rsidDel="00D9717B">
          <w:rPr>
            <w:rFonts w:ascii="Times New Roman" w:eastAsiaTheme="minorEastAsia" w:hAnsi="Times New Roman" w:cs="Times New Roman"/>
            <w:sz w:val="24"/>
            <w:szCs w:val="24"/>
          </w:rPr>
          <w:delText xml:space="preserve"> life expectancy</w:delText>
        </w:r>
        <w:r w:rsidR="0006272F" w:rsidRPr="00D73887" w:rsidDel="00D9717B">
          <w:rPr>
            <w:rFonts w:ascii="Times New Roman" w:eastAsiaTheme="minorEastAsia" w:hAnsi="Times New Roman" w:cs="Times New Roman"/>
            <w:sz w:val="24"/>
            <w:szCs w:val="24"/>
          </w:rPr>
          <w:delText>’s</w:delText>
        </w:r>
        <w:r w:rsidRPr="00D73887" w:rsidDel="00D9717B">
          <w:rPr>
            <w:rFonts w:ascii="Times New Roman" w:eastAsiaTheme="minorEastAsia" w:hAnsi="Times New Roman" w:cs="Times New Roman"/>
            <w:sz w:val="24"/>
            <w:szCs w:val="24"/>
          </w:rPr>
          <w:delText xml:space="preserve"> </w:delText>
        </w:r>
        <w:r w:rsidR="0006272F" w:rsidRPr="00D73887" w:rsidDel="00D9717B">
          <w:rPr>
            <w:rFonts w:ascii="Times New Roman" w:eastAsiaTheme="minorEastAsia" w:hAnsi="Times New Roman" w:cs="Times New Roman"/>
            <w:sz w:val="24"/>
            <w:szCs w:val="24"/>
          </w:rPr>
          <w:delText xml:space="preserve">changes </w:delText>
        </w:r>
        <w:r w:rsidRPr="00D73887" w:rsidDel="00D9717B">
          <w:rPr>
            <w:rFonts w:ascii="Times New Roman" w:eastAsiaTheme="minorEastAsia" w:hAnsi="Times New Roman" w:cs="Times New Roman"/>
            <w:sz w:val="24"/>
            <w:szCs w:val="24"/>
          </w:rPr>
          <w:delText xml:space="preserve">at </w:delText>
        </w:r>
        <w:r w:rsidR="00C62C42" w:rsidRPr="00D73887" w:rsidDel="00D9717B">
          <w:rPr>
            <w:rFonts w:ascii="Times New Roman" w:eastAsiaTheme="minorEastAsia" w:hAnsi="Times New Roman" w:cs="Times New Roman"/>
            <w:sz w:val="24"/>
            <w:szCs w:val="24"/>
          </w:rPr>
          <w:delText>age 15</w:delText>
        </w:r>
        <w:r w:rsidRPr="00D73887" w:rsidDel="00D9717B">
          <w:rPr>
            <w:rFonts w:ascii="Times New Roman" w:eastAsiaTheme="minorEastAsia" w:hAnsi="Times New Roman" w:cs="Times New Roman"/>
            <w:sz w:val="24"/>
            <w:szCs w:val="24"/>
          </w:rPr>
          <w:delText xml:space="preserve"> between 1995 and 2005 (Panel A) and between 2005 and 2015 (Panel B). Vertical values in rectangles </w:delText>
        </w:r>
        <w:r w:rsidR="007A2B3B" w:rsidRPr="00D73887" w:rsidDel="00D9717B">
          <w:rPr>
            <w:rFonts w:ascii="Times New Roman" w:eastAsiaTheme="minorEastAsia" w:hAnsi="Times New Roman" w:cs="Times New Roman"/>
            <w:sz w:val="24"/>
            <w:szCs w:val="24"/>
          </w:rPr>
          <w:delText xml:space="preserve">next to the y-axis </w:delText>
        </w:r>
        <w:r w:rsidRPr="00D73887" w:rsidDel="00D9717B">
          <w:rPr>
            <w:rFonts w:ascii="Times New Roman" w:eastAsiaTheme="minorEastAsia" w:hAnsi="Times New Roman" w:cs="Times New Roman"/>
            <w:sz w:val="24"/>
            <w:szCs w:val="24"/>
          </w:rPr>
          <w:delText>represent age-sp</w:delText>
        </w:r>
        <w:r w:rsidR="001819A8" w:rsidRPr="00D73887" w:rsidDel="00D9717B">
          <w:rPr>
            <w:rFonts w:ascii="Times New Roman" w:eastAsiaTheme="minorEastAsia" w:hAnsi="Times New Roman" w:cs="Times New Roman"/>
            <w:sz w:val="24"/>
            <w:szCs w:val="24"/>
          </w:rPr>
          <w:delText>ecific contributions,</w:delText>
        </w:r>
        <w:r w:rsidRPr="00D73887" w:rsidDel="00D9717B">
          <w:rPr>
            <w:rFonts w:ascii="Times New Roman" w:eastAsiaTheme="minorEastAsia" w:hAnsi="Times New Roman" w:cs="Times New Roman"/>
            <w:sz w:val="24"/>
            <w:szCs w:val="24"/>
          </w:rPr>
          <w:delText xml:space="preserve"> while bars</w:delText>
        </w:r>
        <w:r w:rsidR="0006272F" w:rsidRPr="00D73887" w:rsidDel="00D9717B">
          <w:rPr>
            <w:rFonts w:ascii="Times New Roman" w:eastAsiaTheme="minorEastAsia" w:hAnsi="Times New Roman" w:cs="Times New Roman"/>
            <w:sz w:val="24"/>
            <w:szCs w:val="24"/>
          </w:rPr>
          <w:delText>’ length</w:delText>
        </w:r>
        <w:r w:rsidRPr="00D73887" w:rsidDel="00D9717B">
          <w:rPr>
            <w:rFonts w:ascii="Times New Roman" w:eastAsiaTheme="minorEastAsia" w:hAnsi="Times New Roman" w:cs="Times New Roman"/>
            <w:sz w:val="24"/>
            <w:szCs w:val="24"/>
          </w:rPr>
          <w:delText xml:space="preserve"> correspond to cause-specific con</w:delText>
        </w:r>
        <w:r w:rsidR="001819A8" w:rsidRPr="00D73887" w:rsidDel="00D9717B">
          <w:rPr>
            <w:rFonts w:ascii="Times New Roman" w:eastAsiaTheme="minorEastAsia" w:hAnsi="Times New Roman" w:cs="Times New Roman"/>
            <w:sz w:val="24"/>
            <w:szCs w:val="24"/>
          </w:rPr>
          <w:delText>tributions by age.</w:delText>
        </w:r>
        <w:r w:rsidRPr="00D73887" w:rsidDel="00D9717B">
          <w:rPr>
            <w:rFonts w:ascii="Times New Roman" w:eastAsiaTheme="minorEastAsia" w:hAnsi="Times New Roman" w:cs="Times New Roman"/>
            <w:sz w:val="24"/>
            <w:szCs w:val="24"/>
          </w:rPr>
          <w:delText xml:space="preserve"> Overall cause-specific contributions across all ages are shown in the panel’s legend in parenthesis</w:delText>
        </w:r>
        <w:r w:rsidR="00C12FF7" w:rsidRPr="00D73887" w:rsidDel="00D9717B">
          <w:rPr>
            <w:rFonts w:ascii="Times New Roman" w:eastAsiaTheme="minorEastAsia" w:hAnsi="Times New Roman" w:cs="Times New Roman"/>
            <w:sz w:val="24"/>
            <w:szCs w:val="24"/>
          </w:rPr>
          <w:delText xml:space="preserve"> (</w:delText>
        </w:r>
        <w:r w:rsidR="001819A8" w:rsidRPr="00D73887" w:rsidDel="00D9717B">
          <w:rPr>
            <w:rFonts w:ascii="Times New Roman" w:eastAsiaTheme="minorEastAsia" w:hAnsi="Times New Roman" w:cs="Times New Roman"/>
            <w:sz w:val="24"/>
            <w:szCs w:val="24"/>
          </w:rPr>
          <w:delText xml:space="preserve">also </w:delText>
        </w:r>
        <w:r w:rsidR="00C12FF7" w:rsidRPr="00D73887" w:rsidDel="00D9717B">
          <w:rPr>
            <w:rFonts w:ascii="Times New Roman" w:eastAsiaTheme="minorEastAsia" w:hAnsi="Times New Roman" w:cs="Times New Roman"/>
            <w:sz w:val="24"/>
            <w:szCs w:val="24"/>
          </w:rPr>
          <w:delText>in years)</w:delText>
        </w:r>
        <w:r w:rsidRPr="00D73887" w:rsidDel="00D9717B">
          <w:rPr>
            <w:rFonts w:ascii="Times New Roman" w:eastAsiaTheme="minorEastAsia" w:hAnsi="Times New Roman" w:cs="Times New Roman"/>
            <w:sz w:val="24"/>
            <w:szCs w:val="24"/>
          </w:rPr>
          <w:delText>.</w:delText>
        </w:r>
        <w:r w:rsidR="00FB260F" w:rsidRPr="00D73887" w:rsidDel="00D9717B">
          <w:rPr>
            <w:rFonts w:ascii="Times New Roman" w:eastAsiaTheme="minorEastAsia" w:hAnsi="Times New Roman" w:cs="Times New Roman"/>
            <w:sz w:val="24"/>
            <w:szCs w:val="24"/>
          </w:rPr>
          <w:delText xml:space="preserve"> </w:delText>
        </w:r>
      </w:del>
    </w:p>
    <w:p w14:paraId="2767E141" w14:textId="0191F049" w:rsidR="00927ECF" w:rsidRPr="00D73887" w:rsidRDefault="005A0A7C" w:rsidP="00DA15CA">
      <w:pPr>
        <w:spacing w:line="480" w:lineRule="auto"/>
        <w:ind w:firstLine="720"/>
        <w:jc w:val="both"/>
        <w:rPr>
          <w:rFonts w:ascii="Times New Roman" w:eastAsiaTheme="minorEastAsia" w:hAnsi="Times New Roman" w:cs="Times New Roman"/>
          <w:sz w:val="24"/>
          <w:szCs w:val="24"/>
        </w:rPr>
      </w:pPr>
      <w:ins w:id="194" w:author="José Manuel Aburto" w:date="2018-08-16T13:22:00Z">
        <w:r>
          <w:rPr>
            <w:rFonts w:ascii="Times New Roman" w:eastAsiaTheme="minorEastAsia" w:hAnsi="Times New Roman" w:cs="Times New Roman"/>
            <w:sz w:val="24"/>
            <w:szCs w:val="24"/>
          </w:rPr>
          <w:t xml:space="preserve">Table 1 shows </w:t>
        </w:r>
        <w:r w:rsidR="00D9717B">
          <w:rPr>
            <w:rFonts w:ascii="Times New Roman" w:eastAsiaTheme="minorEastAsia" w:hAnsi="Times New Roman" w:cs="Times New Roman"/>
            <w:sz w:val="24"/>
            <w:szCs w:val="24"/>
          </w:rPr>
          <w:t>cause-specific contributions to changes in life expectancy and lifespan inequality at age</w:t>
        </w:r>
      </w:ins>
      <w:ins w:id="195" w:author="José Manuel Aburto" w:date="2018-08-16T15:47:00Z">
        <w:r w:rsidR="00F749C7">
          <w:rPr>
            <w:rFonts w:ascii="Times New Roman" w:eastAsiaTheme="minorEastAsia" w:hAnsi="Times New Roman" w:cs="Times New Roman"/>
            <w:sz w:val="24"/>
            <w:szCs w:val="24"/>
          </w:rPr>
          <w:t xml:space="preserve"> 15</w:t>
        </w:r>
      </w:ins>
      <w:ins w:id="196" w:author="José Manuel Aburto" w:date="2018-08-16T13:22:00Z">
        <w:r w:rsidR="00D9717B">
          <w:rPr>
            <w:rFonts w:ascii="Times New Roman" w:eastAsiaTheme="minorEastAsia" w:hAnsi="Times New Roman" w:cs="Times New Roman"/>
            <w:sz w:val="24"/>
            <w:szCs w:val="24"/>
          </w:rPr>
          <w:t xml:space="preserve"> between 1995 and 2015 and between 2005-2015. </w:t>
        </w:r>
      </w:ins>
      <w:r w:rsidR="009221FB" w:rsidRPr="00D73887">
        <w:rPr>
          <w:rFonts w:ascii="Times New Roman" w:eastAsiaTheme="minorEastAsia" w:hAnsi="Times New Roman" w:cs="Times New Roman"/>
          <w:sz w:val="24"/>
          <w:szCs w:val="24"/>
        </w:rPr>
        <w:t>Among men, l</w:t>
      </w:r>
      <w:r w:rsidR="00FB260F" w:rsidRPr="00D73887">
        <w:rPr>
          <w:rFonts w:ascii="Times New Roman" w:eastAsiaTheme="minorEastAsia" w:hAnsi="Times New Roman" w:cs="Times New Roman"/>
          <w:sz w:val="24"/>
          <w:szCs w:val="24"/>
        </w:rPr>
        <w:t xml:space="preserve">ife expectancy </w:t>
      </w:r>
      <w:del w:id="197" w:author="José Manuel Aburto" w:date="2018-08-16T15:48:00Z">
        <w:r w:rsidR="00C62C42" w:rsidRPr="00D73887" w:rsidDel="00F749C7">
          <w:rPr>
            <w:rFonts w:ascii="Times New Roman" w:eastAsiaTheme="minorEastAsia" w:hAnsi="Times New Roman" w:cs="Times New Roman"/>
            <w:sz w:val="24"/>
            <w:szCs w:val="24"/>
          </w:rPr>
          <w:delText xml:space="preserve">at age 15 </w:delText>
        </w:r>
      </w:del>
      <w:r w:rsidR="00FB260F" w:rsidRPr="00D73887">
        <w:rPr>
          <w:rFonts w:ascii="Times New Roman" w:eastAsiaTheme="minorEastAsia" w:hAnsi="Times New Roman" w:cs="Times New Roman"/>
          <w:sz w:val="24"/>
          <w:szCs w:val="24"/>
        </w:rPr>
        <w:t xml:space="preserve">increased </w:t>
      </w:r>
      <w:r w:rsidR="00C62C42" w:rsidRPr="00D73887">
        <w:rPr>
          <w:rFonts w:ascii="Times New Roman" w:eastAsiaTheme="minorEastAsia" w:hAnsi="Times New Roman" w:cs="Times New Roman"/>
          <w:sz w:val="24"/>
          <w:szCs w:val="24"/>
        </w:rPr>
        <w:t>more than</w:t>
      </w:r>
      <w:r w:rsidR="009221FB" w:rsidRPr="00D73887">
        <w:rPr>
          <w:rFonts w:ascii="Times New Roman" w:eastAsiaTheme="minorEastAsia" w:hAnsi="Times New Roman" w:cs="Times New Roman"/>
          <w:sz w:val="24"/>
          <w:szCs w:val="24"/>
        </w:rPr>
        <w:t xml:space="preserve"> twice as fast in 1995-2005 (</w:t>
      </w:r>
      <w:r w:rsidR="00DF0041" w:rsidRPr="00D73887">
        <w:rPr>
          <w:rFonts w:ascii="Times New Roman" w:eastAsiaTheme="minorEastAsia" w:hAnsi="Times New Roman" w:cs="Times New Roman"/>
          <w:sz w:val="24"/>
          <w:szCs w:val="24"/>
        </w:rPr>
        <w:t>1</w:t>
      </w:r>
      <w:r w:rsidR="00980A40" w:rsidRPr="00D73887">
        <w:rPr>
          <w:color w:val="000000"/>
          <w:sz w:val="24"/>
          <w:szCs w:val="24"/>
        </w:rPr>
        <w:t>.</w:t>
      </w:r>
      <w:r w:rsidR="00C62C42" w:rsidRPr="00D73887">
        <w:rPr>
          <w:rFonts w:ascii="Times New Roman" w:eastAsiaTheme="minorEastAsia" w:hAnsi="Times New Roman" w:cs="Times New Roman"/>
          <w:sz w:val="24"/>
          <w:szCs w:val="24"/>
        </w:rPr>
        <w:t xml:space="preserve">17 </w:t>
      </w:r>
      <w:r w:rsidR="00FB260F" w:rsidRPr="00D73887">
        <w:rPr>
          <w:rFonts w:ascii="Times New Roman" w:eastAsiaTheme="minorEastAsia" w:hAnsi="Times New Roman" w:cs="Times New Roman"/>
          <w:sz w:val="24"/>
          <w:szCs w:val="24"/>
        </w:rPr>
        <w:t>years</w:t>
      </w:r>
      <w:r w:rsidR="009221FB" w:rsidRPr="00D73887">
        <w:rPr>
          <w:rFonts w:ascii="Times New Roman" w:eastAsiaTheme="minorEastAsia" w:hAnsi="Times New Roman" w:cs="Times New Roman"/>
          <w:sz w:val="24"/>
          <w:szCs w:val="24"/>
        </w:rPr>
        <w:t xml:space="preserve">) </w:t>
      </w:r>
      <w:r w:rsidR="005E00EC" w:rsidRPr="00D73887">
        <w:rPr>
          <w:rFonts w:ascii="Times New Roman" w:eastAsiaTheme="minorEastAsia" w:hAnsi="Times New Roman" w:cs="Times New Roman"/>
          <w:sz w:val="24"/>
          <w:szCs w:val="24"/>
        </w:rPr>
        <w:t>than in</w:t>
      </w:r>
      <w:r w:rsidR="009221FB" w:rsidRPr="00D73887">
        <w:rPr>
          <w:rFonts w:ascii="Times New Roman" w:eastAsiaTheme="minorEastAsia" w:hAnsi="Times New Roman" w:cs="Times New Roman"/>
          <w:sz w:val="24"/>
          <w:szCs w:val="24"/>
        </w:rPr>
        <w:t xml:space="preserve"> 2005-2015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C62C42" w:rsidRPr="00D73887">
        <w:rPr>
          <w:rFonts w:ascii="Times New Roman" w:eastAsiaTheme="minorEastAsia" w:hAnsi="Times New Roman" w:cs="Times New Roman"/>
          <w:sz w:val="24"/>
          <w:szCs w:val="24"/>
        </w:rPr>
        <w:t>55</w:t>
      </w:r>
      <w:r w:rsidR="009221FB" w:rsidRPr="00D73887">
        <w:rPr>
          <w:rFonts w:ascii="Times New Roman" w:eastAsiaTheme="minorEastAsia" w:hAnsi="Times New Roman" w:cs="Times New Roman"/>
          <w:sz w:val="24"/>
          <w:szCs w:val="24"/>
        </w:rPr>
        <w:t xml:space="preserve"> years). </w:t>
      </w:r>
      <w:r w:rsidR="00D60944" w:rsidRPr="00D73887">
        <w:rPr>
          <w:rFonts w:ascii="Times New Roman" w:eastAsiaTheme="minorEastAsia" w:hAnsi="Times New Roman" w:cs="Times New Roman"/>
          <w:sz w:val="24"/>
          <w:szCs w:val="24"/>
        </w:rPr>
        <w:t xml:space="preserve">Most causes of death contributed </w:t>
      </w:r>
      <w:r w:rsidR="00D5476F" w:rsidRPr="00D73887">
        <w:rPr>
          <w:rFonts w:ascii="Times New Roman" w:eastAsiaTheme="minorEastAsia" w:hAnsi="Times New Roman" w:cs="Times New Roman"/>
          <w:sz w:val="24"/>
          <w:szCs w:val="24"/>
        </w:rPr>
        <w:t xml:space="preserve">to </w:t>
      </w:r>
      <w:r w:rsidR="00D60944" w:rsidRPr="00D73887">
        <w:rPr>
          <w:rFonts w:ascii="Times New Roman" w:eastAsiaTheme="minorEastAsia" w:hAnsi="Times New Roman" w:cs="Times New Roman"/>
          <w:sz w:val="24"/>
          <w:szCs w:val="24"/>
        </w:rPr>
        <w:t>life expectancy</w:t>
      </w:r>
      <w:r w:rsidR="00B67955" w:rsidRPr="00D73887">
        <w:rPr>
          <w:rFonts w:ascii="Times New Roman" w:eastAsiaTheme="minorEastAsia" w:hAnsi="Times New Roman" w:cs="Times New Roman"/>
          <w:sz w:val="24"/>
          <w:szCs w:val="24"/>
        </w:rPr>
        <w:t>’s improvement</w:t>
      </w:r>
      <w:r w:rsidR="00D60944" w:rsidRPr="00D73887">
        <w:rPr>
          <w:rFonts w:ascii="Times New Roman" w:eastAsiaTheme="minorEastAsia" w:hAnsi="Times New Roman" w:cs="Times New Roman"/>
          <w:sz w:val="24"/>
          <w:szCs w:val="24"/>
        </w:rPr>
        <w:t xml:space="preserve"> in 1995-2005 (except for diabetes</w:t>
      </w:r>
      <w:del w:id="198" w:author="José Manuel Aburto" w:date="2018-08-16T13:24:00Z">
        <w:r w:rsidR="00D60944" w:rsidRPr="00D73887" w:rsidDel="00D9717B">
          <w:rPr>
            <w:rFonts w:ascii="Times New Roman" w:eastAsiaTheme="minorEastAsia" w:hAnsi="Times New Roman" w:cs="Times New Roman"/>
            <w:sz w:val="24"/>
            <w:szCs w:val="24"/>
          </w:rPr>
          <w:delText xml:space="preserve">, heart disease </w:delText>
        </w:r>
      </w:del>
      <w:ins w:id="199" w:author="José Manuel Aburto" w:date="2018-08-16T13:24:00Z">
        <w:r w:rsidR="00D9717B">
          <w:rPr>
            <w:rFonts w:ascii="Times New Roman" w:eastAsiaTheme="minorEastAsia" w:hAnsi="Times New Roman" w:cs="Times New Roman"/>
            <w:sz w:val="24"/>
            <w:szCs w:val="24"/>
          </w:rPr>
          <w:t xml:space="preserve"> </w:t>
        </w:r>
      </w:ins>
      <w:r w:rsidR="00D60944" w:rsidRPr="00D73887">
        <w:rPr>
          <w:rFonts w:ascii="Times New Roman" w:eastAsiaTheme="minorEastAsia" w:hAnsi="Times New Roman" w:cs="Times New Roman"/>
          <w:sz w:val="24"/>
          <w:szCs w:val="24"/>
        </w:rPr>
        <w:t>and accidents</w:t>
      </w:r>
      <w:r w:rsidR="00722581" w:rsidRPr="00D73887">
        <w:rPr>
          <w:rFonts w:ascii="Times New Roman" w:eastAsiaTheme="minorEastAsia" w:hAnsi="Times New Roman" w:cs="Times New Roman"/>
          <w:sz w:val="24"/>
          <w:szCs w:val="24"/>
        </w:rPr>
        <w:t>)</w:t>
      </w:r>
      <w:r w:rsidR="00D60944" w:rsidRPr="00D73887">
        <w:rPr>
          <w:rFonts w:ascii="Times New Roman" w:eastAsiaTheme="minorEastAsia" w:hAnsi="Times New Roman" w:cs="Times New Roman"/>
          <w:sz w:val="24"/>
          <w:szCs w:val="24"/>
        </w:rPr>
        <w:t>.</w:t>
      </w:r>
      <w:r w:rsidR="00D171DD" w:rsidRPr="00D73887">
        <w:rPr>
          <w:rFonts w:ascii="Times New Roman" w:eastAsiaTheme="minorEastAsia" w:hAnsi="Times New Roman" w:cs="Times New Roman"/>
          <w:sz w:val="24"/>
          <w:szCs w:val="24"/>
        </w:rPr>
        <w:t xml:space="preserve"> I</w:t>
      </w:r>
      <w:r w:rsidR="00B97FBB" w:rsidRPr="00D73887">
        <w:rPr>
          <w:rFonts w:ascii="Times New Roman" w:eastAsiaTheme="minorEastAsia" w:hAnsi="Times New Roman" w:cs="Times New Roman"/>
          <w:sz w:val="24"/>
          <w:szCs w:val="24"/>
        </w:rPr>
        <w:t>mportantly, homicide</w:t>
      </w:r>
      <w:r w:rsidR="0038732B" w:rsidRPr="00D73887">
        <w:rPr>
          <w:rFonts w:ascii="Times New Roman" w:eastAsiaTheme="minorEastAsia" w:hAnsi="Times New Roman" w:cs="Times New Roman"/>
          <w:sz w:val="24"/>
          <w:szCs w:val="24"/>
        </w:rPr>
        <w:t xml:space="preserve">s </w:t>
      </w:r>
      <w:r w:rsidR="00B97FBB" w:rsidRPr="00D73887">
        <w:rPr>
          <w:rFonts w:ascii="Times New Roman" w:eastAsiaTheme="minorEastAsia" w:hAnsi="Times New Roman" w:cs="Times New Roman"/>
          <w:sz w:val="24"/>
          <w:szCs w:val="24"/>
        </w:rPr>
        <w:t>declin</w:t>
      </w:r>
      <w:r w:rsidR="000225CE" w:rsidRPr="00D73887">
        <w:rPr>
          <w:rFonts w:ascii="Times New Roman" w:eastAsiaTheme="minorEastAsia" w:hAnsi="Times New Roman" w:cs="Times New Roman"/>
          <w:sz w:val="24"/>
          <w:szCs w:val="24"/>
        </w:rPr>
        <w:t>ed</w:t>
      </w:r>
      <w:r w:rsidR="00B97FBB" w:rsidRPr="00D73887">
        <w:rPr>
          <w:rFonts w:ascii="Times New Roman" w:eastAsiaTheme="minorEastAsia" w:hAnsi="Times New Roman" w:cs="Times New Roman"/>
          <w:sz w:val="24"/>
          <w:szCs w:val="24"/>
        </w:rPr>
        <w:t xml:space="preserve"> </w:t>
      </w:r>
      <w:r w:rsidR="00161D5F" w:rsidRPr="00D73887">
        <w:rPr>
          <w:rFonts w:ascii="Times New Roman" w:eastAsiaTheme="minorEastAsia" w:hAnsi="Times New Roman" w:cs="Times New Roman"/>
          <w:sz w:val="24"/>
          <w:szCs w:val="24"/>
        </w:rPr>
        <w:t>in 1995-2005</w:t>
      </w:r>
      <w:r w:rsidR="00B97FBB" w:rsidRPr="00D73887">
        <w:rPr>
          <w:rFonts w:ascii="Times New Roman" w:eastAsiaTheme="minorEastAsia" w:hAnsi="Times New Roman" w:cs="Times New Roman"/>
          <w:sz w:val="24"/>
          <w:szCs w:val="24"/>
        </w:rPr>
        <w:t xml:space="preserve"> </w:t>
      </w:r>
      <w:r w:rsidR="000225CE" w:rsidRPr="00D73887">
        <w:rPr>
          <w:rFonts w:ascii="Times New Roman" w:eastAsiaTheme="minorEastAsia" w:hAnsi="Times New Roman" w:cs="Times New Roman"/>
          <w:sz w:val="24"/>
          <w:szCs w:val="24"/>
        </w:rPr>
        <w:t>and this</w:t>
      </w:r>
      <w:r w:rsidR="00A31273" w:rsidRPr="00D73887">
        <w:rPr>
          <w:rFonts w:ascii="Times New Roman" w:eastAsiaTheme="minorEastAsia" w:hAnsi="Times New Roman" w:cs="Times New Roman"/>
          <w:sz w:val="24"/>
          <w:szCs w:val="24"/>
        </w:rPr>
        <w:t xml:space="preserve"> contributed to about </w:t>
      </w:r>
      <w:del w:id="200" w:author="José Manuel Aburto" w:date="2018-08-16T14:16:00Z">
        <w:r w:rsidR="00A31273" w:rsidRPr="00D73887" w:rsidDel="001A1E3A">
          <w:rPr>
            <w:rFonts w:ascii="Times New Roman" w:eastAsiaTheme="minorEastAsia" w:hAnsi="Times New Roman" w:cs="Times New Roman"/>
            <w:sz w:val="24"/>
            <w:szCs w:val="24"/>
          </w:rPr>
          <w:delText>one-fourth</w:delText>
        </w:r>
      </w:del>
      <w:ins w:id="201" w:author="José Manuel Aburto" w:date="2018-08-16T14:16:00Z">
        <w:r w:rsidR="001A1E3A">
          <w:rPr>
            <w:rFonts w:ascii="Times New Roman" w:eastAsiaTheme="minorEastAsia" w:hAnsi="Times New Roman" w:cs="Times New Roman"/>
            <w:sz w:val="24"/>
            <w:szCs w:val="24"/>
          </w:rPr>
          <w:t>38.5%</w:t>
        </w:r>
      </w:ins>
      <w:r w:rsidR="00A31273"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del w:id="202" w:author="José Manuel Aburto" w:date="2018-08-16T13:24:00Z">
        <w:r w:rsidR="00C62C42" w:rsidRPr="00D73887" w:rsidDel="00D9717B">
          <w:rPr>
            <w:rFonts w:ascii="Times New Roman" w:eastAsiaTheme="minorEastAsia" w:hAnsi="Times New Roman" w:cs="Times New Roman"/>
            <w:sz w:val="24"/>
            <w:szCs w:val="24"/>
          </w:rPr>
          <w:delText>44</w:delText>
        </w:r>
        <w:r w:rsidR="006D2C6C" w:rsidRPr="00D73887" w:rsidDel="00D9717B">
          <w:rPr>
            <w:rFonts w:ascii="Times New Roman" w:eastAsiaTheme="minorEastAsia" w:hAnsi="Times New Roman" w:cs="Times New Roman"/>
            <w:sz w:val="24"/>
            <w:szCs w:val="24"/>
          </w:rPr>
          <w:delText xml:space="preserve"> </w:delText>
        </w:r>
      </w:del>
      <w:ins w:id="203" w:author="José Manuel Aburto" w:date="2018-08-16T13:24:00Z">
        <w:r w:rsidR="00D9717B" w:rsidRPr="00D73887">
          <w:rPr>
            <w:rFonts w:ascii="Times New Roman" w:eastAsiaTheme="minorEastAsia" w:hAnsi="Times New Roman" w:cs="Times New Roman"/>
            <w:sz w:val="24"/>
            <w:szCs w:val="24"/>
          </w:rPr>
          <w:t>4</w:t>
        </w:r>
        <w:r w:rsidR="00D9717B">
          <w:rPr>
            <w:rFonts w:ascii="Times New Roman" w:eastAsiaTheme="minorEastAsia" w:hAnsi="Times New Roman" w:cs="Times New Roman"/>
            <w:sz w:val="24"/>
            <w:szCs w:val="24"/>
          </w:rPr>
          <w:t>5</w:t>
        </w:r>
        <w:r w:rsidR="00D9717B" w:rsidRPr="00D73887">
          <w:rPr>
            <w:rFonts w:ascii="Times New Roman" w:eastAsiaTheme="minorEastAsia" w:hAnsi="Times New Roman" w:cs="Times New Roman"/>
            <w:sz w:val="24"/>
            <w:szCs w:val="24"/>
          </w:rPr>
          <w:t xml:space="preserve"> </w:t>
        </w:r>
      </w:ins>
      <w:r w:rsidR="006D2C6C" w:rsidRPr="00D73887">
        <w:rPr>
          <w:rFonts w:ascii="Times New Roman" w:eastAsiaTheme="minorEastAsia" w:hAnsi="Times New Roman" w:cs="Times New Roman"/>
          <w:sz w:val="24"/>
          <w:szCs w:val="24"/>
        </w:rPr>
        <w:t xml:space="preserve">years) </w:t>
      </w:r>
      <w:r w:rsidR="00A31273" w:rsidRPr="00D73887">
        <w:rPr>
          <w:rFonts w:ascii="Times New Roman" w:eastAsiaTheme="minorEastAsia" w:hAnsi="Times New Roman" w:cs="Times New Roman"/>
          <w:sz w:val="24"/>
          <w:szCs w:val="24"/>
        </w:rPr>
        <w:t xml:space="preserve">of the overall </w:t>
      </w:r>
      <w:r w:rsidR="00B97FBB" w:rsidRPr="00D73887">
        <w:rPr>
          <w:rFonts w:ascii="Times New Roman" w:eastAsiaTheme="minorEastAsia" w:hAnsi="Times New Roman" w:cs="Times New Roman"/>
          <w:sz w:val="24"/>
          <w:szCs w:val="24"/>
        </w:rPr>
        <w:t>gain in life expectancy</w:t>
      </w:r>
      <w:r w:rsidR="00BA4E8F" w:rsidRPr="00D73887">
        <w:rPr>
          <w:rFonts w:ascii="Times New Roman" w:eastAsiaTheme="minorEastAsia" w:hAnsi="Times New Roman" w:cs="Times New Roman"/>
          <w:sz w:val="24"/>
          <w:szCs w:val="24"/>
        </w:rPr>
        <w:t xml:space="preserve"> in this period</w:t>
      </w:r>
      <w:r w:rsidR="00B97FBB" w:rsidRPr="00D73887">
        <w:rPr>
          <w:rFonts w:ascii="Times New Roman" w:eastAsiaTheme="minorEastAsia" w:hAnsi="Times New Roman" w:cs="Times New Roman"/>
          <w:sz w:val="24"/>
          <w:szCs w:val="24"/>
        </w:rPr>
        <w:t xml:space="preserve">. </w:t>
      </w:r>
      <w:r w:rsidR="00D30382" w:rsidRPr="00D73887">
        <w:rPr>
          <w:rFonts w:ascii="Times New Roman" w:eastAsiaTheme="minorEastAsia" w:hAnsi="Times New Roman" w:cs="Times New Roman"/>
          <w:sz w:val="24"/>
          <w:szCs w:val="24"/>
        </w:rPr>
        <w:t>A</w:t>
      </w:r>
      <w:r w:rsidR="00E21F36" w:rsidRPr="00D73887">
        <w:rPr>
          <w:rFonts w:ascii="Times New Roman" w:eastAsiaTheme="minorEastAsia" w:hAnsi="Times New Roman" w:cs="Times New Roman"/>
          <w:sz w:val="24"/>
          <w:szCs w:val="24"/>
        </w:rPr>
        <w:t xml:space="preserve">bout </w:t>
      </w:r>
      <w:r w:rsidR="00C62C42" w:rsidRPr="00D73887">
        <w:rPr>
          <w:rFonts w:ascii="Times New Roman" w:eastAsiaTheme="minorEastAsia" w:hAnsi="Times New Roman" w:cs="Times New Roman"/>
          <w:sz w:val="24"/>
          <w:szCs w:val="24"/>
        </w:rPr>
        <w:t>80</w:t>
      </w:r>
      <w:r w:rsidR="00E21F36"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5721FB" w:rsidRPr="00D73887">
        <w:rPr>
          <w:rFonts w:ascii="Times New Roman" w:eastAsiaTheme="minorEastAsia" w:hAnsi="Times New Roman" w:cs="Times New Roman"/>
          <w:sz w:val="24"/>
          <w:szCs w:val="24"/>
        </w:rPr>
        <w:t xml:space="preserve">36 years) </w:t>
      </w:r>
      <w:r w:rsidR="00E21F36" w:rsidRPr="00D73887">
        <w:rPr>
          <w:rFonts w:ascii="Times New Roman" w:eastAsiaTheme="minorEastAsia" w:hAnsi="Times New Roman" w:cs="Times New Roman"/>
          <w:sz w:val="24"/>
          <w:szCs w:val="24"/>
        </w:rPr>
        <w:t>of th</w:t>
      </w:r>
      <w:r w:rsidR="00A31273" w:rsidRPr="00D73887">
        <w:rPr>
          <w:rFonts w:ascii="Times New Roman" w:eastAsiaTheme="minorEastAsia" w:hAnsi="Times New Roman" w:cs="Times New Roman"/>
          <w:sz w:val="24"/>
          <w:szCs w:val="24"/>
        </w:rPr>
        <w:t>is</w:t>
      </w:r>
      <w:r w:rsidR="00E21F36" w:rsidRPr="00D73887">
        <w:rPr>
          <w:rFonts w:ascii="Times New Roman" w:eastAsiaTheme="minorEastAsia" w:hAnsi="Times New Roman" w:cs="Times New Roman"/>
          <w:sz w:val="24"/>
          <w:szCs w:val="24"/>
        </w:rPr>
        <w:t xml:space="preserve"> contribution </w:t>
      </w:r>
      <w:r w:rsidR="0038732B" w:rsidRPr="00D73887">
        <w:rPr>
          <w:rFonts w:ascii="Times New Roman" w:eastAsiaTheme="minorEastAsia" w:hAnsi="Times New Roman" w:cs="Times New Roman"/>
          <w:sz w:val="24"/>
          <w:szCs w:val="24"/>
        </w:rPr>
        <w:t>was concentrated</w:t>
      </w:r>
      <w:r w:rsidR="008A51C5" w:rsidRPr="00D73887">
        <w:rPr>
          <w:rFonts w:ascii="Times New Roman" w:eastAsiaTheme="minorEastAsia" w:hAnsi="Times New Roman" w:cs="Times New Roman"/>
          <w:sz w:val="24"/>
          <w:szCs w:val="24"/>
        </w:rPr>
        <w:t xml:space="preserve"> </w:t>
      </w:r>
      <w:r w:rsidR="00E21F36" w:rsidRPr="00D73887">
        <w:rPr>
          <w:rFonts w:ascii="Times New Roman" w:eastAsiaTheme="minorEastAsia" w:hAnsi="Times New Roman" w:cs="Times New Roman"/>
          <w:sz w:val="24"/>
          <w:szCs w:val="24"/>
        </w:rPr>
        <w:t>between ages 15-49</w:t>
      </w:r>
      <w:r w:rsidR="000A305E" w:rsidRPr="00D73887">
        <w:rPr>
          <w:rFonts w:ascii="Times New Roman" w:eastAsiaTheme="minorEastAsia" w:hAnsi="Times New Roman" w:cs="Times New Roman"/>
          <w:sz w:val="24"/>
          <w:szCs w:val="24"/>
        </w:rPr>
        <w:t xml:space="preserve"> (red </w:t>
      </w:r>
      <w:r w:rsidR="000A305E" w:rsidRPr="00D73887">
        <w:rPr>
          <w:rFonts w:ascii="Times New Roman" w:eastAsiaTheme="minorEastAsia" w:hAnsi="Times New Roman" w:cs="Times New Roman"/>
          <w:sz w:val="24"/>
          <w:szCs w:val="24"/>
        </w:rPr>
        <w:lastRenderedPageBreak/>
        <w:t xml:space="preserve">bars in Figure </w:t>
      </w:r>
      <w:ins w:id="204" w:author="José Manuel Aburto" w:date="2018-08-16T13:25:00Z">
        <w:r w:rsidR="00D9717B">
          <w:rPr>
            <w:rFonts w:ascii="Times New Roman" w:eastAsiaTheme="minorEastAsia" w:hAnsi="Times New Roman" w:cs="Times New Roman"/>
            <w:sz w:val="24"/>
            <w:szCs w:val="24"/>
          </w:rPr>
          <w:t>S</w:t>
        </w:r>
      </w:ins>
      <w:r w:rsidR="000A305E" w:rsidRPr="00D73887">
        <w:rPr>
          <w:rFonts w:ascii="Times New Roman" w:eastAsiaTheme="minorEastAsia" w:hAnsi="Times New Roman" w:cs="Times New Roman"/>
          <w:sz w:val="24"/>
          <w:szCs w:val="24"/>
        </w:rPr>
        <w:t>1, panel A)</w:t>
      </w:r>
      <w:r w:rsidR="00E21F36"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 xml:space="preserve">In contrast, the slowed down improvement in life expectancy in </w:t>
      </w:r>
      <w:r w:rsidR="0064442B" w:rsidRPr="00D73887">
        <w:rPr>
          <w:rFonts w:ascii="Times New Roman" w:eastAsiaTheme="minorEastAsia" w:hAnsi="Times New Roman" w:cs="Times New Roman"/>
          <w:sz w:val="24"/>
          <w:szCs w:val="24"/>
        </w:rPr>
        <w:t>2005-2015</w:t>
      </w:r>
      <w:r w:rsidR="00696F3D" w:rsidRPr="00D73887">
        <w:rPr>
          <w:rFonts w:ascii="Times New Roman" w:eastAsiaTheme="minorEastAsia" w:hAnsi="Times New Roman" w:cs="Times New Roman"/>
          <w:sz w:val="24"/>
          <w:szCs w:val="24"/>
        </w:rPr>
        <w:t xml:space="preserve"> was mai</w:t>
      </w:r>
      <w:r w:rsidR="0091488C" w:rsidRPr="00D73887">
        <w:rPr>
          <w:rFonts w:ascii="Times New Roman" w:eastAsiaTheme="minorEastAsia" w:hAnsi="Times New Roman" w:cs="Times New Roman"/>
          <w:sz w:val="24"/>
          <w:szCs w:val="24"/>
        </w:rPr>
        <w:t xml:space="preserve">nly the result of </w:t>
      </w:r>
      <w:r w:rsidR="0064442B" w:rsidRPr="00D73887">
        <w:rPr>
          <w:rFonts w:ascii="Times New Roman" w:eastAsiaTheme="minorEastAsia" w:hAnsi="Times New Roman" w:cs="Times New Roman"/>
          <w:sz w:val="24"/>
          <w:szCs w:val="24"/>
        </w:rPr>
        <w:t>ris</w:t>
      </w:r>
      <w:r w:rsidR="00696F3D" w:rsidRPr="00D73887">
        <w:rPr>
          <w:rFonts w:ascii="Times New Roman" w:eastAsiaTheme="minorEastAsia" w:hAnsi="Times New Roman" w:cs="Times New Roman"/>
          <w:sz w:val="24"/>
          <w:szCs w:val="24"/>
        </w:rPr>
        <w:t>ing homicide</w:t>
      </w:r>
      <w:r w:rsidR="00D30382" w:rsidRPr="00D73887">
        <w:rPr>
          <w:rFonts w:ascii="Times New Roman" w:eastAsiaTheme="minorEastAsia" w:hAnsi="Times New Roman" w:cs="Times New Roman"/>
          <w:sz w:val="24"/>
          <w:szCs w:val="24"/>
        </w:rPr>
        <w:t>s</w:t>
      </w:r>
      <w:r w:rsidR="0038732B" w:rsidRPr="00D73887">
        <w:rPr>
          <w:rFonts w:ascii="Times New Roman" w:eastAsiaTheme="minorEastAsia" w:hAnsi="Times New Roman" w:cs="Times New Roman"/>
          <w:sz w:val="24"/>
          <w:szCs w:val="24"/>
        </w:rPr>
        <w:t xml:space="preserve"> </w:t>
      </w:r>
      <w:del w:id="205" w:author="José Manuel Aburto" w:date="2018-08-16T16:47:00Z">
        <w:r w:rsidR="0038732B" w:rsidRPr="00D73887" w:rsidDel="00FA4188">
          <w:rPr>
            <w:rFonts w:ascii="Times New Roman" w:eastAsiaTheme="minorEastAsia" w:hAnsi="Times New Roman" w:cs="Times New Roman"/>
            <w:sz w:val="24"/>
            <w:szCs w:val="24"/>
          </w:rPr>
          <w:delText>(mostly between ages 15-49)</w:delText>
        </w:r>
        <w:r w:rsidR="00696F3D" w:rsidRPr="00D73887" w:rsidDel="00FA4188">
          <w:rPr>
            <w:rFonts w:ascii="Times New Roman" w:eastAsiaTheme="minorEastAsia" w:hAnsi="Times New Roman" w:cs="Times New Roman"/>
            <w:sz w:val="24"/>
            <w:szCs w:val="24"/>
          </w:rPr>
          <w:delText xml:space="preserve"> </w:delText>
        </w:r>
      </w:del>
      <w:r w:rsidR="00696F3D" w:rsidRPr="00D73887">
        <w:rPr>
          <w:rFonts w:ascii="Times New Roman" w:eastAsiaTheme="minorEastAsia" w:hAnsi="Times New Roman" w:cs="Times New Roman"/>
          <w:sz w:val="24"/>
          <w:szCs w:val="24"/>
        </w:rPr>
        <w:t>and heart disease</w:t>
      </w:r>
      <w:r w:rsidR="00D30382" w:rsidRPr="00D73887">
        <w:rPr>
          <w:rFonts w:ascii="Times New Roman" w:eastAsiaTheme="minorEastAsia" w:hAnsi="Times New Roman" w:cs="Times New Roman"/>
          <w:sz w:val="24"/>
          <w:szCs w:val="24"/>
        </w:rPr>
        <w:t>s</w:t>
      </w:r>
      <w:del w:id="206" w:author="José Manuel Aburto" w:date="2018-08-16T16:47:00Z">
        <w:r w:rsidR="00BA4E8F" w:rsidRPr="00D73887" w:rsidDel="00FA4188">
          <w:rPr>
            <w:rFonts w:ascii="Times New Roman" w:eastAsiaTheme="minorEastAsia" w:hAnsi="Times New Roman" w:cs="Times New Roman"/>
            <w:sz w:val="24"/>
            <w:szCs w:val="24"/>
          </w:rPr>
          <w:delText xml:space="preserve"> (panel B)</w:delText>
        </w:r>
      </w:del>
      <w:r w:rsidR="00DB1D38" w:rsidRPr="00D73887">
        <w:rPr>
          <w:rFonts w:ascii="Times New Roman" w:eastAsiaTheme="minorEastAsia" w:hAnsi="Times New Roman" w:cs="Times New Roman"/>
          <w:sz w:val="24"/>
          <w:szCs w:val="24"/>
        </w:rPr>
        <w:t>, hence their negative contributions</w:t>
      </w:r>
      <w:r w:rsidR="00696F3D" w:rsidRPr="00D73887">
        <w:rPr>
          <w:rFonts w:ascii="Times New Roman" w:eastAsiaTheme="minorEastAsia" w:hAnsi="Times New Roman" w:cs="Times New Roman"/>
          <w:sz w:val="24"/>
          <w:szCs w:val="24"/>
        </w:rPr>
        <w:t xml:space="preserve">. </w:t>
      </w:r>
      <w:del w:id="207" w:author="José Manuel Aburto" w:date="2018-08-16T16:47:00Z">
        <w:r w:rsidR="0038732B" w:rsidRPr="00D73887" w:rsidDel="00FA4188">
          <w:rPr>
            <w:rFonts w:ascii="Times New Roman" w:eastAsiaTheme="minorEastAsia" w:hAnsi="Times New Roman" w:cs="Times New Roman"/>
            <w:sz w:val="24"/>
            <w:szCs w:val="24"/>
          </w:rPr>
          <w:delText>Results for women suggest</w:delText>
        </w:r>
        <w:r w:rsidR="00BA4E8F" w:rsidRPr="00D73887" w:rsidDel="00FA4188">
          <w:rPr>
            <w:rFonts w:ascii="Times New Roman" w:eastAsiaTheme="minorEastAsia" w:hAnsi="Times New Roman" w:cs="Times New Roman"/>
            <w:sz w:val="24"/>
            <w:szCs w:val="24"/>
          </w:rPr>
          <w:delText xml:space="preserve"> </w:delText>
        </w:r>
        <w:r w:rsidR="000E5565" w:rsidRPr="00D73887" w:rsidDel="00FA4188">
          <w:rPr>
            <w:rFonts w:ascii="Times New Roman" w:eastAsiaTheme="minorEastAsia" w:hAnsi="Times New Roman" w:cs="Times New Roman"/>
            <w:sz w:val="24"/>
            <w:szCs w:val="24"/>
          </w:rPr>
          <w:delText>conti</w:delText>
        </w:r>
        <w:r w:rsidR="006E2679" w:rsidRPr="00D73887" w:rsidDel="00FA4188">
          <w:rPr>
            <w:rFonts w:ascii="Times New Roman" w:eastAsiaTheme="minorEastAsia" w:hAnsi="Times New Roman" w:cs="Times New Roman"/>
            <w:sz w:val="24"/>
            <w:szCs w:val="24"/>
          </w:rPr>
          <w:delText>n</w:delText>
        </w:r>
        <w:r w:rsidR="000E5565" w:rsidRPr="00D73887" w:rsidDel="00FA4188">
          <w:rPr>
            <w:rFonts w:ascii="Times New Roman" w:eastAsiaTheme="minorEastAsia" w:hAnsi="Times New Roman" w:cs="Times New Roman"/>
            <w:sz w:val="24"/>
            <w:szCs w:val="24"/>
          </w:rPr>
          <w:delText>uous improvement in life expectancy</w:delText>
        </w:r>
      </w:del>
      <w:del w:id="208" w:author="José Manuel Aburto" w:date="2018-08-16T13:28:00Z">
        <w:r w:rsidR="000E5565" w:rsidRPr="00D73887" w:rsidDel="00D9717B">
          <w:rPr>
            <w:rFonts w:ascii="Times New Roman" w:eastAsiaTheme="minorEastAsia" w:hAnsi="Times New Roman" w:cs="Times New Roman"/>
            <w:sz w:val="24"/>
            <w:szCs w:val="24"/>
          </w:rPr>
          <w:delText xml:space="preserve"> over time</w:delText>
        </w:r>
      </w:del>
      <w:del w:id="209" w:author="José Manuel Aburto" w:date="2018-08-16T16:47:00Z">
        <w:r w:rsidR="000E5565" w:rsidRPr="00D73887" w:rsidDel="00FA4188">
          <w:rPr>
            <w:rFonts w:ascii="Times New Roman" w:eastAsiaTheme="minorEastAsia" w:hAnsi="Times New Roman" w:cs="Times New Roman"/>
            <w:sz w:val="24"/>
            <w:szCs w:val="24"/>
          </w:rPr>
          <w:delText xml:space="preserve"> </w:delText>
        </w:r>
      </w:del>
      <w:ins w:id="210" w:author="José Manuel Aburto" w:date="2018-08-16T13:29:00Z">
        <w:r w:rsidR="00D9717B" w:rsidRPr="00D73887">
          <w:rPr>
            <w:rFonts w:ascii="Times New Roman" w:eastAsiaTheme="minorEastAsia" w:hAnsi="Times New Roman" w:cs="Times New Roman"/>
            <w:sz w:val="24"/>
            <w:szCs w:val="24"/>
          </w:rPr>
          <w:t>Female life expectancy increased by 0</w:t>
        </w:r>
        <w:r w:rsidR="00D9717B" w:rsidRPr="00D73887">
          <w:rPr>
            <w:color w:val="000000"/>
            <w:sz w:val="24"/>
            <w:szCs w:val="24"/>
          </w:rPr>
          <w:t>.</w:t>
        </w:r>
        <w:r w:rsidR="00D9717B" w:rsidRPr="00D73887">
          <w:rPr>
            <w:rFonts w:ascii="Times New Roman" w:eastAsiaTheme="minorEastAsia" w:hAnsi="Times New Roman" w:cs="Times New Roman"/>
            <w:sz w:val="24"/>
            <w:szCs w:val="24"/>
          </w:rPr>
          <w:t xml:space="preserve">58 year in 1995-2005 and </w:t>
        </w:r>
        <w:r w:rsidR="00D9717B">
          <w:rPr>
            <w:rFonts w:ascii="Times New Roman" w:eastAsiaTheme="minorEastAsia" w:hAnsi="Times New Roman" w:cs="Times New Roman"/>
            <w:sz w:val="24"/>
            <w:szCs w:val="24"/>
          </w:rPr>
          <w:t>0.57 year</w:t>
        </w:r>
        <w:r w:rsidR="00D9717B" w:rsidRPr="00D73887">
          <w:rPr>
            <w:rFonts w:ascii="Times New Roman" w:eastAsiaTheme="minorEastAsia" w:hAnsi="Times New Roman" w:cs="Times New Roman"/>
            <w:sz w:val="24"/>
            <w:szCs w:val="24"/>
          </w:rPr>
          <w:t xml:space="preserve"> in 2005-2015</w:t>
        </w:r>
        <w:r w:rsidR="00D9717B">
          <w:rPr>
            <w:rFonts w:ascii="Times New Roman" w:eastAsiaTheme="minorEastAsia" w:hAnsi="Times New Roman" w:cs="Times New Roman"/>
            <w:sz w:val="24"/>
            <w:szCs w:val="24"/>
          </w:rPr>
          <w:t xml:space="preserve">. These gains resulted from mortality improvements in most causes of death </w:t>
        </w:r>
      </w:ins>
      <w:r w:rsidR="000E5565" w:rsidRPr="00D73887">
        <w:rPr>
          <w:rFonts w:ascii="Times New Roman" w:eastAsiaTheme="minorEastAsia" w:hAnsi="Times New Roman" w:cs="Times New Roman"/>
          <w:sz w:val="24"/>
          <w:szCs w:val="24"/>
        </w:rPr>
        <w:t xml:space="preserve">with a </w:t>
      </w:r>
      <w:ins w:id="211" w:author="José Manuel Aburto" w:date="2018-08-16T13:26:00Z">
        <w:r w:rsidR="00D9717B">
          <w:rPr>
            <w:rFonts w:ascii="Times New Roman" w:eastAsiaTheme="minorEastAsia" w:hAnsi="Times New Roman" w:cs="Times New Roman"/>
            <w:sz w:val="24"/>
            <w:szCs w:val="24"/>
          </w:rPr>
          <w:t xml:space="preserve">negative impact of </w:t>
        </w:r>
      </w:ins>
      <w:ins w:id="212" w:author="José Manuel Aburto" w:date="2018-08-16T13:27:00Z">
        <w:r w:rsidR="00D9717B">
          <w:rPr>
            <w:rFonts w:ascii="Times New Roman" w:eastAsiaTheme="minorEastAsia" w:hAnsi="Times New Roman" w:cs="Times New Roman"/>
            <w:sz w:val="24"/>
            <w:szCs w:val="24"/>
          </w:rPr>
          <w:t xml:space="preserve">diabetes and a </w:t>
        </w:r>
      </w:ins>
      <w:r w:rsidR="00BA4E8F" w:rsidRPr="00D73887">
        <w:rPr>
          <w:rFonts w:ascii="Times New Roman" w:eastAsiaTheme="minorEastAsia" w:hAnsi="Times New Roman" w:cs="Times New Roman"/>
          <w:sz w:val="24"/>
          <w:szCs w:val="24"/>
        </w:rPr>
        <w:t>negligible impact of homicides</w:t>
      </w:r>
      <w:ins w:id="213" w:author="José Manuel Aburto" w:date="2018-08-16T13:30:00Z">
        <w:r w:rsidR="00D9717B">
          <w:rPr>
            <w:rFonts w:ascii="Times New Roman" w:eastAsiaTheme="minorEastAsia" w:hAnsi="Times New Roman" w:cs="Times New Roman"/>
            <w:sz w:val="24"/>
            <w:szCs w:val="24"/>
          </w:rPr>
          <w:t>, traffic accidents and heart diseases.</w:t>
        </w:r>
      </w:ins>
      <w:del w:id="214" w:author="José Manuel Aburto" w:date="2018-08-16T13:30:00Z">
        <w:r w:rsidR="0038732B" w:rsidRPr="00D73887" w:rsidDel="00D9717B">
          <w:rPr>
            <w:rFonts w:ascii="Times New Roman" w:eastAsiaTheme="minorEastAsia" w:hAnsi="Times New Roman" w:cs="Times New Roman"/>
            <w:sz w:val="24"/>
            <w:szCs w:val="24"/>
          </w:rPr>
          <w:delText>.</w:delText>
        </w:r>
      </w:del>
      <w:del w:id="215" w:author="José Manuel Aburto" w:date="2018-08-16T13:27:00Z">
        <w:r w:rsidR="00FC3AD8" w:rsidRPr="00D73887" w:rsidDel="00D9717B">
          <w:rPr>
            <w:rFonts w:ascii="Times New Roman" w:eastAsiaTheme="minorEastAsia" w:hAnsi="Times New Roman" w:cs="Times New Roman"/>
            <w:sz w:val="24"/>
            <w:szCs w:val="24"/>
          </w:rPr>
          <w:delText xml:space="preserve"> (Supplementary</w:delText>
        </w:r>
        <w:r w:rsidR="000E5565" w:rsidRPr="00D73887" w:rsidDel="00D9717B">
          <w:rPr>
            <w:rFonts w:ascii="Times New Roman" w:eastAsiaTheme="minorEastAsia" w:hAnsi="Times New Roman" w:cs="Times New Roman"/>
            <w:sz w:val="24"/>
            <w:szCs w:val="24"/>
          </w:rPr>
          <w:delText xml:space="preserve"> Material, figures S1-S4)</w:delText>
        </w:r>
      </w:del>
      <w:del w:id="216" w:author="José Manuel Aburto" w:date="2018-08-16T13:30:00Z">
        <w:r w:rsidR="000E5565" w:rsidRPr="00D73887" w:rsidDel="00D9717B">
          <w:rPr>
            <w:rFonts w:ascii="Times New Roman" w:eastAsiaTheme="minorEastAsia" w:hAnsi="Times New Roman" w:cs="Times New Roman"/>
            <w:sz w:val="24"/>
            <w:szCs w:val="24"/>
          </w:rPr>
          <w:delText>.</w:delText>
        </w:r>
      </w:del>
      <w:del w:id="217" w:author="José Manuel Aburto" w:date="2018-08-16T13:29:00Z">
        <w:r w:rsidR="000E5565" w:rsidRPr="00D73887" w:rsidDel="00D9717B">
          <w:rPr>
            <w:rFonts w:ascii="Times New Roman" w:eastAsiaTheme="minorEastAsia" w:hAnsi="Times New Roman" w:cs="Times New Roman"/>
            <w:sz w:val="24"/>
            <w:szCs w:val="24"/>
          </w:rPr>
          <w:delText xml:space="preserve"> </w:delText>
        </w:r>
        <w:r w:rsidR="0038732B" w:rsidRPr="00D73887" w:rsidDel="00D9717B">
          <w:rPr>
            <w:rFonts w:ascii="Times New Roman" w:eastAsiaTheme="minorEastAsia" w:hAnsi="Times New Roman" w:cs="Times New Roman"/>
            <w:sz w:val="24"/>
            <w:szCs w:val="24"/>
          </w:rPr>
          <w:delText>F</w:delText>
        </w:r>
        <w:r w:rsidR="00051C77" w:rsidRPr="00D73887" w:rsidDel="00D9717B">
          <w:rPr>
            <w:rFonts w:ascii="Times New Roman" w:eastAsiaTheme="minorEastAsia" w:hAnsi="Times New Roman" w:cs="Times New Roman"/>
            <w:sz w:val="24"/>
            <w:szCs w:val="24"/>
          </w:rPr>
          <w:delText xml:space="preserve">emale </w:delText>
        </w:r>
        <w:r w:rsidR="00714F65" w:rsidRPr="00D73887" w:rsidDel="00D9717B">
          <w:rPr>
            <w:rFonts w:ascii="Times New Roman" w:eastAsiaTheme="minorEastAsia" w:hAnsi="Times New Roman" w:cs="Times New Roman"/>
            <w:sz w:val="24"/>
            <w:szCs w:val="24"/>
          </w:rPr>
          <w:delText xml:space="preserve">life expectancy </w:delText>
        </w:r>
        <w:r w:rsidR="000E5565" w:rsidRPr="00D73887" w:rsidDel="00D9717B">
          <w:rPr>
            <w:rFonts w:ascii="Times New Roman" w:eastAsiaTheme="minorEastAsia" w:hAnsi="Times New Roman" w:cs="Times New Roman"/>
            <w:sz w:val="24"/>
            <w:szCs w:val="24"/>
          </w:rPr>
          <w:delText xml:space="preserve">increased </w:delText>
        </w:r>
        <w:r w:rsidR="00714F65" w:rsidRPr="00D73887" w:rsidDel="00D9717B">
          <w:rPr>
            <w:rFonts w:ascii="Times New Roman" w:eastAsiaTheme="minorEastAsia" w:hAnsi="Times New Roman" w:cs="Times New Roman"/>
            <w:sz w:val="24"/>
            <w:szCs w:val="24"/>
          </w:rPr>
          <w:delText xml:space="preserve">by </w:delText>
        </w:r>
        <w:r w:rsidR="00DF0041" w:rsidRPr="00D73887" w:rsidDel="00D9717B">
          <w:rPr>
            <w:rFonts w:ascii="Times New Roman" w:eastAsiaTheme="minorEastAsia" w:hAnsi="Times New Roman" w:cs="Times New Roman"/>
            <w:sz w:val="24"/>
            <w:szCs w:val="24"/>
          </w:rPr>
          <w:delText>0</w:delText>
        </w:r>
        <w:r w:rsidR="00980A40" w:rsidRPr="00D73887" w:rsidDel="00D9717B">
          <w:rPr>
            <w:color w:val="000000"/>
            <w:sz w:val="24"/>
            <w:szCs w:val="24"/>
          </w:rPr>
          <w:delText>.</w:delText>
        </w:r>
        <w:r w:rsidR="00C62C42" w:rsidRPr="00D73887" w:rsidDel="00D9717B">
          <w:rPr>
            <w:rFonts w:ascii="Times New Roman" w:eastAsiaTheme="minorEastAsia" w:hAnsi="Times New Roman" w:cs="Times New Roman"/>
            <w:sz w:val="24"/>
            <w:szCs w:val="24"/>
          </w:rPr>
          <w:delText>58 year</w:delText>
        </w:r>
        <w:r w:rsidR="00714F65" w:rsidRPr="00D73887" w:rsidDel="00D9717B">
          <w:rPr>
            <w:rFonts w:ascii="Times New Roman" w:eastAsiaTheme="minorEastAsia" w:hAnsi="Times New Roman" w:cs="Times New Roman"/>
            <w:sz w:val="24"/>
            <w:szCs w:val="24"/>
          </w:rPr>
          <w:delText xml:space="preserve"> in 1995-2005 </w:delText>
        </w:r>
        <w:r w:rsidR="000E5565" w:rsidRPr="00D73887" w:rsidDel="00D9717B">
          <w:rPr>
            <w:rFonts w:ascii="Times New Roman" w:eastAsiaTheme="minorEastAsia" w:hAnsi="Times New Roman" w:cs="Times New Roman"/>
            <w:sz w:val="24"/>
            <w:szCs w:val="24"/>
          </w:rPr>
          <w:delText xml:space="preserve">and </w:delText>
        </w:r>
      </w:del>
      <w:del w:id="218" w:author="José Manuel Aburto" w:date="2018-08-16T13:27:00Z">
        <w:r w:rsidR="000E5565" w:rsidRPr="00D73887" w:rsidDel="00D9717B">
          <w:rPr>
            <w:rFonts w:ascii="Times New Roman" w:eastAsiaTheme="minorEastAsia" w:hAnsi="Times New Roman" w:cs="Times New Roman"/>
            <w:sz w:val="24"/>
            <w:szCs w:val="24"/>
          </w:rPr>
          <w:delText xml:space="preserve">by an additional </w:delText>
        </w:r>
        <w:r w:rsidR="00733AB2" w:rsidRPr="00D73887" w:rsidDel="00D9717B">
          <w:rPr>
            <w:rFonts w:ascii="Times New Roman" w:eastAsiaTheme="minorEastAsia" w:hAnsi="Times New Roman" w:cs="Times New Roman"/>
            <w:sz w:val="24"/>
            <w:szCs w:val="24"/>
          </w:rPr>
          <w:delText xml:space="preserve">half </w:delText>
        </w:r>
        <w:r w:rsidR="000E5565" w:rsidRPr="00D73887" w:rsidDel="00D9717B">
          <w:rPr>
            <w:rFonts w:ascii="Times New Roman" w:eastAsiaTheme="minorEastAsia" w:hAnsi="Times New Roman" w:cs="Times New Roman"/>
            <w:sz w:val="24"/>
            <w:szCs w:val="24"/>
          </w:rPr>
          <w:delText>year of life</w:delText>
        </w:r>
      </w:del>
      <w:del w:id="219" w:author="José Manuel Aburto" w:date="2018-08-16T13:29:00Z">
        <w:r w:rsidR="000E5565" w:rsidRPr="00D73887" w:rsidDel="00D9717B">
          <w:rPr>
            <w:rFonts w:ascii="Times New Roman" w:eastAsiaTheme="minorEastAsia" w:hAnsi="Times New Roman" w:cs="Times New Roman"/>
            <w:sz w:val="24"/>
            <w:szCs w:val="24"/>
          </w:rPr>
          <w:delText xml:space="preserve"> in 2005-2015</w:delText>
        </w:r>
      </w:del>
      <w:del w:id="220" w:author="José Manuel Aburto" w:date="2018-08-16T13:30:00Z">
        <w:r w:rsidR="00AA5BA4" w:rsidRPr="00D73887" w:rsidDel="00D9717B">
          <w:rPr>
            <w:rFonts w:ascii="Times New Roman" w:eastAsiaTheme="minorEastAsia" w:hAnsi="Times New Roman" w:cs="Times New Roman"/>
            <w:sz w:val="24"/>
            <w:szCs w:val="24"/>
          </w:rPr>
          <w:delText xml:space="preserve">; all these </w:delText>
        </w:r>
        <w:r w:rsidR="000E5565" w:rsidRPr="00D73887" w:rsidDel="00D9717B">
          <w:rPr>
            <w:rFonts w:ascii="Times New Roman" w:eastAsiaTheme="minorEastAsia" w:hAnsi="Times New Roman" w:cs="Times New Roman"/>
            <w:sz w:val="24"/>
            <w:szCs w:val="24"/>
          </w:rPr>
          <w:delText>result</w:delText>
        </w:r>
        <w:r w:rsidR="002B24D2" w:rsidRPr="00D73887" w:rsidDel="00D9717B">
          <w:rPr>
            <w:rFonts w:ascii="Times New Roman" w:eastAsiaTheme="minorEastAsia" w:hAnsi="Times New Roman" w:cs="Times New Roman"/>
            <w:sz w:val="24"/>
            <w:szCs w:val="24"/>
          </w:rPr>
          <w:delText>ed from</w:delText>
        </w:r>
        <w:r w:rsidR="000E5565" w:rsidRPr="00D73887" w:rsidDel="00D9717B">
          <w:rPr>
            <w:rFonts w:ascii="Times New Roman" w:eastAsiaTheme="minorEastAsia" w:hAnsi="Times New Roman" w:cs="Times New Roman"/>
            <w:sz w:val="24"/>
            <w:szCs w:val="24"/>
          </w:rPr>
          <w:delText xml:space="preserve"> mortality </w:delText>
        </w:r>
        <w:r w:rsidR="002B24D2" w:rsidRPr="00D73887" w:rsidDel="00D9717B">
          <w:rPr>
            <w:rFonts w:ascii="Times New Roman" w:eastAsiaTheme="minorEastAsia" w:hAnsi="Times New Roman" w:cs="Times New Roman"/>
            <w:sz w:val="24"/>
            <w:szCs w:val="24"/>
          </w:rPr>
          <w:delText>improvements in</w:delText>
        </w:r>
        <w:r w:rsidR="000E5565" w:rsidRPr="00D73887" w:rsidDel="00D9717B">
          <w:rPr>
            <w:rFonts w:ascii="Times New Roman" w:eastAsiaTheme="minorEastAsia" w:hAnsi="Times New Roman" w:cs="Times New Roman"/>
            <w:sz w:val="24"/>
            <w:szCs w:val="24"/>
          </w:rPr>
          <w:delText xml:space="preserve"> most causes of death, </w:delText>
        </w:r>
        <w:r w:rsidR="002B24D2" w:rsidRPr="00D73887" w:rsidDel="00D9717B">
          <w:rPr>
            <w:rFonts w:ascii="Times New Roman" w:eastAsiaTheme="minorEastAsia" w:hAnsi="Times New Roman" w:cs="Times New Roman"/>
            <w:sz w:val="24"/>
            <w:szCs w:val="24"/>
          </w:rPr>
          <w:delText>except for diabetes</w:delText>
        </w:r>
        <w:r w:rsidR="00B231DD" w:rsidRPr="00D73887" w:rsidDel="00D9717B">
          <w:rPr>
            <w:rFonts w:ascii="Times New Roman" w:eastAsiaTheme="minorEastAsia" w:hAnsi="Times New Roman" w:cs="Times New Roman"/>
            <w:sz w:val="24"/>
            <w:szCs w:val="24"/>
          </w:rPr>
          <w:delText xml:space="preserve"> and </w:delText>
        </w:r>
        <w:r w:rsidR="00714F65" w:rsidRPr="00D73887" w:rsidDel="00D9717B">
          <w:rPr>
            <w:rFonts w:ascii="Times New Roman" w:eastAsiaTheme="minorEastAsia" w:hAnsi="Times New Roman" w:cs="Times New Roman"/>
            <w:sz w:val="24"/>
            <w:szCs w:val="24"/>
          </w:rPr>
          <w:delText>medically amenable</w:delText>
        </w:r>
        <w:r w:rsidR="002B24D2" w:rsidRPr="00D73887" w:rsidDel="00D9717B">
          <w:rPr>
            <w:rFonts w:ascii="Times New Roman" w:eastAsiaTheme="minorEastAsia" w:hAnsi="Times New Roman" w:cs="Times New Roman"/>
            <w:sz w:val="24"/>
            <w:szCs w:val="24"/>
          </w:rPr>
          <w:delText>.</w:delText>
        </w:r>
      </w:del>
      <w:r w:rsidR="002B24D2" w:rsidRPr="00D73887">
        <w:rPr>
          <w:rFonts w:ascii="Times New Roman" w:eastAsiaTheme="minorEastAsia" w:hAnsi="Times New Roman" w:cs="Times New Roman"/>
          <w:sz w:val="24"/>
          <w:szCs w:val="24"/>
        </w:rPr>
        <w:t xml:space="preserve"> </w:t>
      </w:r>
    </w:p>
    <w:p w14:paraId="768E8FE7" w14:textId="77777777" w:rsidR="00276E79" w:rsidRPr="00D73887" w:rsidRDefault="00276E79" w:rsidP="00DA15CA">
      <w:pPr>
        <w:spacing w:line="480" w:lineRule="auto"/>
        <w:ind w:firstLine="720"/>
        <w:jc w:val="both"/>
        <w:rPr>
          <w:rFonts w:ascii="Times New Roman" w:eastAsiaTheme="minorEastAsia" w:hAnsi="Times New Roman" w:cs="Times New Roman"/>
          <w:sz w:val="24"/>
          <w:szCs w:val="24"/>
        </w:rPr>
      </w:pPr>
    </w:p>
    <w:p w14:paraId="0B6053AE" w14:textId="10817614" w:rsidR="00927ECF" w:rsidRPr="00D73887" w:rsidRDefault="00927ECF" w:rsidP="00DA15CA">
      <w:pPr>
        <w:spacing w:line="480" w:lineRule="auto"/>
        <w:jc w:val="center"/>
        <w:rPr>
          <w:rFonts w:ascii="Times New Roman" w:eastAsiaTheme="minorEastAsia" w:hAnsi="Times New Roman" w:cs="Times New Roman"/>
          <w:sz w:val="24"/>
          <w:szCs w:val="24"/>
        </w:rPr>
      </w:pPr>
      <w:del w:id="221" w:author="José Manuel Aburto" w:date="2018-08-16T13:30:00Z">
        <w:r w:rsidRPr="00D73887" w:rsidDel="00D9717B">
          <w:rPr>
            <w:rFonts w:ascii="Times New Roman" w:eastAsiaTheme="minorEastAsia" w:hAnsi="Times New Roman" w:cs="Times New Roman"/>
            <w:sz w:val="24"/>
            <w:szCs w:val="24"/>
          </w:rPr>
          <w:delText>[Figure 1]</w:delText>
        </w:r>
      </w:del>
      <w:ins w:id="222" w:author="José Manuel Aburto" w:date="2018-08-16T13:30:00Z">
        <w:r w:rsidR="00D9717B">
          <w:rPr>
            <w:rFonts w:ascii="Times New Roman" w:eastAsiaTheme="minorEastAsia" w:hAnsi="Times New Roman" w:cs="Times New Roman"/>
            <w:sz w:val="24"/>
            <w:szCs w:val="24"/>
          </w:rPr>
          <w:t>[Table 1]</w:t>
        </w:r>
      </w:ins>
    </w:p>
    <w:p w14:paraId="7B3510F8" w14:textId="77777777" w:rsidR="006B3821" w:rsidRPr="00D73887" w:rsidRDefault="006B3821" w:rsidP="00DA15CA">
      <w:pPr>
        <w:spacing w:line="480" w:lineRule="auto"/>
        <w:jc w:val="center"/>
        <w:rPr>
          <w:rFonts w:ascii="Times New Roman" w:eastAsiaTheme="minorEastAsia" w:hAnsi="Times New Roman" w:cs="Times New Roman"/>
          <w:sz w:val="24"/>
          <w:szCs w:val="24"/>
        </w:rPr>
      </w:pPr>
    </w:p>
    <w:p w14:paraId="1A3EEC9F" w14:textId="288E7A5A" w:rsidR="00821A9E" w:rsidRPr="00D73887" w:rsidRDefault="00753F17" w:rsidP="00DA15CA">
      <w:pPr>
        <w:spacing w:line="480" w:lineRule="auto"/>
        <w:ind w:firstLine="720"/>
        <w:jc w:val="both"/>
        <w:rPr>
          <w:rFonts w:ascii="Times New Roman" w:eastAsiaTheme="minorEastAsia" w:hAnsi="Times New Roman" w:cs="Times New Roman"/>
          <w:sz w:val="24"/>
          <w:szCs w:val="24"/>
        </w:rPr>
      </w:pPr>
      <w:del w:id="223" w:author="José Manuel Aburto" w:date="2018-08-16T13:31:00Z">
        <w:r w:rsidRPr="00D73887" w:rsidDel="00EE495D">
          <w:rPr>
            <w:rFonts w:ascii="Times New Roman" w:eastAsiaTheme="minorEastAsia" w:hAnsi="Times New Roman" w:cs="Times New Roman"/>
            <w:sz w:val="24"/>
            <w:szCs w:val="24"/>
          </w:rPr>
          <w:delText xml:space="preserve">Figure 2 shows </w:delText>
        </w:r>
        <w:r w:rsidR="00DB1F4B" w:rsidRPr="00D73887" w:rsidDel="00EE495D">
          <w:rPr>
            <w:rFonts w:ascii="Times New Roman" w:eastAsiaTheme="minorEastAsia" w:hAnsi="Times New Roman" w:cs="Times New Roman"/>
            <w:sz w:val="24"/>
            <w:szCs w:val="24"/>
          </w:rPr>
          <w:delText xml:space="preserve">results for </w:delText>
        </w:r>
        <w:r w:rsidR="0046185B" w:rsidRPr="00D73887" w:rsidDel="00EE495D">
          <w:rPr>
            <w:rFonts w:ascii="Times New Roman" w:eastAsiaTheme="minorEastAsia" w:hAnsi="Times New Roman" w:cs="Times New Roman"/>
            <w:sz w:val="24"/>
            <w:szCs w:val="24"/>
          </w:rPr>
          <w:delText>l</w:delText>
        </w:r>
        <w:r w:rsidR="00BF5F73" w:rsidRPr="00D73887" w:rsidDel="00EE495D">
          <w:rPr>
            <w:rFonts w:ascii="Times New Roman" w:eastAsiaTheme="minorEastAsia" w:hAnsi="Times New Roman" w:cs="Times New Roman"/>
            <w:sz w:val="24"/>
            <w:szCs w:val="24"/>
          </w:rPr>
          <w:delText xml:space="preserve">ifespan </w:delText>
        </w:r>
        <w:r w:rsidR="003C0E36" w:rsidRPr="00D73887" w:rsidDel="00EE495D">
          <w:rPr>
            <w:rFonts w:ascii="Times New Roman" w:eastAsiaTheme="minorEastAsia" w:hAnsi="Times New Roman" w:cs="Times New Roman"/>
            <w:sz w:val="24"/>
            <w:szCs w:val="24"/>
          </w:rPr>
          <w:delText>inequality</w:delText>
        </w:r>
        <w:r w:rsidR="00BF5F73" w:rsidRPr="00D73887" w:rsidDel="00EE495D">
          <w:rPr>
            <w:rFonts w:ascii="Times New Roman" w:eastAsiaTheme="minorEastAsia" w:hAnsi="Times New Roman" w:cs="Times New Roman"/>
            <w:sz w:val="24"/>
            <w:szCs w:val="24"/>
          </w:rPr>
          <w:delText xml:space="preserve"> </w:delText>
        </w:r>
        <w:r w:rsidR="00DB1F4B" w:rsidRPr="00D73887" w:rsidDel="00EE495D">
          <w:rPr>
            <w:rFonts w:ascii="Times New Roman" w:eastAsiaTheme="minorEastAsia" w:hAnsi="Times New Roman" w:cs="Times New Roman"/>
            <w:sz w:val="24"/>
            <w:szCs w:val="24"/>
          </w:rPr>
          <w:delText>in both periods</w:delText>
        </w:r>
        <w:r w:rsidR="0046185B" w:rsidRPr="00D73887" w:rsidDel="00EE495D">
          <w:rPr>
            <w:rFonts w:ascii="Times New Roman" w:eastAsiaTheme="minorEastAsia" w:hAnsi="Times New Roman" w:cs="Times New Roman"/>
            <w:sz w:val="24"/>
            <w:szCs w:val="24"/>
          </w:rPr>
          <w:delText xml:space="preserve">. </w:delText>
        </w:r>
        <w:r w:rsidR="00DB1F4B" w:rsidRPr="00D73887" w:rsidDel="00EE495D">
          <w:rPr>
            <w:rFonts w:ascii="Times New Roman" w:eastAsiaTheme="minorEastAsia" w:hAnsi="Times New Roman" w:cs="Times New Roman"/>
            <w:sz w:val="24"/>
            <w:szCs w:val="24"/>
          </w:rPr>
          <w:delText xml:space="preserve">This figure depicts </w:delText>
        </w:r>
        <w:r w:rsidR="000F66DA" w:rsidRPr="00D73887" w:rsidDel="00EE495D">
          <w:rPr>
            <w:rFonts w:ascii="Times New Roman" w:eastAsiaTheme="minorEastAsia" w:hAnsi="Times New Roman" w:cs="Times New Roman"/>
            <w:sz w:val="24"/>
            <w:szCs w:val="24"/>
          </w:rPr>
          <w:delText xml:space="preserve">information in </w:delText>
        </w:r>
        <w:r w:rsidR="00DB1F4B" w:rsidRPr="00D73887" w:rsidDel="00EE495D">
          <w:rPr>
            <w:rFonts w:ascii="Times New Roman" w:eastAsiaTheme="minorEastAsia" w:hAnsi="Times New Roman" w:cs="Times New Roman"/>
            <w:sz w:val="24"/>
            <w:szCs w:val="24"/>
          </w:rPr>
          <w:delText>a simi</w:delText>
        </w:r>
        <w:r w:rsidR="007D46A2" w:rsidRPr="00D73887" w:rsidDel="00EE495D">
          <w:rPr>
            <w:rFonts w:ascii="Times New Roman" w:eastAsiaTheme="minorEastAsia" w:hAnsi="Times New Roman" w:cs="Times New Roman"/>
            <w:sz w:val="24"/>
            <w:szCs w:val="24"/>
          </w:rPr>
          <w:delText>lar format to that in Figure 1. Panel A of Figure 2, for example, shows that l</w:delText>
        </w:r>
      </w:del>
      <w:ins w:id="224" w:author="José Manuel Aburto" w:date="2018-08-16T13:31:00Z">
        <w:r w:rsidR="00EE495D">
          <w:rPr>
            <w:rFonts w:ascii="Times New Roman" w:eastAsiaTheme="minorEastAsia" w:hAnsi="Times New Roman" w:cs="Times New Roman"/>
            <w:sz w:val="24"/>
            <w:szCs w:val="24"/>
          </w:rPr>
          <w:t>L</w:t>
        </w:r>
      </w:ins>
      <w:r w:rsidR="003C2485" w:rsidRPr="00D73887">
        <w:rPr>
          <w:rFonts w:ascii="Times New Roman" w:eastAsiaTheme="minorEastAsia" w:hAnsi="Times New Roman" w:cs="Times New Roman"/>
          <w:sz w:val="24"/>
          <w:szCs w:val="24"/>
        </w:rPr>
        <w:t>ife</w:t>
      </w:r>
      <w:r w:rsidR="007D46A2" w:rsidRPr="00D73887">
        <w:rPr>
          <w:rFonts w:ascii="Times New Roman" w:eastAsiaTheme="minorEastAsia" w:hAnsi="Times New Roman" w:cs="Times New Roman"/>
          <w:sz w:val="24"/>
          <w:szCs w:val="24"/>
        </w:rPr>
        <w:t>sp</w:t>
      </w:r>
      <w:r w:rsidR="00733AB2" w:rsidRPr="00D73887">
        <w:rPr>
          <w:rFonts w:ascii="Times New Roman" w:eastAsiaTheme="minorEastAsia" w:hAnsi="Times New Roman" w:cs="Times New Roman"/>
          <w:sz w:val="24"/>
          <w:szCs w:val="24"/>
        </w:rPr>
        <w:t xml:space="preserve">an </w:t>
      </w:r>
      <w:r w:rsidR="003C0E36" w:rsidRPr="00D73887">
        <w:rPr>
          <w:rFonts w:ascii="Times New Roman" w:eastAsiaTheme="minorEastAsia" w:hAnsi="Times New Roman" w:cs="Times New Roman"/>
          <w:sz w:val="24"/>
          <w:szCs w:val="24"/>
        </w:rPr>
        <w:t>inequality</w:t>
      </w:r>
      <w:r w:rsidR="00733AB2" w:rsidRPr="00D73887">
        <w:rPr>
          <w:rFonts w:ascii="Times New Roman" w:eastAsiaTheme="minorEastAsia" w:hAnsi="Times New Roman" w:cs="Times New Roman"/>
          <w:sz w:val="24"/>
          <w:szCs w:val="24"/>
        </w:rPr>
        <w:t xml:space="preserve"> reduced by more than half a year</w:t>
      </w:r>
      <w:r w:rsidR="007D46A2" w:rsidRPr="00D73887">
        <w:rPr>
          <w:rFonts w:ascii="Times New Roman" w:eastAsiaTheme="minorEastAsia" w:hAnsi="Times New Roman" w:cs="Times New Roman"/>
          <w:sz w:val="24"/>
          <w:szCs w:val="24"/>
        </w:rPr>
        <w:t xml:space="preserve"> between 1995 (1</w:t>
      </w:r>
      <w:r w:rsidR="00D8500D" w:rsidRPr="00D73887">
        <w:rPr>
          <w:rFonts w:ascii="Times New Roman" w:eastAsiaTheme="minorEastAsia" w:hAnsi="Times New Roman" w:cs="Times New Roman"/>
          <w:sz w:val="24"/>
          <w:szCs w:val="24"/>
        </w:rPr>
        <w:t>4</w:t>
      </w:r>
      <w:r w:rsidR="00980A40" w:rsidRPr="00D73887">
        <w:rPr>
          <w:color w:val="000000"/>
          <w:sz w:val="24"/>
          <w:szCs w:val="24"/>
        </w:rPr>
        <w:t>.</w:t>
      </w:r>
      <w:r w:rsidR="00D8500D" w:rsidRPr="00D73887">
        <w:rPr>
          <w:rFonts w:ascii="Times New Roman" w:eastAsiaTheme="minorEastAsia" w:hAnsi="Times New Roman" w:cs="Times New Roman"/>
          <w:sz w:val="24"/>
          <w:szCs w:val="24"/>
        </w:rPr>
        <w:t>31</w:t>
      </w:r>
      <w:r w:rsidR="007D46A2" w:rsidRPr="00D73887">
        <w:rPr>
          <w:rFonts w:ascii="Times New Roman" w:eastAsiaTheme="minorEastAsia" w:hAnsi="Times New Roman" w:cs="Times New Roman"/>
          <w:sz w:val="24"/>
          <w:szCs w:val="24"/>
        </w:rPr>
        <w:t>) and 2005 (1</w:t>
      </w:r>
      <w:r w:rsidR="00D8500D" w:rsidRPr="00D73887">
        <w:rPr>
          <w:rFonts w:ascii="Times New Roman" w:eastAsiaTheme="minorEastAsia" w:hAnsi="Times New Roman" w:cs="Times New Roman"/>
          <w:sz w:val="24"/>
          <w:szCs w:val="24"/>
        </w:rPr>
        <w:t>3</w:t>
      </w:r>
      <w:r w:rsidR="00980A40" w:rsidRPr="00D73887">
        <w:rPr>
          <w:color w:val="000000"/>
          <w:sz w:val="24"/>
          <w:szCs w:val="24"/>
        </w:rPr>
        <w:t>.</w:t>
      </w:r>
      <w:r w:rsidR="00D8500D" w:rsidRPr="00D73887">
        <w:rPr>
          <w:rFonts w:ascii="Times New Roman" w:eastAsiaTheme="minorEastAsia" w:hAnsi="Times New Roman" w:cs="Times New Roman"/>
          <w:sz w:val="24"/>
          <w:szCs w:val="24"/>
        </w:rPr>
        <w:t>77</w:t>
      </w:r>
      <w:r w:rsidR="007D46A2" w:rsidRPr="00D73887">
        <w:rPr>
          <w:rFonts w:ascii="Times New Roman" w:eastAsiaTheme="minorEastAsia" w:hAnsi="Times New Roman" w:cs="Times New Roman"/>
          <w:sz w:val="24"/>
          <w:szCs w:val="24"/>
        </w:rPr>
        <w:t>)</w:t>
      </w:r>
      <w:ins w:id="225" w:author="José Manuel Aburto" w:date="2018-08-16T13:31:00Z">
        <w:r w:rsidR="00EE495D">
          <w:rPr>
            <w:rFonts w:ascii="Times New Roman" w:eastAsiaTheme="minorEastAsia" w:hAnsi="Times New Roman" w:cs="Times New Roman"/>
            <w:sz w:val="24"/>
            <w:szCs w:val="24"/>
          </w:rPr>
          <w:t xml:space="preserve"> for males</w:t>
        </w:r>
      </w:ins>
      <w:r w:rsidR="004D3F96" w:rsidRPr="00D73887">
        <w:rPr>
          <w:rFonts w:ascii="Times New Roman" w:eastAsiaTheme="minorEastAsia" w:hAnsi="Times New Roman" w:cs="Times New Roman"/>
          <w:sz w:val="24"/>
          <w:szCs w:val="24"/>
        </w:rPr>
        <w:t>. This means</w:t>
      </w:r>
      <w:r w:rsidR="00670A82" w:rsidRPr="00D73887">
        <w:rPr>
          <w:rFonts w:ascii="Times New Roman" w:eastAsiaTheme="minorEastAsia" w:hAnsi="Times New Roman" w:cs="Times New Roman"/>
          <w:sz w:val="24"/>
          <w:szCs w:val="24"/>
        </w:rPr>
        <w:t xml:space="preserve"> </w:t>
      </w:r>
      <w:r w:rsidR="00877607" w:rsidRPr="00D73887">
        <w:rPr>
          <w:rFonts w:ascii="Times New Roman" w:eastAsiaTheme="minorEastAsia" w:hAnsi="Times New Roman" w:cs="Times New Roman"/>
          <w:sz w:val="24"/>
          <w:szCs w:val="24"/>
        </w:rPr>
        <w:t>that</w:t>
      </w:r>
      <w:r w:rsidR="004D3F96" w:rsidRPr="00D73887">
        <w:rPr>
          <w:rFonts w:ascii="Times New Roman" w:eastAsiaTheme="minorEastAsia" w:hAnsi="Times New Roman" w:cs="Times New Roman"/>
          <w:sz w:val="24"/>
          <w:szCs w:val="24"/>
        </w:rPr>
        <w:t>, on aver</w:t>
      </w:r>
      <w:r w:rsidR="00733AB2" w:rsidRPr="00D73887">
        <w:rPr>
          <w:rFonts w:ascii="Times New Roman" w:eastAsiaTheme="minorEastAsia" w:hAnsi="Times New Roman" w:cs="Times New Roman"/>
          <w:sz w:val="24"/>
          <w:szCs w:val="24"/>
        </w:rPr>
        <w:t xml:space="preserve">age, Mexican males were losing </w:t>
      </w:r>
      <w:r w:rsidR="003C7748" w:rsidRPr="00D73887">
        <w:rPr>
          <w:rFonts w:ascii="Times New Roman" w:eastAsiaTheme="minorEastAsia" w:hAnsi="Times New Roman" w:cs="Times New Roman"/>
          <w:sz w:val="24"/>
          <w:szCs w:val="24"/>
        </w:rPr>
        <w:t>six months of</w:t>
      </w:r>
      <w:r w:rsidR="00D8500D" w:rsidRPr="00D73887">
        <w:rPr>
          <w:rFonts w:ascii="Times New Roman" w:eastAsiaTheme="minorEastAsia" w:hAnsi="Times New Roman" w:cs="Times New Roman"/>
          <w:sz w:val="24"/>
          <w:szCs w:val="24"/>
        </w:rPr>
        <w:t xml:space="preserve"> life </w:t>
      </w:r>
      <w:r w:rsidR="004D3F96" w:rsidRPr="00D73887">
        <w:rPr>
          <w:rFonts w:ascii="Times New Roman" w:eastAsiaTheme="minorEastAsia" w:hAnsi="Times New Roman" w:cs="Times New Roman"/>
          <w:sz w:val="24"/>
          <w:szCs w:val="24"/>
        </w:rPr>
        <w:t>less at their time of death in 2005 than in 1995.</w:t>
      </w:r>
      <w:r w:rsidR="007D46A2"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Although life</w:t>
      </w:r>
      <w:r w:rsidR="004C5111" w:rsidRPr="00D73887">
        <w:rPr>
          <w:rFonts w:ascii="Times New Roman" w:eastAsiaTheme="minorEastAsia" w:hAnsi="Times New Roman" w:cs="Times New Roman"/>
          <w:sz w:val="24"/>
          <w:szCs w:val="24"/>
        </w:rPr>
        <w:t xml:space="preserve">span </w:t>
      </w:r>
      <w:r w:rsidR="00270FA8" w:rsidRPr="00D73887">
        <w:rPr>
          <w:rFonts w:ascii="Times New Roman" w:eastAsiaTheme="minorEastAsia" w:hAnsi="Times New Roman" w:cs="Times New Roman"/>
          <w:sz w:val="24"/>
          <w:szCs w:val="24"/>
        </w:rPr>
        <w:t>inequality</w:t>
      </w:r>
      <w:r w:rsidR="004C5111" w:rsidRPr="00D73887">
        <w:rPr>
          <w:rFonts w:ascii="Times New Roman" w:eastAsiaTheme="minorEastAsia" w:hAnsi="Times New Roman" w:cs="Times New Roman"/>
          <w:sz w:val="24"/>
          <w:szCs w:val="24"/>
        </w:rPr>
        <w:t xml:space="preserve"> also dec</w:t>
      </w:r>
      <w:r w:rsidR="001331B5" w:rsidRPr="00D73887">
        <w:rPr>
          <w:rFonts w:ascii="Times New Roman" w:eastAsiaTheme="minorEastAsia" w:hAnsi="Times New Roman" w:cs="Times New Roman"/>
          <w:sz w:val="24"/>
          <w:szCs w:val="24"/>
        </w:rPr>
        <w:t>lined between 2005 and 2015 (-0</w:t>
      </w:r>
      <w:r w:rsidR="00980A40" w:rsidRPr="00D73887">
        <w:rPr>
          <w:color w:val="000000"/>
          <w:sz w:val="24"/>
          <w:szCs w:val="24"/>
        </w:rPr>
        <w:t>.</w:t>
      </w:r>
      <w:r w:rsidR="00733AB2" w:rsidRPr="00D73887">
        <w:rPr>
          <w:rFonts w:ascii="Times New Roman" w:eastAsiaTheme="minorEastAsia" w:hAnsi="Times New Roman" w:cs="Times New Roman"/>
          <w:sz w:val="24"/>
          <w:szCs w:val="24"/>
        </w:rPr>
        <w:t>15</w:t>
      </w:r>
      <w:r w:rsidR="004C5111" w:rsidRPr="00D73887">
        <w:rPr>
          <w:rFonts w:ascii="Times New Roman" w:eastAsiaTheme="minorEastAsia" w:hAnsi="Times New Roman" w:cs="Times New Roman"/>
          <w:sz w:val="24"/>
          <w:szCs w:val="24"/>
        </w:rPr>
        <w:t xml:space="preserve">), the reduction </w:t>
      </w:r>
      <w:r w:rsidR="0094202A" w:rsidRPr="00D73887">
        <w:rPr>
          <w:rFonts w:ascii="Times New Roman" w:eastAsiaTheme="minorEastAsia" w:hAnsi="Times New Roman" w:cs="Times New Roman"/>
          <w:sz w:val="24"/>
          <w:szCs w:val="24"/>
        </w:rPr>
        <w:t>in</w:t>
      </w:r>
      <w:r w:rsidR="00BF5F73" w:rsidRPr="00D73887">
        <w:rPr>
          <w:rFonts w:ascii="Times New Roman" w:eastAsiaTheme="minorEastAsia" w:hAnsi="Times New Roman" w:cs="Times New Roman"/>
          <w:sz w:val="24"/>
          <w:szCs w:val="24"/>
        </w:rPr>
        <w:t xml:space="preserve"> 1995</w:t>
      </w:r>
      <w:r w:rsidR="0094202A" w:rsidRPr="00D73887">
        <w:rPr>
          <w:rFonts w:ascii="Times New Roman" w:eastAsiaTheme="minorEastAsia" w:hAnsi="Times New Roman" w:cs="Times New Roman"/>
          <w:sz w:val="24"/>
          <w:szCs w:val="24"/>
        </w:rPr>
        <w:t>-</w:t>
      </w:r>
      <w:r w:rsidR="00BF5F73" w:rsidRPr="00D73887">
        <w:rPr>
          <w:rFonts w:ascii="Times New Roman" w:eastAsiaTheme="minorEastAsia" w:hAnsi="Times New Roman" w:cs="Times New Roman"/>
          <w:sz w:val="24"/>
          <w:szCs w:val="24"/>
        </w:rPr>
        <w:t xml:space="preserve">2005 </w:t>
      </w:r>
      <w:r w:rsidR="0094202A" w:rsidRPr="00D73887">
        <w:rPr>
          <w:rFonts w:ascii="Times New Roman" w:eastAsiaTheme="minorEastAsia" w:hAnsi="Times New Roman" w:cs="Times New Roman"/>
          <w:sz w:val="24"/>
          <w:szCs w:val="24"/>
        </w:rPr>
        <w:t xml:space="preserve">was </w:t>
      </w:r>
      <w:r w:rsidR="00816DB7" w:rsidRPr="00D73887">
        <w:rPr>
          <w:rFonts w:ascii="Times New Roman" w:eastAsiaTheme="minorEastAsia" w:hAnsi="Times New Roman" w:cs="Times New Roman"/>
          <w:sz w:val="24"/>
          <w:szCs w:val="24"/>
        </w:rPr>
        <w:t xml:space="preserve">about four </w:t>
      </w:r>
      <w:r w:rsidR="00733AB2" w:rsidRPr="00D73887">
        <w:rPr>
          <w:rFonts w:ascii="Times New Roman" w:eastAsiaTheme="minorEastAsia" w:hAnsi="Times New Roman" w:cs="Times New Roman"/>
          <w:sz w:val="24"/>
          <w:szCs w:val="24"/>
        </w:rPr>
        <w:t>times</w:t>
      </w:r>
      <w:r w:rsidR="00F03235" w:rsidRPr="00D73887">
        <w:rPr>
          <w:rFonts w:ascii="Times New Roman" w:eastAsiaTheme="minorEastAsia" w:hAnsi="Times New Roman" w:cs="Times New Roman"/>
          <w:sz w:val="24"/>
          <w:szCs w:val="24"/>
        </w:rPr>
        <w:t xml:space="preserve"> </w:t>
      </w:r>
      <w:r w:rsidR="00816DB7" w:rsidRPr="00D73887">
        <w:rPr>
          <w:rFonts w:ascii="Times New Roman" w:eastAsiaTheme="minorEastAsia" w:hAnsi="Times New Roman" w:cs="Times New Roman"/>
          <w:sz w:val="24"/>
          <w:szCs w:val="24"/>
        </w:rPr>
        <w:t>larger</w:t>
      </w:r>
      <w:r w:rsidR="00BF5F73" w:rsidRPr="00D73887">
        <w:rPr>
          <w:rFonts w:ascii="Times New Roman" w:eastAsiaTheme="minorEastAsia" w:hAnsi="Times New Roman" w:cs="Times New Roman"/>
          <w:sz w:val="24"/>
          <w:szCs w:val="24"/>
        </w:rPr>
        <w:t>.</w:t>
      </w:r>
      <w:r w:rsidR="00E3461A"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In other words, male life</w:t>
      </w:r>
      <w:r w:rsidR="00305655" w:rsidRPr="00D73887">
        <w:rPr>
          <w:rFonts w:ascii="Times New Roman" w:eastAsiaTheme="minorEastAsia" w:hAnsi="Times New Roman" w:cs="Times New Roman"/>
          <w:sz w:val="24"/>
          <w:szCs w:val="24"/>
        </w:rPr>
        <w:t xml:space="preserve">span </w:t>
      </w:r>
      <w:r w:rsidR="00F45D92" w:rsidRPr="00D73887">
        <w:rPr>
          <w:rFonts w:ascii="Times New Roman" w:eastAsiaTheme="minorEastAsia" w:hAnsi="Times New Roman" w:cs="Times New Roman"/>
          <w:sz w:val="24"/>
          <w:szCs w:val="24"/>
        </w:rPr>
        <w:t>inequality</w:t>
      </w:r>
      <w:r w:rsidR="00305655" w:rsidRPr="00D73887">
        <w:rPr>
          <w:rFonts w:ascii="Times New Roman" w:eastAsiaTheme="minorEastAsia" w:hAnsi="Times New Roman" w:cs="Times New Roman"/>
          <w:sz w:val="24"/>
          <w:szCs w:val="24"/>
        </w:rPr>
        <w:t xml:space="preserve"> was </w:t>
      </w:r>
      <w:r w:rsidR="00733AB2" w:rsidRPr="00D73887">
        <w:rPr>
          <w:rFonts w:ascii="Times New Roman" w:eastAsiaTheme="minorEastAsia" w:hAnsi="Times New Roman" w:cs="Times New Roman"/>
          <w:sz w:val="24"/>
          <w:szCs w:val="24"/>
        </w:rPr>
        <w:t>stagnant</w:t>
      </w:r>
      <w:r w:rsidR="00305655" w:rsidRPr="00D73887">
        <w:rPr>
          <w:rFonts w:ascii="Times New Roman" w:eastAsiaTheme="minorEastAsia" w:hAnsi="Times New Roman" w:cs="Times New Roman"/>
          <w:sz w:val="24"/>
          <w:szCs w:val="24"/>
        </w:rPr>
        <w:t xml:space="preserve"> in recent times. </w:t>
      </w:r>
      <w:r w:rsidR="00D82F26" w:rsidRPr="00D73887">
        <w:rPr>
          <w:rFonts w:ascii="Times New Roman" w:eastAsiaTheme="minorEastAsia" w:hAnsi="Times New Roman" w:cs="Times New Roman"/>
          <w:sz w:val="24"/>
          <w:szCs w:val="24"/>
        </w:rPr>
        <w:t>Nonetheless</w:t>
      </w:r>
      <w:r w:rsidR="00A22420" w:rsidRPr="00D73887">
        <w:rPr>
          <w:rFonts w:ascii="Times New Roman" w:eastAsiaTheme="minorEastAsia" w:hAnsi="Times New Roman" w:cs="Times New Roman"/>
          <w:sz w:val="24"/>
          <w:szCs w:val="24"/>
        </w:rPr>
        <w:t>, improvements in other causes of death contributed to a reduction in li</w:t>
      </w:r>
      <w:r w:rsidR="00237513" w:rsidRPr="00D73887">
        <w:rPr>
          <w:rFonts w:ascii="Times New Roman" w:eastAsiaTheme="minorEastAsia" w:hAnsi="Times New Roman" w:cs="Times New Roman"/>
          <w:sz w:val="24"/>
          <w:szCs w:val="24"/>
        </w:rPr>
        <w:t>fe</w:t>
      </w:r>
      <w:r w:rsidR="00A22420" w:rsidRPr="00D73887">
        <w:rPr>
          <w:rFonts w:ascii="Times New Roman" w:eastAsiaTheme="minorEastAsia" w:hAnsi="Times New Roman" w:cs="Times New Roman"/>
          <w:sz w:val="24"/>
          <w:szCs w:val="24"/>
        </w:rPr>
        <w:t>span inequality</w:t>
      </w:r>
      <w:r w:rsidR="009F4AA7" w:rsidRPr="00D73887">
        <w:rPr>
          <w:rFonts w:ascii="Times New Roman" w:eastAsiaTheme="minorEastAsia" w:hAnsi="Times New Roman" w:cs="Times New Roman"/>
          <w:sz w:val="24"/>
          <w:szCs w:val="24"/>
        </w:rPr>
        <w:t xml:space="preserve"> in both periods</w:t>
      </w:r>
      <w:r w:rsidR="00A22420" w:rsidRPr="00D73887">
        <w:rPr>
          <w:rFonts w:ascii="Times New Roman" w:eastAsiaTheme="minorEastAsia" w:hAnsi="Times New Roman" w:cs="Times New Roman"/>
          <w:sz w:val="24"/>
          <w:szCs w:val="24"/>
        </w:rPr>
        <w:t>; for example, mortality</w:t>
      </w:r>
      <w:r w:rsidR="005A1F91" w:rsidRPr="00D73887">
        <w:rPr>
          <w:rFonts w:ascii="Times New Roman" w:eastAsiaTheme="minorEastAsia" w:hAnsi="Times New Roman" w:cs="Times New Roman"/>
          <w:sz w:val="24"/>
          <w:szCs w:val="24"/>
        </w:rPr>
        <w:t xml:space="preserve"> decline</w:t>
      </w:r>
      <w:r w:rsidR="00A22420" w:rsidRPr="00D73887">
        <w:rPr>
          <w:rFonts w:ascii="Times New Roman" w:eastAsiaTheme="minorEastAsia" w:hAnsi="Times New Roman" w:cs="Times New Roman"/>
          <w:sz w:val="24"/>
          <w:szCs w:val="24"/>
        </w:rPr>
        <w:t>s</w:t>
      </w:r>
      <w:r w:rsidR="005A1F91" w:rsidRPr="00D73887">
        <w:rPr>
          <w:rFonts w:ascii="Times New Roman" w:eastAsiaTheme="minorEastAsia" w:hAnsi="Times New Roman" w:cs="Times New Roman"/>
          <w:sz w:val="24"/>
          <w:szCs w:val="24"/>
        </w:rPr>
        <w:t xml:space="preserve"> </w:t>
      </w:r>
      <w:r w:rsidR="00A22420" w:rsidRPr="00D73887">
        <w:rPr>
          <w:rFonts w:ascii="Times New Roman" w:eastAsiaTheme="minorEastAsia" w:hAnsi="Times New Roman" w:cs="Times New Roman"/>
          <w:sz w:val="24"/>
          <w:szCs w:val="24"/>
        </w:rPr>
        <w:t xml:space="preserve">in </w:t>
      </w:r>
      <w:r w:rsidR="005A1F91" w:rsidRPr="00D73887">
        <w:rPr>
          <w:rFonts w:ascii="Times New Roman" w:eastAsiaTheme="minorEastAsia" w:hAnsi="Times New Roman" w:cs="Times New Roman"/>
          <w:sz w:val="24"/>
          <w:szCs w:val="24"/>
        </w:rPr>
        <w:t>accidents and cirrhosis at younger ages</w:t>
      </w:r>
      <w:ins w:id="226" w:author="José Manuel Aburto" w:date="2018-08-16T13:33:00Z">
        <w:r w:rsidR="00DB12C7">
          <w:rPr>
            <w:rFonts w:ascii="Times New Roman" w:eastAsiaTheme="minorEastAsia" w:hAnsi="Times New Roman" w:cs="Times New Roman"/>
            <w:sz w:val="24"/>
            <w:szCs w:val="24"/>
          </w:rPr>
          <w:t xml:space="preserve"> (Figure S1)</w:t>
        </w:r>
      </w:ins>
      <w:r w:rsidR="005A1F91" w:rsidRPr="00D73887">
        <w:rPr>
          <w:rFonts w:ascii="Times New Roman" w:eastAsiaTheme="minorEastAsia" w:hAnsi="Times New Roman" w:cs="Times New Roman"/>
          <w:sz w:val="24"/>
          <w:szCs w:val="24"/>
        </w:rPr>
        <w:t xml:space="preserve">. </w:t>
      </w:r>
      <w:r w:rsidR="009F4AA7" w:rsidRPr="00D73887">
        <w:rPr>
          <w:rFonts w:ascii="Times New Roman" w:eastAsiaTheme="minorEastAsia" w:hAnsi="Times New Roman" w:cs="Times New Roman"/>
          <w:sz w:val="24"/>
          <w:szCs w:val="24"/>
        </w:rPr>
        <w:t>Importantly</w:t>
      </w:r>
      <w:r w:rsidR="00A3790F" w:rsidRPr="00D73887">
        <w:rPr>
          <w:rFonts w:ascii="Times New Roman" w:eastAsiaTheme="minorEastAsia" w:hAnsi="Times New Roman" w:cs="Times New Roman"/>
          <w:sz w:val="24"/>
          <w:szCs w:val="24"/>
        </w:rPr>
        <w:t>,</w:t>
      </w:r>
      <w:r w:rsidR="001957A2" w:rsidRPr="00D73887">
        <w:rPr>
          <w:rFonts w:ascii="Times New Roman" w:eastAsiaTheme="minorEastAsia" w:hAnsi="Times New Roman" w:cs="Times New Roman"/>
          <w:sz w:val="24"/>
          <w:szCs w:val="24"/>
        </w:rPr>
        <w:t xml:space="preserve"> homicides</w:t>
      </w:r>
      <w:r w:rsidR="00A3790F" w:rsidRPr="00D73887">
        <w:rPr>
          <w:rFonts w:ascii="Times New Roman" w:eastAsiaTheme="minorEastAsia" w:hAnsi="Times New Roman" w:cs="Times New Roman"/>
          <w:sz w:val="24"/>
          <w:szCs w:val="24"/>
        </w:rPr>
        <w:t xml:space="preserve"> (about 0</w:t>
      </w:r>
      <w:r w:rsidR="00A3790F" w:rsidRPr="00D73887">
        <w:rPr>
          <w:color w:val="000000"/>
          <w:sz w:val="24"/>
          <w:szCs w:val="24"/>
        </w:rPr>
        <w:t>.</w:t>
      </w:r>
      <w:del w:id="227" w:author="José Manuel Aburto" w:date="2018-08-16T13:34:00Z">
        <w:r w:rsidR="00A3790F" w:rsidRPr="00D73887" w:rsidDel="00DB12C7">
          <w:rPr>
            <w:rFonts w:ascii="Times New Roman" w:eastAsiaTheme="minorEastAsia" w:hAnsi="Times New Roman" w:cs="Times New Roman"/>
            <w:sz w:val="24"/>
            <w:szCs w:val="24"/>
          </w:rPr>
          <w:delText xml:space="preserve">17 </w:delText>
        </w:r>
      </w:del>
      <w:ins w:id="228" w:author="José Manuel Aburto" w:date="2018-08-16T13:34:00Z">
        <w:r w:rsidR="00DB12C7">
          <w:rPr>
            <w:rFonts w:ascii="Times New Roman" w:eastAsiaTheme="minorEastAsia" w:hAnsi="Times New Roman" w:cs="Times New Roman"/>
            <w:sz w:val="24"/>
            <w:szCs w:val="24"/>
          </w:rPr>
          <w:t>19</w:t>
        </w:r>
        <w:r w:rsidR="00DB12C7" w:rsidRPr="00D73887">
          <w:rPr>
            <w:rFonts w:ascii="Times New Roman" w:eastAsiaTheme="minorEastAsia" w:hAnsi="Times New Roman" w:cs="Times New Roman"/>
            <w:sz w:val="24"/>
            <w:szCs w:val="24"/>
          </w:rPr>
          <w:t xml:space="preserve"> </w:t>
        </w:r>
      </w:ins>
      <w:r w:rsidR="00A3790F" w:rsidRPr="00D73887">
        <w:rPr>
          <w:rFonts w:ascii="Times New Roman" w:eastAsiaTheme="minorEastAsia" w:hAnsi="Times New Roman" w:cs="Times New Roman"/>
          <w:sz w:val="24"/>
          <w:szCs w:val="24"/>
        </w:rPr>
        <w:t>years</w:t>
      </w:r>
      <w:del w:id="229" w:author="José Manuel Aburto" w:date="2018-08-16T13:34:00Z">
        <w:r w:rsidR="00A3790F" w:rsidRPr="00D73887" w:rsidDel="00DB12C7">
          <w:rPr>
            <w:rFonts w:ascii="Times New Roman" w:eastAsiaTheme="minorEastAsia" w:hAnsi="Times New Roman" w:cs="Times New Roman"/>
            <w:sz w:val="24"/>
            <w:szCs w:val="24"/>
          </w:rPr>
          <w:delText xml:space="preserve"> at ages below 60</w:delText>
        </w:r>
      </w:del>
      <w:r w:rsidR="00A3790F" w:rsidRPr="00D73887">
        <w:rPr>
          <w:rFonts w:ascii="Times New Roman" w:eastAsiaTheme="minorEastAsia" w:hAnsi="Times New Roman" w:cs="Times New Roman"/>
          <w:sz w:val="24"/>
          <w:szCs w:val="24"/>
        </w:rPr>
        <w:t>)</w:t>
      </w:r>
      <w:r w:rsidR="001957A2" w:rsidRPr="00D73887">
        <w:rPr>
          <w:rFonts w:ascii="Times New Roman" w:eastAsiaTheme="minorEastAsia" w:hAnsi="Times New Roman" w:cs="Times New Roman"/>
          <w:sz w:val="24"/>
          <w:szCs w:val="24"/>
        </w:rPr>
        <w:t xml:space="preserve"> </w:t>
      </w:r>
      <w:del w:id="230" w:author="José Manuel Aburto" w:date="2018-08-16T13:35:00Z">
        <w:r w:rsidR="001957A2" w:rsidRPr="00D73887" w:rsidDel="00DB12C7">
          <w:rPr>
            <w:rFonts w:ascii="Times New Roman" w:eastAsiaTheme="minorEastAsia" w:hAnsi="Times New Roman" w:cs="Times New Roman"/>
            <w:sz w:val="24"/>
            <w:szCs w:val="24"/>
          </w:rPr>
          <w:delText xml:space="preserve">and amenable causes of death </w:delText>
        </w:r>
      </w:del>
      <w:r w:rsidR="001957A2" w:rsidRPr="00D73887">
        <w:rPr>
          <w:rFonts w:ascii="Times New Roman" w:eastAsiaTheme="minorEastAsia" w:hAnsi="Times New Roman" w:cs="Times New Roman"/>
          <w:sz w:val="24"/>
          <w:szCs w:val="24"/>
        </w:rPr>
        <w:t>had the larges</w:t>
      </w:r>
      <w:r w:rsidR="00F0651A" w:rsidRPr="00D73887">
        <w:rPr>
          <w:rFonts w:ascii="Times New Roman" w:eastAsiaTheme="minorEastAsia" w:hAnsi="Times New Roman" w:cs="Times New Roman"/>
          <w:sz w:val="24"/>
          <w:szCs w:val="24"/>
        </w:rPr>
        <w:t>t</w:t>
      </w:r>
      <w:r w:rsidR="001957A2" w:rsidRPr="00D73887">
        <w:rPr>
          <w:rFonts w:ascii="Times New Roman" w:eastAsiaTheme="minorEastAsia" w:hAnsi="Times New Roman" w:cs="Times New Roman"/>
          <w:sz w:val="24"/>
          <w:szCs w:val="24"/>
        </w:rPr>
        <w:t xml:space="preserve"> effect on i</w:t>
      </w:r>
      <w:r w:rsidR="00F0651A" w:rsidRPr="00D73887">
        <w:rPr>
          <w:rFonts w:ascii="Times New Roman" w:eastAsiaTheme="minorEastAsia" w:hAnsi="Times New Roman" w:cs="Times New Roman"/>
          <w:sz w:val="24"/>
          <w:szCs w:val="24"/>
        </w:rPr>
        <w:t>ncreasing life</w:t>
      </w:r>
      <w:r w:rsidR="001957A2" w:rsidRPr="00D73887">
        <w:rPr>
          <w:rFonts w:ascii="Times New Roman" w:eastAsiaTheme="minorEastAsia" w:hAnsi="Times New Roman" w:cs="Times New Roman"/>
          <w:sz w:val="24"/>
          <w:szCs w:val="24"/>
        </w:rPr>
        <w:t>span variation in 2005-2015</w:t>
      </w:r>
      <w:r w:rsidR="009F4AA7" w:rsidRPr="00D73887">
        <w:rPr>
          <w:rFonts w:ascii="Times New Roman" w:eastAsiaTheme="minorEastAsia" w:hAnsi="Times New Roman" w:cs="Times New Roman"/>
          <w:sz w:val="24"/>
          <w:szCs w:val="24"/>
        </w:rPr>
        <w:t xml:space="preserve"> (</w:t>
      </w:r>
      <w:ins w:id="231" w:author="José Manuel Aburto" w:date="2018-08-16T13:35:00Z">
        <w:r w:rsidR="00DB12C7">
          <w:rPr>
            <w:rFonts w:ascii="Times New Roman" w:eastAsiaTheme="minorEastAsia" w:hAnsi="Times New Roman" w:cs="Times New Roman"/>
            <w:sz w:val="24"/>
            <w:szCs w:val="24"/>
          </w:rPr>
          <w:t>i.e.</w:t>
        </w:r>
      </w:ins>
      <w:del w:id="232" w:author="José Manuel Aburto" w:date="2018-08-16T13:35:00Z">
        <w:r w:rsidR="009F4AA7" w:rsidRPr="00D73887" w:rsidDel="00DB12C7">
          <w:rPr>
            <w:rFonts w:ascii="Times New Roman" w:eastAsiaTheme="minorEastAsia" w:hAnsi="Times New Roman" w:cs="Times New Roman"/>
            <w:sz w:val="24"/>
            <w:szCs w:val="24"/>
          </w:rPr>
          <w:delText>e.g</w:delText>
        </w:r>
      </w:del>
      <w:r w:rsidR="009F4AA7" w:rsidRPr="00D73887">
        <w:rPr>
          <w:rFonts w:ascii="Times New Roman" w:eastAsiaTheme="minorEastAsia" w:hAnsi="Times New Roman" w:cs="Times New Roman"/>
          <w:sz w:val="24"/>
          <w:szCs w:val="24"/>
        </w:rPr>
        <w:t>., positive contribution</w:t>
      </w:r>
      <w:r w:rsidR="00A3790F" w:rsidRPr="00D73887">
        <w:rPr>
          <w:rFonts w:ascii="Times New Roman" w:eastAsiaTheme="minorEastAsia" w:hAnsi="Times New Roman" w:cs="Times New Roman"/>
          <w:sz w:val="24"/>
          <w:szCs w:val="24"/>
        </w:rPr>
        <w:t xml:space="preserve">). </w:t>
      </w:r>
      <w:r w:rsidR="0062285C" w:rsidRPr="00D73887">
        <w:rPr>
          <w:rFonts w:ascii="Times New Roman" w:eastAsiaTheme="minorEastAsia" w:hAnsi="Times New Roman" w:cs="Times New Roman"/>
          <w:sz w:val="24"/>
          <w:szCs w:val="24"/>
        </w:rPr>
        <w:t xml:space="preserve">For females, lifespan variation decreased since </w:t>
      </w:r>
      <w:r w:rsidR="0062285C" w:rsidRPr="00D73887">
        <w:rPr>
          <w:rFonts w:ascii="Times New Roman" w:eastAsiaTheme="minorEastAsia" w:hAnsi="Times New Roman" w:cs="Times New Roman"/>
          <w:sz w:val="24"/>
          <w:szCs w:val="24"/>
        </w:rPr>
        <w:lastRenderedPageBreak/>
        <w:t>1995</w:t>
      </w:r>
      <w:ins w:id="233" w:author="José Manuel Aburto" w:date="2018-08-16T13:37:00Z">
        <w:r w:rsidR="00DB12C7">
          <w:rPr>
            <w:rFonts w:ascii="Times New Roman" w:eastAsiaTheme="minorEastAsia" w:hAnsi="Times New Roman" w:cs="Times New Roman"/>
            <w:sz w:val="24"/>
            <w:szCs w:val="24"/>
          </w:rPr>
          <w:t xml:space="preserve"> mostly due to improvements in most causes of death</w:t>
        </w:r>
      </w:ins>
      <w:r w:rsidR="0062285C" w:rsidRPr="00D73887">
        <w:rPr>
          <w:rFonts w:ascii="Times New Roman" w:eastAsiaTheme="minorEastAsia" w:hAnsi="Times New Roman" w:cs="Times New Roman"/>
          <w:sz w:val="24"/>
          <w:szCs w:val="24"/>
        </w:rPr>
        <w:t>.</w:t>
      </w:r>
      <w:ins w:id="234" w:author="José Manuel Aburto" w:date="2018-08-16T13:38:00Z">
        <w:r w:rsidR="00DB12C7">
          <w:rPr>
            <w:rFonts w:ascii="Times New Roman" w:eastAsiaTheme="minorEastAsia" w:hAnsi="Times New Roman" w:cs="Times New Roman"/>
            <w:sz w:val="24"/>
            <w:szCs w:val="24"/>
          </w:rPr>
          <w:t xml:space="preserve"> However, in 1995-2005 diabetes and traffic accidents increased lifespan inequality. </w:t>
        </w:r>
      </w:ins>
      <w:ins w:id="235" w:author="José Manuel Aburto" w:date="2018-08-16T13:39:00Z">
        <w:r w:rsidR="00DB12C7">
          <w:rPr>
            <w:rFonts w:ascii="Times New Roman" w:eastAsiaTheme="minorEastAsia" w:hAnsi="Times New Roman" w:cs="Times New Roman"/>
            <w:sz w:val="24"/>
            <w:szCs w:val="24"/>
          </w:rPr>
          <w:t>In 2005-2015, homicides is the major contributor to slowing down improvements in variation of lifespans, albeit with a small effect.</w:t>
        </w:r>
      </w:ins>
      <w:r w:rsidR="0062285C" w:rsidRPr="00D73887">
        <w:rPr>
          <w:rFonts w:ascii="Times New Roman" w:eastAsiaTheme="minorEastAsia" w:hAnsi="Times New Roman" w:cs="Times New Roman"/>
          <w:sz w:val="24"/>
          <w:szCs w:val="24"/>
        </w:rPr>
        <w:t xml:space="preserve"> </w:t>
      </w:r>
      <w:del w:id="236" w:author="José Manuel Aburto" w:date="2018-08-16T13:40:00Z">
        <w:r w:rsidR="005A1F91" w:rsidRPr="00D73887" w:rsidDel="00DB12C7">
          <w:rPr>
            <w:rFonts w:ascii="Times New Roman" w:eastAsiaTheme="minorEastAsia" w:hAnsi="Times New Roman" w:cs="Times New Roman"/>
            <w:sz w:val="24"/>
            <w:szCs w:val="24"/>
          </w:rPr>
          <w:delText>T</w:delText>
        </w:r>
        <w:r w:rsidR="001957A2" w:rsidRPr="00D73887" w:rsidDel="00DB12C7">
          <w:rPr>
            <w:rFonts w:ascii="Times New Roman" w:eastAsiaTheme="minorEastAsia" w:hAnsi="Times New Roman" w:cs="Times New Roman"/>
            <w:sz w:val="24"/>
            <w:szCs w:val="24"/>
          </w:rPr>
          <w:delText>here is</w:delText>
        </w:r>
        <w:r w:rsidR="00215A0E" w:rsidRPr="00D73887" w:rsidDel="00DB12C7">
          <w:rPr>
            <w:rFonts w:ascii="Times New Roman" w:eastAsiaTheme="minorEastAsia" w:hAnsi="Times New Roman" w:cs="Times New Roman"/>
            <w:sz w:val="24"/>
            <w:szCs w:val="24"/>
          </w:rPr>
          <w:delText xml:space="preserve"> </w:delText>
        </w:r>
        <w:r w:rsidR="00215249" w:rsidRPr="00D73887" w:rsidDel="00DB12C7">
          <w:rPr>
            <w:rFonts w:ascii="Times New Roman" w:eastAsiaTheme="minorEastAsia" w:hAnsi="Times New Roman" w:cs="Times New Roman"/>
            <w:sz w:val="24"/>
            <w:szCs w:val="24"/>
          </w:rPr>
          <w:delText xml:space="preserve">a tipping point </w:delText>
        </w:r>
        <w:r w:rsidR="009F4AA7" w:rsidRPr="00D73887" w:rsidDel="00DB12C7">
          <w:rPr>
            <w:rFonts w:ascii="Times New Roman" w:eastAsiaTheme="minorEastAsia" w:hAnsi="Times New Roman" w:cs="Times New Roman"/>
            <w:sz w:val="24"/>
            <w:szCs w:val="24"/>
          </w:rPr>
          <w:delText xml:space="preserve">at </w:delText>
        </w:r>
        <w:r w:rsidR="00733AB2" w:rsidRPr="00D73887" w:rsidDel="00DB12C7">
          <w:rPr>
            <w:rFonts w:ascii="Times New Roman" w:eastAsiaTheme="minorEastAsia" w:hAnsi="Times New Roman" w:cs="Times New Roman"/>
            <w:sz w:val="24"/>
            <w:szCs w:val="24"/>
          </w:rPr>
          <w:delText>a</w:delText>
        </w:r>
        <w:r w:rsidR="009F4AA7" w:rsidRPr="00D73887" w:rsidDel="00DB12C7">
          <w:rPr>
            <w:rFonts w:ascii="Times New Roman" w:eastAsiaTheme="minorEastAsia" w:hAnsi="Times New Roman" w:cs="Times New Roman"/>
            <w:sz w:val="24"/>
            <w:szCs w:val="24"/>
          </w:rPr>
          <w:delText>round</w:delText>
        </w:r>
        <w:r w:rsidR="00733AB2" w:rsidRPr="00D73887" w:rsidDel="00DB12C7">
          <w:rPr>
            <w:rFonts w:ascii="Times New Roman" w:eastAsiaTheme="minorEastAsia" w:hAnsi="Times New Roman" w:cs="Times New Roman"/>
            <w:sz w:val="24"/>
            <w:szCs w:val="24"/>
          </w:rPr>
          <w:delText xml:space="preserve"> age 70</w:delText>
        </w:r>
        <w:r w:rsidR="00F7595A" w:rsidRPr="00D73887" w:rsidDel="00DB12C7">
          <w:rPr>
            <w:rFonts w:ascii="Times New Roman" w:eastAsiaTheme="minorEastAsia" w:hAnsi="Times New Roman" w:cs="Times New Roman"/>
            <w:sz w:val="24"/>
            <w:szCs w:val="24"/>
          </w:rPr>
          <w:delText xml:space="preserve"> </w:delText>
        </w:r>
        <w:r w:rsidR="00215A0E" w:rsidRPr="00D73887" w:rsidDel="00DB12C7">
          <w:rPr>
            <w:rFonts w:ascii="Times New Roman" w:eastAsiaTheme="minorEastAsia" w:hAnsi="Times New Roman" w:cs="Times New Roman"/>
            <w:sz w:val="24"/>
            <w:szCs w:val="24"/>
          </w:rPr>
          <w:delText>indicating the importance of cardiovascular disease</w:delText>
        </w:r>
        <w:r w:rsidR="005A1F91" w:rsidRPr="00D73887" w:rsidDel="00DB12C7">
          <w:rPr>
            <w:rFonts w:ascii="Times New Roman" w:eastAsiaTheme="minorEastAsia" w:hAnsi="Times New Roman" w:cs="Times New Roman"/>
            <w:sz w:val="24"/>
            <w:szCs w:val="24"/>
          </w:rPr>
          <w:delText>, diabetes</w:delText>
        </w:r>
        <w:r w:rsidR="00215A0E" w:rsidRPr="00D73887" w:rsidDel="00DB12C7">
          <w:rPr>
            <w:rFonts w:ascii="Times New Roman" w:eastAsiaTheme="minorEastAsia" w:hAnsi="Times New Roman" w:cs="Times New Roman"/>
            <w:sz w:val="24"/>
            <w:szCs w:val="24"/>
          </w:rPr>
          <w:delText xml:space="preserve"> and medical services </w:delText>
        </w:r>
        <w:r w:rsidR="00F303FF" w:rsidRPr="00D73887" w:rsidDel="00DB12C7">
          <w:rPr>
            <w:rFonts w:ascii="Times New Roman" w:eastAsiaTheme="minorEastAsia" w:hAnsi="Times New Roman" w:cs="Times New Roman"/>
            <w:sz w:val="24"/>
            <w:szCs w:val="24"/>
          </w:rPr>
          <w:delText xml:space="preserve">at older ages </w:delText>
        </w:r>
        <w:r w:rsidR="00F0651A" w:rsidRPr="00D73887" w:rsidDel="00DB12C7">
          <w:rPr>
            <w:rFonts w:ascii="Times New Roman" w:eastAsiaTheme="minorEastAsia" w:hAnsi="Times New Roman" w:cs="Times New Roman"/>
            <w:sz w:val="24"/>
            <w:szCs w:val="24"/>
          </w:rPr>
          <w:delText>in reducing life</w:delText>
        </w:r>
        <w:r w:rsidR="00215A0E" w:rsidRPr="00D73887" w:rsidDel="00DB12C7">
          <w:rPr>
            <w:rFonts w:ascii="Times New Roman" w:eastAsiaTheme="minorEastAsia" w:hAnsi="Times New Roman" w:cs="Times New Roman"/>
            <w:sz w:val="24"/>
            <w:szCs w:val="24"/>
          </w:rPr>
          <w:delText>span</w:delText>
        </w:r>
        <w:r w:rsidR="00F303FF" w:rsidRPr="00D73887" w:rsidDel="00DB12C7">
          <w:rPr>
            <w:rFonts w:ascii="Times New Roman" w:eastAsiaTheme="minorEastAsia" w:hAnsi="Times New Roman" w:cs="Times New Roman"/>
            <w:sz w:val="24"/>
            <w:szCs w:val="24"/>
          </w:rPr>
          <w:delText xml:space="preserve"> </w:delText>
        </w:r>
        <w:r w:rsidR="00DA38D1" w:rsidRPr="00D73887" w:rsidDel="00DB12C7">
          <w:rPr>
            <w:rFonts w:ascii="Times New Roman" w:eastAsiaTheme="minorEastAsia" w:hAnsi="Times New Roman" w:cs="Times New Roman"/>
            <w:sz w:val="24"/>
            <w:szCs w:val="24"/>
          </w:rPr>
          <w:delText>inequality</w:delText>
        </w:r>
        <w:r w:rsidR="00215A0E" w:rsidRPr="00D73887" w:rsidDel="00DB12C7">
          <w:rPr>
            <w:rFonts w:ascii="Times New Roman" w:eastAsiaTheme="minorEastAsia" w:hAnsi="Times New Roman" w:cs="Times New Roman"/>
            <w:sz w:val="24"/>
            <w:szCs w:val="24"/>
          </w:rPr>
          <w:delText>, while accidents, homicides and cirrhosis play a larger role at younger ages</w:delText>
        </w:r>
        <w:r w:rsidR="00215249" w:rsidRPr="00D73887" w:rsidDel="00DB12C7">
          <w:rPr>
            <w:rFonts w:ascii="Times New Roman" w:eastAsiaTheme="minorEastAsia" w:hAnsi="Times New Roman" w:cs="Times New Roman"/>
            <w:sz w:val="24"/>
            <w:szCs w:val="24"/>
          </w:rPr>
          <w:delText xml:space="preserve">. </w:delText>
        </w:r>
      </w:del>
      <w:r w:rsidR="008C09D6" w:rsidRPr="00D73887">
        <w:rPr>
          <w:rFonts w:ascii="Times New Roman" w:eastAsiaTheme="minorEastAsia" w:hAnsi="Times New Roman" w:cs="Times New Roman"/>
          <w:sz w:val="24"/>
          <w:szCs w:val="24"/>
        </w:rPr>
        <w:t>Th</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s</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 xml:space="preserve"> result</w:t>
      </w:r>
      <w:r w:rsidR="00DC5728" w:rsidRPr="00D73887">
        <w:rPr>
          <w:rFonts w:ascii="Times New Roman" w:eastAsiaTheme="minorEastAsia" w:hAnsi="Times New Roman" w:cs="Times New Roman"/>
          <w:sz w:val="24"/>
          <w:szCs w:val="24"/>
        </w:rPr>
        <w:t>s</w:t>
      </w:r>
      <w:r w:rsidR="008C09D6" w:rsidRPr="00D73887">
        <w:rPr>
          <w:rFonts w:ascii="Times New Roman" w:eastAsiaTheme="minorEastAsia" w:hAnsi="Times New Roman" w:cs="Times New Roman"/>
          <w:sz w:val="24"/>
          <w:szCs w:val="24"/>
        </w:rPr>
        <w:t xml:space="preserve"> underscore the major role of rising homicide rates among young adults </w:t>
      </w:r>
      <w:r w:rsidR="00281965" w:rsidRPr="00D73887">
        <w:rPr>
          <w:rFonts w:ascii="Times New Roman" w:eastAsiaTheme="minorEastAsia" w:hAnsi="Times New Roman" w:cs="Times New Roman"/>
          <w:sz w:val="24"/>
          <w:szCs w:val="24"/>
        </w:rPr>
        <w:t xml:space="preserve">in recent times </w:t>
      </w:r>
      <w:r w:rsidR="004A32F8" w:rsidRPr="00D73887">
        <w:rPr>
          <w:rFonts w:ascii="Times New Roman" w:eastAsiaTheme="minorEastAsia" w:hAnsi="Times New Roman" w:cs="Times New Roman"/>
          <w:sz w:val="24"/>
          <w:szCs w:val="24"/>
        </w:rPr>
        <w:t>and</w:t>
      </w:r>
      <w:r w:rsidR="008C09D6" w:rsidRPr="00D73887">
        <w:rPr>
          <w:rFonts w:ascii="Times New Roman" w:eastAsiaTheme="minorEastAsia" w:hAnsi="Times New Roman" w:cs="Times New Roman"/>
          <w:sz w:val="24"/>
          <w:szCs w:val="24"/>
        </w:rPr>
        <w:t xml:space="preserve"> the </w:t>
      </w:r>
      <w:r w:rsidR="00281965" w:rsidRPr="00D73887">
        <w:rPr>
          <w:rFonts w:ascii="Times New Roman" w:eastAsiaTheme="minorEastAsia" w:hAnsi="Times New Roman" w:cs="Times New Roman"/>
          <w:sz w:val="24"/>
          <w:szCs w:val="24"/>
        </w:rPr>
        <w:t xml:space="preserve">consequent </w:t>
      </w:r>
      <w:r w:rsidR="008C09D6" w:rsidRPr="00D73887">
        <w:rPr>
          <w:rFonts w:ascii="Times New Roman" w:eastAsiaTheme="minorEastAsia" w:hAnsi="Times New Roman" w:cs="Times New Roman"/>
          <w:sz w:val="24"/>
          <w:szCs w:val="24"/>
        </w:rPr>
        <w:t>sl</w:t>
      </w:r>
      <w:r w:rsidR="00F0651A" w:rsidRPr="00D73887">
        <w:rPr>
          <w:rFonts w:ascii="Times New Roman" w:eastAsiaTheme="minorEastAsia" w:hAnsi="Times New Roman" w:cs="Times New Roman"/>
          <w:sz w:val="24"/>
          <w:szCs w:val="24"/>
        </w:rPr>
        <w:t>ow improvement in reducing life</w:t>
      </w:r>
      <w:r w:rsidR="008C09D6" w:rsidRPr="00D73887">
        <w:rPr>
          <w:rFonts w:ascii="Times New Roman" w:eastAsiaTheme="minorEastAsia" w:hAnsi="Times New Roman" w:cs="Times New Roman"/>
          <w:sz w:val="24"/>
          <w:szCs w:val="24"/>
        </w:rPr>
        <w:t xml:space="preserve">span </w:t>
      </w:r>
      <w:r w:rsidR="00DA38D1" w:rsidRPr="00D73887">
        <w:rPr>
          <w:rFonts w:ascii="Times New Roman" w:eastAsiaTheme="minorEastAsia" w:hAnsi="Times New Roman" w:cs="Times New Roman"/>
          <w:sz w:val="24"/>
          <w:szCs w:val="24"/>
        </w:rPr>
        <w:t>inequality</w:t>
      </w:r>
      <w:r w:rsidR="008C09D6" w:rsidRPr="00D73887">
        <w:rPr>
          <w:rFonts w:ascii="Times New Roman" w:eastAsiaTheme="minorEastAsia" w:hAnsi="Times New Roman" w:cs="Times New Roman"/>
          <w:sz w:val="24"/>
          <w:szCs w:val="24"/>
        </w:rPr>
        <w:t xml:space="preserve">. </w:t>
      </w:r>
    </w:p>
    <w:p w14:paraId="1FD71BF6" w14:textId="4C1CEA8C" w:rsidR="00C05A7D" w:rsidRPr="00D73887" w:rsidDel="00DB12C7" w:rsidRDefault="00C05A7D" w:rsidP="00DA15CA">
      <w:pPr>
        <w:spacing w:line="480" w:lineRule="auto"/>
        <w:ind w:firstLine="720"/>
        <w:jc w:val="both"/>
        <w:rPr>
          <w:del w:id="237" w:author="José Manuel Aburto" w:date="2018-08-16T13:40:00Z"/>
          <w:rFonts w:ascii="Times New Roman" w:eastAsiaTheme="minorEastAsia" w:hAnsi="Times New Roman" w:cs="Times New Roman"/>
          <w:sz w:val="24"/>
          <w:szCs w:val="24"/>
        </w:rPr>
      </w:pPr>
    </w:p>
    <w:p w14:paraId="3C00BDB0" w14:textId="6D6AA31A" w:rsidR="00F934E3" w:rsidRPr="00D73887" w:rsidDel="00DB12C7" w:rsidRDefault="00C7225E" w:rsidP="00DA15CA">
      <w:pPr>
        <w:spacing w:line="480" w:lineRule="auto"/>
        <w:jc w:val="center"/>
        <w:rPr>
          <w:del w:id="238" w:author="José Manuel Aburto" w:date="2018-08-16T13:40:00Z"/>
          <w:rFonts w:ascii="Times New Roman" w:eastAsiaTheme="minorEastAsia" w:hAnsi="Times New Roman" w:cs="Times New Roman"/>
          <w:sz w:val="24"/>
          <w:szCs w:val="24"/>
        </w:rPr>
      </w:pPr>
      <w:del w:id="239" w:author="José Manuel Aburto" w:date="2018-08-16T13:40:00Z">
        <w:r w:rsidRPr="00D73887" w:rsidDel="00DB12C7">
          <w:rPr>
            <w:rFonts w:ascii="Times New Roman" w:eastAsiaTheme="minorEastAsia" w:hAnsi="Times New Roman" w:cs="Times New Roman"/>
            <w:sz w:val="24"/>
            <w:szCs w:val="24"/>
          </w:rPr>
          <w:delText xml:space="preserve"> </w:delText>
        </w:r>
        <w:r w:rsidR="0046185B" w:rsidRPr="00D73887" w:rsidDel="00DB12C7">
          <w:rPr>
            <w:rFonts w:ascii="Times New Roman" w:eastAsiaTheme="minorEastAsia" w:hAnsi="Times New Roman" w:cs="Times New Roman"/>
            <w:sz w:val="24"/>
            <w:szCs w:val="24"/>
          </w:rPr>
          <w:delText>[Figure 2</w:delText>
        </w:r>
        <w:r w:rsidR="006B3821" w:rsidRPr="00D73887" w:rsidDel="00DB12C7">
          <w:rPr>
            <w:rFonts w:ascii="Times New Roman" w:eastAsiaTheme="minorEastAsia" w:hAnsi="Times New Roman" w:cs="Times New Roman"/>
            <w:sz w:val="24"/>
            <w:szCs w:val="24"/>
          </w:rPr>
          <w:delText>]</w:delText>
        </w:r>
      </w:del>
    </w:p>
    <w:p w14:paraId="045AD817" w14:textId="77777777" w:rsidR="00D739EB" w:rsidRPr="00D73887" w:rsidRDefault="00D739EB" w:rsidP="00DA15CA">
      <w:pPr>
        <w:spacing w:line="480" w:lineRule="auto"/>
        <w:jc w:val="center"/>
        <w:rPr>
          <w:rFonts w:ascii="Times New Roman" w:eastAsiaTheme="minorEastAsia" w:hAnsi="Times New Roman" w:cs="Times New Roman"/>
          <w:sz w:val="24"/>
          <w:szCs w:val="24"/>
        </w:rPr>
      </w:pPr>
    </w:p>
    <w:p w14:paraId="7CA4D240" w14:textId="4DE267DE" w:rsidR="00B768F2" w:rsidRPr="00D73887" w:rsidRDefault="005C559E" w:rsidP="00845D5F">
      <w:pPr>
        <w:spacing w:line="480" w:lineRule="auto"/>
        <w:jc w:val="both"/>
        <w:rPr>
          <w:rFonts w:ascii="Times New Roman" w:eastAsiaTheme="majorEastAsia" w:hAnsi="Times New Roman" w:cs="Times New Roman"/>
          <w:i/>
          <w:iCs/>
          <w:spacing w:val="15"/>
          <w:sz w:val="24"/>
          <w:szCs w:val="24"/>
        </w:rPr>
      </w:pPr>
      <w:r w:rsidRPr="00D73887">
        <w:rPr>
          <w:rFonts w:ascii="Times New Roman" w:eastAsiaTheme="majorEastAsia" w:hAnsi="Times New Roman" w:cs="Times New Roman"/>
          <w:i/>
          <w:iCs/>
          <w:spacing w:val="15"/>
          <w:sz w:val="24"/>
          <w:szCs w:val="24"/>
        </w:rPr>
        <w:t>Results</w:t>
      </w:r>
      <w:r w:rsidR="00D35CCF" w:rsidRPr="00D73887">
        <w:rPr>
          <w:rFonts w:ascii="Times New Roman" w:eastAsiaTheme="majorEastAsia" w:hAnsi="Times New Roman" w:cs="Times New Roman"/>
          <w:i/>
          <w:iCs/>
          <w:spacing w:val="15"/>
          <w:sz w:val="24"/>
          <w:szCs w:val="24"/>
        </w:rPr>
        <w:t xml:space="preserve"> at </w:t>
      </w:r>
      <w:r w:rsidR="00E87D13" w:rsidRPr="00D73887">
        <w:rPr>
          <w:rFonts w:ascii="Times New Roman" w:eastAsiaTheme="majorEastAsia" w:hAnsi="Times New Roman" w:cs="Times New Roman"/>
          <w:i/>
          <w:iCs/>
          <w:spacing w:val="15"/>
          <w:sz w:val="24"/>
          <w:szCs w:val="24"/>
        </w:rPr>
        <w:t xml:space="preserve">the </w:t>
      </w:r>
      <w:r w:rsidR="00D35CCF" w:rsidRPr="00D73887">
        <w:rPr>
          <w:rFonts w:ascii="Times New Roman" w:eastAsiaTheme="majorEastAsia" w:hAnsi="Times New Roman" w:cs="Times New Roman"/>
          <w:i/>
          <w:iCs/>
          <w:spacing w:val="15"/>
          <w:sz w:val="24"/>
          <w:szCs w:val="24"/>
        </w:rPr>
        <w:t>state level</w:t>
      </w:r>
    </w:p>
    <w:p w14:paraId="30F0F8F8" w14:textId="7BE2BDC2" w:rsidR="00285492" w:rsidRPr="00D73887" w:rsidRDefault="00AC298D" w:rsidP="00845D5F">
      <w:pPr>
        <w:spacing w:line="480" w:lineRule="auto"/>
        <w:ind w:firstLine="720"/>
        <w:jc w:val="both"/>
        <w:rPr>
          <w:rFonts w:ascii="Times New Roman" w:eastAsiaTheme="minorEastAsia" w:hAnsi="Times New Roman" w:cs="Times New Roman"/>
          <w:sz w:val="24"/>
          <w:szCs w:val="24"/>
        </w:rPr>
      </w:pPr>
      <w:ins w:id="240" w:author="José Manuel Aburto" w:date="2018-08-16T14:49:00Z">
        <w:r>
          <w:rPr>
            <w:rFonts w:ascii="Times New Roman" w:eastAsiaTheme="minorEastAsia" w:hAnsi="Times New Roman" w:cs="Times New Roman"/>
            <w:sz w:val="24"/>
            <w:szCs w:val="24"/>
          </w:rPr>
          <w:t xml:space="preserve">In figures 1-2 we focus on results for males because the larger impact of homicides is larger among them, results for females are in </w:t>
        </w:r>
      </w:ins>
      <w:ins w:id="241" w:author="José Manuel Aburto" w:date="2018-08-16T14:50:00Z">
        <w:r>
          <w:rPr>
            <w:rFonts w:ascii="Times New Roman" w:eastAsiaTheme="minorEastAsia" w:hAnsi="Times New Roman" w:cs="Times New Roman"/>
            <w:sz w:val="24"/>
            <w:szCs w:val="24"/>
          </w:rPr>
          <w:t>SM figures 3-4</w:t>
        </w:r>
      </w:ins>
      <w:del w:id="242" w:author="José Manuel Aburto" w:date="2018-08-16T14:51:00Z">
        <w:r w:rsidR="00D739EB" w:rsidRPr="00D73887" w:rsidDel="00AC298D">
          <w:rPr>
            <w:rFonts w:ascii="Times New Roman" w:eastAsiaTheme="minorEastAsia" w:hAnsi="Times New Roman" w:cs="Times New Roman"/>
            <w:sz w:val="24"/>
            <w:szCs w:val="24"/>
          </w:rPr>
          <w:delText>Figure</w:delText>
        </w:r>
      </w:del>
      <w:ins w:id="243" w:author="José Manuel Aburto" w:date="2018-08-16T14:51:00Z">
        <w:r>
          <w:rPr>
            <w:rFonts w:ascii="Times New Roman" w:eastAsiaTheme="minorEastAsia" w:hAnsi="Times New Roman" w:cs="Times New Roman"/>
            <w:sz w:val="24"/>
            <w:szCs w:val="24"/>
          </w:rPr>
          <w:t>. Figure</w:t>
        </w:r>
      </w:ins>
      <w:r w:rsidR="00D739EB" w:rsidRPr="00D73887">
        <w:rPr>
          <w:rFonts w:ascii="Times New Roman" w:eastAsiaTheme="minorEastAsia" w:hAnsi="Times New Roman" w:cs="Times New Roman"/>
          <w:sz w:val="24"/>
          <w:szCs w:val="24"/>
        </w:rPr>
        <w:t xml:space="preserve"> </w:t>
      </w:r>
      <w:del w:id="244" w:author="José Manuel Aburto" w:date="2018-08-16T13:40:00Z">
        <w:r w:rsidR="00D739EB" w:rsidRPr="00D73887" w:rsidDel="00DB12C7">
          <w:rPr>
            <w:rFonts w:ascii="Times New Roman" w:eastAsiaTheme="minorEastAsia" w:hAnsi="Times New Roman" w:cs="Times New Roman"/>
            <w:sz w:val="24"/>
            <w:szCs w:val="24"/>
          </w:rPr>
          <w:delText>3</w:delText>
        </w:r>
      </w:del>
      <w:ins w:id="245" w:author="José Manuel Aburto" w:date="2018-08-16T13:40:00Z">
        <w:r w:rsidR="00DB12C7">
          <w:rPr>
            <w:rFonts w:ascii="Times New Roman" w:eastAsiaTheme="minorEastAsia" w:hAnsi="Times New Roman" w:cs="Times New Roman"/>
            <w:sz w:val="24"/>
            <w:szCs w:val="24"/>
          </w:rPr>
          <w:t>1</w:t>
        </w:r>
      </w:ins>
      <w:r w:rsidR="00D739EB" w:rsidRPr="00D73887">
        <w:rPr>
          <w:rFonts w:ascii="Times New Roman" w:eastAsiaTheme="minorEastAsia" w:hAnsi="Times New Roman" w:cs="Times New Roman"/>
          <w:sz w:val="24"/>
          <w:szCs w:val="24"/>
        </w:rPr>
        <w:t xml:space="preserve"> shows changes in life expectancy</w:t>
      </w:r>
      <w:r w:rsidR="00D36996" w:rsidRPr="00D73887">
        <w:rPr>
          <w:rFonts w:ascii="Times New Roman" w:eastAsiaTheme="minorEastAsia" w:hAnsi="Times New Roman" w:cs="Times New Roman"/>
          <w:sz w:val="24"/>
          <w:szCs w:val="24"/>
        </w:rPr>
        <w:t xml:space="preserve"> (panel A)</w:t>
      </w:r>
      <w:r w:rsidR="00D739EB" w:rsidRPr="00D73887">
        <w:rPr>
          <w:rFonts w:ascii="Times New Roman" w:eastAsiaTheme="minorEastAsia" w:hAnsi="Times New Roman" w:cs="Times New Roman"/>
          <w:sz w:val="24"/>
          <w:szCs w:val="24"/>
        </w:rPr>
        <w:t xml:space="preserve"> and in lifespan </w:t>
      </w:r>
      <w:r w:rsidR="006D27CF" w:rsidRPr="00D73887">
        <w:rPr>
          <w:rFonts w:ascii="Times New Roman" w:eastAsiaTheme="minorEastAsia" w:hAnsi="Times New Roman" w:cs="Times New Roman"/>
          <w:sz w:val="24"/>
          <w:szCs w:val="24"/>
        </w:rPr>
        <w:t>inequality</w:t>
      </w:r>
      <w:r w:rsidR="00D739EB" w:rsidRPr="00D73887">
        <w:rPr>
          <w:rFonts w:ascii="Times New Roman" w:eastAsiaTheme="minorEastAsia" w:hAnsi="Times New Roman" w:cs="Times New Roman"/>
          <w:sz w:val="24"/>
          <w:szCs w:val="24"/>
        </w:rPr>
        <w:t xml:space="preserve"> </w:t>
      </w:r>
      <w:r w:rsidR="00D36996" w:rsidRPr="00D73887">
        <w:rPr>
          <w:rFonts w:ascii="Times New Roman" w:eastAsiaTheme="minorEastAsia" w:hAnsi="Times New Roman" w:cs="Times New Roman"/>
          <w:sz w:val="24"/>
          <w:szCs w:val="24"/>
        </w:rPr>
        <w:t xml:space="preserve">(panel B) </w:t>
      </w:r>
      <w:r w:rsidR="00D739EB" w:rsidRPr="00D73887">
        <w:rPr>
          <w:rFonts w:ascii="Times New Roman" w:eastAsiaTheme="minorEastAsia" w:hAnsi="Times New Roman" w:cs="Times New Roman"/>
          <w:sz w:val="24"/>
          <w:szCs w:val="24"/>
        </w:rPr>
        <w:t>for</w:t>
      </w:r>
      <w:r w:rsidR="00D36996" w:rsidRPr="00D73887">
        <w:rPr>
          <w:rFonts w:ascii="Times New Roman" w:eastAsiaTheme="minorEastAsia" w:hAnsi="Times New Roman" w:cs="Times New Roman"/>
          <w:sz w:val="24"/>
          <w:szCs w:val="24"/>
        </w:rPr>
        <w:t xml:space="preserve"> males in</w:t>
      </w:r>
      <w:r w:rsidR="00D739EB" w:rsidRPr="00D73887">
        <w:rPr>
          <w:rFonts w:ascii="Times New Roman" w:eastAsiaTheme="minorEastAsia" w:hAnsi="Times New Roman" w:cs="Times New Roman"/>
          <w:sz w:val="24"/>
          <w:szCs w:val="24"/>
        </w:rPr>
        <w:t xml:space="preserve"> each of the 32 states in Mexico</w:t>
      </w:r>
      <w:r w:rsidR="00D36996" w:rsidRPr="00D73887">
        <w:rPr>
          <w:rFonts w:ascii="Times New Roman" w:eastAsiaTheme="minorEastAsia" w:hAnsi="Times New Roman" w:cs="Times New Roman"/>
          <w:sz w:val="24"/>
          <w:szCs w:val="24"/>
        </w:rPr>
        <w:t xml:space="preserve"> between 1995 and 2005 (blue dots) and between 2005 and 2015 (red triangles)</w:t>
      </w:r>
      <w:r w:rsidR="00AB3C7B" w:rsidRPr="00D73887">
        <w:rPr>
          <w:rFonts w:ascii="Times New Roman" w:eastAsiaTheme="minorEastAsia" w:hAnsi="Times New Roman" w:cs="Times New Roman"/>
          <w:sz w:val="24"/>
          <w:szCs w:val="24"/>
        </w:rPr>
        <w:t>. We grouped states into three broad</w:t>
      </w:r>
      <w:r w:rsidR="00D36996" w:rsidRPr="00D73887">
        <w:rPr>
          <w:rFonts w:ascii="Times New Roman" w:eastAsiaTheme="minorEastAsia" w:hAnsi="Times New Roman" w:cs="Times New Roman"/>
          <w:sz w:val="24"/>
          <w:szCs w:val="24"/>
        </w:rPr>
        <w:t xml:space="preserve"> region</w:t>
      </w:r>
      <w:r w:rsidR="00AB3C7B" w:rsidRPr="00D73887">
        <w:rPr>
          <w:rFonts w:ascii="Times New Roman" w:eastAsiaTheme="minorEastAsia" w:hAnsi="Times New Roman" w:cs="Times New Roman"/>
          <w:sz w:val="24"/>
          <w:szCs w:val="24"/>
        </w:rPr>
        <w:t>s</w:t>
      </w:r>
      <w:r w:rsidR="009C5BED" w:rsidRPr="00D73887">
        <w:rPr>
          <w:rFonts w:ascii="Times New Roman" w:eastAsiaTheme="minorEastAsia" w:hAnsi="Times New Roman" w:cs="Times New Roman"/>
          <w:sz w:val="24"/>
          <w:szCs w:val="24"/>
        </w:rPr>
        <w:t>:</w:t>
      </w:r>
      <w:r w:rsidR="00AB3C7B" w:rsidRPr="00D73887">
        <w:rPr>
          <w:rFonts w:ascii="Times New Roman" w:eastAsiaTheme="minorEastAsia" w:hAnsi="Times New Roman" w:cs="Times New Roman"/>
          <w:sz w:val="24"/>
          <w:szCs w:val="24"/>
        </w:rPr>
        <w:t xml:space="preserve"> North, Central and </w:t>
      </w:r>
      <w:r w:rsidR="00640C93" w:rsidRPr="00D73887">
        <w:rPr>
          <w:rFonts w:ascii="Times New Roman" w:eastAsiaTheme="minorEastAsia" w:hAnsi="Times New Roman" w:cs="Times New Roman"/>
          <w:sz w:val="24"/>
          <w:szCs w:val="24"/>
        </w:rPr>
        <w:t>South.</w:t>
      </w:r>
      <w:r w:rsidR="00D36996" w:rsidRPr="00D73887">
        <w:rPr>
          <w:rFonts w:ascii="Times New Roman" w:eastAsiaTheme="minorEastAsia" w:hAnsi="Times New Roman" w:cs="Times New Roman"/>
          <w:sz w:val="24"/>
          <w:szCs w:val="24"/>
        </w:rPr>
        <w:t xml:space="preserve"> </w:t>
      </w:r>
    </w:p>
    <w:p w14:paraId="2BF13300" w14:textId="09B05DDB" w:rsidR="000401DA" w:rsidRPr="00D73887" w:rsidRDefault="00285492" w:rsidP="00845D5F">
      <w:pPr>
        <w:spacing w:line="480" w:lineRule="auto"/>
        <w:ind w:firstLine="720"/>
        <w:jc w:val="both"/>
        <w:rPr>
          <w:rFonts w:ascii="Times New Roman" w:eastAsiaTheme="majorEastAsia" w:hAnsi="Times New Roman" w:cs="Times New Roman"/>
          <w:i/>
          <w:iCs/>
          <w:spacing w:val="15"/>
          <w:sz w:val="24"/>
          <w:szCs w:val="24"/>
        </w:rPr>
      </w:pPr>
      <w:r w:rsidRPr="00D73887">
        <w:rPr>
          <w:rFonts w:ascii="Times New Roman" w:eastAsiaTheme="minorEastAsia" w:hAnsi="Times New Roman" w:cs="Times New Roman"/>
          <w:sz w:val="24"/>
          <w:szCs w:val="24"/>
        </w:rPr>
        <w:t>L</w:t>
      </w:r>
      <w:r w:rsidR="00135876" w:rsidRPr="00D73887">
        <w:rPr>
          <w:rFonts w:ascii="Times New Roman" w:eastAsiaTheme="minorEastAsia" w:hAnsi="Times New Roman" w:cs="Times New Roman"/>
          <w:sz w:val="24"/>
          <w:szCs w:val="24"/>
        </w:rPr>
        <w:t>ife expectancy among males had a larger increase in 1995-2005 than in 2005-2015 across all states (panel A)</w:t>
      </w:r>
      <w:ins w:id="246" w:author="José Manuel Aburto" w:date="2018-08-16T14:12:00Z">
        <w:r w:rsidR="00546475">
          <w:rPr>
            <w:rFonts w:ascii="Times New Roman" w:eastAsiaTheme="minorEastAsia" w:hAnsi="Times New Roman" w:cs="Times New Roman"/>
            <w:sz w:val="24"/>
            <w:szCs w:val="24"/>
          </w:rPr>
          <w:t xml:space="preserve"> </w:t>
        </w:r>
      </w:ins>
      <w:ins w:id="247" w:author="José Manuel Aburto" w:date="2018-08-16T14:18:00Z">
        <w:r w:rsidR="001A1E3A">
          <w:rPr>
            <w:rFonts w:ascii="Times New Roman" w:eastAsiaTheme="minorEastAsia" w:hAnsi="Times New Roman" w:cs="Times New Roman"/>
            <w:sz w:val="24"/>
            <w:szCs w:val="24"/>
          </w:rPr>
          <w:t>except for</w:t>
        </w:r>
      </w:ins>
      <w:ins w:id="248" w:author="José Manuel Aburto" w:date="2018-08-16T14:12:00Z">
        <w:r w:rsidR="00546475">
          <w:rPr>
            <w:rFonts w:ascii="Times New Roman" w:eastAsiaTheme="minorEastAsia" w:hAnsi="Times New Roman" w:cs="Times New Roman"/>
            <w:sz w:val="24"/>
            <w:szCs w:val="24"/>
          </w:rPr>
          <w:t xml:space="preserve"> Yucatán</w:t>
        </w:r>
      </w:ins>
      <w:r w:rsidR="00135876" w:rsidRPr="00D73887">
        <w:rPr>
          <w:rFonts w:ascii="Times New Roman" w:eastAsiaTheme="minorEastAsia" w:hAnsi="Times New Roman" w:cs="Times New Roman"/>
          <w:sz w:val="24"/>
          <w:szCs w:val="24"/>
        </w:rPr>
        <w:t xml:space="preserve">, </w:t>
      </w:r>
      <w:del w:id="249" w:author="José Manuel Aburto" w:date="2018-08-16T14:13:00Z">
        <w:r w:rsidR="00D60006" w:rsidRPr="00D73887" w:rsidDel="00546475">
          <w:rPr>
            <w:rFonts w:ascii="Times New Roman" w:eastAsiaTheme="minorEastAsia" w:hAnsi="Times New Roman" w:cs="Times New Roman"/>
            <w:sz w:val="24"/>
            <w:szCs w:val="24"/>
          </w:rPr>
          <w:delText>but</w:delText>
        </w:r>
        <w:r w:rsidR="00135876" w:rsidRPr="00D73887" w:rsidDel="00546475">
          <w:rPr>
            <w:rFonts w:ascii="Times New Roman" w:eastAsiaTheme="minorEastAsia" w:hAnsi="Times New Roman" w:cs="Times New Roman"/>
            <w:sz w:val="24"/>
            <w:szCs w:val="24"/>
          </w:rPr>
          <w:delText xml:space="preserve"> </w:delText>
        </w:r>
      </w:del>
      <w:r w:rsidR="00135876" w:rsidRPr="00D73887">
        <w:rPr>
          <w:rFonts w:ascii="Times New Roman" w:eastAsiaTheme="minorEastAsia" w:hAnsi="Times New Roman" w:cs="Times New Roman"/>
          <w:sz w:val="24"/>
          <w:szCs w:val="24"/>
        </w:rPr>
        <w:t>s</w:t>
      </w:r>
      <w:r w:rsidR="000401DA" w:rsidRPr="00D73887">
        <w:rPr>
          <w:rFonts w:ascii="Times New Roman" w:eastAsiaTheme="minorEastAsia" w:hAnsi="Times New Roman" w:cs="Times New Roman"/>
          <w:sz w:val="24"/>
          <w:szCs w:val="24"/>
        </w:rPr>
        <w:t>ome states</w:t>
      </w:r>
      <w:ins w:id="250" w:author="José Manuel Aburto" w:date="2018-08-16T14:13:00Z">
        <w:r w:rsidR="00546475">
          <w:rPr>
            <w:rFonts w:ascii="Times New Roman" w:eastAsiaTheme="minorEastAsia" w:hAnsi="Times New Roman" w:cs="Times New Roman"/>
            <w:sz w:val="24"/>
            <w:szCs w:val="24"/>
          </w:rPr>
          <w:t xml:space="preserve"> even</w:t>
        </w:r>
      </w:ins>
      <w:r w:rsidR="000401DA" w:rsidRPr="00D73887">
        <w:rPr>
          <w:rFonts w:ascii="Times New Roman" w:eastAsiaTheme="minorEastAsia" w:hAnsi="Times New Roman" w:cs="Times New Roman"/>
          <w:sz w:val="24"/>
          <w:szCs w:val="24"/>
        </w:rPr>
        <w:t xml:space="preserve"> experienc</w:t>
      </w:r>
      <w:r w:rsidR="00D60006" w:rsidRPr="00D73887">
        <w:rPr>
          <w:rFonts w:ascii="Times New Roman" w:eastAsiaTheme="minorEastAsia" w:hAnsi="Times New Roman" w:cs="Times New Roman"/>
          <w:sz w:val="24"/>
          <w:szCs w:val="24"/>
        </w:rPr>
        <w:t>ed</w:t>
      </w:r>
      <w:r w:rsidR="000401DA" w:rsidRPr="00D73887">
        <w:rPr>
          <w:rFonts w:ascii="Times New Roman" w:eastAsiaTheme="minorEastAsia" w:hAnsi="Times New Roman" w:cs="Times New Roman"/>
          <w:sz w:val="24"/>
          <w:szCs w:val="24"/>
        </w:rPr>
        <w:t xml:space="preserve"> reductions in lif</w:t>
      </w:r>
      <w:r w:rsidR="00C7225E" w:rsidRPr="00D73887">
        <w:rPr>
          <w:rFonts w:ascii="Times New Roman" w:eastAsiaTheme="minorEastAsia" w:hAnsi="Times New Roman" w:cs="Times New Roman"/>
          <w:sz w:val="24"/>
          <w:szCs w:val="24"/>
        </w:rPr>
        <w:t xml:space="preserve">e expectancy </w:t>
      </w:r>
      <w:r w:rsidR="00135876" w:rsidRPr="00D73887">
        <w:rPr>
          <w:rFonts w:ascii="Times New Roman" w:eastAsiaTheme="minorEastAsia" w:hAnsi="Times New Roman" w:cs="Times New Roman"/>
          <w:sz w:val="24"/>
          <w:szCs w:val="24"/>
        </w:rPr>
        <w:t xml:space="preserve">in 2005-2015 </w:t>
      </w:r>
      <w:r w:rsidR="00A43A39" w:rsidRPr="00D73887">
        <w:rPr>
          <w:rFonts w:ascii="Times New Roman" w:eastAsiaTheme="minorEastAsia" w:hAnsi="Times New Roman" w:cs="Times New Roman"/>
          <w:sz w:val="24"/>
          <w:szCs w:val="24"/>
        </w:rPr>
        <w:t>particularly</w:t>
      </w:r>
      <w:r w:rsidR="00122C89" w:rsidRPr="00D73887">
        <w:rPr>
          <w:rFonts w:ascii="Times New Roman" w:eastAsiaTheme="minorEastAsia" w:hAnsi="Times New Roman" w:cs="Times New Roman"/>
          <w:sz w:val="24"/>
          <w:szCs w:val="24"/>
        </w:rPr>
        <w:t xml:space="preserve"> in the North (e.g., </w:t>
      </w:r>
      <w:r w:rsidR="00C7225E"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Nuevo León and Sinaloa</w:t>
      </w:r>
      <w:r w:rsidR="00122C89" w:rsidRPr="00D73887">
        <w:rPr>
          <w:rFonts w:ascii="Times New Roman" w:eastAsiaTheme="minorEastAsia" w:hAnsi="Times New Roman" w:cs="Times New Roman"/>
          <w:sz w:val="24"/>
          <w:szCs w:val="24"/>
        </w:rPr>
        <w:t>)</w:t>
      </w:r>
      <w:r w:rsidR="00C7225E" w:rsidRPr="00D73887">
        <w:rPr>
          <w:rFonts w:ascii="Times New Roman" w:eastAsiaTheme="minorEastAsia" w:hAnsi="Times New Roman" w:cs="Times New Roman"/>
          <w:sz w:val="24"/>
          <w:szCs w:val="24"/>
        </w:rPr>
        <w:t>.</w:t>
      </w:r>
      <w:r w:rsidR="00135876"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L</w:t>
      </w:r>
      <w:r w:rsidR="000401DA" w:rsidRPr="00D73887">
        <w:rPr>
          <w:rFonts w:ascii="Times New Roman" w:eastAsiaTheme="minorEastAsia" w:hAnsi="Times New Roman" w:cs="Times New Roman"/>
          <w:sz w:val="24"/>
          <w:szCs w:val="24"/>
        </w:rPr>
        <w:t xml:space="preserve">ifespan </w:t>
      </w:r>
      <w:r w:rsidR="00B309F7" w:rsidRPr="00D73887">
        <w:rPr>
          <w:rFonts w:ascii="Times New Roman" w:eastAsiaTheme="minorEastAsia" w:hAnsi="Times New Roman" w:cs="Times New Roman"/>
          <w:sz w:val="24"/>
          <w:szCs w:val="24"/>
        </w:rPr>
        <w:t>inequality</w:t>
      </w:r>
      <w:r w:rsidR="000401DA" w:rsidRPr="00D73887">
        <w:rPr>
          <w:rFonts w:ascii="Times New Roman" w:eastAsiaTheme="minorEastAsia" w:hAnsi="Times New Roman" w:cs="Times New Roman"/>
          <w:sz w:val="24"/>
          <w:szCs w:val="24"/>
        </w:rPr>
        <w:t xml:space="preserve"> (panel B) was reduced in </w:t>
      </w:r>
      <w:r w:rsidR="00135876" w:rsidRPr="00D73887">
        <w:rPr>
          <w:rFonts w:ascii="Times New Roman" w:eastAsiaTheme="minorEastAsia" w:hAnsi="Times New Roman" w:cs="Times New Roman"/>
          <w:sz w:val="24"/>
          <w:szCs w:val="24"/>
        </w:rPr>
        <w:t>most states over the two decades, 1995-20</w:t>
      </w:r>
      <w:r w:rsidR="00B309F7" w:rsidRPr="00D73887">
        <w:rPr>
          <w:rFonts w:ascii="Times New Roman" w:eastAsiaTheme="minorEastAsia" w:hAnsi="Times New Roman" w:cs="Times New Roman"/>
          <w:sz w:val="24"/>
          <w:szCs w:val="24"/>
        </w:rPr>
        <w:t>1</w:t>
      </w:r>
      <w:r w:rsidR="00135876" w:rsidRPr="00D73887">
        <w:rPr>
          <w:rFonts w:ascii="Times New Roman" w:eastAsiaTheme="minorEastAsia" w:hAnsi="Times New Roman" w:cs="Times New Roman"/>
          <w:sz w:val="24"/>
          <w:szCs w:val="24"/>
        </w:rPr>
        <w:t>5, except for states in the North</w:t>
      </w:r>
      <w:ins w:id="251" w:author="José Manuel Aburto" w:date="2018-08-16T14:11:00Z">
        <w:r w:rsidR="00546475">
          <w:rPr>
            <w:rFonts w:ascii="Times New Roman" w:eastAsiaTheme="minorEastAsia" w:hAnsi="Times New Roman" w:cs="Times New Roman"/>
            <w:sz w:val="24"/>
            <w:szCs w:val="24"/>
          </w:rPr>
          <w:t xml:space="preserve"> and Nayarit</w:t>
        </w:r>
      </w:ins>
      <w:r w:rsidR="00135876"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 xml:space="preserve">For example, </w:t>
      </w:r>
      <w:ins w:id="252" w:author="José Manuel Aburto" w:date="2018-08-16T14:14:00Z">
        <w:r w:rsidR="00546475">
          <w:rPr>
            <w:rFonts w:ascii="Times New Roman" w:eastAsiaTheme="minorEastAsia" w:hAnsi="Times New Roman" w:cs="Times New Roman"/>
            <w:sz w:val="24"/>
            <w:szCs w:val="24"/>
          </w:rPr>
          <w:t xml:space="preserve">almost </w:t>
        </w:r>
      </w:ins>
      <w:r w:rsidR="000401DA" w:rsidRPr="00D73887">
        <w:rPr>
          <w:rFonts w:ascii="Times New Roman" w:eastAsiaTheme="minorEastAsia" w:hAnsi="Times New Roman" w:cs="Times New Roman"/>
          <w:sz w:val="24"/>
          <w:szCs w:val="24"/>
        </w:rPr>
        <w:t>every state between 1995 and 2005</w:t>
      </w:r>
      <w:r w:rsidR="00AC3979" w:rsidRPr="00D73887">
        <w:rPr>
          <w:rFonts w:ascii="Times New Roman" w:eastAsiaTheme="minorEastAsia" w:hAnsi="Times New Roman" w:cs="Times New Roman"/>
          <w:sz w:val="24"/>
          <w:szCs w:val="24"/>
        </w:rPr>
        <w:t xml:space="preserve"> had</w:t>
      </w:r>
      <w:r w:rsidR="000401DA" w:rsidRPr="00D73887">
        <w:rPr>
          <w:rFonts w:ascii="Times New Roman" w:eastAsiaTheme="minorEastAsia" w:hAnsi="Times New Roman" w:cs="Times New Roman"/>
          <w:sz w:val="24"/>
          <w:szCs w:val="24"/>
        </w:rPr>
        <w:t xml:space="preserve"> major </w:t>
      </w:r>
      <w:r w:rsidRPr="00D73887">
        <w:rPr>
          <w:rFonts w:ascii="Times New Roman" w:eastAsiaTheme="minorEastAsia" w:hAnsi="Times New Roman" w:cs="Times New Roman"/>
          <w:sz w:val="24"/>
          <w:szCs w:val="24"/>
        </w:rPr>
        <w:t>reductions in</w:t>
      </w:r>
      <w:r w:rsidR="00F7767C" w:rsidRPr="00D73887">
        <w:rPr>
          <w:rFonts w:ascii="Times New Roman" w:eastAsiaTheme="minorEastAsia" w:hAnsi="Times New Roman" w:cs="Times New Roman"/>
          <w:sz w:val="24"/>
          <w:szCs w:val="24"/>
        </w:rPr>
        <w:t xml:space="preserve"> life</w:t>
      </w:r>
      <w:r w:rsidR="00AC3979" w:rsidRPr="00D73887">
        <w:rPr>
          <w:rFonts w:ascii="Times New Roman" w:eastAsiaTheme="minorEastAsia" w:hAnsi="Times New Roman" w:cs="Times New Roman"/>
          <w:sz w:val="24"/>
          <w:szCs w:val="24"/>
        </w:rPr>
        <w:t xml:space="preserve">span </w:t>
      </w:r>
      <w:r w:rsidR="00B309F7" w:rsidRPr="00D73887">
        <w:rPr>
          <w:rFonts w:ascii="Times New Roman" w:eastAsiaTheme="minorEastAsia" w:hAnsi="Times New Roman" w:cs="Times New Roman"/>
          <w:sz w:val="24"/>
          <w:szCs w:val="24"/>
        </w:rPr>
        <w:t>inequality</w:t>
      </w:r>
      <w:r w:rsidR="001331B5" w:rsidRPr="00D73887">
        <w:rPr>
          <w:rFonts w:ascii="Times New Roman" w:eastAsiaTheme="minorEastAsia" w:hAnsi="Times New Roman" w:cs="Times New Roman"/>
          <w:sz w:val="24"/>
          <w:szCs w:val="24"/>
        </w:rPr>
        <w:t xml:space="preserve"> of at least 0</w:t>
      </w:r>
      <w:r w:rsidR="00980A40" w:rsidRPr="00D73887">
        <w:rPr>
          <w:color w:val="000000"/>
          <w:sz w:val="24"/>
          <w:szCs w:val="24"/>
        </w:rPr>
        <w:t>.</w:t>
      </w:r>
      <w:r w:rsidRPr="00D73887">
        <w:rPr>
          <w:rFonts w:ascii="Times New Roman" w:eastAsiaTheme="minorEastAsia" w:hAnsi="Times New Roman" w:cs="Times New Roman"/>
          <w:sz w:val="24"/>
          <w:szCs w:val="24"/>
        </w:rPr>
        <w:t>4 years</w:t>
      </w:r>
      <w:del w:id="253" w:author="José Manuel Aburto" w:date="2018-08-16T14:14:00Z">
        <w:r w:rsidR="00AC3979" w:rsidRPr="00D73887" w:rsidDel="00546475">
          <w:rPr>
            <w:rFonts w:ascii="Times New Roman" w:eastAsiaTheme="minorEastAsia" w:hAnsi="Times New Roman" w:cs="Times New Roman"/>
            <w:sz w:val="24"/>
            <w:szCs w:val="24"/>
          </w:rPr>
          <w:delText xml:space="preserve">, particularly those in </w:delText>
        </w:r>
        <w:r w:rsidR="000401DA" w:rsidRPr="00D73887" w:rsidDel="00546475">
          <w:rPr>
            <w:rFonts w:ascii="Times New Roman" w:eastAsiaTheme="minorEastAsia" w:hAnsi="Times New Roman" w:cs="Times New Roman"/>
            <w:sz w:val="24"/>
            <w:szCs w:val="24"/>
          </w:rPr>
          <w:delText xml:space="preserve">the South </w:delText>
        </w:r>
        <w:r w:rsidR="00B309F7" w:rsidRPr="00D73887" w:rsidDel="00546475">
          <w:rPr>
            <w:rFonts w:ascii="Times New Roman" w:eastAsiaTheme="minorEastAsia" w:hAnsi="Times New Roman" w:cs="Times New Roman"/>
            <w:sz w:val="24"/>
            <w:szCs w:val="24"/>
          </w:rPr>
          <w:delText xml:space="preserve">(e.g., </w:delText>
        </w:r>
        <w:r w:rsidR="000401DA" w:rsidRPr="00D73887" w:rsidDel="00546475">
          <w:rPr>
            <w:rFonts w:ascii="Times New Roman" w:eastAsiaTheme="minorEastAsia" w:hAnsi="Times New Roman" w:cs="Times New Roman"/>
            <w:sz w:val="24"/>
            <w:szCs w:val="24"/>
          </w:rPr>
          <w:delText xml:space="preserve">Chiapas, </w:delText>
        </w:r>
        <w:r w:rsidR="000401DA" w:rsidRPr="00D73887" w:rsidDel="00546475">
          <w:rPr>
            <w:rFonts w:ascii="Times New Roman" w:eastAsiaTheme="minorEastAsia" w:hAnsi="Times New Roman" w:cs="Times New Roman"/>
            <w:sz w:val="24"/>
            <w:szCs w:val="24"/>
          </w:rPr>
          <w:lastRenderedPageBreak/>
          <w:delText>Oaxaca and Puebla</w:delText>
        </w:r>
        <w:r w:rsidR="00B309F7" w:rsidRPr="00D73887" w:rsidDel="00546475">
          <w:rPr>
            <w:rFonts w:ascii="Times New Roman" w:eastAsiaTheme="minorEastAsia" w:hAnsi="Times New Roman" w:cs="Times New Roman"/>
            <w:sz w:val="24"/>
            <w:szCs w:val="24"/>
          </w:rPr>
          <w:delText>)</w:delText>
        </w:r>
      </w:del>
      <w:r w:rsidR="00AC3979" w:rsidRPr="00D73887">
        <w:rPr>
          <w:rFonts w:ascii="Times New Roman" w:eastAsiaTheme="minorEastAsia" w:hAnsi="Times New Roman" w:cs="Times New Roman"/>
          <w:sz w:val="24"/>
          <w:szCs w:val="24"/>
        </w:rPr>
        <w:t>, but</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b</w:t>
      </w:r>
      <w:r w:rsidR="000401DA" w:rsidRPr="00D73887">
        <w:rPr>
          <w:rFonts w:ascii="Times New Roman" w:eastAsiaTheme="minorEastAsia" w:hAnsi="Times New Roman" w:cs="Times New Roman"/>
          <w:sz w:val="24"/>
          <w:szCs w:val="24"/>
        </w:rPr>
        <w:t xml:space="preserve">etween 2005 and 2015, </w:t>
      </w:r>
      <w:r w:rsidR="00AC3979" w:rsidRPr="00D73887">
        <w:rPr>
          <w:rFonts w:ascii="Times New Roman" w:eastAsiaTheme="minorEastAsia" w:hAnsi="Times New Roman" w:cs="Times New Roman"/>
          <w:sz w:val="24"/>
          <w:szCs w:val="24"/>
        </w:rPr>
        <w:t>all states in t</w:t>
      </w:r>
      <w:r w:rsidR="00D7254E" w:rsidRPr="00D73887">
        <w:rPr>
          <w:rFonts w:ascii="Times New Roman" w:eastAsiaTheme="minorEastAsia" w:hAnsi="Times New Roman" w:cs="Times New Roman"/>
          <w:sz w:val="24"/>
          <w:szCs w:val="24"/>
        </w:rPr>
        <w:t>he north had negligible reductions in lifespan variation</w:t>
      </w:r>
      <w:r w:rsidR="00AC3979" w:rsidRPr="00D73887">
        <w:rPr>
          <w:rFonts w:ascii="Times New Roman" w:eastAsiaTheme="minorEastAsia" w:hAnsi="Times New Roman" w:cs="Times New Roman"/>
          <w:sz w:val="24"/>
          <w:szCs w:val="24"/>
        </w:rPr>
        <w:t xml:space="preserve"> with </w:t>
      </w:r>
      <w:r w:rsidR="00640C93" w:rsidRPr="00D73887">
        <w:rPr>
          <w:rFonts w:ascii="Times New Roman" w:eastAsiaTheme="minorEastAsia" w:hAnsi="Times New Roman" w:cs="Times New Roman"/>
          <w:sz w:val="24"/>
          <w:szCs w:val="24"/>
        </w:rPr>
        <w:t>five</w:t>
      </w:r>
      <w:r w:rsidR="000401DA" w:rsidRPr="00D73887">
        <w:rPr>
          <w:rFonts w:ascii="Times New Roman" w:eastAsiaTheme="minorEastAsia" w:hAnsi="Times New Roman" w:cs="Times New Roman"/>
          <w:sz w:val="24"/>
          <w:szCs w:val="24"/>
        </w:rPr>
        <w:t xml:space="preserve"> states </w:t>
      </w:r>
      <w:r w:rsidR="00AC3979" w:rsidRPr="00D73887">
        <w:rPr>
          <w:rFonts w:ascii="Times New Roman" w:eastAsiaTheme="minorEastAsia" w:hAnsi="Times New Roman" w:cs="Times New Roman"/>
          <w:sz w:val="24"/>
          <w:szCs w:val="24"/>
        </w:rPr>
        <w:t xml:space="preserve">having a large </w:t>
      </w:r>
      <w:r w:rsidR="001331B5" w:rsidRPr="00D73887">
        <w:rPr>
          <w:rFonts w:ascii="Times New Roman" w:eastAsiaTheme="minorEastAsia" w:hAnsi="Times New Roman" w:cs="Times New Roman"/>
          <w:sz w:val="24"/>
          <w:szCs w:val="24"/>
        </w:rPr>
        <w:t>increase (</w:t>
      </w:r>
      <w:r w:rsidR="000401DA"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xml:space="preserve">, </w:t>
      </w:r>
      <w:r w:rsidR="000401DA" w:rsidRPr="00D73887">
        <w:rPr>
          <w:rFonts w:ascii="Times New Roman" w:eastAsiaTheme="minorEastAsia" w:hAnsi="Times New Roman" w:cs="Times New Roman"/>
          <w:sz w:val="24"/>
          <w:szCs w:val="24"/>
        </w:rPr>
        <w:t>Nuevo León</w:t>
      </w:r>
      <w:r w:rsidR="00640C93" w:rsidRPr="00D73887">
        <w:rPr>
          <w:rFonts w:ascii="Times New Roman" w:eastAsiaTheme="minorEastAsia" w:hAnsi="Times New Roman" w:cs="Times New Roman"/>
          <w:sz w:val="24"/>
          <w:szCs w:val="24"/>
        </w:rPr>
        <w:t xml:space="preserve"> and Tamaulipas</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w:t>
      </w:r>
      <w:r w:rsidR="00640C93" w:rsidRPr="00D73887">
        <w:rPr>
          <w:rFonts w:ascii="Times New Roman" w:eastAsiaTheme="minorEastAsia" w:hAnsi="Times New Roman" w:cs="Times New Roman"/>
          <w:sz w:val="24"/>
          <w:szCs w:val="24"/>
        </w:rPr>
        <w:t>all</w:t>
      </w:r>
      <w:r w:rsidR="000401DA" w:rsidRPr="00D73887">
        <w:rPr>
          <w:rFonts w:ascii="Times New Roman" w:eastAsiaTheme="minorEastAsia" w:hAnsi="Times New Roman" w:cs="Times New Roman"/>
          <w:sz w:val="24"/>
          <w:szCs w:val="24"/>
        </w:rPr>
        <w:t xml:space="preserve"> bordering with Texas in the US</w:t>
      </w:r>
      <w:r w:rsidR="00640C93" w:rsidRPr="00D73887">
        <w:rPr>
          <w:rFonts w:ascii="Times New Roman" w:eastAsiaTheme="minorEastAsia" w:hAnsi="Times New Roman" w:cs="Times New Roman"/>
          <w:sz w:val="24"/>
          <w:szCs w:val="24"/>
        </w:rPr>
        <w:t>, Sinaloa and Durango</w:t>
      </w:r>
      <w:r w:rsidR="000401DA" w:rsidRPr="00D73887">
        <w:rPr>
          <w:rFonts w:ascii="Times New Roman" w:eastAsiaTheme="minorEastAsia" w:hAnsi="Times New Roman" w:cs="Times New Roman"/>
          <w:sz w:val="24"/>
          <w:szCs w:val="24"/>
        </w:rPr>
        <w:t>)</w:t>
      </w:r>
      <w:r w:rsidR="005358D0" w:rsidRPr="00D73887">
        <w:rPr>
          <w:rFonts w:ascii="Times New Roman" w:eastAsiaTheme="minorEastAsia" w:hAnsi="Times New Roman" w:cs="Times New Roman"/>
          <w:sz w:val="24"/>
          <w:szCs w:val="24"/>
        </w:rPr>
        <w:t>.</w:t>
      </w:r>
    </w:p>
    <w:p w14:paraId="68680287" w14:textId="176D4BF5" w:rsidR="00D739EB" w:rsidRPr="00D73887" w:rsidRDefault="00F64CE7" w:rsidP="00DA15CA">
      <w:pPr>
        <w:spacing w:line="480" w:lineRule="auto"/>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ins w:id="254" w:author="José Manuel Aburto" w:date="2018-08-16T13:47:00Z">
        <w:r w:rsidR="0022379E">
          <w:rPr>
            <w:rFonts w:ascii="Times New Roman" w:eastAsiaTheme="minorEastAsia" w:hAnsi="Times New Roman" w:cs="Times New Roman"/>
            <w:sz w:val="24"/>
            <w:szCs w:val="24"/>
          </w:rPr>
          <w:t>1</w:t>
        </w:r>
      </w:ins>
      <w:del w:id="255" w:author="José Manuel Aburto" w:date="2018-08-16T13:47:00Z">
        <w:r w:rsidRPr="00D73887" w:rsidDel="0022379E">
          <w:rPr>
            <w:rFonts w:ascii="Times New Roman" w:eastAsiaTheme="minorEastAsia" w:hAnsi="Times New Roman" w:cs="Times New Roman"/>
            <w:sz w:val="24"/>
            <w:szCs w:val="24"/>
          </w:rPr>
          <w:delText>3</w:delText>
        </w:r>
      </w:del>
      <w:r w:rsidR="005358D0" w:rsidRPr="00D73887">
        <w:rPr>
          <w:rFonts w:ascii="Times New Roman" w:eastAsiaTheme="minorEastAsia" w:hAnsi="Times New Roman" w:cs="Times New Roman"/>
          <w:sz w:val="24"/>
          <w:szCs w:val="24"/>
        </w:rPr>
        <w:t>]</w:t>
      </w:r>
    </w:p>
    <w:p w14:paraId="22BC65BD" w14:textId="77777777" w:rsidR="00143AA0" w:rsidRPr="00D73887" w:rsidRDefault="00143AA0" w:rsidP="00DA15CA">
      <w:pPr>
        <w:spacing w:line="480" w:lineRule="auto"/>
        <w:jc w:val="center"/>
        <w:rPr>
          <w:rFonts w:ascii="Times New Roman" w:eastAsiaTheme="majorEastAsia" w:hAnsi="Times New Roman" w:cs="Times New Roman"/>
          <w:iCs/>
          <w:spacing w:val="15"/>
          <w:sz w:val="24"/>
          <w:szCs w:val="24"/>
        </w:rPr>
      </w:pPr>
    </w:p>
    <w:p w14:paraId="79D2351E" w14:textId="6F6D51A5" w:rsidR="005358D0" w:rsidRPr="00D73887" w:rsidRDefault="005358D0" w:rsidP="00DA15CA">
      <w:pPr>
        <w:spacing w:line="480" w:lineRule="auto"/>
        <w:jc w:val="center"/>
        <w:rPr>
          <w:rFonts w:ascii="Times New Roman" w:eastAsiaTheme="majorEastAsia" w:hAnsi="Times New Roman" w:cs="Times New Roman"/>
          <w:iCs/>
          <w:spacing w:val="15"/>
          <w:sz w:val="24"/>
          <w:szCs w:val="24"/>
        </w:rPr>
      </w:pPr>
    </w:p>
    <w:p w14:paraId="2C1505F0" w14:textId="3E1DD811" w:rsidR="00B8633E" w:rsidRPr="00D73887" w:rsidRDefault="00E62719" w:rsidP="00DA15CA">
      <w:pPr>
        <w:spacing w:line="480" w:lineRule="auto"/>
        <w:ind w:firstLine="720"/>
        <w:jc w:val="both"/>
        <w:rPr>
          <w:rFonts w:ascii="Times New Roman" w:eastAsiaTheme="minorEastAsia" w:hAnsi="Times New Roman" w:cs="Times New Roman"/>
          <w:sz w:val="24"/>
          <w:szCs w:val="24"/>
        </w:rPr>
      </w:pPr>
      <w:ins w:id="256" w:author="José Manuel Aburto" w:date="2018-08-16T15:49:00Z">
        <w:r>
          <w:rPr>
            <w:rFonts w:ascii="Times New Roman" w:eastAsiaTheme="minorEastAsia" w:hAnsi="Times New Roman" w:cs="Times New Roman"/>
            <w:sz w:val="24"/>
            <w:szCs w:val="24"/>
          </w:rPr>
          <w:t>Figure 2</w:t>
        </w:r>
      </w:ins>
      <w:del w:id="257" w:author="José Manuel Aburto" w:date="2018-08-16T15:49:00Z">
        <w:r w:rsidR="00280918" w:rsidRPr="00D73887" w:rsidDel="00E62719">
          <w:rPr>
            <w:rFonts w:ascii="Times New Roman" w:eastAsiaTheme="minorEastAsia" w:hAnsi="Times New Roman" w:cs="Times New Roman"/>
            <w:sz w:val="24"/>
            <w:szCs w:val="24"/>
          </w:rPr>
          <w:delText>We further</w:delText>
        </w:r>
      </w:del>
      <w:r w:rsidR="00280918" w:rsidRPr="00D73887">
        <w:rPr>
          <w:rFonts w:ascii="Times New Roman" w:eastAsiaTheme="minorEastAsia" w:hAnsi="Times New Roman" w:cs="Times New Roman"/>
          <w:sz w:val="24"/>
          <w:szCs w:val="24"/>
        </w:rPr>
        <w:t xml:space="preserve"> assess </w:t>
      </w:r>
      <w:ins w:id="258" w:author="José Manuel Aburto" w:date="2018-08-16T15:50:00Z">
        <w:r>
          <w:rPr>
            <w:rFonts w:ascii="Times New Roman" w:eastAsiaTheme="minorEastAsia" w:hAnsi="Times New Roman" w:cs="Times New Roman"/>
            <w:sz w:val="24"/>
            <w:szCs w:val="24"/>
          </w:rPr>
          <w:t xml:space="preserve">the </w:t>
        </w:r>
      </w:ins>
      <w:del w:id="259" w:author="José Manuel Aburto" w:date="2018-08-16T15:50:00Z">
        <w:r w:rsidR="00280918" w:rsidRPr="00D73887" w:rsidDel="00E62719">
          <w:rPr>
            <w:rFonts w:ascii="Times New Roman" w:eastAsiaTheme="minorEastAsia" w:hAnsi="Times New Roman" w:cs="Times New Roman"/>
            <w:sz w:val="24"/>
            <w:szCs w:val="24"/>
          </w:rPr>
          <w:delText xml:space="preserve">the </w:delText>
        </w:r>
        <w:r w:rsidR="0083171D" w:rsidRPr="00D73887" w:rsidDel="00E62719">
          <w:rPr>
            <w:rFonts w:ascii="Times New Roman" w:eastAsiaTheme="minorEastAsia" w:hAnsi="Times New Roman" w:cs="Times New Roman"/>
            <w:sz w:val="24"/>
            <w:szCs w:val="24"/>
          </w:rPr>
          <w:delText xml:space="preserve">cause-of-death </w:delText>
        </w:r>
      </w:del>
      <w:r w:rsidR="00280918" w:rsidRPr="00D73887">
        <w:rPr>
          <w:rFonts w:ascii="Times New Roman" w:eastAsiaTheme="minorEastAsia" w:hAnsi="Times New Roman" w:cs="Times New Roman"/>
          <w:sz w:val="24"/>
          <w:szCs w:val="24"/>
        </w:rPr>
        <w:t>contribution</w:t>
      </w:r>
      <w:del w:id="260" w:author="José Manuel Aburto" w:date="2018-08-16T15:50:00Z">
        <w:r w:rsidR="00280918" w:rsidRPr="00D73887" w:rsidDel="00E62719">
          <w:rPr>
            <w:rFonts w:ascii="Times New Roman" w:eastAsiaTheme="minorEastAsia" w:hAnsi="Times New Roman" w:cs="Times New Roman"/>
            <w:sz w:val="24"/>
            <w:szCs w:val="24"/>
          </w:rPr>
          <w:delText>s</w:delText>
        </w:r>
      </w:del>
      <w:ins w:id="261" w:author="José Manuel Aburto" w:date="2018-08-16T15:50:00Z">
        <w:r>
          <w:rPr>
            <w:rFonts w:ascii="Times New Roman" w:eastAsiaTheme="minorEastAsia" w:hAnsi="Times New Roman" w:cs="Times New Roman"/>
            <w:sz w:val="24"/>
            <w:szCs w:val="24"/>
          </w:rPr>
          <w:t xml:space="preserve"> of homicides</w:t>
        </w:r>
      </w:ins>
      <w:r w:rsidR="00280918" w:rsidRPr="00D73887">
        <w:rPr>
          <w:rFonts w:ascii="Times New Roman" w:eastAsiaTheme="minorEastAsia" w:hAnsi="Times New Roman" w:cs="Times New Roman"/>
          <w:sz w:val="24"/>
          <w:szCs w:val="24"/>
        </w:rPr>
        <w:t xml:space="preserve"> </w:t>
      </w:r>
      <w:del w:id="262" w:author="José Manuel Aburto" w:date="2018-08-16T15:50:00Z">
        <w:r w:rsidR="0083171D" w:rsidRPr="00D73887" w:rsidDel="00E62719">
          <w:rPr>
            <w:rFonts w:ascii="Times New Roman" w:eastAsiaTheme="minorEastAsia" w:hAnsi="Times New Roman" w:cs="Times New Roman"/>
            <w:sz w:val="24"/>
            <w:szCs w:val="24"/>
          </w:rPr>
          <w:delText xml:space="preserve">by state </w:delText>
        </w:r>
      </w:del>
      <w:r w:rsidR="0083171D" w:rsidRPr="00D73887">
        <w:rPr>
          <w:rFonts w:ascii="Times New Roman" w:eastAsiaTheme="minorEastAsia" w:hAnsi="Times New Roman" w:cs="Times New Roman"/>
          <w:sz w:val="24"/>
          <w:szCs w:val="24"/>
        </w:rPr>
        <w:t>to</w:t>
      </w:r>
      <w:r w:rsidR="00266832" w:rsidRPr="00D73887">
        <w:rPr>
          <w:rFonts w:ascii="Times New Roman" w:eastAsiaTheme="minorEastAsia" w:hAnsi="Times New Roman" w:cs="Times New Roman"/>
          <w:sz w:val="24"/>
          <w:szCs w:val="24"/>
        </w:rPr>
        <w:t xml:space="preserve"> changes in</w:t>
      </w:r>
      <w:r w:rsidR="0083171D" w:rsidRPr="00D73887">
        <w:rPr>
          <w:rFonts w:ascii="Times New Roman" w:eastAsiaTheme="minorEastAsia" w:hAnsi="Times New Roman" w:cs="Times New Roman"/>
          <w:sz w:val="24"/>
          <w:szCs w:val="24"/>
        </w:rPr>
        <w:t xml:space="preserve"> lifespan </w:t>
      </w:r>
      <w:r w:rsidR="003C0E36" w:rsidRPr="00D73887">
        <w:rPr>
          <w:rFonts w:ascii="Times New Roman" w:eastAsiaTheme="minorEastAsia" w:hAnsi="Times New Roman" w:cs="Times New Roman"/>
          <w:sz w:val="24"/>
          <w:szCs w:val="24"/>
        </w:rPr>
        <w:t>inequality</w:t>
      </w:r>
      <w:ins w:id="263" w:author="José Manuel Aburto" w:date="2018-08-16T15:50:00Z">
        <w:r>
          <w:rPr>
            <w:rFonts w:ascii="Times New Roman" w:eastAsiaTheme="minorEastAsia" w:hAnsi="Times New Roman" w:cs="Times New Roman"/>
            <w:sz w:val="24"/>
            <w:szCs w:val="24"/>
          </w:rPr>
          <w:t xml:space="preserve"> between 1995 and 2005 and between 2005 and 2015 by state</w:t>
        </w:r>
      </w:ins>
      <w:del w:id="264" w:author="José Manuel Aburto" w:date="2018-08-16T15:50:00Z">
        <w:r w:rsidR="00D5785B" w:rsidRPr="00D73887" w:rsidDel="00E62719">
          <w:rPr>
            <w:rFonts w:ascii="Times New Roman" w:eastAsiaTheme="minorEastAsia" w:hAnsi="Times New Roman" w:cs="Times New Roman"/>
            <w:sz w:val="24"/>
            <w:szCs w:val="24"/>
          </w:rPr>
          <w:delText xml:space="preserve"> (</w:delText>
        </w:r>
        <w:r w:rsidR="005358D0" w:rsidRPr="00D73887" w:rsidDel="00E62719">
          <w:rPr>
            <w:rFonts w:ascii="Times New Roman" w:eastAsiaTheme="minorEastAsia" w:hAnsi="Times New Roman" w:cs="Times New Roman"/>
            <w:sz w:val="24"/>
            <w:szCs w:val="24"/>
          </w:rPr>
          <w:delText xml:space="preserve">Figure </w:delText>
        </w:r>
      </w:del>
      <w:del w:id="265" w:author="José Manuel Aburto" w:date="2018-08-16T15:20:00Z">
        <w:r w:rsidR="005358D0" w:rsidRPr="00D73887" w:rsidDel="007E269B">
          <w:rPr>
            <w:rFonts w:ascii="Times New Roman" w:eastAsiaTheme="minorEastAsia" w:hAnsi="Times New Roman" w:cs="Times New Roman"/>
            <w:sz w:val="24"/>
            <w:szCs w:val="24"/>
          </w:rPr>
          <w:delText>4</w:delText>
        </w:r>
      </w:del>
      <w:del w:id="266" w:author="José Manuel Aburto" w:date="2018-08-16T15:50:00Z">
        <w:r w:rsidR="00D5785B" w:rsidRPr="00D73887" w:rsidDel="00E62719">
          <w:rPr>
            <w:rFonts w:ascii="Times New Roman" w:eastAsiaTheme="minorEastAsia" w:hAnsi="Times New Roman" w:cs="Times New Roman"/>
            <w:sz w:val="24"/>
            <w:szCs w:val="24"/>
          </w:rPr>
          <w:delText>)</w:delText>
        </w:r>
      </w:del>
      <w:r w:rsidR="00D5785B" w:rsidRPr="00D73887">
        <w:rPr>
          <w:rFonts w:ascii="Times New Roman" w:eastAsiaTheme="minorEastAsia" w:hAnsi="Times New Roman" w:cs="Times New Roman"/>
          <w:sz w:val="24"/>
          <w:szCs w:val="24"/>
        </w:rPr>
        <w:t xml:space="preserve">. </w:t>
      </w:r>
      <w:del w:id="267" w:author="José Manuel Aburto" w:date="2018-08-16T15:52:00Z">
        <w:r w:rsidR="00D5785B" w:rsidRPr="00D73887" w:rsidDel="00E62719">
          <w:rPr>
            <w:rFonts w:ascii="Times New Roman" w:eastAsiaTheme="minorEastAsia" w:hAnsi="Times New Roman" w:cs="Times New Roman"/>
            <w:sz w:val="24"/>
            <w:szCs w:val="24"/>
          </w:rPr>
          <w:delText>We fo</w:delText>
        </w:r>
        <w:r w:rsidR="006D6DB0" w:rsidRPr="00D73887" w:rsidDel="00E62719">
          <w:rPr>
            <w:rFonts w:ascii="Times New Roman" w:eastAsiaTheme="minorEastAsia" w:hAnsi="Times New Roman" w:cs="Times New Roman"/>
            <w:sz w:val="24"/>
            <w:szCs w:val="24"/>
          </w:rPr>
          <w:delText xml:space="preserve">cus on the </w:delText>
        </w:r>
      </w:del>
      <w:del w:id="268" w:author="José Manuel Aburto" w:date="2018-08-16T15:22:00Z">
        <w:r w:rsidR="006D6DB0" w:rsidRPr="00D73887" w:rsidDel="000C3EB9">
          <w:rPr>
            <w:rFonts w:ascii="Times New Roman" w:eastAsiaTheme="minorEastAsia" w:hAnsi="Times New Roman" w:cs="Times New Roman"/>
            <w:sz w:val="24"/>
            <w:szCs w:val="24"/>
          </w:rPr>
          <w:delText>main causes of death, f</w:delText>
        </w:r>
      </w:del>
      <w:ins w:id="269" w:author="José Manuel Aburto" w:date="2018-08-16T15:22:00Z">
        <w:r w:rsidR="000C3EB9">
          <w:rPr>
            <w:rFonts w:ascii="Times New Roman" w:eastAsiaTheme="minorEastAsia" w:hAnsi="Times New Roman" w:cs="Times New Roman"/>
            <w:sz w:val="24"/>
            <w:szCs w:val="24"/>
          </w:rPr>
          <w:t>F</w:t>
        </w:r>
      </w:ins>
      <w:r w:rsidR="007039A4" w:rsidRPr="00D73887">
        <w:rPr>
          <w:rFonts w:ascii="Times New Roman" w:eastAsiaTheme="minorEastAsia" w:hAnsi="Times New Roman" w:cs="Times New Roman"/>
          <w:sz w:val="24"/>
          <w:szCs w:val="24"/>
        </w:rPr>
        <w:t>or contributions from al</w:t>
      </w:r>
      <w:r w:rsidR="00355B18" w:rsidRPr="00D73887">
        <w:rPr>
          <w:rFonts w:ascii="Times New Roman" w:eastAsiaTheme="minorEastAsia" w:hAnsi="Times New Roman" w:cs="Times New Roman"/>
          <w:sz w:val="24"/>
          <w:szCs w:val="24"/>
        </w:rPr>
        <w:t>l cause-of-death categories</w:t>
      </w:r>
      <w:r w:rsidR="00C937CC" w:rsidRPr="00D73887">
        <w:rPr>
          <w:rFonts w:ascii="Times New Roman" w:eastAsiaTheme="minorEastAsia" w:hAnsi="Times New Roman" w:cs="Times New Roman"/>
          <w:sz w:val="24"/>
          <w:szCs w:val="24"/>
        </w:rPr>
        <w:t xml:space="preserve"> and females’ results</w:t>
      </w:r>
      <w:r w:rsidR="00355B18" w:rsidRPr="00D73887">
        <w:rPr>
          <w:rFonts w:ascii="Times New Roman" w:eastAsiaTheme="minorEastAsia" w:hAnsi="Times New Roman" w:cs="Times New Roman"/>
          <w:sz w:val="24"/>
          <w:szCs w:val="24"/>
        </w:rPr>
        <w:t xml:space="preserve"> </w:t>
      </w:r>
      <w:r w:rsidR="007039A4" w:rsidRPr="00D73887">
        <w:rPr>
          <w:rFonts w:ascii="Times New Roman" w:eastAsiaTheme="minorEastAsia" w:hAnsi="Times New Roman" w:cs="Times New Roman"/>
          <w:sz w:val="24"/>
          <w:szCs w:val="24"/>
        </w:rPr>
        <w:t>see Supplementary Material</w:t>
      </w:r>
      <w:r w:rsidR="00C937CC" w:rsidRPr="00D73887">
        <w:rPr>
          <w:rFonts w:ascii="Times New Roman" w:eastAsiaTheme="minorEastAsia" w:hAnsi="Times New Roman" w:cs="Times New Roman"/>
          <w:sz w:val="24"/>
          <w:szCs w:val="24"/>
        </w:rPr>
        <w:t xml:space="preserve"> figures S4-</w:t>
      </w:r>
      <w:del w:id="270" w:author="José Manuel Aburto" w:date="2018-08-16T15:22:00Z">
        <w:r w:rsidR="00C937CC" w:rsidRPr="00D73887" w:rsidDel="000C3EB9">
          <w:rPr>
            <w:rFonts w:ascii="Times New Roman" w:eastAsiaTheme="minorEastAsia" w:hAnsi="Times New Roman" w:cs="Times New Roman"/>
            <w:sz w:val="24"/>
            <w:szCs w:val="24"/>
          </w:rPr>
          <w:delText>S7</w:delText>
        </w:r>
      </w:del>
      <w:ins w:id="271" w:author="José Manuel Aburto" w:date="2018-08-16T15:22:00Z">
        <w:r w:rsidR="000C3EB9" w:rsidRPr="00D73887">
          <w:rPr>
            <w:rFonts w:ascii="Times New Roman" w:eastAsiaTheme="minorEastAsia" w:hAnsi="Times New Roman" w:cs="Times New Roman"/>
            <w:sz w:val="24"/>
            <w:szCs w:val="24"/>
          </w:rPr>
          <w:t>S</w:t>
        </w:r>
        <w:r w:rsidR="000C3EB9">
          <w:rPr>
            <w:rFonts w:ascii="Times New Roman" w:eastAsiaTheme="minorEastAsia" w:hAnsi="Times New Roman" w:cs="Times New Roman"/>
            <w:sz w:val="24"/>
            <w:szCs w:val="24"/>
          </w:rPr>
          <w:t>5</w:t>
        </w:r>
      </w:ins>
      <w:r w:rsidR="00C937CC" w:rsidRPr="00D73887">
        <w:rPr>
          <w:rFonts w:ascii="Times New Roman" w:eastAsiaTheme="minorEastAsia" w:hAnsi="Times New Roman" w:cs="Times New Roman"/>
          <w:sz w:val="24"/>
          <w:szCs w:val="24"/>
        </w:rPr>
        <w:t>.</w:t>
      </w:r>
      <w:r w:rsidR="008A20E2" w:rsidRPr="00D73887">
        <w:rPr>
          <w:rFonts w:ascii="Times New Roman" w:eastAsiaTheme="minorEastAsia" w:hAnsi="Times New Roman" w:cs="Times New Roman"/>
          <w:sz w:val="24"/>
          <w:szCs w:val="24"/>
        </w:rPr>
        <w:t xml:space="preserve"> </w:t>
      </w:r>
    </w:p>
    <w:p w14:paraId="03FCAE88" w14:textId="6CD111BE" w:rsidR="00FC6AAC" w:rsidRPr="00D73887" w:rsidRDefault="00F62DFF" w:rsidP="00617F06">
      <w:pPr>
        <w:spacing w:line="480" w:lineRule="auto"/>
        <w:ind w:firstLine="720"/>
        <w:jc w:val="both"/>
        <w:rPr>
          <w:rFonts w:ascii="Times New Roman" w:eastAsiaTheme="minorEastAsia" w:hAnsi="Times New Roman" w:cs="Times New Roman"/>
          <w:sz w:val="24"/>
          <w:szCs w:val="24"/>
        </w:rPr>
      </w:pPr>
      <w:del w:id="272" w:author="José Manuel Aburto" w:date="2018-08-16T15:54:00Z">
        <w:r w:rsidRPr="00D73887" w:rsidDel="00E62719">
          <w:rPr>
            <w:rFonts w:ascii="Times New Roman" w:eastAsiaTheme="minorEastAsia" w:hAnsi="Times New Roman" w:cs="Times New Roman"/>
            <w:sz w:val="24"/>
            <w:szCs w:val="24"/>
          </w:rPr>
          <w:delText>E</w:delText>
        </w:r>
        <w:r w:rsidR="00E96D4C" w:rsidRPr="00D73887" w:rsidDel="00E62719">
          <w:rPr>
            <w:rFonts w:ascii="Times New Roman" w:eastAsiaTheme="minorEastAsia" w:hAnsi="Times New Roman" w:cs="Times New Roman"/>
            <w:sz w:val="24"/>
            <w:szCs w:val="24"/>
          </w:rPr>
          <w:delText xml:space="preserve">xcept for </w:delText>
        </w:r>
        <w:r w:rsidR="0084096B" w:rsidRPr="00D73887" w:rsidDel="00E62719">
          <w:rPr>
            <w:rFonts w:ascii="Times New Roman" w:eastAsiaTheme="minorEastAsia" w:hAnsi="Times New Roman" w:cs="Times New Roman"/>
            <w:sz w:val="24"/>
            <w:szCs w:val="24"/>
          </w:rPr>
          <w:delText>one state in the North (Baja California Sur) and one in the central part (</w:delText>
        </w:r>
        <w:r w:rsidR="00E96D4C" w:rsidRPr="00D73887" w:rsidDel="00E62719">
          <w:rPr>
            <w:rFonts w:ascii="Times New Roman" w:eastAsiaTheme="minorEastAsia" w:hAnsi="Times New Roman" w:cs="Times New Roman"/>
            <w:sz w:val="24"/>
            <w:szCs w:val="24"/>
          </w:rPr>
          <w:delText>Tlaxcala</w:delText>
        </w:r>
        <w:r w:rsidR="0084096B" w:rsidRPr="00D73887" w:rsidDel="00E62719">
          <w:rPr>
            <w:rFonts w:ascii="Times New Roman" w:eastAsiaTheme="minorEastAsia" w:hAnsi="Times New Roman" w:cs="Times New Roman"/>
            <w:sz w:val="24"/>
            <w:szCs w:val="24"/>
          </w:rPr>
          <w:delText>)</w:delText>
        </w:r>
        <w:r w:rsidR="00E96D4C" w:rsidRPr="00D73887" w:rsidDel="00E62719">
          <w:rPr>
            <w:rFonts w:ascii="Times New Roman" w:eastAsiaTheme="minorEastAsia" w:hAnsi="Times New Roman" w:cs="Times New Roman"/>
            <w:sz w:val="24"/>
            <w:szCs w:val="24"/>
          </w:rPr>
          <w:delText>, e</w:delText>
        </w:r>
      </w:del>
      <w:ins w:id="273" w:author="José Manuel Aburto" w:date="2018-08-16T15:54:00Z">
        <w:r w:rsidR="00E62719">
          <w:rPr>
            <w:rFonts w:ascii="Times New Roman" w:eastAsiaTheme="minorEastAsia" w:hAnsi="Times New Roman" w:cs="Times New Roman"/>
            <w:sz w:val="24"/>
            <w:szCs w:val="24"/>
          </w:rPr>
          <w:t>E</w:t>
        </w:r>
      </w:ins>
      <w:r w:rsidR="00143AA0" w:rsidRPr="00D73887">
        <w:rPr>
          <w:rFonts w:ascii="Times New Roman" w:eastAsiaTheme="minorEastAsia" w:hAnsi="Times New Roman" w:cs="Times New Roman"/>
          <w:sz w:val="24"/>
          <w:szCs w:val="24"/>
        </w:rPr>
        <w:t xml:space="preserve">very state decreased lifespan </w:t>
      </w:r>
      <w:r w:rsidR="0084096B" w:rsidRPr="00D73887">
        <w:rPr>
          <w:rFonts w:ascii="Times New Roman" w:eastAsiaTheme="minorEastAsia" w:hAnsi="Times New Roman" w:cs="Times New Roman"/>
          <w:sz w:val="24"/>
          <w:szCs w:val="24"/>
        </w:rPr>
        <w:t>inequality</w:t>
      </w:r>
      <w:r w:rsidR="00143AA0" w:rsidRPr="00D73887">
        <w:rPr>
          <w:rFonts w:ascii="Times New Roman" w:eastAsiaTheme="minorEastAsia" w:hAnsi="Times New Roman" w:cs="Times New Roman"/>
          <w:sz w:val="24"/>
          <w:szCs w:val="24"/>
        </w:rPr>
        <w:t xml:space="preserve"> due to</w:t>
      </w:r>
      <w:ins w:id="274" w:author="José Manuel Aburto" w:date="2018-08-16T15:54:00Z">
        <w:r w:rsidR="00E62719">
          <w:rPr>
            <w:rFonts w:ascii="Times New Roman" w:eastAsiaTheme="minorEastAsia" w:hAnsi="Times New Roman" w:cs="Times New Roman"/>
            <w:sz w:val="24"/>
            <w:szCs w:val="24"/>
          </w:rPr>
          <w:t xml:space="preserve"> reduction</w:t>
        </w:r>
      </w:ins>
      <w:ins w:id="275" w:author="José Manuel Aburto" w:date="2018-08-16T15:55:00Z">
        <w:r w:rsidR="00E62719">
          <w:rPr>
            <w:rFonts w:ascii="Times New Roman" w:eastAsiaTheme="minorEastAsia" w:hAnsi="Times New Roman" w:cs="Times New Roman"/>
            <w:sz w:val="24"/>
            <w:szCs w:val="24"/>
          </w:rPr>
          <w:t>s</w:t>
        </w:r>
      </w:ins>
      <w:ins w:id="276" w:author="José Manuel Aburto" w:date="2018-08-16T15:54:00Z">
        <w:r w:rsidR="00E62719">
          <w:rPr>
            <w:rFonts w:ascii="Times New Roman" w:eastAsiaTheme="minorEastAsia" w:hAnsi="Times New Roman" w:cs="Times New Roman"/>
            <w:sz w:val="24"/>
            <w:szCs w:val="24"/>
          </w:rPr>
          <w:t xml:space="preserve"> in homicide mortali</w:t>
        </w:r>
      </w:ins>
      <w:ins w:id="277" w:author="José Manuel Aburto" w:date="2018-08-16T15:55:00Z">
        <w:r w:rsidR="00E62719">
          <w:rPr>
            <w:rFonts w:ascii="Times New Roman" w:eastAsiaTheme="minorEastAsia" w:hAnsi="Times New Roman" w:cs="Times New Roman"/>
            <w:sz w:val="24"/>
            <w:szCs w:val="24"/>
          </w:rPr>
          <w:t>t</w:t>
        </w:r>
      </w:ins>
      <w:ins w:id="278" w:author="José Manuel Aburto" w:date="2018-08-16T15:54:00Z">
        <w:r w:rsidR="00E62719">
          <w:rPr>
            <w:rFonts w:ascii="Times New Roman" w:eastAsiaTheme="minorEastAsia" w:hAnsi="Times New Roman" w:cs="Times New Roman"/>
            <w:sz w:val="24"/>
            <w:szCs w:val="24"/>
          </w:rPr>
          <w:t>y</w:t>
        </w:r>
      </w:ins>
      <w:ins w:id="279" w:author="José Manuel Aburto" w:date="2018-08-16T15:55:00Z">
        <w:r w:rsidR="00E62719">
          <w:rPr>
            <w:rFonts w:ascii="Times New Roman" w:eastAsiaTheme="minorEastAsia" w:hAnsi="Times New Roman" w:cs="Times New Roman"/>
            <w:sz w:val="24"/>
            <w:szCs w:val="24"/>
          </w:rPr>
          <w:t xml:space="preserve"> </w:t>
        </w:r>
      </w:ins>
      <w:del w:id="280" w:author="José Manuel Aburto" w:date="2018-08-16T15:55:00Z">
        <w:r w:rsidR="00143AA0" w:rsidRPr="00D73887" w:rsidDel="00E62719">
          <w:rPr>
            <w:rFonts w:ascii="Times New Roman" w:eastAsiaTheme="minorEastAsia" w:hAnsi="Times New Roman" w:cs="Times New Roman"/>
            <w:sz w:val="24"/>
            <w:szCs w:val="24"/>
          </w:rPr>
          <w:delText xml:space="preserve"> </w:delText>
        </w:r>
        <w:r w:rsidR="0084096B" w:rsidRPr="00D73887" w:rsidDel="00E62719">
          <w:rPr>
            <w:rFonts w:ascii="Times New Roman" w:eastAsiaTheme="minorEastAsia" w:hAnsi="Times New Roman" w:cs="Times New Roman"/>
            <w:sz w:val="24"/>
            <w:szCs w:val="24"/>
          </w:rPr>
          <w:delText xml:space="preserve">improvements in </w:delText>
        </w:r>
        <w:r w:rsidR="00143AA0" w:rsidRPr="00D73887" w:rsidDel="00E62719">
          <w:rPr>
            <w:rFonts w:ascii="Times New Roman" w:eastAsiaTheme="minorEastAsia" w:hAnsi="Times New Roman" w:cs="Times New Roman"/>
            <w:sz w:val="24"/>
            <w:szCs w:val="24"/>
          </w:rPr>
          <w:delText>medically amenable causes of death and homicides</w:delText>
        </w:r>
      </w:del>
      <w:r w:rsidR="00143AA0" w:rsidRPr="00D73887">
        <w:rPr>
          <w:rFonts w:ascii="Times New Roman" w:eastAsiaTheme="minorEastAsia" w:hAnsi="Times New Roman" w:cs="Times New Roman"/>
          <w:sz w:val="24"/>
          <w:szCs w:val="24"/>
        </w:rPr>
        <w:t xml:space="preserve"> between 1995 and 2005.</w:t>
      </w:r>
      <w:ins w:id="281" w:author="José Manuel Aburto" w:date="2018-08-16T15:55:00Z">
        <w:r w:rsidR="00E62719">
          <w:rPr>
            <w:rFonts w:ascii="Times New Roman" w:eastAsiaTheme="minorEastAsia" w:hAnsi="Times New Roman" w:cs="Times New Roman"/>
            <w:sz w:val="24"/>
            <w:szCs w:val="24"/>
          </w:rPr>
          <w:t xml:space="preserve"> In the same period, </w:t>
        </w:r>
      </w:ins>
      <w:del w:id="282" w:author="José Manuel Aburto" w:date="2018-08-16T15:58:00Z">
        <w:r w:rsidR="00143AA0" w:rsidRPr="00D73887" w:rsidDel="00661E53">
          <w:rPr>
            <w:rFonts w:ascii="Times New Roman" w:eastAsiaTheme="minorEastAsia" w:hAnsi="Times New Roman" w:cs="Times New Roman"/>
            <w:sz w:val="24"/>
            <w:szCs w:val="24"/>
          </w:rPr>
          <w:delText xml:space="preserve"> </w:delText>
        </w:r>
      </w:del>
      <w:ins w:id="283" w:author="José Manuel Aburto" w:date="2018-08-16T15:56:00Z">
        <w:r w:rsidR="00E62719">
          <w:rPr>
            <w:rFonts w:ascii="Times New Roman" w:eastAsiaTheme="minorEastAsia" w:hAnsi="Times New Roman" w:cs="Times New Roman"/>
            <w:sz w:val="24"/>
            <w:szCs w:val="24"/>
          </w:rPr>
          <w:t>all but two states</w:t>
        </w:r>
      </w:ins>
      <w:ins w:id="284" w:author="José Manuel Aburto" w:date="2018-08-16T15:58:00Z">
        <w:r w:rsidR="00661E53">
          <w:rPr>
            <w:rFonts w:ascii="Times New Roman" w:eastAsiaTheme="minorEastAsia" w:hAnsi="Times New Roman" w:cs="Times New Roman"/>
            <w:sz w:val="24"/>
            <w:szCs w:val="24"/>
          </w:rPr>
          <w:t xml:space="preserve"> for males</w:t>
        </w:r>
      </w:ins>
      <w:ins w:id="285" w:author="José Manuel Aburto" w:date="2018-08-16T15:56:00Z">
        <w:r w:rsidR="00E62719">
          <w:rPr>
            <w:rFonts w:ascii="Times New Roman" w:eastAsiaTheme="minorEastAsia" w:hAnsi="Times New Roman" w:cs="Times New Roman"/>
            <w:sz w:val="24"/>
            <w:szCs w:val="24"/>
          </w:rPr>
          <w:t>, Baja California Sur in the Nort</w:t>
        </w:r>
      </w:ins>
      <w:ins w:id="286" w:author="José Manuel Aburto" w:date="2018-08-16T15:57:00Z">
        <w:r w:rsidR="00E62719">
          <w:rPr>
            <w:rFonts w:ascii="Times New Roman" w:eastAsiaTheme="minorEastAsia" w:hAnsi="Times New Roman" w:cs="Times New Roman"/>
            <w:sz w:val="24"/>
            <w:szCs w:val="24"/>
          </w:rPr>
          <w:t>h and Tlaxcala in the central region decreased lifespan variation attributed to improvements in medically amenable conditions (SM figure</w:t>
        </w:r>
      </w:ins>
      <w:ins w:id="287" w:author="José Manuel Aburto" w:date="2018-08-16T15:58:00Z">
        <w:r w:rsidR="00661E53">
          <w:rPr>
            <w:rFonts w:ascii="Times New Roman" w:eastAsiaTheme="minorEastAsia" w:hAnsi="Times New Roman" w:cs="Times New Roman"/>
            <w:sz w:val="24"/>
            <w:szCs w:val="24"/>
          </w:rPr>
          <w:t>s</w:t>
        </w:r>
      </w:ins>
      <w:ins w:id="288" w:author="José Manuel Aburto" w:date="2018-08-16T15:57:00Z">
        <w:r w:rsidR="00E62719">
          <w:rPr>
            <w:rFonts w:ascii="Times New Roman" w:eastAsiaTheme="minorEastAsia" w:hAnsi="Times New Roman" w:cs="Times New Roman"/>
            <w:sz w:val="24"/>
            <w:szCs w:val="24"/>
          </w:rPr>
          <w:t xml:space="preserve"> 4</w:t>
        </w:r>
      </w:ins>
      <w:ins w:id="289" w:author="José Manuel Aburto" w:date="2018-08-16T15:58:00Z">
        <w:r w:rsidR="00661E53">
          <w:rPr>
            <w:rFonts w:ascii="Times New Roman" w:eastAsiaTheme="minorEastAsia" w:hAnsi="Times New Roman" w:cs="Times New Roman"/>
            <w:sz w:val="24"/>
            <w:szCs w:val="24"/>
          </w:rPr>
          <w:t xml:space="preserve"> and 5</w:t>
        </w:r>
      </w:ins>
      <w:ins w:id="290" w:author="José Manuel Aburto" w:date="2018-08-16T15:57:00Z">
        <w:r w:rsidR="00E62719">
          <w:rPr>
            <w:rFonts w:ascii="Times New Roman" w:eastAsiaTheme="minorEastAsia" w:hAnsi="Times New Roman" w:cs="Times New Roman"/>
            <w:sz w:val="24"/>
            <w:szCs w:val="24"/>
          </w:rPr>
          <w:t xml:space="preserve">). </w:t>
        </w:r>
      </w:ins>
      <w:r w:rsidR="00792408" w:rsidRPr="00D73887">
        <w:rPr>
          <w:rFonts w:ascii="Times New Roman" w:eastAsiaTheme="minorEastAsia" w:hAnsi="Times New Roman" w:cs="Times New Roman"/>
          <w:sz w:val="24"/>
          <w:szCs w:val="24"/>
        </w:rPr>
        <w:t>As we hypothesized, t</w:t>
      </w:r>
      <w:r w:rsidR="00143AA0" w:rsidRPr="00D73887">
        <w:rPr>
          <w:rFonts w:ascii="Times New Roman" w:eastAsiaTheme="minorEastAsia" w:hAnsi="Times New Roman" w:cs="Times New Roman"/>
          <w:sz w:val="24"/>
          <w:szCs w:val="24"/>
        </w:rPr>
        <w:t>he states showing the larger reduction</w:t>
      </w:r>
      <w:r w:rsidR="00911DE4" w:rsidRPr="00D73887">
        <w:rPr>
          <w:rFonts w:ascii="Times New Roman" w:eastAsiaTheme="minorEastAsia" w:hAnsi="Times New Roman" w:cs="Times New Roman"/>
          <w:sz w:val="24"/>
          <w:szCs w:val="24"/>
        </w:rPr>
        <w:t>s</w:t>
      </w:r>
      <w:r w:rsidR="00143AA0"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were</w:t>
      </w:r>
      <w:r w:rsidR="00143AA0" w:rsidRPr="00D73887">
        <w:rPr>
          <w:rFonts w:ascii="Times New Roman" w:eastAsiaTheme="minorEastAsia" w:hAnsi="Times New Roman" w:cs="Times New Roman"/>
          <w:sz w:val="24"/>
          <w:szCs w:val="24"/>
        </w:rPr>
        <w:t xml:space="preserve"> mostly concentrated in the southern region of Mexico </w:t>
      </w:r>
      <w:r w:rsidR="00792408" w:rsidRPr="00D73887">
        <w:rPr>
          <w:rFonts w:ascii="Times New Roman" w:eastAsiaTheme="minorEastAsia" w:hAnsi="Times New Roman" w:cs="Times New Roman"/>
          <w:sz w:val="24"/>
          <w:szCs w:val="24"/>
        </w:rPr>
        <w:t xml:space="preserve">(e.g., </w:t>
      </w:r>
      <w:r w:rsidR="00143AA0" w:rsidRPr="00D73887">
        <w:rPr>
          <w:rFonts w:ascii="Times New Roman" w:eastAsiaTheme="minorEastAsia" w:hAnsi="Times New Roman" w:cs="Times New Roman"/>
          <w:sz w:val="24"/>
          <w:szCs w:val="24"/>
        </w:rPr>
        <w:t>Chiapas, Oaxaca, Puebla, Guerrero and Morelos</w:t>
      </w:r>
      <w:r w:rsidR="00792408" w:rsidRPr="00D73887">
        <w:rPr>
          <w:rFonts w:ascii="Times New Roman" w:eastAsiaTheme="minorEastAsia" w:hAnsi="Times New Roman" w:cs="Times New Roman"/>
          <w:sz w:val="24"/>
          <w:szCs w:val="24"/>
        </w:rPr>
        <w:t>)</w:t>
      </w:r>
      <w:r w:rsidR="00143AA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A decade later (</w:t>
      </w:r>
      <w:r w:rsidR="00911DE4" w:rsidRPr="00D73887">
        <w:rPr>
          <w:rFonts w:ascii="Times New Roman" w:eastAsiaTheme="minorEastAsia" w:hAnsi="Times New Roman" w:cs="Times New Roman"/>
          <w:sz w:val="24"/>
          <w:szCs w:val="24"/>
        </w:rPr>
        <w:t>2005</w:t>
      </w:r>
      <w:r w:rsidR="000257E4"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2015</w:t>
      </w:r>
      <w:r w:rsidR="000257E4" w:rsidRPr="00D73887">
        <w:rPr>
          <w:rFonts w:ascii="Times New Roman" w:eastAsiaTheme="minorEastAsia" w:hAnsi="Times New Roman" w:cs="Times New Roman"/>
          <w:sz w:val="24"/>
          <w:szCs w:val="24"/>
        </w:rPr>
        <w:t xml:space="preserve">), however, there is more heterogeneity on the contribution of causes of death to </w:t>
      </w:r>
      <w:r w:rsidR="00BD1E4A" w:rsidRPr="00D73887">
        <w:rPr>
          <w:rFonts w:ascii="Times New Roman" w:eastAsiaTheme="minorEastAsia" w:hAnsi="Times New Roman" w:cs="Times New Roman"/>
          <w:sz w:val="24"/>
          <w:szCs w:val="24"/>
        </w:rPr>
        <w:t xml:space="preserve">lifespan </w:t>
      </w:r>
      <w:r w:rsidR="000257E4" w:rsidRPr="00D73887">
        <w:rPr>
          <w:rFonts w:ascii="Times New Roman" w:eastAsiaTheme="minorEastAsia" w:hAnsi="Times New Roman" w:cs="Times New Roman"/>
          <w:sz w:val="24"/>
          <w:szCs w:val="24"/>
        </w:rPr>
        <w:t>inequality. For example</w:t>
      </w:r>
      <w:r w:rsidR="00911DE4" w:rsidRPr="00D73887">
        <w:rPr>
          <w:rFonts w:ascii="Times New Roman" w:eastAsiaTheme="minorEastAsia" w:hAnsi="Times New Roman" w:cs="Times New Roman"/>
          <w:sz w:val="24"/>
          <w:szCs w:val="24"/>
        </w:rPr>
        <w:t xml:space="preserve"> conditions amenable to medical service contributed to reductions in lifespan</w:t>
      </w:r>
      <w:r w:rsidR="000257E4" w:rsidRPr="00D73887">
        <w:rPr>
          <w:rFonts w:ascii="Times New Roman" w:eastAsiaTheme="minorEastAsia" w:hAnsi="Times New Roman" w:cs="Times New Roman"/>
          <w:sz w:val="24"/>
          <w:szCs w:val="24"/>
        </w:rPr>
        <w:t xml:space="preserve"> </w:t>
      </w:r>
      <w:r w:rsidR="00177FB0" w:rsidRPr="00D73887">
        <w:rPr>
          <w:rFonts w:ascii="Times New Roman" w:eastAsiaTheme="minorEastAsia" w:hAnsi="Times New Roman" w:cs="Times New Roman"/>
          <w:sz w:val="24"/>
          <w:szCs w:val="24"/>
        </w:rPr>
        <w:t>inequality in</w:t>
      </w:r>
      <w:r w:rsidR="00911DE4" w:rsidRPr="00D73887">
        <w:rPr>
          <w:rFonts w:ascii="Times New Roman" w:eastAsiaTheme="minorEastAsia" w:hAnsi="Times New Roman" w:cs="Times New Roman"/>
          <w:sz w:val="24"/>
          <w:szCs w:val="24"/>
        </w:rPr>
        <w:t xml:space="preserve"> </w:t>
      </w:r>
      <w:del w:id="291" w:author="José Manuel Aburto" w:date="2018-08-16T16:03:00Z">
        <w:r w:rsidR="00911DE4" w:rsidRPr="00D73887" w:rsidDel="00BC1F3F">
          <w:rPr>
            <w:rFonts w:ascii="Times New Roman" w:eastAsiaTheme="minorEastAsia" w:hAnsi="Times New Roman" w:cs="Times New Roman"/>
            <w:sz w:val="24"/>
            <w:szCs w:val="24"/>
          </w:rPr>
          <w:delText xml:space="preserve">most </w:delText>
        </w:r>
      </w:del>
      <w:ins w:id="292" w:author="José Manuel Aburto" w:date="2018-08-16T16:03:00Z">
        <w:r w:rsidR="00BC1F3F">
          <w:rPr>
            <w:rFonts w:ascii="Times New Roman" w:eastAsiaTheme="minorEastAsia" w:hAnsi="Times New Roman" w:cs="Times New Roman"/>
            <w:sz w:val="24"/>
            <w:szCs w:val="24"/>
          </w:rPr>
          <w:t>some</w:t>
        </w:r>
        <w:r w:rsidR="00BC1F3F" w:rsidRPr="00D73887">
          <w:rPr>
            <w:rFonts w:ascii="Times New Roman" w:eastAsiaTheme="minorEastAsia" w:hAnsi="Times New Roman" w:cs="Times New Roman"/>
            <w:sz w:val="24"/>
            <w:szCs w:val="24"/>
          </w:rPr>
          <w:t xml:space="preserve"> </w:t>
        </w:r>
      </w:ins>
      <w:r w:rsidR="00911DE4" w:rsidRPr="00D73887">
        <w:rPr>
          <w:rFonts w:ascii="Times New Roman" w:eastAsiaTheme="minorEastAsia" w:hAnsi="Times New Roman" w:cs="Times New Roman"/>
          <w:sz w:val="24"/>
          <w:szCs w:val="24"/>
        </w:rPr>
        <w:t>states</w:t>
      </w:r>
      <w:ins w:id="293" w:author="José Manuel Aburto" w:date="2018-08-16T16:04:00Z">
        <w:r w:rsidR="00BC1F3F">
          <w:rPr>
            <w:rFonts w:ascii="Times New Roman" w:eastAsiaTheme="minorEastAsia" w:hAnsi="Times New Roman" w:cs="Times New Roman"/>
            <w:sz w:val="24"/>
            <w:szCs w:val="24"/>
          </w:rPr>
          <w:t xml:space="preserve"> but small increases in nine states for males </w:t>
        </w:r>
      </w:ins>
      <w:ins w:id="294" w:author="José Manuel Aburto" w:date="2018-08-16T16:06:00Z">
        <w:r w:rsidR="00BC1F3F">
          <w:rPr>
            <w:rFonts w:ascii="Times New Roman" w:eastAsiaTheme="minorEastAsia" w:hAnsi="Times New Roman" w:cs="Times New Roman"/>
            <w:sz w:val="24"/>
            <w:szCs w:val="24"/>
          </w:rPr>
          <w:t>distributed across the country</w:t>
        </w:r>
      </w:ins>
      <w:r w:rsidR="00177FB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while</w:t>
      </w:r>
      <w:ins w:id="295" w:author="José Manuel Aburto" w:date="2018-08-16T16:10:00Z">
        <w:r w:rsidR="00617F06">
          <w:rPr>
            <w:rFonts w:ascii="Times New Roman" w:eastAsiaTheme="minorEastAsia" w:hAnsi="Times New Roman" w:cs="Times New Roman"/>
            <w:sz w:val="24"/>
            <w:szCs w:val="24"/>
          </w:rPr>
          <w:t xml:space="preserve"> cirrhosis decreased variation of lifespans in the central and northern region</w:t>
        </w:r>
      </w:ins>
      <w:ins w:id="296" w:author="José Manuel Aburto" w:date="2018-08-16T16:49:00Z">
        <w:r w:rsidR="00FA4188">
          <w:rPr>
            <w:rFonts w:ascii="Times New Roman" w:eastAsiaTheme="minorEastAsia" w:hAnsi="Times New Roman" w:cs="Times New Roman"/>
            <w:sz w:val="24"/>
            <w:szCs w:val="24"/>
          </w:rPr>
          <w:t>s</w:t>
        </w:r>
      </w:ins>
      <w:ins w:id="297" w:author="José Manuel Aburto" w:date="2018-08-16T16:10:00Z">
        <w:r w:rsidR="00617F06">
          <w:rPr>
            <w:rFonts w:ascii="Times New Roman" w:eastAsiaTheme="minorEastAsia" w:hAnsi="Times New Roman" w:cs="Times New Roman"/>
            <w:sz w:val="24"/>
            <w:szCs w:val="24"/>
          </w:rPr>
          <w:t>.</w:t>
        </w:r>
      </w:ins>
      <w:r w:rsidR="000257E4" w:rsidRPr="00D73887">
        <w:rPr>
          <w:rFonts w:ascii="Times New Roman" w:eastAsiaTheme="minorEastAsia" w:hAnsi="Times New Roman" w:cs="Times New Roman"/>
          <w:sz w:val="24"/>
          <w:szCs w:val="24"/>
        </w:rPr>
        <w:t xml:space="preserve"> </w:t>
      </w:r>
      <w:ins w:id="298" w:author="José Manuel Aburto" w:date="2018-08-16T16:11:00Z">
        <w:r w:rsidR="00617F06">
          <w:rPr>
            <w:rFonts w:ascii="Times New Roman" w:eastAsiaTheme="minorEastAsia" w:hAnsi="Times New Roman" w:cs="Times New Roman"/>
            <w:sz w:val="24"/>
            <w:szCs w:val="24"/>
          </w:rPr>
          <w:t>H</w:t>
        </w:r>
      </w:ins>
      <w:del w:id="299" w:author="José Manuel Aburto" w:date="2018-08-16T16:11:00Z">
        <w:r w:rsidR="000257E4" w:rsidRPr="00D73887" w:rsidDel="00617F06">
          <w:rPr>
            <w:rFonts w:ascii="Times New Roman" w:eastAsiaTheme="minorEastAsia" w:hAnsi="Times New Roman" w:cs="Times New Roman"/>
            <w:sz w:val="24"/>
            <w:szCs w:val="24"/>
          </w:rPr>
          <w:delText>h</w:delText>
        </w:r>
      </w:del>
      <w:r w:rsidR="00911DE4" w:rsidRPr="00D73887">
        <w:rPr>
          <w:rFonts w:ascii="Times New Roman" w:eastAsiaTheme="minorEastAsia" w:hAnsi="Times New Roman" w:cs="Times New Roman"/>
          <w:sz w:val="24"/>
          <w:szCs w:val="24"/>
        </w:rPr>
        <w:t xml:space="preserve">omicides increased </w:t>
      </w:r>
      <w:r w:rsidRPr="00D73887">
        <w:rPr>
          <w:rFonts w:ascii="Times New Roman" w:eastAsiaTheme="minorEastAsia" w:hAnsi="Times New Roman" w:cs="Times New Roman"/>
          <w:sz w:val="24"/>
          <w:szCs w:val="24"/>
        </w:rPr>
        <w:t>variation of lifespans</w:t>
      </w:r>
      <w:r w:rsidR="00911DE4" w:rsidRPr="00D73887">
        <w:rPr>
          <w:rFonts w:ascii="Times New Roman" w:eastAsiaTheme="minorEastAsia" w:hAnsi="Times New Roman" w:cs="Times New Roman"/>
          <w:sz w:val="24"/>
          <w:szCs w:val="24"/>
        </w:rPr>
        <w:t xml:space="preserve">. </w:t>
      </w:r>
      <w:r w:rsidR="00021994" w:rsidRPr="00D73887">
        <w:rPr>
          <w:rFonts w:ascii="Times New Roman" w:eastAsiaTheme="minorEastAsia" w:hAnsi="Times New Roman" w:cs="Times New Roman"/>
          <w:sz w:val="24"/>
          <w:szCs w:val="24"/>
        </w:rPr>
        <w:t>Although t</w:t>
      </w:r>
      <w:r w:rsidR="00A132A7" w:rsidRPr="00D73887">
        <w:rPr>
          <w:rFonts w:ascii="Times New Roman" w:eastAsiaTheme="minorEastAsia" w:hAnsi="Times New Roman" w:cs="Times New Roman"/>
          <w:sz w:val="24"/>
          <w:szCs w:val="24"/>
        </w:rPr>
        <w:t xml:space="preserve">he increase in homicides </w:t>
      </w:r>
      <w:r w:rsidR="0090130E" w:rsidRPr="00D73887">
        <w:rPr>
          <w:rFonts w:ascii="Times New Roman" w:eastAsiaTheme="minorEastAsia" w:hAnsi="Times New Roman" w:cs="Times New Roman"/>
          <w:sz w:val="24"/>
          <w:szCs w:val="24"/>
        </w:rPr>
        <w:t>affected life</w:t>
      </w:r>
      <w:r w:rsidR="00021994" w:rsidRPr="00D73887">
        <w:rPr>
          <w:rFonts w:ascii="Times New Roman" w:eastAsiaTheme="minorEastAsia" w:hAnsi="Times New Roman" w:cs="Times New Roman"/>
          <w:sz w:val="24"/>
          <w:szCs w:val="24"/>
        </w:rPr>
        <w:t xml:space="preserve">span inequality in all states after 2005, one state in the South was affected </w:t>
      </w:r>
      <w:r w:rsidR="00021994" w:rsidRPr="00D73887">
        <w:rPr>
          <w:rFonts w:ascii="Times New Roman" w:eastAsiaTheme="minorEastAsia" w:hAnsi="Times New Roman" w:cs="Times New Roman"/>
          <w:sz w:val="24"/>
          <w:szCs w:val="24"/>
        </w:rPr>
        <w:lastRenderedPageBreak/>
        <w:t>th</w:t>
      </w:r>
      <w:r w:rsidR="00845D5F">
        <w:rPr>
          <w:rFonts w:ascii="Times New Roman" w:eastAsiaTheme="minorEastAsia" w:hAnsi="Times New Roman" w:cs="Times New Roman"/>
          <w:sz w:val="24"/>
          <w:szCs w:val="24"/>
        </w:rPr>
        <w:t>e most (about 1 year increase</w:t>
      </w:r>
      <w:r w:rsidR="00021994" w:rsidRPr="00D73887">
        <w:rPr>
          <w:rFonts w:ascii="Times New Roman" w:eastAsiaTheme="minorEastAsia" w:hAnsi="Times New Roman" w:cs="Times New Roman"/>
          <w:sz w:val="24"/>
          <w:szCs w:val="24"/>
        </w:rPr>
        <w:t xml:space="preserve"> </w:t>
      </w:r>
      <w:r w:rsidR="00EB4A86" w:rsidRPr="00D73887">
        <w:rPr>
          <w:rFonts w:ascii="Times New Roman" w:eastAsiaTheme="minorEastAsia" w:hAnsi="Times New Roman" w:cs="Times New Roman"/>
          <w:sz w:val="24"/>
          <w:szCs w:val="24"/>
        </w:rPr>
        <w:t xml:space="preserve">for males and </w:t>
      </w:r>
      <w:r w:rsidR="00DE171B" w:rsidRPr="00D73887">
        <w:rPr>
          <w:rFonts w:ascii="Times New Roman" w:eastAsiaTheme="minorEastAsia" w:hAnsi="Times New Roman" w:cs="Times New Roman"/>
          <w:sz w:val="24"/>
          <w:szCs w:val="24"/>
        </w:rPr>
        <w:t xml:space="preserve">about two months </w:t>
      </w:r>
      <w:r w:rsidR="00EB4A86" w:rsidRPr="00D73887">
        <w:rPr>
          <w:rFonts w:ascii="Times New Roman" w:eastAsiaTheme="minorEastAsia" w:hAnsi="Times New Roman" w:cs="Times New Roman"/>
          <w:sz w:val="24"/>
          <w:szCs w:val="24"/>
        </w:rPr>
        <w:t xml:space="preserve">for females </w:t>
      </w:r>
      <w:r w:rsidR="00021994" w:rsidRPr="00D73887">
        <w:rPr>
          <w:rFonts w:ascii="Times New Roman" w:eastAsiaTheme="minorEastAsia" w:hAnsi="Times New Roman" w:cs="Times New Roman"/>
          <w:sz w:val="24"/>
          <w:szCs w:val="24"/>
        </w:rPr>
        <w:t xml:space="preserve">in </w:t>
      </w:r>
      <w:r w:rsidR="00911DE4" w:rsidRPr="00D73887">
        <w:rPr>
          <w:rFonts w:ascii="Times New Roman" w:eastAsiaTheme="minorEastAsia" w:hAnsi="Times New Roman" w:cs="Times New Roman"/>
          <w:sz w:val="24"/>
          <w:szCs w:val="24"/>
        </w:rPr>
        <w:t>Guerre</w:t>
      </w:r>
      <w:r w:rsidR="00E96D4C" w:rsidRPr="00D73887">
        <w:rPr>
          <w:rFonts w:ascii="Times New Roman" w:eastAsiaTheme="minorEastAsia" w:hAnsi="Times New Roman" w:cs="Times New Roman"/>
          <w:sz w:val="24"/>
          <w:szCs w:val="24"/>
        </w:rPr>
        <w:t xml:space="preserve">ro), </w:t>
      </w:r>
      <w:r w:rsidR="00021994" w:rsidRPr="00D73887">
        <w:rPr>
          <w:rFonts w:ascii="Times New Roman" w:eastAsiaTheme="minorEastAsia" w:hAnsi="Times New Roman" w:cs="Times New Roman"/>
          <w:sz w:val="24"/>
          <w:szCs w:val="24"/>
        </w:rPr>
        <w:t>followed by some states in</w:t>
      </w:r>
      <w:r w:rsidR="001331B5" w:rsidRPr="00D73887">
        <w:rPr>
          <w:rFonts w:ascii="Times New Roman" w:eastAsiaTheme="minorEastAsia" w:hAnsi="Times New Roman" w:cs="Times New Roman"/>
          <w:sz w:val="24"/>
          <w:szCs w:val="24"/>
        </w:rPr>
        <w:t xml:space="preserve"> the North (increase of about 0</w:t>
      </w:r>
      <w:r w:rsidR="00980A40" w:rsidRPr="00D73887">
        <w:rPr>
          <w:color w:val="000000"/>
          <w:sz w:val="24"/>
          <w:szCs w:val="24"/>
        </w:rPr>
        <w:t>.</w:t>
      </w:r>
      <w:r w:rsidR="001331B5" w:rsidRPr="00D73887">
        <w:rPr>
          <w:color w:val="000000"/>
          <w:sz w:val="24"/>
          <w:szCs w:val="24"/>
        </w:rPr>
        <w:t>7</w:t>
      </w:r>
      <w:r w:rsidR="001331B5" w:rsidRPr="00D73887">
        <w:rPr>
          <w:rFonts w:ascii="Times New Roman" w:eastAsiaTheme="minorEastAsia" w:hAnsi="Times New Roman" w:cs="Times New Roman"/>
          <w:sz w:val="24"/>
          <w:szCs w:val="24"/>
        </w:rPr>
        <w:t xml:space="preserve">5 and </w:t>
      </w:r>
      <w:r w:rsidR="00021994" w:rsidRPr="00D73887">
        <w:rPr>
          <w:rFonts w:ascii="Times New Roman" w:eastAsiaTheme="minorEastAsia" w:hAnsi="Times New Roman" w:cs="Times New Roman"/>
          <w:sz w:val="24"/>
          <w:szCs w:val="24"/>
        </w:rPr>
        <w:t>0</w:t>
      </w:r>
      <w:r w:rsidR="00980A40" w:rsidRPr="00D73887">
        <w:rPr>
          <w:color w:val="000000"/>
          <w:sz w:val="24"/>
          <w:szCs w:val="24"/>
        </w:rPr>
        <w:t>.</w:t>
      </w:r>
      <w:r w:rsidR="001331B5" w:rsidRPr="00D73887">
        <w:rPr>
          <w:color w:val="000000"/>
          <w:sz w:val="24"/>
          <w:szCs w:val="24"/>
        </w:rPr>
        <w:t>5</w:t>
      </w:r>
      <w:r w:rsidR="00845D5F">
        <w:rPr>
          <w:rFonts w:ascii="Times New Roman" w:eastAsiaTheme="minorEastAsia" w:hAnsi="Times New Roman" w:cs="Times New Roman"/>
          <w:sz w:val="24"/>
          <w:szCs w:val="24"/>
        </w:rPr>
        <w:t xml:space="preserve"> year </w:t>
      </w:r>
      <w:r w:rsidR="00021994" w:rsidRPr="00D73887">
        <w:rPr>
          <w:rFonts w:ascii="Times New Roman" w:eastAsiaTheme="minorEastAsia" w:hAnsi="Times New Roman" w:cs="Times New Roman"/>
          <w:sz w:val="24"/>
          <w:szCs w:val="24"/>
        </w:rPr>
        <w:t xml:space="preserve">in </w:t>
      </w:r>
      <w:r w:rsidR="00E96D4C" w:rsidRPr="00D73887">
        <w:rPr>
          <w:rFonts w:ascii="Times New Roman" w:eastAsiaTheme="minorEastAsia" w:hAnsi="Times New Roman" w:cs="Times New Roman"/>
          <w:sz w:val="24"/>
          <w:szCs w:val="24"/>
        </w:rPr>
        <w:t>Chihuahua</w:t>
      </w:r>
      <w:r w:rsidR="00021994" w:rsidRPr="00D73887">
        <w:rPr>
          <w:rFonts w:ascii="Times New Roman" w:eastAsiaTheme="minorEastAsia" w:hAnsi="Times New Roman" w:cs="Times New Roman"/>
          <w:sz w:val="24"/>
          <w:szCs w:val="24"/>
        </w:rPr>
        <w:t xml:space="preserve"> and</w:t>
      </w:r>
      <w:r w:rsidR="00911DE4" w:rsidRPr="00D73887">
        <w:rPr>
          <w:rFonts w:ascii="Times New Roman" w:eastAsiaTheme="minorEastAsia" w:hAnsi="Times New Roman" w:cs="Times New Roman"/>
          <w:sz w:val="24"/>
          <w:szCs w:val="24"/>
        </w:rPr>
        <w:t xml:space="preserve"> Sinaloa</w:t>
      </w:r>
      <w:r w:rsidR="00021994" w:rsidRPr="00D73887">
        <w:rPr>
          <w:rFonts w:ascii="Times New Roman" w:eastAsiaTheme="minorEastAsia" w:hAnsi="Times New Roman" w:cs="Times New Roman"/>
          <w:sz w:val="24"/>
          <w:szCs w:val="24"/>
        </w:rPr>
        <w:t>)</w:t>
      </w:r>
      <w:r w:rsidR="00A80FE7" w:rsidRPr="00D73887">
        <w:rPr>
          <w:rFonts w:ascii="Times New Roman" w:eastAsiaTheme="minorEastAsia" w:hAnsi="Times New Roman" w:cs="Times New Roman"/>
          <w:sz w:val="24"/>
          <w:szCs w:val="24"/>
        </w:rPr>
        <w:t xml:space="preserve"> and in the central part of the country (e.g. Colima)</w:t>
      </w:r>
      <w:r w:rsidR="006E2A4F"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w:t>
      </w:r>
      <w:r w:rsidR="00374917" w:rsidRPr="00D73887">
        <w:rPr>
          <w:rFonts w:ascii="Times New Roman" w:eastAsiaTheme="minorEastAsia" w:hAnsi="Times New Roman" w:cs="Times New Roman"/>
          <w:sz w:val="24"/>
          <w:szCs w:val="24"/>
        </w:rPr>
        <w:t>Mortality due to d</w:t>
      </w:r>
      <w:r w:rsidR="00911DE4" w:rsidRPr="00D73887">
        <w:rPr>
          <w:rFonts w:ascii="Times New Roman" w:eastAsiaTheme="minorEastAsia" w:hAnsi="Times New Roman" w:cs="Times New Roman"/>
          <w:sz w:val="24"/>
          <w:szCs w:val="24"/>
        </w:rPr>
        <w:t>iabetes</w:t>
      </w:r>
      <w:r w:rsidR="00C937CC" w:rsidRPr="00D73887">
        <w:rPr>
          <w:rFonts w:ascii="Times New Roman" w:eastAsiaTheme="minorEastAsia" w:hAnsi="Times New Roman" w:cs="Times New Roman"/>
          <w:sz w:val="24"/>
          <w:szCs w:val="24"/>
        </w:rPr>
        <w:t xml:space="preserve"> show</w:t>
      </w:r>
      <w:r w:rsidR="00902A52" w:rsidRPr="00D73887">
        <w:rPr>
          <w:rFonts w:ascii="Times New Roman" w:eastAsiaTheme="minorEastAsia" w:hAnsi="Times New Roman" w:cs="Times New Roman"/>
          <w:sz w:val="24"/>
          <w:szCs w:val="24"/>
        </w:rPr>
        <w:t>s</w:t>
      </w:r>
      <w:r w:rsidR="00C937CC" w:rsidRPr="00D73887">
        <w:rPr>
          <w:rFonts w:ascii="Times New Roman" w:eastAsiaTheme="minorEastAsia" w:hAnsi="Times New Roman" w:cs="Times New Roman"/>
          <w:sz w:val="24"/>
          <w:szCs w:val="24"/>
        </w:rPr>
        <w:t xml:space="preserve"> negligible </w:t>
      </w:r>
      <w:r w:rsidR="00911DE4" w:rsidRPr="00D73887">
        <w:rPr>
          <w:rFonts w:ascii="Times New Roman" w:eastAsiaTheme="minorEastAsia" w:hAnsi="Times New Roman" w:cs="Times New Roman"/>
          <w:sz w:val="24"/>
          <w:szCs w:val="24"/>
        </w:rPr>
        <w:t>contributions</w:t>
      </w:r>
      <w:r w:rsidR="00563FD9" w:rsidRPr="00D73887">
        <w:rPr>
          <w:rFonts w:ascii="Times New Roman" w:eastAsiaTheme="minorEastAsia" w:hAnsi="Times New Roman" w:cs="Times New Roman"/>
          <w:sz w:val="24"/>
          <w:szCs w:val="24"/>
        </w:rPr>
        <w:t xml:space="preserve"> to life</w:t>
      </w:r>
      <w:r w:rsidR="00374917" w:rsidRPr="00D73887">
        <w:rPr>
          <w:rFonts w:ascii="Times New Roman" w:eastAsiaTheme="minorEastAsia" w:hAnsi="Times New Roman" w:cs="Times New Roman"/>
          <w:sz w:val="24"/>
          <w:szCs w:val="24"/>
        </w:rPr>
        <w:t xml:space="preserve">span </w:t>
      </w:r>
      <w:r w:rsidR="00621FCA" w:rsidRPr="00D73887">
        <w:rPr>
          <w:rFonts w:ascii="Times New Roman" w:eastAsiaTheme="minorEastAsia" w:hAnsi="Times New Roman" w:cs="Times New Roman"/>
          <w:sz w:val="24"/>
          <w:szCs w:val="24"/>
        </w:rPr>
        <w:t>inequality</w:t>
      </w:r>
      <w:r w:rsidR="00374917" w:rsidRPr="00D73887">
        <w:rPr>
          <w:rFonts w:ascii="Times New Roman" w:eastAsiaTheme="minorEastAsia" w:hAnsi="Times New Roman" w:cs="Times New Roman"/>
          <w:sz w:val="24"/>
          <w:szCs w:val="24"/>
        </w:rPr>
        <w:t xml:space="preserve"> in both periods</w:t>
      </w:r>
      <w:r w:rsidR="00911DE4" w:rsidRPr="00D73887">
        <w:rPr>
          <w:rFonts w:ascii="Times New Roman" w:eastAsiaTheme="minorEastAsia" w:hAnsi="Times New Roman" w:cs="Times New Roman"/>
          <w:sz w:val="24"/>
          <w:szCs w:val="24"/>
        </w:rPr>
        <w:t xml:space="preserve">. </w:t>
      </w:r>
      <w:r w:rsidR="00D9460B" w:rsidRPr="00D73887">
        <w:rPr>
          <w:rFonts w:ascii="Times New Roman" w:eastAsiaTheme="minorEastAsia" w:hAnsi="Times New Roman" w:cs="Times New Roman"/>
          <w:sz w:val="24"/>
          <w:szCs w:val="24"/>
        </w:rPr>
        <w:t xml:space="preserve">Results for females </w:t>
      </w:r>
      <w:r w:rsidR="006C2DC2" w:rsidRPr="00D73887">
        <w:rPr>
          <w:rFonts w:ascii="Times New Roman" w:eastAsiaTheme="minorEastAsia" w:hAnsi="Times New Roman" w:cs="Times New Roman"/>
          <w:sz w:val="24"/>
          <w:szCs w:val="24"/>
        </w:rPr>
        <w:t xml:space="preserve">indicate </w:t>
      </w:r>
      <w:r w:rsidR="00F10FC9" w:rsidRPr="00D73887">
        <w:rPr>
          <w:rFonts w:ascii="Times New Roman" w:eastAsiaTheme="minorEastAsia" w:hAnsi="Times New Roman" w:cs="Times New Roman"/>
          <w:sz w:val="24"/>
          <w:szCs w:val="24"/>
        </w:rPr>
        <w:t xml:space="preserve">substantial reductions in lifespan </w:t>
      </w:r>
      <w:r w:rsidR="006C2DC2" w:rsidRPr="00D73887">
        <w:rPr>
          <w:rFonts w:ascii="Times New Roman" w:eastAsiaTheme="minorEastAsia" w:hAnsi="Times New Roman" w:cs="Times New Roman"/>
          <w:sz w:val="24"/>
          <w:szCs w:val="24"/>
        </w:rPr>
        <w:t>inequality</w:t>
      </w:r>
      <w:r w:rsidR="00F10FC9" w:rsidRPr="00D73887">
        <w:rPr>
          <w:rFonts w:ascii="Times New Roman" w:eastAsiaTheme="minorEastAsia" w:hAnsi="Times New Roman" w:cs="Times New Roman"/>
          <w:sz w:val="24"/>
          <w:szCs w:val="24"/>
        </w:rPr>
        <w:t xml:space="preserve"> </w:t>
      </w:r>
      <w:r w:rsidR="00A132A7" w:rsidRPr="00D73887">
        <w:rPr>
          <w:rFonts w:ascii="Times New Roman" w:eastAsiaTheme="minorEastAsia" w:hAnsi="Times New Roman" w:cs="Times New Roman"/>
          <w:sz w:val="24"/>
          <w:szCs w:val="24"/>
        </w:rPr>
        <w:t>from medically amenable conditions</w:t>
      </w:r>
      <w:ins w:id="300" w:author="José Manuel Aburto" w:date="2018-08-16T16:00:00Z">
        <w:r w:rsidR="007B66A6">
          <w:rPr>
            <w:rFonts w:ascii="Times New Roman" w:eastAsiaTheme="minorEastAsia" w:hAnsi="Times New Roman" w:cs="Times New Roman"/>
            <w:sz w:val="24"/>
            <w:szCs w:val="24"/>
          </w:rPr>
          <w:t xml:space="preserve"> and</w:t>
        </w:r>
      </w:ins>
      <w:del w:id="301" w:author="José Manuel Aburto" w:date="2018-08-16T16:00:00Z">
        <w:r w:rsidR="00A132A7" w:rsidRPr="00D73887" w:rsidDel="007B66A6">
          <w:rPr>
            <w:rFonts w:ascii="Times New Roman" w:eastAsiaTheme="minorEastAsia" w:hAnsi="Times New Roman" w:cs="Times New Roman"/>
            <w:sz w:val="24"/>
            <w:szCs w:val="24"/>
          </w:rPr>
          <w:delText>,</w:delText>
        </w:r>
      </w:del>
      <w:r w:rsidR="00F10FC9" w:rsidRPr="00D73887">
        <w:rPr>
          <w:rFonts w:ascii="Times New Roman" w:eastAsiaTheme="minorEastAsia" w:hAnsi="Times New Roman" w:cs="Times New Roman"/>
          <w:sz w:val="24"/>
          <w:szCs w:val="24"/>
        </w:rPr>
        <w:t xml:space="preserve"> </w:t>
      </w:r>
      <w:r w:rsidR="006C2DC2" w:rsidRPr="00D73887">
        <w:rPr>
          <w:rFonts w:ascii="Times New Roman" w:eastAsiaTheme="minorEastAsia" w:hAnsi="Times New Roman" w:cs="Times New Roman"/>
          <w:sz w:val="24"/>
          <w:szCs w:val="24"/>
        </w:rPr>
        <w:t>d</w:t>
      </w:r>
      <w:r w:rsidR="00F10FC9" w:rsidRPr="00D73887">
        <w:rPr>
          <w:rFonts w:ascii="Times New Roman" w:eastAsiaTheme="minorEastAsia" w:hAnsi="Times New Roman" w:cs="Times New Roman"/>
          <w:sz w:val="24"/>
          <w:szCs w:val="24"/>
        </w:rPr>
        <w:t xml:space="preserve">iabetes </w:t>
      </w:r>
      <w:del w:id="302" w:author="José Manuel Aburto" w:date="2018-08-16T16:00:00Z">
        <w:r w:rsidR="00F10FC9" w:rsidRPr="00D73887" w:rsidDel="007B66A6">
          <w:rPr>
            <w:rFonts w:ascii="Times New Roman" w:eastAsiaTheme="minorEastAsia" w:hAnsi="Times New Roman" w:cs="Times New Roman"/>
            <w:sz w:val="24"/>
            <w:szCs w:val="24"/>
          </w:rPr>
          <w:delText xml:space="preserve">and IHD </w:delText>
        </w:r>
      </w:del>
      <w:r w:rsidR="00F10FC9" w:rsidRPr="00D73887">
        <w:rPr>
          <w:rFonts w:ascii="Times New Roman" w:eastAsiaTheme="minorEastAsia" w:hAnsi="Times New Roman" w:cs="Times New Roman"/>
          <w:sz w:val="24"/>
          <w:szCs w:val="24"/>
        </w:rPr>
        <w:t>in the period 1995-2015</w:t>
      </w:r>
      <w:r w:rsidR="00621FCA" w:rsidRPr="00D73887">
        <w:rPr>
          <w:rFonts w:ascii="Times New Roman" w:eastAsiaTheme="minorEastAsia" w:hAnsi="Times New Roman" w:cs="Times New Roman"/>
          <w:sz w:val="24"/>
          <w:szCs w:val="24"/>
        </w:rPr>
        <w:t>.</w:t>
      </w:r>
    </w:p>
    <w:p w14:paraId="4301B075" w14:textId="21E5E2CD" w:rsidR="00F64CE7" w:rsidRPr="00D73887" w:rsidRDefault="00F64CE7" w:rsidP="00F64CE7">
      <w:pPr>
        <w:spacing w:line="480" w:lineRule="auto"/>
        <w:ind w:firstLine="720"/>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ins w:id="303" w:author="José Manuel Aburto" w:date="2018-08-16T13:47:00Z">
        <w:r w:rsidR="0022379E">
          <w:rPr>
            <w:rFonts w:ascii="Times New Roman" w:eastAsiaTheme="minorEastAsia" w:hAnsi="Times New Roman" w:cs="Times New Roman"/>
            <w:sz w:val="24"/>
            <w:szCs w:val="24"/>
          </w:rPr>
          <w:t>2</w:t>
        </w:r>
      </w:ins>
      <w:del w:id="304" w:author="José Manuel Aburto" w:date="2018-08-16T13:47:00Z">
        <w:r w:rsidRPr="00D73887" w:rsidDel="0022379E">
          <w:rPr>
            <w:rFonts w:ascii="Times New Roman" w:eastAsiaTheme="minorEastAsia" w:hAnsi="Times New Roman" w:cs="Times New Roman"/>
            <w:sz w:val="24"/>
            <w:szCs w:val="24"/>
          </w:rPr>
          <w:delText>4</w:delText>
        </w:r>
      </w:del>
      <w:r w:rsidRPr="00D73887">
        <w:rPr>
          <w:rFonts w:ascii="Times New Roman" w:eastAsiaTheme="minorEastAsia" w:hAnsi="Times New Roman" w:cs="Times New Roman"/>
          <w:sz w:val="24"/>
          <w:szCs w:val="24"/>
        </w:rPr>
        <w:t>]</w:t>
      </w:r>
    </w:p>
    <w:p w14:paraId="1F8D38BC" w14:textId="77777777" w:rsidR="00DB3634" w:rsidRPr="00D73887" w:rsidRDefault="00DB3634" w:rsidP="00DA15CA">
      <w:pPr>
        <w:spacing w:line="480" w:lineRule="auto"/>
        <w:jc w:val="both"/>
        <w:rPr>
          <w:rFonts w:ascii="Times New Roman" w:eastAsiaTheme="majorEastAsia" w:hAnsi="Times New Roman" w:cs="Times New Roman"/>
          <w:iCs/>
          <w:spacing w:val="15"/>
          <w:sz w:val="24"/>
          <w:szCs w:val="24"/>
        </w:rPr>
      </w:pPr>
    </w:p>
    <w:p w14:paraId="77491FF7" w14:textId="1180356C" w:rsidR="00B62339" w:rsidRPr="00D73887" w:rsidRDefault="00B62339" w:rsidP="00DA15CA">
      <w:pPr>
        <w:spacing w:line="480" w:lineRule="auto"/>
        <w:jc w:val="both"/>
        <w:rPr>
          <w:rFonts w:ascii="Times New Roman" w:eastAsiaTheme="majorEastAsia" w:hAnsi="Times New Roman" w:cs="Times New Roman"/>
          <w:b/>
          <w:iCs/>
          <w:spacing w:val="15"/>
          <w:sz w:val="24"/>
          <w:szCs w:val="24"/>
        </w:rPr>
      </w:pPr>
      <w:r w:rsidRPr="00D73887">
        <w:rPr>
          <w:rFonts w:ascii="Times New Roman" w:eastAsiaTheme="majorEastAsia" w:hAnsi="Times New Roman" w:cs="Times New Roman"/>
          <w:b/>
          <w:iCs/>
          <w:spacing w:val="15"/>
          <w:sz w:val="24"/>
          <w:szCs w:val="24"/>
        </w:rPr>
        <w:t>Discussion</w:t>
      </w:r>
    </w:p>
    <w:p w14:paraId="566DACAF" w14:textId="3CD4AB49" w:rsidR="00FE0D88" w:rsidRPr="00D73887" w:rsidDel="00792EBD" w:rsidRDefault="00EF183E" w:rsidP="00DA15CA">
      <w:pPr>
        <w:spacing w:line="480" w:lineRule="auto"/>
        <w:ind w:firstLine="720"/>
        <w:jc w:val="both"/>
        <w:rPr>
          <w:del w:id="305" w:author="José Manuel Aburto" w:date="2018-08-15T13:03:00Z"/>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After 10 y</w:t>
      </w:r>
      <w:r w:rsidR="005A4ED9" w:rsidRPr="00D73887">
        <w:rPr>
          <w:rFonts w:ascii="Times New Roman" w:eastAsiaTheme="minorEastAsia" w:hAnsi="Times New Roman" w:cs="Times New Roman"/>
          <w:sz w:val="24"/>
          <w:szCs w:val="24"/>
        </w:rPr>
        <w:t xml:space="preserve">ears of the beginning of the </w:t>
      </w:r>
      <w:ins w:id="306" w:author="José Manuel Aburto" w:date="2018-08-14T16:55:00Z">
        <w:r w:rsidR="002809E3">
          <w:rPr>
            <w:rFonts w:ascii="Times New Roman" w:eastAsiaTheme="minorEastAsia" w:hAnsi="Times New Roman" w:cs="Times New Roman"/>
            <w:sz w:val="24"/>
            <w:szCs w:val="24"/>
          </w:rPr>
          <w:t>w</w:t>
        </w:r>
      </w:ins>
      <w:del w:id="307" w:author="José Manuel Aburto" w:date="2018-08-14T16:55:00Z">
        <w:r w:rsidR="005A4ED9" w:rsidRPr="00D73887" w:rsidDel="002809E3">
          <w:rPr>
            <w:rFonts w:ascii="Times New Roman" w:eastAsiaTheme="minorEastAsia" w:hAnsi="Times New Roman" w:cs="Times New Roman"/>
            <w:sz w:val="24"/>
            <w:szCs w:val="24"/>
          </w:rPr>
          <w:delText>W</w:delText>
        </w:r>
      </w:del>
      <w:r w:rsidR="005A4ED9" w:rsidRPr="00D73887">
        <w:rPr>
          <w:rFonts w:ascii="Times New Roman" w:eastAsiaTheme="minorEastAsia" w:hAnsi="Times New Roman" w:cs="Times New Roman"/>
          <w:sz w:val="24"/>
          <w:szCs w:val="24"/>
        </w:rPr>
        <w:t>ar</w:t>
      </w:r>
      <w:r w:rsidRPr="00D73887">
        <w:rPr>
          <w:rFonts w:ascii="Times New Roman" w:eastAsiaTheme="minorEastAsia" w:hAnsi="Times New Roman" w:cs="Times New Roman"/>
          <w:sz w:val="24"/>
          <w:szCs w:val="24"/>
        </w:rPr>
        <w:t xml:space="preserve"> on </w:t>
      </w:r>
      <w:ins w:id="308" w:author="José Manuel Aburto" w:date="2018-08-14T16:55:00Z">
        <w:r w:rsidR="002809E3">
          <w:rPr>
            <w:rFonts w:ascii="Times New Roman" w:eastAsiaTheme="minorEastAsia" w:hAnsi="Times New Roman" w:cs="Times New Roman"/>
            <w:sz w:val="24"/>
            <w:szCs w:val="24"/>
          </w:rPr>
          <w:t>d</w:t>
        </w:r>
      </w:ins>
      <w:del w:id="309" w:author="José Manuel Aburto" w:date="2018-08-14T16:55:00Z">
        <w:r w:rsidRPr="00D73887" w:rsidDel="002809E3">
          <w:rPr>
            <w:rFonts w:ascii="Times New Roman" w:eastAsiaTheme="minorEastAsia" w:hAnsi="Times New Roman" w:cs="Times New Roman"/>
            <w:sz w:val="24"/>
            <w:szCs w:val="24"/>
          </w:rPr>
          <w:delText>D</w:delText>
        </w:r>
      </w:del>
      <w:r w:rsidRPr="00D73887">
        <w:rPr>
          <w:rFonts w:ascii="Times New Roman" w:eastAsiaTheme="minorEastAsia" w:hAnsi="Times New Roman" w:cs="Times New Roman"/>
          <w:sz w:val="24"/>
          <w:szCs w:val="24"/>
        </w:rPr>
        <w:t xml:space="preserve">rugs, </w:t>
      </w:r>
      <w:del w:id="310" w:author="José Manuel Aburto" w:date="2018-08-15T10:36:00Z">
        <w:r w:rsidRPr="00D73887" w:rsidDel="006A61F7">
          <w:rPr>
            <w:rFonts w:ascii="Times New Roman" w:eastAsiaTheme="minorEastAsia" w:hAnsi="Times New Roman" w:cs="Times New Roman"/>
            <w:sz w:val="24"/>
            <w:szCs w:val="24"/>
          </w:rPr>
          <w:delText xml:space="preserve">the </w:delText>
        </w:r>
      </w:del>
      <w:r w:rsidRPr="00D73887">
        <w:rPr>
          <w:rFonts w:ascii="Times New Roman" w:eastAsiaTheme="minorEastAsia" w:hAnsi="Times New Roman" w:cs="Times New Roman"/>
          <w:sz w:val="24"/>
          <w:szCs w:val="24"/>
        </w:rPr>
        <w:t>Mexic</w:t>
      </w:r>
      <w:ins w:id="311" w:author="José Manuel Aburto" w:date="2018-08-15T10:28:00Z">
        <w:r w:rsidR="00A23061">
          <w:rPr>
            <w:rFonts w:ascii="Times New Roman" w:eastAsiaTheme="minorEastAsia" w:hAnsi="Times New Roman" w:cs="Times New Roman"/>
            <w:sz w:val="24"/>
            <w:szCs w:val="24"/>
          </w:rPr>
          <w:t xml:space="preserve">o </w:t>
        </w:r>
      </w:ins>
      <w:del w:id="312" w:author="José Manuel Aburto" w:date="2018-08-15T10:27:00Z">
        <w:r w:rsidRPr="00D73887" w:rsidDel="00A23061">
          <w:rPr>
            <w:rFonts w:ascii="Times New Roman" w:eastAsiaTheme="minorEastAsia" w:hAnsi="Times New Roman" w:cs="Times New Roman"/>
            <w:sz w:val="24"/>
            <w:szCs w:val="24"/>
          </w:rPr>
          <w:delText xml:space="preserve">an government </w:delText>
        </w:r>
      </w:del>
      <w:r w:rsidRPr="00D73887">
        <w:rPr>
          <w:rFonts w:ascii="Times New Roman" w:eastAsiaTheme="minorEastAsia" w:hAnsi="Times New Roman" w:cs="Times New Roman"/>
          <w:sz w:val="24"/>
          <w:szCs w:val="24"/>
        </w:rPr>
        <w:t xml:space="preserve">has not been able to reduce </w:t>
      </w:r>
      <w:r w:rsidR="00B35711" w:rsidRPr="00D73887">
        <w:rPr>
          <w:rFonts w:ascii="Times New Roman" w:eastAsiaTheme="minorEastAsia" w:hAnsi="Times New Roman" w:cs="Times New Roman"/>
          <w:sz w:val="24"/>
          <w:szCs w:val="24"/>
        </w:rPr>
        <w:t>homicides</w:t>
      </w:r>
      <w:r w:rsidRPr="00D73887">
        <w:rPr>
          <w:rFonts w:ascii="Times New Roman" w:eastAsiaTheme="minorEastAsia" w:hAnsi="Times New Roman" w:cs="Times New Roman"/>
          <w:sz w:val="24"/>
          <w:szCs w:val="24"/>
        </w:rPr>
        <w:t xml:space="preserve"> and </w:t>
      </w:r>
      <w:del w:id="313" w:author="José Manuel Aburto" w:date="2018-08-15T13:17:00Z">
        <w:r w:rsidRPr="00D73887" w:rsidDel="009D29B9">
          <w:rPr>
            <w:rFonts w:ascii="Times New Roman" w:eastAsiaTheme="minorEastAsia" w:hAnsi="Times New Roman" w:cs="Times New Roman"/>
            <w:sz w:val="24"/>
            <w:szCs w:val="24"/>
          </w:rPr>
          <w:delText xml:space="preserve">its </w:delText>
        </w:r>
      </w:del>
      <w:ins w:id="314" w:author="José Manuel Aburto" w:date="2018-08-15T13:17:00Z">
        <w:r w:rsidR="009D29B9">
          <w:rPr>
            <w:rFonts w:ascii="Times New Roman" w:eastAsiaTheme="minorEastAsia" w:hAnsi="Times New Roman" w:cs="Times New Roman"/>
            <w:sz w:val="24"/>
            <w:szCs w:val="24"/>
          </w:rPr>
          <w:t>their</w:t>
        </w:r>
        <w:r w:rsidR="009D29B9" w:rsidRPr="00D73887">
          <w:rPr>
            <w:rFonts w:ascii="Times New Roman" w:eastAsiaTheme="minorEastAsia" w:hAnsi="Times New Roman" w:cs="Times New Roman"/>
            <w:sz w:val="24"/>
            <w:szCs w:val="24"/>
          </w:rPr>
          <w:t xml:space="preserve"> </w:t>
        </w:r>
      </w:ins>
      <w:r w:rsidRPr="00D73887">
        <w:rPr>
          <w:rFonts w:ascii="Times New Roman" w:eastAsiaTheme="minorEastAsia" w:hAnsi="Times New Roman" w:cs="Times New Roman"/>
          <w:sz w:val="24"/>
          <w:szCs w:val="24"/>
        </w:rPr>
        <w:t>effects, at least to the levels observed back in 2005</w:t>
      </w:r>
      <w:r w:rsidR="0056125D" w:rsidRPr="00D73887">
        <w:rPr>
          <w:rFonts w:ascii="Times New Roman" w:eastAsiaTheme="minorEastAsia" w:hAnsi="Times New Roman" w:cs="Times New Roman"/>
          <w:sz w:val="24"/>
          <w:szCs w:val="24"/>
        </w:rPr>
        <w:t>.</w:t>
      </w:r>
      <w:r w:rsidR="005217D1" w:rsidRPr="00D73887">
        <w:rPr>
          <w:rFonts w:ascii="Times New Roman" w:eastAsiaTheme="minorEastAsia" w:hAnsi="Times New Roman" w:cs="Times New Roman"/>
          <w:sz w:val="24"/>
          <w:szCs w:val="24"/>
        </w:rPr>
        <w:t xml:space="preserve"> </w:t>
      </w:r>
      <w:del w:id="315" w:author="José Manuel Aburto" w:date="2018-08-15T12:53:00Z">
        <w:r w:rsidR="0056125D" w:rsidRPr="00D73887" w:rsidDel="00F43D84">
          <w:rPr>
            <w:rFonts w:ascii="Times New Roman" w:eastAsiaTheme="minorEastAsia" w:hAnsi="Times New Roman" w:cs="Times New Roman"/>
            <w:sz w:val="24"/>
            <w:szCs w:val="24"/>
          </w:rPr>
          <w:delText>Due to t</w:delText>
        </w:r>
      </w:del>
      <w:del w:id="316" w:author="José Manuel Aburto" w:date="2018-08-15T13:01:00Z">
        <w:r w:rsidR="0056125D" w:rsidRPr="00D73887" w:rsidDel="00F43D84">
          <w:rPr>
            <w:rFonts w:ascii="Times New Roman" w:eastAsiaTheme="minorEastAsia" w:hAnsi="Times New Roman" w:cs="Times New Roman"/>
            <w:sz w:val="24"/>
            <w:szCs w:val="24"/>
          </w:rPr>
          <w:delText>he strong impact of homicides in 2005-2015</w:delText>
        </w:r>
      </w:del>
      <w:del w:id="317" w:author="José Manuel Aburto" w:date="2018-08-15T12:53:00Z">
        <w:r w:rsidR="0056125D" w:rsidRPr="00D73887" w:rsidDel="00F43D84">
          <w:rPr>
            <w:rFonts w:ascii="Times New Roman" w:eastAsiaTheme="minorEastAsia" w:hAnsi="Times New Roman" w:cs="Times New Roman"/>
            <w:sz w:val="24"/>
            <w:szCs w:val="24"/>
          </w:rPr>
          <w:delText>,</w:delText>
        </w:r>
      </w:del>
      <w:del w:id="318" w:author="José Manuel Aburto" w:date="2018-08-15T13:01:00Z">
        <w:r w:rsidR="0056125D" w:rsidRPr="00D73887" w:rsidDel="00F43D84">
          <w:rPr>
            <w:rFonts w:ascii="Times New Roman" w:eastAsiaTheme="minorEastAsia" w:hAnsi="Times New Roman" w:cs="Times New Roman"/>
            <w:sz w:val="24"/>
            <w:szCs w:val="24"/>
          </w:rPr>
          <w:delText xml:space="preserve"> i</w:delText>
        </w:r>
        <w:r w:rsidR="00783108" w:rsidRPr="00D73887" w:rsidDel="00F43D84">
          <w:rPr>
            <w:rFonts w:ascii="Times New Roman" w:eastAsiaTheme="minorEastAsia" w:hAnsi="Times New Roman" w:cs="Times New Roman"/>
            <w:sz w:val="24"/>
            <w:szCs w:val="24"/>
          </w:rPr>
          <w:delText xml:space="preserve">mprovements in </w:delText>
        </w:r>
        <w:r w:rsidR="00582A98" w:rsidRPr="00D73887" w:rsidDel="00F43D84">
          <w:rPr>
            <w:rFonts w:ascii="Times New Roman" w:eastAsiaTheme="minorEastAsia" w:hAnsi="Times New Roman" w:cs="Times New Roman"/>
            <w:sz w:val="24"/>
            <w:szCs w:val="24"/>
          </w:rPr>
          <w:delText>male l</w:delText>
        </w:r>
        <w:r w:rsidR="004D6A53" w:rsidRPr="00D73887" w:rsidDel="00F43D84">
          <w:rPr>
            <w:rFonts w:ascii="Times New Roman" w:eastAsiaTheme="minorEastAsia" w:hAnsi="Times New Roman" w:cs="Times New Roman"/>
            <w:sz w:val="24"/>
            <w:szCs w:val="24"/>
          </w:rPr>
          <w:delText xml:space="preserve">ife expectancy </w:delText>
        </w:r>
        <w:r w:rsidR="00582A98" w:rsidRPr="00D73887" w:rsidDel="00F43D84">
          <w:rPr>
            <w:rFonts w:ascii="Times New Roman" w:eastAsiaTheme="minorEastAsia" w:hAnsi="Times New Roman" w:cs="Times New Roman"/>
            <w:sz w:val="24"/>
            <w:szCs w:val="24"/>
          </w:rPr>
          <w:delText>and lifespan</w:delText>
        </w:r>
        <w:r w:rsidR="004D6A53" w:rsidRPr="00D73887" w:rsidDel="00F43D84">
          <w:rPr>
            <w:rFonts w:ascii="Times New Roman" w:eastAsiaTheme="minorEastAsia" w:hAnsi="Times New Roman" w:cs="Times New Roman"/>
            <w:sz w:val="24"/>
            <w:szCs w:val="24"/>
          </w:rPr>
          <w:delText xml:space="preserve"> </w:delText>
        </w:r>
        <w:r w:rsidR="00ED5986" w:rsidRPr="00D73887" w:rsidDel="00F43D84">
          <w:rPr>
            <w:rFonts w:ascii="Times New Roman" w:eastAsiaTheme="minorEastAsia" w:hAnsi="Times New Roman" w:cs="Times New Roman"/>
            <w:sz w:val="24"/>
            <w:szCs w:val="24"/>
          </w:rPr>
          <w:delText>inequality</w:delText>
        </w:r>
        <w:r w:rsidR="00AA4180" w:rsidRPr="00D73887" w:rsidDel="00F43D84">
          <w:rPr>
            <w:rFonts w:ascii="Times New Roman" w:eastAsiaTheme="minorEastAsia" w:hAnsi="Times New Roman" w:cs="Times New Roman"/>
            <w:sz w:val="24"/>
            <w:szCs w:val="24"/>
          </w:rPr>
          <w:delText xml:space="preserve"> at age 15</w:delText>
        </w:r>
        <w:r w:rsidR="00582A98" w:rsidRPr="00D73887" w:rsidDel="00F43D84">
          <w:rPr>
            <w:rFonts w:ascii="Times New Roman" w:eastAsiaTheme="minorEastAsia" w:hAnsi="Times New Roman" w:cs="Times New Roman"/>
            <w:sz w:val="24"/>
            <w:szCs w:val="24"/>
          </w:rPr>
          <w:delText xml:space="preserve"> slowed down relative to the trend observed in the previous decade</w:delText>
        </w:r>
      </w:del>
      <w:del w:id="319" w:author="José Manuel Aburto" w:date="2018-08-15T12:54:00Z">
        <w:r w:rsidR="00582A98" w:rsidRPr="00D73887" w:rsidDel="00F43D84">
          <w:rPr>
            <w:rFonts w:ascii="Times New Roman" w:eastAsiaTheme="minorEastAsia" w:hAnsi="Times New Roman" w:cs="Times New Roman"/>
            <w:sz w:val="24"/>
            <w:szCs w:val="24"/>
          </w:rPr>
          <w:delText xml:space="preserve">, during which </w:delText>
        </w:r>
        <w:r w:rsidR="00AA4180" w:rsidRPr="00D73887" w:rsidDel="00F43D84">
          <w:rPr>
            <w:rFonts w:ascii="Times New Roman" w:eastAsiaTheme="minorEastAsia" w:hAnsi="Times New Roman" w:cs="Times New Roman"/>
            <w:sz w:val="24"/>
            <w:szCs w:val="24"/>
          </w:rPr>
          <w:delText xml:space="preserve">young </w:delText>
        </w:r>
        <w:r w:rsidR="00582A98" w:rsidRPr="00D73887" w:rsidDel="00F43D84">
          <w:rPr>
            <w:rFonts w:ascii="Times New Roman" w:eastAsiaTheme="minorEastAsia" w:hAnsi="Times New Roman" w:cs="Times New Roman"/>
            <w:sz w:val="24"/>
            <w:szCs w:val="24"/>
          </w:rPr>
          <w:delText xml:space="preserve">males experienced an increase of </w:delText>
        </w:r>
        <w:r w:rsidR="00AA4180" w:rsidRPr="00D73887" w:rsidDel="00F43D84">
          <w:rPr>
            <w:rFonts w:ascii="Times New Roman" w:eastAsiaTheme="minorEastAsia" w:hAnsi="Times New Roman" w:cs="Times New Roman"/>
            <w:sz w:val="24"/>
            <w:szCs w:val="24"/>
          </w:rPr>
          <w:delText>more than one</w:delText>
        </w:r>
        <w:r w:rsidR="007A4052" w:rsidRPr="00D73887" w:rsidDel="00F43D84">
          <w:rPr>
            <w:rFonts w:ascii="Times New Roman" w:eastAsiaTheme="minorEastAsia" w:hAnsi="Times New Roman" w:cs="Times New Roman"/>
            <w:sz w:val="24"/>
            <w:szCs w:val="24"/>
          </w:rPr>
          <w:delText xml:space="preserve"> year</w:delText>
        </w:r>
        <w:r w:rsidR="00582A98" w:rsidRPr="00D73887" w:rsidDel="00F43D84">
          <w:rPr>
            <w:rFonts w:ascii="Times New Roman" w:eastAsiaTheme="minorEastAsia" w:hAnsi="Times New Roman" w:cs="Times New Roman"/>
            <w:sz w:val="24"/>
            <w:szCs w:val="24"/>
          </w:rPr>
          <w:delText xml:space="preserve"> in life expectancy and a decrease of </w:delText>
        </w:r>
        <w:r w:rsidR="00AA4180" w:rsidRPr="00D73887" w:rsidDel="00F43D84">
          <w:rPr>
            <w:rFonts w:ascii="Times New Roman" w:eastAsiaTheme="minorEastAsia" w:hAnsi="Times New Roman" w:cs="Times New Roman"/>
            <w:sz w:val="24"/>
            <w:szCs w:val="24"/>
          </w:rPr>
          <w:delText xml:space="preserve">more than half a </w:delText>
        </w:r>
        <w:r w:rsidR="007A4052" w:rsidRPr="00D73887" w:rsidDel="00F43D84">
          <w:rPr>
            <w:rFonts w:ascii="Times New Roman" w:eastAsiaTheme="minorEastAsia" w:hAnsi="Times New Roman" w:cs="Times New Roman"/>
            <w:sz w:val="24"/>
            <w:szCs w:val="24"/>
          </w:rPr>
          <w:delText xml:space="preserve">year </w:delText>
        </w:r>
        <w:r w:rsidR="00582A98" w:rsidRPr="00D73887" w:rsidDel="00F43D84">
          <w:rPr>
            <w:rFonts w:ascii="Times New Roman" w:eastAsiaTheme="minorEastAsia" w:hAnsi="Times New Roman" w:cs="Times New Roman"/>
            <w:sz w:val="24"/>
            <w:szCs w:val="24"/>
          </w:rPr>
          <w:delText xml:space="preserve">in lifespan </w:delText>
        </w:r>
        <w:r w:rsidR="005217D1" w:rsidRPr="00D73887" w:rsidDel="00F43D84">
          <w:rPr>
            <w:rFonts w:ascii="Times New Roman" w:eastAsiaTheme="minorEastAsia" w:hAnsi="Times New Roman" w:cs="Times New Roman"/>
            <w:sz w:val="24"/>
            <w:szCs w:val="24"/>
          </w:rPr>
          <w:delText>inequality</w:delText>
        </w:r>
        <w:r w:rsidR="00582A98" w:rsidRPr="00D73887" w:rsidDel="00F43D84">
          <w:rPr>
            <w:rFonts w:ascii="Times New Roman" w:eastAsiaTheme="minorEastAsia" w:hAnsi="Times New Roman" w:cs="Times New Roman"/>
            <w:sz w:val="24"/>
            <w:szCs w:val="24"/>
          </w:rPr>
          <w:delText>.</w:delText>
        </w:r>
        <w:r w:rsidR="00A86F6F" w:rsidRPr="00D73887" w:rsidDel="00F43D84">
          <w:rPr>
            <w:rFonts w:ascii="Times New Roman" w:eastAsiaTheme="minorEastAsia" w:hAnsi="Times New Roman" w:cs="Times New Roman"/>
            <w:sz w:val="24"/>
            <w:szCs w:val="24"/>
          </w:rPr>
          <w:delText xml:space="preserve"> </w:delText>
        </w:r>
      </w:del>
      <w:ins w:id="320" w:author="José Manuel Aburto" w:date="2018-08-15T12:56:00Z">
        <w:r w:rsidR="00F43D84">
          <w:rPr>
            <w:rFonts w:ascii="Times New Roman" w:eastAsiaTheme="minorEastAsia" w:hAnsi="Times New Roman" w:cs="Times New Roman"/>
            <w:sz w:val="24"/>
            <w:szCs w:val="24"/>
          </w:rPr>
          <w:t xml:space="preserve"> As violence spread</w:t>
        </w:r>
      </w:ins>
      <w:ins w:id="321" w:author="José Manuel Aburto" w:date="2018-08-15T12:57:00Z">
        <w:r w:rsidR="00F43D84">
          <w:rPr>
            <w:rFonts w:ascii="Times New Roman" w:eastAsiaTheme="minorEastAsia" w:hAnsi="Times New Roman" w:cs="Times New Roman"/>
            <w:sz w:val="24"/>
            <w:szCs w:val="24"/>
          </w:rPr>
          <w:t xml:space="preserve"> throughout the country,</w:t>
        </w:r>
      </w:ins>
      <w:r w:rsidR="00F43D8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43D8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17</w:t>
      </w:r>
      <w:r w:rsidR="00F43D84" w:rsidRPr="00D73887">
        <w:rPr>
          <w:rFonts w:ascii="Times New Roman" w:eastAsiaTheme="minorEastAsia" w:hAnsi="Times New Roman" w:cs="Times New Roman"/>
          <w:sz w:val="24"/>
          <w:szCs w:val="24"/>
        </w:rPr>
        <w:fldChar w:fldCharType="end"/>
      </w:r>
      <w:ins w:id="322" w:author="José Manuel Aburto" w:date="2018-08-15T12:57:00Z">
        <w:r w:rsidR="00F43D84">
          <w:rPr>
            <w:rFonts w:ascii="Times New Roman" w:eastAsiaTheme="minorEastAsia" w:hAnsi="Times New Roman" w:cs="Times New Roman"/>
            <w:sz w:val="24"/>
            <w:szCs w:val="24"/>
          </w:rPr>
          <w:t xml:space="preserve"> </w:t>
        </w:r>
      </w:ins>
      <w:ins w:id="323" w:author="José Manuel Aburto" w:date="2018-08-15T13:00:00Z">
        <w:r w:rsidR="00F43D84">
          <w:rPr>
            <w:rFonts w:ascii="Times New Roman" w:eastAsiaTheme="minorEastAsia" w:hAnsi="Times New Roman" w:cs="Times New Roman"/>
            <w:sz w:val="24"/>
            <w:szCs w:val="24"/>
          </w:rPr>
          <w:t xml:space="preserve">life expectancy gains slowed down </w:t>
        </w:r>
      </w:ins>
      <w:ins w:id="324" w:author="José Manuel Aburto" w:date="2018-08-15T13:01:00Z">
        <w:r w:rsidR="00F43D84">
          <w:rPr>
            <w:rFonts w:ascii="Times New Roman" w:eastAsiaTheme="minorEastAsia" w:hAnsi="Times New Roman" w:cs="Times New Roman"/>
            <w:sz w:val="24"/>
            <w:szCs w:val="24"/>
          </w:rPr>
          <w:t>between 2005 and 2015, with a temporary reversal in average lifespan in 2005-10</w:t>
        </w:r>
      </w:ins>
      <w:ins w:id="325" w:author="José Manuel Aburto" w:date="2018-08-15T13:06:00Z">
        <w:r w:rsidR="002F2866">
          <w:rPr>
            <w:rFonts w:ascii="Times New Roman" w:eastAsiaTheme="minorEastAsia" w:hAnsi="Times New Roman" w:cs="Times New Roman"/>
            <w:sz w:val="24"/>
            <w:szCs w:val="24"/>
          </w:rPr>
          <w:t>.</w:t>
        </w:r>
      </w:ins>
      <w:r w:rsidR="00F43D84" w:rsidRPr="00D73887">
        <w:rPr>
          <w:rFonts w:ascii="Times New Roman" w:eastAsiaTheme="minorEastAsia" w:hAnsi="Times New Roman" w:cs="Times New Roman"/>
          <w:sz w:val="24"/>
          <w:szCs w:val="24"/>
        </w:rPr>
        <w:fldChar w:fldCharType="begin"/>
      </w:r>
      <w:r w:rsidR="00F43D84">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F43D84" w:rsidRPr="00D73887">
        <w:rPr>
          <w:rFonts w:ascii="Times New Roman" w:eastAsiaTheme="minorEastAsia" w:hAnsi="Times New Roman" w:cs="Times New Roman"/>
          <w:sz w:val="24"/>
          <w:szCs w:val="24"/>
        </w:rPr>
        <w:fldChar w:fldCharType="separate"/>
      </w:r>
      <w:r w:rsidR="00F43D84" w:rsidRPr="00BA348C">
        <w:rPr>
          <w:rFonts w:ascii="Times New Roman" w:eastAsiaTheme="minorEastAsia" w:hAnsi="Times New Roman" w:cs="Times New Roman"/>
          <w:noProof/>
          <w:sz w:val="24"/>
          <w:szCs w:val="24"/>
          <w:vertAlign w:val="superscript"/>
        </w:rPr>
        <w:t>7,8</w:t>
      </w:r>
      <w:r w:rsidR="00F43D84" w:rsidRPr="00D73887">
        <w:rPr>
          <w:rFonts w:ascii="Times New Roman" w:eastAsiaTheme="minorEastAsia" w:hAnsi="Times New Roman" w:cs="Times New Roman"/>
          <w:sz w:val="24"/>
          <w:szCs w:val="24"/>
        </w:rPr>
        <w:fldChar w:fldCharType="end"/>
      </w:r>
      <w:ins w:id="326" w:author="José Manuel Aburto" w:date="2018-08-15T13:06:00Z">
        <w:r w:rsidR="002F2866">
          <w:rPr>
            <w:rFonts w:ascii="Times New Roman" w:eastAsiaTheme="minorEastAsia" w:hAnsi="Times New Roman" w:cs="Times New Roman"/>
            <w:sz w:val="24"/>
            <w:szCs w:val="24"/>
          </w:rPr>
          <w:t xml:space="preserve"> Despite </w:t>
        </w:r>
      </w:ins>
      <w:ins w:id="327" w:author="José Manuel Aburto" w:date="2018-08-15T13:07:00Z">
        <w:r w:rsidR="002F2866">
          <w:rPr>
            <w:rFonts w:ascii="Times New Roman" w:eastAsiaTheme="minorEastAsia" w:hAnsi="Times New Roman" w:cs="Times New Roman"/>
            <w:sz w:val="24"/>
            <w:szCs w:val="24"/>
          </w:rPr>
          <w:t xml:space="preserve">recent </w:t>
        </w:r>
      </w:ins>
      <w:ins w:id="328" w:author="José Manuel Aburto" w:date="2018-08-15T13:06:00Z">
        <w:r w:rsidR="002F2866">
          <w:rPr>
            <w:rFonts w:ascii="Times New Roman" w:eastAsiaTheme="minorEastAsia" w:hAnsi="Times New Roman" w:cs="Times New Roman"/>
            <w:sz w:val="24"/>
            <w:szCs w:val="24"/>
          </w:rPr>
          <w:t>efforts from the Mexican government</w:t>
        </w:r>
      </w:ins>
      <w:ins w:id="329" w:author="José Manuel Aburto" w:date="2018-08-15T13:07:00Z">
        <w:r w:rsidR="002F2866">
          <w:rPr>
            <w:rFonts w:ascii="Times New Roman" w:eastAsiaTheme="minorEastAsia" w:hAnsi="Times New Roman" w:cs="Times New Roman"/>
            <w:sz w:val="24"/>
            <w:szCs w:val="24"/>
          </w:rPr>
          <w:t xml:space="preserve"> to contain the upsurge of violence in the country</w:t>
        </w:r>
      </w:ins>
      <w:ins w:id="330" w:author="José Manuel Aburto" w:date="2018-08-15T13:08:00Z">
        <w:r w:rsidR="002F2866">
          <w:rPr>
            <w:rFonts w:ascii="Times New Roman" w:eastAsiaTheme="minorEastAsia" w:hAnsi="Times New Roman" w:cs="Times New Roman"/>
            <w:sz w:val="24"/>
            <w:szCs w:val="24"/>
          </w:rPr>
          <w:t>,</w:t>
        </w:r>
      </w:ins>
      <w:r w:rsidR="002F286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&lt;EndNote&gt;&lt;Cite&gt;&lt;Author&gt;Astorga&lt;/Author&gt;&lt;Year&gt;2010&lt;/Year&gt;&lt;RecNum&gt;120&lt;/RecNum&gt;&lt;DisplayText&gt;&lt;style face="superscript"&gt;5,28&lt;/style&gt;&lt;/DisplayText&gt;&lt;record&gt;&lt;rec-number&gt;120&lt;/rec-number&gt;&lt;foreign-keys&gt;&lt;key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2F286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5,28</w:t>
      </w:r>
      <w:r w:rsidR="002F2866" w:rsidRPr="00D73887">
        <w:rPr>
          <w:rFonts w:ascii="Times New Roman" w:eastAsiaTheme="minorEastAsia" w:hAnsi="Times New Roman" w:cs="Times New Roman"/>
          <w:sz w:val="24"/>
          <w:szCs w:val="24"/>
        </w:rPr>
        <w:fldChar w:fldCharType="end"/>
      </w:r>
      <w:ins w:id="331" w:author="José Manuel Aburto" w:date="2018-08-15T13:06:00Z">
        <w:r w:rsidR="002F2866">
          <w:rPr>
            <w:rFonts w:ascii="Times New Roman" w:eastAsiaTheme="minorEastAsia" w:hAnsi="Times New Roman" w:cs="Times New Roman"/>
            <w:sz w:val="24"/>
            <w:szCs w:val="24"/>
          </w:rPr>
          <w:t xml:space="preserve"> </w:t>
        </w:r>
      </w:ins>
      <w:ins w:id="332" w:author="José Manuel Aburto" w:date="2018-08-15T13:08:00Z">
        <w:r w:rsidR="002F2866" w:rsidRPr="00D73887">
          <w:rPr>
            <w:rFonts w:ascii="Times New Roman" w:eastAsiaTheme="minorEastAsia" w:hAnsi="Times New Roman" w:cs="Times New Roman"/>
            <w:sz w:val="24"/>
            <w:szCs w:val="24"/>
          </w:rPr>
          <w:t>data up to 2015 shows that life circumstances among young adults have not improved and are actually deteriorating</w:t>
        </w:r>
      </w:ins>
      <w:ins w:id="333" w:author="José Manuel Aburto" w:date="2018-08-15T13:13:00Z">
        <w:r w:rsidR="009D29B9">
          <w:rPr>
            <w:rFonts w:ascii="Times New Roman" w:eastAsiaTheme="minorEastAsia" w:hAnsi="Times New Roman" w:cs="Times New Roman"/>
            <w:sz w:val="24"/>
            <w:szCs w:val="24"/>
          </w:rPr>
          <w:t>.</w:t>
        </w:r>
        <w:r w:rsidR="009D29B9" w:rsidRPr="009D29B9">
          <w:rPr>
            <w:rFonts w:ascii="Times New Roman" w:eastAsiaTheme="minorEastAsia" w:hAnsi="Times New Roman" w:cs="Times New Roman"/>
            <w:sz w:val="24"/>
            <w:szCs w:val="24"/>
          </w:rPr>
          <w:t xml:space="preserve"> </w:t>
        </w:r>
        <w:r w:rsidR="009D29B9" w:rsidRPr="00D73887">
          <w:rPr>
            <w:rFonts w:ascii="Times New Roman" w:eastAsiaTheme="minorEastAsia" w:hAnsi="Times New Roman" w:cs="Times New Roman"/>
            <w:sz w:val="24"/>
            <w:szCs w:val="24"/>
          </w:rPr>
          <w:t xml:space="preserve">For example, almost every state experienced a reduction in life expectancy at age 15 across all regions in Mexico due to homicides (Fig S7).  The strongest effect occurred in Guerrero, a state in the Southern region, were life expectancy was reduced by almost 2 years between 2005 and 2015, followed by Chihuahua and Sinaloa in the North, with life expectancy losses of one year each, three additional states in the North (Zacatecas, </w:t>
        </w:r>
        <w:r w:rsidR="009D29B9" w:rsidRPr="00D73887">
          <w:rPr>
            <w:rFonts w:ascii="Times New Roman" w:eastAsiaTheme="minorEastAsia" w:hAnsi="Times New Roman" w:cs="Times New Roman"/>
            <w:sz w:val="24"/>
            <w:szCs w:val="24"/>
          </w:rPr>
          <w:lastRenderedPageBreak/>
          <w:t>Baja California Sur and Nuevo León), one in the Central region (Colima), and one in the South (Morelos), experienced losses of half a year in life expectancy</w:t>
        </w:r>
      </w:ins>
      <w:ins w:id="334" w:author="José Manuel Aburto" w:date="2018-08-15T13:14:00Z">
        <w:r w:rsidR="009D29B9">
          <w:rPr>
            <w:rFonts w:ascii="Times New Roman" w:eastAsiaTheme="minorEastAsia" w:hAnsi="Times New Roman" w:cs="Times New Roman"/>
            <w:sz w:val="24"/>
            <w:szCs w:val="24"/>
          </w:rPr>
          <w:t xml:space="preserve">. These detrimental consequences </w:t>
        </w:r>
      </w:ins>
      <w:ins w:id="335" w:author="José Manuel Aburto" w:date="2018-08-15T13:15:00Z">
        <w:r w:rsidR="00FA4188">
          <w:rPr>
            <w:rFonts w:ascii="Times New Roman" w:eastAsiaTheme="minorEastAsia" w:hAnsi="Times New Roman" w:cs="Times New Roman"/>
            <w:sz w:val="24"/>
            <w:szCs w:val="24"/>
          </w:rPr>
          <w:t>offset</w:t>
        </w:r>
        <w:r w:rsidR="009D29B9">
          <w:rPr>
            <w:rFonts w:ascii="Times New Roman" w:eastAsiaTheme="minorEastAsia" w:hAnsi="Times New Roman" w:cs="Times New Roman"/>
            <w:sz w:val="24"/>
            <w:szCs w:val="24"/>
          </w:rPr>
          <w:t xml:space="preserve"> increases in life expectancy due to ongoing public health interventions</w:t>
        </w:r>
      </w:ins>
      <w:ins w:id="336" w:author="José Manuel Aburto" w:date="2018-08-15T13:14:00Z">
        <w:r w:rsidR="009D29B9">
          <w:rPr>
            <w:rFonts w:ascii="Times New Roman" w:eastAsiaTheme="minorEastAsia" w:hAnsi="Times New Roman" w:cs="Times New Roman"/>
            <w:sz w:val="24"/>
            <w:szCs w:val="24"/>
          </w:rPr>
          <w:t xml:space="preserve">, such as the enactment of a </w:t>
        </w:r>
        <w:r w:rsidR="009D29B9" w:rsidRPr="00D73887">
          <w:rPr>
            <w:rFonts w:ascii="Times New Roman" w:eastAsiaTheme="minorEastAsia" w:hAnsi="Times New Roman" w:cs="Times New Roman"/>
            <w:sz w:val="24"/>
            <w:szCs w:val="24"/>
          </w:rPr>
          <w:t>universal health-insurance program (</w:t>
        </w:r>
        <w:r w:rsidR="009D29B9" w:rsidRPr="00D73887">
          <w:rPr>
            <w:rFonts w:ascii="Times New Roman" w:eastAsiaTheme="minorEastAsia" w:hAnsi="Times New Roman" w:cs="Times New Roman"/>
            <w:i/>
            <w:sz w:val="24"/>
            <w:szCs w:val="24"/>
          </w:rPr>
          <w:t>Seguro Popular</w:t>
        </w:r>
        <w:r w:rsidR="009D29B9" w:rsidRPr="00D73887">
          <w:rPr>
            <w:rFonts w:ascii="Times New Roman" w:eastAsiaTheme="minorEastAsia" w:hAnsi="Times New Roman" w:cs="Times New Roman"/>
            <w:sz w:val="24"/>
            <w:szCs w:val="24"/>
          </w:rPr>
          <w:t>)</w:t>
        </w:r>
        <w:r w:rsidR="009D29B9">
          <w:rPr>
            <w:rFonts w:ascii="Times New Roman" w:eastAsiaTheme="minorEastAsia" w:hAnsi="Times New Roman" w:cs="Times New Roman"/>
            <w:sz w:val="24"/>
            <w:szCs w:val="24"/>
          </w:rPr>
          <w:t>.</w:t>
        </w:r>
      </w:ins>
      <w:r w:rsidR="00792EBD" w:rsidRPr="00D73887">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 </w:instrText>
      </w:r>
      <w:r w:rsidR="009E1871">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EN.CITE.DATA </w:instrText>
      </w:r>
      <w:r w:rsidR="009E1871">
        <w:rPr>
          <w:rFonts w:ascii="Times New Roman" w:eastAsiaTheme="minorEastAsia" w:hAnsi="Times New Roman" w:cs="Times New Roman"/>
          <w:sz w:val="24"/>
          <w:szCs w:val="24"/>
        </w:rPr>
      </w:r>
      <w:r w:rsidR="009E1871">
        <w:rPr>
          <w:rFonts w:ascii="Times New Roman" w:eastAsiaTheme="minorEastAsia" w:hAnsi="Times New Roman" w:cs="Times New Roman"/>
          <w:sz w:val="24"/>
          <w:szCs w:val="24"/>
        </w:rPr>
        <w:fldChar w:fldCharType="end"/>
      </w:r>
      <w:r w:rsidR="00792EBD" w:rsidRPr="00D73887">
        <w:rPr>
          <w:rFonts w:ascii="Times New Roman" w:eastAsiaTheme="minorEastAsia" w:hAnsi="Times New Roman" w:cs="Times New Roman"/>
          <w:sz w:val="24"/>
          <w:szCs w:val="24"/>
        </w:rPr>
      </w:r>
      <w:r w:rsidR="00792EBD"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8,9,18</w:t>
      </w:r>
      <w:r w:rsidR="00792EBD" w:rsidRPr="00D73887">
        <w:rPr>
          <w:rFonts w:ascii="Times New Roman" w:eastAsiaTheme="minorEastAsia" w:hAnsi="Times New Roman" w:cs="Times New Roman"/>
          <w:sz w:val="24"/>
          <w:szCs w:val="24"/>
        </w:rPr>
        <w:fldChar w:fldCharType="end"/>
      </w:r>
    </w:p>
    <w:p w14:paraId="2854A540" w14:textId="0E859A17" w:rsidR="005248E9" w:rsidRPr="00D73887" w:rsidRDefault="00706CC9" w:rsidP="00792EBD">
      <w:pPr>
        <w:spacing w:line="480" w:lineRule="auto"/>
        <w:jc w:val="both"/>
        <w:rPr>
          <w:rFonts w:ascii="Times New Roman" w:eastAsiaTheme="minorEastAsia" w:hAnsi="Times New Roman" w:cs="Times New Roman"/>
          <w:sz w:val="24"/>
          <w:szCs w:val="24"/>
        </w:rPr>
      </w:pPr>
      <w:del w:id="337" w:author="José Manuel Aburto" w:date="2018-08-15T13:03:00Z">
        <w:r w:rsidRPr="00D73887" w:rsidDel="00792EBD">
          <w:rPr>
            <w:rFonts w:ascii="Times New Roman" w:eastAsiaTheme="minorEastAsia" w:hAnsi="Times New Roman" w:cs="Times New Roman"/>
            <w:sz w:val="24"/>
            <w:szCs w:val="24"/>
          </w:rPr>
          <w:delText>Despite major public health interventions between 2005 and 2015</w:delText>
        </w:r>
      </w:del>
      <w:del w:id="338" w:author="José Manuel Aburto" w:date="2018-08-15T13:06:00Z">
        <w:r w:rsidRPr="00D73887" w:rsidDel="002F2866">
          <w:rPr>
            <w:rFonts w:ascii="Times New Roman" w:eastAsiaTheme="minorEastAsia" w:hAnsi="Times New Roman" w:cs="Times New Roman"/>
            <w:sz w:val="24"/>
            <w:szCs w:val="24"/>
          </w:rPr>
          <w:delText xml:space="preserve">, such as the </w:delText>
        </w:r>
        <w:r w:rsidR="00686C5F" w:rsidRPr="00D73887" w:rsidDel="002F2866">
          <w:rPr>
            <w:rFonts w:ascii="Times New Roman" w:eastAsiaTheme="minorEastAsia" w:hAnsi="Times New Roman" w:cs="Times New Roman"/>
            <w:sz w:val="24"/>
            <w:szCs w:val="24"/>
          </w:rPr>
          <w:delText xml:space="preserve">enactment of a </w:delText>
        </w:r>
      </w:del>
      <w:del w:id="339" w:author="José Manuel Aburto" w:date="2018-08-15T13:03:00Z">
        <w:r w:rsidR="005A4ED9" w:rsidRPr="00D73887" w:rsidDel="00792EBD">
          <w:rPr>
            <w:rFonts w:ascii="Times New Roman" w:eastAsiaTheme="minorEastAsia" w:hAnsi="Times New Roman" w:cs="Times New Roman"/>
            <w:sz w:val="24"/>
            <w:szCs w:val="24"/>
          </w:rPr>
          <w:delText>universal health-</w:delText>
        </w:r>
        <w:r w:rsidR="00911EB3" w:rsidRPr="00D73887" w:rsidDel="00792EBD">
          <w:rPr>
            <w:rFonts w:ascii="Times New Roman" w:eastAsiaTheme="minorEastAsia" w:hAnsi="Times New Roman" w:cs="Times New Roman"/>
            <w:sz w:val="24"/>
            <w:szCs w:val="24"/>
          </w:rPr>
          <w:delText xml:space="preserve">insurance </w:delText>
        </w:r>
        <w:r w:rsidRPr="00D73887" w:rsidDel="00792EBD">
          <w:rPr>
            <w:rFonts w:ascii="Times New Roman" w:eastAsiaTheme="minorEastAsia" w:hAnsi="Times New Roman" w:cs="Times New Roman"/>
            <w:sz w:val="24"/>
            <w:szCs w:val="24"/>
          </w:rPr>
          <w:delText xml:space="preserve">program </w:delText>
        </w:r>
        <w:r w:rsidR="00686C5F" w:rsidRPr="00D73887" w:rsidDel="00792EBD">
          <w:rPr>
            <w:rFonts w:ascii="Times New Roman" w:eastAsiaTheme="minorEastAsia" w:hAnsi="Times New Roman" w:cs="Times New Roman"/>
            <w:sz w:val="24"/>
            <w:szCs w:val="24"/>
          </w:rPr>
          <w:delText>(</w:delText>
        </w:r>
        <w:r w:rsidRPr="00D73887" w:rsidDel="00792EBD">
          <w:rPr>
            <w:rFonts w:ascii="Times New Roman" w:eastAsiaTheme="minorEastAsia" w:hAnsi="Times New Roman" w:cs="Times New Roman"/>
            <w:i/>
            <w:sz w:val="24"/>
            <w:szCs w:val="24"/>
          </w:rPr>
          <w:delText>Seguro Popular</w:delText>
        </w:r>
        <w:r w:rsidR="00686C5F" w:rsidRPr="00D73887" w:rsidDel="00792EBD">
          <w:rPr>
            <w:rFonts w:ascii="Times New Roman" w:eastAsiaTheme="minorEastAsia" w:hAnsi="Times New Roman" w:cs="Times New Roman"/>
            <w:sz w:val="24"/>
            <w:szCs w:val="24"/>
          </w:rPr>
          <w:delText>)</w:delText>
        </w:r>
        <w:r w:rsidRPr="00D73887" w:rsidDel="00792EBD">
          <w:rPr>
            <w:rFonts w:ascii="Times New Roman" w:eastAsiaTheme="minorEastAsia" w:hAnsi="Times New Roman" w:cs="Times New Roman"/>
            <w:sz w:val="24"/>
            <w:szCs w:val="24"/>
          </w:rPr>
          <w:delText>,</w:delText>
        </w:r>
      </w:del>
      <w:del w:id="340" w:author="José Manuel Aburto" w:date="2018-08-15T13:06:00Z">
        <w:r w:rsidR="00FE0D88" w:rsidRPr="00D73887" w:rsidDel="002F2866">
          <w:rPr>
            <w:rFonts w:ascii="Times New Roman" w:eastAsiaTheme="minorEastAsia" w:hAnsi="Times New Roman" w:cs="Times New Roman"/>
            <w:sz w:val="24"/>
            <w:szCs w:val="24"/>
          </w:rPr>
          <w:delText xml:space="preserve"> every state in the country experienced less progress in life expectancy</w:delText>
        </w:r>
        <w:r w:rsidR="002A4324" w:rsidRPr="00D73887" w:rsidDel="002F2866">
          <w:rPr>
            <w:rFonts w:ascii="Times New Roman" w:eastAsiaTheme="minorEastAsia" w:hAnsi="Times New Roman" w:cs="Times New Roman"/>
            <w:sz w:val="24"/>
            <w:szCs w:val="24"/>
          </w:rPr>
          <w:delText xml:space="preserve"> at age 15</w:delText>
        </w:r>
        <w:r w:rsidR="00FE0D88" w:rsidRPr="00D73887" w:rsidDel="002F2866">
          <w:rPr>
            <w:rFonts w:ascii="Times New Roman" w:eastAsiaTheme="minorEastAsia" w:hAnsi="Times New Roman" w:cs="Times New Roman"/>
            <w:sz w:val="24"/>
            <w:szCs w:val="24"/>
          </w:rPr>
          <w:delText xml:space="preserve"> than in the previous decade</w:delText>
        </w:r>
        <w:r w:rsidR="00440540" w:rsidRPr="00D73887" w:rsidDel="002F2866">
          <w:rPr>
            <w:rFonts w:ascii="Times New Roman" w:eastAsiaTheme="minorEastAsia" w:hAnsi="Times New Roman" w:cs="Times New Roman"/>
            <w:sz w:val="24"/>
            <w:szCs w:val="24"/>
          </w:rPr>
          <w:delText xml:space="preserve"> due to</w:delText>
        </w:r>
        <w:r w:rsidR="00FF5622" w:rsidRPr="00D73887" w:rsidDel="002F2866">
          <w:rPr>
            <w:rFonts w:ascii="Times New Roman" w:eastAsiaTheme="minorEastAsia" w:hAnsi="Times New Roman" w:cs="Times New Roman"/>
            <w:sz w:val="24"/>
            <w:szCs w:val="24"/>
          </w:rPr>
          <w:delText xml:space="preserve"> the spread of homicides throughout the country after 2005</w:delText>
        </w:r>
        <w:r w:rsidR="00440540" w:rsidRPr="00D73887" w:rsidDel="002F2866">
          <w:rPr>
            <w:rFonts w:ascii="Times New Roman" w:eastAsiaTheme="minorEastAsia" w:hAnsi="Times New Roman" w:cs="Times New Roman"/>
            <w:sz w:val="24"/>
            <w:szCs w:val="24"/>
          </w:rPr>
          <w:delText>.</w:delText>
        </w:r>
        <w:r w:rsidR="00FF5622" w:rsidRPr="00D73887" w:rsidDel="002F2866">
          <w:rPr>
            <w:rFonts w:ascii="Times New Roman" w:eastAsiaTheme="minorEastAsia" w:hAnsi="Times New Roman" w:cs="Times New Roman"/>
            <w:sz w:val="24"/>
            <w:szCs w:val="24"/>
          </w:rPr>
          <w:delText xml:space="preserve"> </w:delText>
        </w:r>
        <w:r w:rsidR="008E298F" w:rsidRPr="00D73887" w:rsidDel="002F2866">
          <w:rPr>
            <w:rFonts w:ascii="Times New Roman" w:eastAsiaTheme="minorEastAsia" w:hAnsi="Times New Roman" w:cs="Times New Roman"/>
            <w:sz w:val="24"/>
            <w:szCs w:val="24"/>
          </w:rPr>
          <w:delText xml:space="preserve">This is consistent with previous research documenting the impact of homicides between 2000 and 2010. </w:delText>
        </w:r>
      </w:del>
      <w:del w:id="341" w:author="José Manuel Aburto" w:date="2018-08-15T13:09:00Z">
        <w:r w:rsidR="003C6F24" w:rsidRPr="00D73887" w:rsidDel="002F2866">
          <w:rPr>
            <w:rFonts w:ascii="Times New Roman" w:eastAsiaTheme="minorEastAsia" w:hAnsi="Times New Roman" w:cs="Times New Roman"/>
            <w:sz w:val="24"/>
            <w:szCs w:val="24"/>
          </w:rPr>
          <w:delText>Despite recent efforts from the Mexican government to contain the upsurge of violence in the country,</w:delText>
        </w:r>
      </w:del>
      <w:del w:id="342" w:author="José Manuel Aburto" w:date="2018-08-15T13:08:00Z">
        <w:r w:rsidR="00F0336F" w:rsidRPr="00D73887" w:rsidDel="002F2866">
          <w:rPr>
            <w:rFonts w:ascii="Times New Roman" w:eastAsiaTheme="minorEastAsia" w:hAnsi="Times New Roman" w:cs="Times New Roman"/>
            <w:sz w:val="24"/>
            <w:szCs w:val="24"/>
          </w:rPr>
          <w:delText xml:space="preserve"> </w:delText>
        </w:r>
        <w:r w:rsidR="003C6F24" w:rsidRPr="00D73887" w:rsidDel="002F2866">
          <w:rPr>
            <w:rFonts w:ascii="Times New Roman" w:eastAsiaTheme="minorEastAsia" w:hAnsi="Times New Roman" w:cs="Times New Roman"/>
            <w:sz w:val="24"/>
            <w:szCs w:val="24"/>
          </w:rPr>
          <w:delText xml:space="preserve">data up to 2015 </w:delText>
        </w:r>
        <w:r w:rsidR="00517190" w:rsidRPr="00D73887" w:rsidDel="002F2866">
          <w:rPr>
            <w:rFonts w:ascii="Times New Roman" w:eastAsiaTheme="minorEastAsia" w:hAnsi="Times New Roman" w:cs="Times New Roman"/>
            <w:sz w:val="24"/>
            <w:szCs w:val="24"/>
          </w:rPr>
          <w:delText xml:space="preserve">shows </w:delText>
        </w:r>
        <w:r w:rsidR="00E9034B" w:rsidRPr="00D73887" w:rsidDel="002F2866">
          <w:rPr>
            <w:rFonts w:ascii="Times New Roman" w:eastAsiaTheme="minorEastAsia" w:hAnsi="Times New Roman" w:cs="Times New Roman"/>
            <w:sz w:val="24"/>
            <w:szCs w:val="24"/>
          </w:rPr>
          <w:delText>that life circumstances among young adults have not improved and are actually deteriorating</w:delText>
        </w:r>
        <w:r w:rsidR="003C6F24" w:rsidRPr="00D73887" w:rsidDel="002F2866">
          <w:rPr>
            <w:rFonts w:ascii="Times New Roman" w:eastAsiaTheme="minorEastAsia" w:hAnsi="Times New Roman" w:cs="Times New Roman"/>
            <w:sz w:val="24"/>
            <w:szCs w:val="24"/>
          </w:rPr>
          <w:delText>.</w:delText>
        </w:r>
      </w:del>
      <w:del w:id="343" w:author="José Manuel Aburto" w:date="2018-08-15T13:12:00Z">
        <w:r w:rsidR="003C6F24" w:rsidRPr="00D73887" w:rsidDel="009D29B9">
          <w:rPr>
            <w:rFonts w:ascii="Times New Roman" w:eastAsiaTheme="minorEastAsia" w:hAnsi="Times New Roman" w:cs="Times New Roman"/>
            <w:sz w:val="24"/>
            <w:szCs w:val="24"/>
          </w:rPr>
          <w:delText xml:space="preserve">  </w:delText>
        </w:r>
      </w:del>
      <w:del w:id="344" w:author="José Manuel Aburto" w:date="2018-08-15T13:13:00Z">
        <w:r w:rsidR="003C6F24" w:rsidRPr="00D73887" w:rsidDel="009D29B9">
          <w:rPr>
            <w:rFonts w:ascii="Times New Roman" w:eastAsiaTheme="minorEastAsia" w:hAnsi="Times New Roman" w:cs="Times New Roman"/>
            <w:sz w:val="24"/>
            <w:szCs w:val="24"/>
          </w:rPr>
          <w:delText>For example,</w:delText>
        </w:r>
        <w:r w:rsidR="00E9034B" w:rsidRPr="00D73887" w:rsidDel="009D29B9">
          <w:rPr>
            <w:rFonts w:ascii="Times New Roman" w:eastAsiaTheme="minorEastAsia" w:hAnsi="Times New Roman" w:cs="Times New Roman"/>
            <w:sz w:val="24"/>
            <w:szCs w:val="24"/>
          </w:rPr>
          <w:delText xml:space="preserve"> </w:delText>
        </w:r>
        <w:r w:rsidR="00696E1E" w:rsidRPr="00D73887" w:rsidDel="009D29B9">
          <w:rPr>
            <w:rFonts w:ascii="Times New Roman" w:eastAsiaTheme="minorEastAsia" w:hAnsi="Times New Roman" w:cs="Times New Roman"/>
            <w:sz w:val="24"/>
            <w:szCs w:val="24"/>
          </w:rPr>
          <w:delText>almost every state experienced</w:delText>
        </w:r>
        <w:r w:rsidR="00E9034B" w:rsidRPr="00D73887" w:rsidDel="009D29B9">
          <w:rPr>
            <w:rFonts w:ascii="Times New Roman" w:eastAsiaTheme="minorEastAsia" w:hAnsi="Times New Roman" w:cs="Times New Roman"/>
            <w:sz w:val="24"/>
            <w:szCs w:val="24"/>
          </w:rPr>
          <w:delText xml:space="preserve"> a reduction in life expectancy at age 15</w:delText>
        </w:r>
        <w:r w:rsidR="00517190" w:rsidRPr="00D73887" w:rsidDel="009D29B9">
          <w:rPr>
            <w:rFonts w:ascii="Times New Roman" w:eastAsiaTheme="minorEastAsia" w:hAnsi="Times New Roman" w:cs="Times New Roman"/>
            <w:sz w:val="24"/>
            <w:szCs w:val="24"/>
          </w:rPr>
          <w:delText xml:space="preserve"> </w:delText>
        </w:r>
        <w:r w:rsidR="000555DD" w:rsidRPr="00D73887" w:rsidDel="009D29B9">
          <w:rPr>
            <w:rFonts w:ascii="Times New Roman" w:eastAsiaTheme="minorEastAsia" w:hAnsi="Times New Roman" w:cs="Times New Roman"/>
            <w:sz w:val="24"/>
            <w:szCs w:val="24"/>
          </w:rPr>
          <w:delText>across all regions</w:delText>
        </w:r>
        <w:r w:rsidR="00440540" w:rsidRPr="00D73887" w:rsidDel="009D29B9">
          <w:rPr>
            <w:rFonts w:ascii="Times New Roman" w:eastAsiaTheme="minorEastAsia" w:hAnsi="Times New Roman" w:cs="Times New Roman"/>
            <w:sz w:val="24"/>
            <w:szCs w:val="24"/>
          </w:rPr>
          <w:delText xml:space="preserve"> in Mexico</w:delText>
        </w:r>
        <w:r w:rsidR="0098197D" w:rsidRPr="00D73887" w:rsidDel="009D29B9">
          <w:rPr>
            <w:rFonts w:ascii="Times New Roman" w:eastAsiaTheme="minorEastAsia" w:hAnsi="Times New Roman" w:cs="Times New Roman"/>
            <w:sz w:val="24"/>
            <w:szCs w:val="24"/>
          </w:rPr>
          <w:delText xml:space="preserve"> due to homicides (Fig S7)</w:delText>
        </w:r>
        <w:r w:rsidR="00E9034B" w:rsidRPr="00D73887" w:rsidDel="009D29B9">
          <w:rPr>
            <w:rFonts w:ascii="Times New Roman" w:eastAsiaTheme="minorEastAsia" w:hAnsi="Times New Roman" w:cs="Times New Roman"/>
            <w:sz w:val="24"/>
            <w:szCs w:val="24"/>
          </w:rPr>
          <w:delText xml:space="preserve">. </w:delText>
        </w:r>
        <w:r w:rsidR="003C6F24" w:rsidRPr="00D73887" w:rsidDel="009D29B9">
          <w:rPr>
            <w:rFonts w:ascii="Times New Roman" w:eastAsiaTheme="minorEastAsia" w:hAnsi="Times New Roman" w:cs="Times New Roman"/>
            <w:sz w:val="24"/>
            <w:szCs w:val="24"/>
          </w:rPr>
          <w:delText xml:space="preserve"> </w:delText>
        </w:r>
        <w:r w:rsidR="00E9034B" w:rsidRPr="00D73887" w:rsidDel="009D29B9">
          <w:rPr>
            <w:rFonts w:ascii="Times New Roman" w:eastAsiaTheme="minorEastAsia" w:hAnsi="Times New Roman" w:cs="Times New Roman"/>
            <w:sz w:val="24"/>
            <w:szCs w:val="24"/>
          </w:rPr>
          <w:delText>T</w:delText>
        </w:r>
        <w:r w:rsidR="00E84B2F" w:rsidRPr="00D73887" w:rsidDel="009D29B9">
          <w:rPr>
            <w:rFonts w:ascii="Times New Roman" w:eastAsiaTheme="minorEastAsia" w:hAnsi="Times New Roman" w:cs="Times New Roman"/>
            <w:sz w:val="24"/>
            <w:szCs w:val="24"/>
          </w:rPr>
          <w:delText xml:space="preserve">he strongest </w:delText>
        </w:r>
        <w:r w:rsidR="00440540" w:rsidRPr="00D73887" w:rsidDel="009D29B9">
          <w:rPr>
            <w:rFonts w:ascii="Times New Roman" w:eastAsiaTheme="minorEastAsia" w:hAnsi="Times New Roman" w:cs="Times New Roman"/>
            <w:sz w:val="24"/>
            <w:szCs w:val="24"/>
          </w:rPr>
          <w:delText xml:space="preserve">effect </w:delText>
        </w:r>
        <w:r w:rsidR="00E84B2F" w:rsidRPr="00D73887" w:rsidDel="009D29B9">
          <w:rPr>
            <w:rFonts w:ascii="Times New Roman" w:eastAsiaTheme="minorEastAsia" w:hAnsi="Times New Roman" w:cs="Times New Roman"/>
            <w:sz w:val="24"/>
            <w:szCs w:val="24"/>
          </w:rPr>
          <w:delText xml:space="preserve">occurred in Guerrero, a state in the Southern </w:delText>
        </w:r>
        <w:r w:rsidR="00B83524" w:rsidRPr="00D73887" w:rsidDel="009D29B9">
          <w:rPr>
            <w:rFonts w:ascii="Times New Roman" w:eastAsiaTheme="minorEastAsia" w:hAnsi="Times New Roman" w:cs="Times New Roman"/>
            <w:sz w:val="24"/>
            <w:szCs w:val="24"/>
          </w:rPr>
          <w:delText>r</w:delText>
        </w:r>
        <w:r w:rsidR="00E84B2F" w:rsidRPr="00D73887" w:rsidDel="009D29B9">
          <w:rPr>
            <w:rFonts w:ascii="Times New Roman" w:eastAsiaTheme="minorEastAsia" w:hAnsi="Times New Roman" w:cs="Times New Roman"/>
            <w:sz w:val="24"/>
            <w:szCs w:val="24"/>
          </w:rPr>
          <w:delText xml:space="preserve">egion, were life expectancy was reduced by </w:delText>
        </w:r>
        <w:r w:rsidR="00266862" w:rsidRPr="00D73887" w:rsidDel="009D29B9">
          <w:rPr>
            <w:rFonts w:ascii="Times New Roman" w:eastAsiaTheme="minorEastAsia" w:hAnsi="Times New Roman" w:cs="Times New Roman"/>
            <w:sz w:val="24"/>
            <w:szCs w:val="24"/>
          </w:rPr>
          <w:delText xml:space="preserve">almost </w:delText>
        </w:r>
        <w:r w:rsidR="00E84B2F" w:rsidRPr="00D73887" w:rsidDel="009D29B9">
          <w:rPr>
            <w:rFonts w:ascii="Times New Roman" w:eastAsiaTheme="minorEastAsia" w:hAnsi="Times New Roman" w:cs="Times New Roman"/>
            <w:sz w:val="24"/>
            <w:szCs w:val="24"/>
          </w:rPr>
          <w:delText>2 years between 2005 and 2015</w:delText>
        </w:r>
        <w:r w:rsidR="003A4B84" w:rsidRPr="00D73887" w:rsidDel="009D29B9">
          <w:rPr>
            <w:rFonts w:ascii="Times New Roman" w:eastAsiaTheme="minorEastAsia" w:hAnsi="Times New Roman" w:cs="Times New Roman"/>
            <w:sz w:val="24"/>
            <w:szCs w:val="24"/>
          </w:rPr>
          <w:delText>, f</w:delText>
        </w:r>
        <w:r w:rsidR="00E84B2F" w:rsidRPr="00D73887" w:rsidDel="009D29B9">
          <w:rPr>
            <w:rFonts w:ascii="Times New Roman" w:eastAsiaTheme="minorEastAsia" w:hAnsi="Times New Roman" w:cs="Times New Roman"/>
            <w:sz w:val="24"/>
            <w:szCs w:val="24"/>
          </w:rPr>
          <w:delText>ollowed by Chihuahua</w:delText>
        </w:r>
        <w:r w:rsidR="00D33FA8" w:rsidRPr="00D73887" w:rsidDel="009D29B9">
          <w:rPr>
            <w:rFonts w:ascii="Times New Roman" w:eastAsiaTheme="minorEastAsia" w:hAnsi="Times New Roman" w:cs="Times New Roman"/>
            <w:sz w:val="24"/>
            <w:szCs w:val="24"/>
          </w:rPr>
          <w:delText xml:space="preserve"> and Sinaloa</w:delText>
        </w:r>
        <w:r w:rsidR="00353A0D" w:rsidRPr="00D73887" w:rsidDel="009D29B9">
          <w:rPr>
            <w:rFonts w:ascii="Times New Roman" w:eastAsiaTheme="minorEastAsia" w:hAnsi="Times New Roman" w:cs="Times New Roman"/>
            <w:sz w:val="24"/>
            <w:szCs w:val="24"/>
          </w:rPr>
          <w:delText xml:space="preserve"> in the North</w:delText>
        </w:r>
        <w:r w:rsidR="00E84B2F" w:rsidRPr="00D73887" w:rsidDel="009D29B9">
          <w:rPr>
            <w:rFonts w:ascii="Times New Roman" w:eastAsiaTheme="minorEastAsia" w:hAnsi="Times New Roman" w:cs="Times New Roman"/>
            <w:sz w:val="24"/>
            <w:szCs w:val="24"/>
          </w:rPr>
          <w:delText>, with life expectancy loss</w:delText>
        </w:r>
        <w:r w:rsidR="00D33FA8" w:rsidRPr="00D73887" w:rsidDel="009D29B9">
          <w:rPr>
            <w:rFonts w:ascii="Times New Roman" w:eastAsiaTheme="minorEastAsia" w:hAnsi="Times New Roman" w:cs="Times New Roman"/>
            <w:sz w:val="24"/>
            <w:szCs w:val="24"/>
          </w:rPr>
          <w:delText>es</w:delText>
        </w:r>
        <w:r w:rsidR="00E84B2F" w:rsidRPr="00D73887" w:rsidDel="009D29B9">
          <w:rPr>
            <w:rFonts w:ascii="Times New Roman" w:eastAsiaTheme="minorEastAsia" w:hAnsi="Times New Roman" w:cs="Times New Roman"/>
            <w:sz w:val="24"/>
            <w:szCs w:val="24"/>
          </w:rPr>
          <w:delText xml:space="preserve"> of one year</w:delText>
        </w:r>
        <w:r w:rsidR="00D33FA8" w:rsidRPr="00D73887" w:rsidDel="009D29B9">
          <w:rPr>
            <w:rFonts w:ascii="Times New Roman" w:eastAsiaTheme="minorEastAsia" w:hAnsi="Times New Roman" w:cs="Times New Roman"/>
            <w:sz w:val="24"/>
            <w:szCs w:val="24"/>
          </w:rPr>
          <w:delText xml:space="preserve"> each</w:delText>
        </w:r>
        <w:r w:rsidR="00CE3CD8" w:rsidRPr="00D73887" w:rsidDel="009D29B9">
          <w:rPr>
            <w:rFonts w:ascii="Times New Roman" w:eastAsiaTheme="minorEastAsia" w:hAnsi="Times New Roman" w:cs="Times New Roman"/>
            <w:sz w:val="24"/>
            <w:szCs w:val="24"/>
          </w:rPr>
          <w:delText>, t</w:delText>
        </w:r>
        <w:r w:rsidR="00E84B2F" w:rsidRPr="00D73887" w:rsidDel="009D29B9">
          <w:rPr>
            <w:rFonts w:ascii="Times New Roman" w:eastAsiaTheme="minorEastAsia" w:hAnsi="Times New Roman" w:cs="Times New Roman"/>
            <w:sz w:val="24"/>
            <w:szCs w:val="24"/>
          </w:rPr>
          <w:delText>hree additiona</w:delText>
        </w:r>
        <w:r w:rsidR="00D33FA8" w:rsidRPr="00D73887" w:rsidDel="009D29B9">
          <w:rPr>
            <w:rFonts w:ascii="Times New Roman" w:eastAsiaTheme="minorEastAsia" w:hAnsi="Times New Roman" w:cs="Times New Roman"/>
            <w:sz w:val="24"/>
            <w:szCs w:val="24"/>
          </w:rPr>
          <w:delText>l states in the North (</w:delText>
        </w:r>
        <w:r w:rsidR="00E84B2F" w:rsidRPr="00D73887" w:rsidDel="009D29B9">
          <w:rPr>
            <w:rFonts w:ascii="Times New Roman" w:eastAsiaTheme="minorEastAsia" w:hAnsi="Times New Roman" w:cs="Times New Roman"/>
            <w:sz w:val="24"/>
            <w:szCs w:val="24"/>
          </w:rPr>
          <w:delText>Zacatecas, Baja California Sur</w:delText>
        </w:r>
        <w:r w:rsidR="00D33FA8" w:rsidRPr="00D73887" w:rsidDel="009D29B9">
          <w:rPr>
            <w:rFonts w:ascii="Times New Roman" w:eastAsiaTheme="minorEastAsia" w:hAnsi="Times New Roman" w:cs="Times New Roman"/>
            <w:sz w:val="24"/>
            <w:szCs w:val="24"/>
          </w:rPr>
          <w:delText xml:space="preserve"> and Nuevo León</w:delText>
        </w:r>
        <w:r w:rsidR="00E84B2F" w:rsidRPr="00D73887" w:rsidDel="009D29B9">
          <w:rPr>
            <w:rFonts w:ascii="Times New Roman" w:eastAsiaTheme="minorEastAsia" w:hAnsi="Times New Roman" w:cs="Times New Roman"/>
            <w:sz w:val="24"/>
            <w:szCs w:val="24"/>
          </w:rPr>
          <w:delText xml:space="preserve">), one in the Central region (Colima), and </w:delText>
        </w:r>
        <w:r w:rsidR="001F4D8B" w:rsidRPr="00D73887" w:rsidDel="009D29B9">
          <w:rPr>
            <w:rFonts w:ascii="Times New Roman" w:eastAsiaTheme="minorEastAsia" w:hAnsi="Times New Roman" w:cs="Times New Roman"/>
            <w:sz w:val="24"/>
            <w:szCs w:val="24"/>
          </w:rPr>
          <w:delText>one in the South (</w:delText>
        </w:r>
        <w:r w:rsidR="00E84B2F" w:rsidRPr="00D73887" w:rsidDel="009D29B9">
          <w:rPr>
            <w:rFonts w:ascii="Times New Roman" w:eastAsiaTheme="minorEastAsia" w:hAnsi="Times New Roman" w:cs="Times New Roman"/>
            <w:sz w:val="24"/>
            <w:szCs w:val="24"/>
          </w:rPr>
          <w:delText>Morelos</w:delText>
        </w:r>
        <w:r w:rsidR="001F4D8B" w:rsidRPr="00D73887" w:rsidDel="009D29B9">
          <w:rPr>
            <w:rFonts w:ascii="Times New Roman" w:eastAsiaTheme="minorEastAsia" w:hAnsi="Times New Roman" w:cs="Times New Roman"/>
            <w:sz w:val="24"/>
            <w:szCs w:val="24"/>
          </w:rPr>
          <w:delText>)</w:delText>
        </w:r>
        <w:r w:rsidR="00E84B2F" w:rsidRPr="00D73887" w:rsidDel="009D29B9">
          <w:rPr>
            <w:rFonts w:ascii="Times New Roman" w:eastAsiaTheme="minorEastAsia" w:hAnsi="Times New Roman" w:cs="Times New Roman"/>
            <w:sz w:val="24"/>
            <w:szCs w:val="24"/>
          </w:rPr>
          <w:delText>, experienced losses of half a year in life expectancy over the same period</w:delText>
        </w:r>
        <w:r w:rsidR="0098197D" w:rsidRPr="00D73887" w:rsidDel="009D29B9">
          <w:rPr>
            <w:rFonts w:ascii="Times New Roman" w:eastAsiaTheme="minorEastAsia" w:hAnsi="Times New Roman" w:cs="Times New Roman"/>
            <w:sz w:val="24"/>
            <w:szCs w:val="24"/>
          </w:rPr>
          <w:delText xml:space="preserve"> due exclusively to increasing homicides</w:delText>
        </w:r>
      </w:del>
      <w:del w:id="345" w:author="José Manuel Aburto" w:date="2018-08-15T13:12:00Z">
        <w:r w:rsidR="0098197D" w:rsidRPr="00D73887" w:rsidDel="009D29B9">
          <w:rPr>
            <w:rFonts w:ascii="Times New Roman" w:eastAsiaTheme="minorEastAsia" w:hAnsi="Times New Roman" w:cs="Times New Roman"/>
            <w:sz w:val="24"/>
            <w:szCs w:val="24"/>
          </w:rPr>
          <w:delText xml:space="preserve"> (Fig S7)</w:delText>
        </w:r>
      </w:del>
      <w:del w:id="346" w:author="José Manuel Aburto" w:date="2018-08-15T13:13:00Z">
        <w:r w:rsidR="00E84B2F" w:rsidRPr="00D73887" w:rsidDel="009D29B9">
          <w:rPr>
            <w:rFonts w:ascii="Times New Roman" w:eastAsiaTheme="minorEastAsia" w:hAnsi="Times New Roman" w:cs="Times New Roman"/>
            <w:sz w:val="24"/>
            <w:szCs w:val="24"/>
          </w:rPr>
          <w:delText xml:space="preserve">. </w:delText>
        </w:r>
      </w:del>
    </w:p>
    <w:p w14:paraId="5BF79E01" w14:textId="75275CC4" w:rsidR="005979FA" w:rsidRPr="005979FA" w:rsidRDefault="00625C68" w:rsidP="005979FA">
      <w:pPr>
        <w:spacing w:line="480" w:lineRule="auto"/>
        <w:ind w:firstLine="720"/>
        <w:jc w:val="both"/>
        <w:rPr>
          <w:rFonts w:ascii="Times New Roman" w:hAnsi="Times New Roman"/>
          <w:color w:val="222222"/>
          <w:sz w:val="24"/>
          <w:szCs w:val="24"/>
          <w:shd w:val="clear" w:color="auto" w:fill="FFFFFF"/>
        </w:rPr>
      </w:pPr>
      <w:r w:rsidRPr="00D73887">
        <w:rPr>
          <w:rFonts w:ascii="Times New Roman" w:eastAsiaTheme="minorEastAsia" w:hAnsi="Times New Roman" w:cs="Times New Roman"/>
          <w:sz w:val="24"/>
          <w:szCs w:val="24"/>
        </w:rPr>
        <w:t>Furthermore,</w:t>
      </w:r>
      <w:r w:rsidR="00F0056A" w:rsidRPr="00D73887">
        <w:rPr>
          <w:rFonts w:ascii="Times New Roman" w:eastAsiaTheme="minorEastAsia" w:hAnsi="Times New Roman" w:cs="Times New Roman"/>
          <w:sz w:val="24"/>
          <w:szCs w:val="24"/>
        </w:rPr>
        <w:t xml:space="preserve"> homicides </w:t>
      </w:r>
      <w:r w:rsidR="003A5770" w:rsidRPr="00D73887">
        <w:rPr>
          <w:rFonts w:ascii="Times New Roman" w:eastAsiaTheme="minorEastAsia" w:hAnsi="Times New Roman" w:cs="Times New Roman"/>
          <w:sz w:val="24"/>
          <w:szCs w:val="24"/>
        </w:rPr>
        <w:t>have slowed down</w:t>
      </w:r>
      <w:r w:rsidR="00893FAF" w:rsidRPr="00D73887">
        <w:rPr>
          <w:rFonts w:ascii="Times New Roman" w:eastAsiaTheme="minorEastAsia" w:hAnsi="Times New Roman" w:cs="Times New Roman"/>
          <w:sz w:val="24"/>
          <w:szCs w:val="24"/>
        </w:rPr>
        <w:t xml:space="preserve"> the</w:t>
      </w:r>
      <w:r w:rsidR="003A5770" w:rsidRPr="00D73887">
        <w:rPr>
          <w:rFonts w:ascii="Times New Roman" w:eastAsiaTheme="minorEastAsia" w:hAnsi="Times New Roman" w:cs="Times New Roman"/>
          <w:sz w:val="24"/>
          <w:szCs w:val="24"/>
        </w:rPr>
        <w:t xml:space="preserve"> progress on reducing </w:t>
      </w:r>
      <w:r w:rsidR="00893FAF" w:rsidRPr="00D73887">
        <w:rPr>
          <w:rFonts w:ascii="Times New Roman" w:eastAsiaTheme="minorEastAsia" w:hAnsi="Times New Roman" w:cs="Times New Roman"/>
          <w:sz w:val="24"/>
          <w:szCs w:val="24"/>
        </w:rPr>
        <w:t>life</w:t>
      </w:r>
      <w:r w:rsidR="00F0056A" w:rsidRPr="00D73887">
        <w:rPr>
          <w:rFonts w:ascii="Times New Roman" w:eastAsiaTheme="minorEastAsia" w:hAnsi="Times New Roman" w:cs="Times New Roman"/>
          <w:sz w:val="24"/>
          <w:szCs w:val="24"/>
        </w:rPr>
        <w:t>span inequality among young adults</w:t>
      </w:r>
      <w:r w:rsidR="00DE0AB8" w:rsidRPr="00D73887">
        <w:rPr>
          <w:rFonts w:ascii="Times New Roman" w:eastAsiaTheme="minorEastAsia" w:hAnsi="Times New Roman" w:cs="Times New Roman"/>
          <w:sz w:val="24"/>
          <w:szCs w:val="24"/>
        </w:rPr>
        <w:t xml:space="preserve"> in Mexico</w:t>
      </w:r>
      <w:r w:rsidR="00F0056A" w:rsidRPr="00D73887">
        <w:rPr>
          <w:rFonts w:ascii="Times New Roman" w:eastAsiaTheme="minorEastAsia" w:hAnsi="Times New Roman" w:cs="Times New Roman"/>
          <w:sz w:val="24"/>
          <w:szCs w:val="24"/>
        </w:rPr>
        <w:t xml:space="preserve">. While </w:t>
      </w:r>
      <w:r w:rsidR="00973C05" w:rsidRPr="00D73887">
        <w:rPr>
          <w:rFonts w:ascii="Times New Roman" w:eastAsiaTheme="minorEastAsia" w:hAnsi="Times New Roman" w:cs="Times New Roman"/>
          <w:sz w:val="24"/>
          <w:szCs w:val="24"/>
        </w:rPr>
        <w:t xml:space="preserve">lifespan </w:t>
      </w:r>
      <w:r w:rsidR="00F0056A" w:rsidRPr="00D73887">
        <w:rPr>
          <w:rFonts w:ascii="Times New Roman" w:eastAsiaTheme="minorEastAsia" w:hAnsi="Times New Roman" w:cs="Times New Roman"/>
          <w:sz w:val="24"/>
          <w:szCs w:val="24"/>
        </w:rPr>
        <w:t>inequality</w:t>
      </w:r>
      <w:r w:rsidR="00673DF4" w:rsidRPr="00D73887">
        <w:rPr>
          <w:rFonts w:ascii="Times New Roman" w:eastAsiaTheme="minorEastAsia" w:hAnsi="Times New Roman" w:cs="Times New Roman"/>
          <w:sz w:val="24"/>
          <w:szCs w:val="24"/>
        </w:rPr>
        <w:t xml:space="preserve"> </w:t>
      </w:r>
      <w:r w:rsidR="0080568C" w:rsidRPr="00D73887">
        <w:rPr>
          <w:rFonts w:ascii="Times New Roman" w:eastAsiaTheme="minorEastAsia" w:hAnsi="Times New Roman" w:cs="Times New Roman"/>
          <w:sz w:val="24"/>
          <w:szCs w:val="24"/>
        </w:rPr>
        <w:t xml:space="preserve">declined </w:t>
      </w:r>
      <w:r w:rsidR="00147684" w:rsidRPr="00D73887">
        <w:rPr>
          <w:rFonts w:ascii="Times New Roman" w:eastAsiaTheme="minorEastAsia" w:hAnsi="Times New Roman" w:cs="Times New Roman"/>
          <w:sz w:val="24"/>
          <w:szCs w:val="24"/>
        </w:rPr>
        <w:t>by more than half a year</w:t>
      </w:r>
      <w:r w:rsidR="00F0056A" w:rsidRPr="00D73887">
        <w:rPr>
          <w:rFonts w:ascii="Times New Roman" w:eastAsiaTheme="minorEastAsia" w:hAnsi="Times New Roman" w:cs="Times New Roman"/>
          <w:sz w:val="24"/>
          <w:szCs w:val="24"/>
        </w:rPr>
        <w:t xml:space="preserve"> between 1995 and 2005</w:t>
      </w:r>
      <w:r w:rsidR="00147684" w:rsidRPr="00D73887">
        <w:rPr>
          <w:rFonts w:ascii="Times New Roman" w:eastAsiaTheme="minorEastAsia" w:hAnsi="Times New Roman" w:cs="Times New Roman"/>
          <w:sz w:val="24"/>
          <w:szCs w:val="24"/>
        </w:rPr>
        <w:t xml:space="preserve">, </w:t>
      </w:r>
      <w:r w:rsidR="00540B8D" w:rsidRPr="00D73887">
        <w:rPr>
          <w:rFonts w:ascii="Times New Roman" w:eastAsiaTheme="minorEastAsia" w:hAnsi="Times New Roman" w:cs="Times New Roman"/>
          <w:sz w:val="24"/>
          <w:szCs w:val="24"/>
        </w:rPr>
        <w:t>a decade l</w:t>
      </w:r>
      <w:r w:rsidR="00440540" w:rsidRPr="00D73887">
        <w:rPr>
          <w:rFonts w:ascii="Times New Roman" w:eastAsiaTheme="minorEastAsia" w:hAnsi="Times New Roman" w:cs="Times New Roman"/>
          <w:sz w:val="24"/>
          <w:szCs w:val="24"/>
        </w:rPr>
        <w:t>ater this progress was stagnant</w:t>
      </w:r>
      <w:r w:rsidR="00540B8D" w:rsidRPr="00D73887">
        <w:rPr>
          <w:rFonts w:ascii="Times New Roman" w:eastAsiaTheme="minorEastAsia" w:hAnsi="Times New Roman" w:cs="Times New Roman"/>
          <w:sz w:val="24"/>
          <w:szCs w:val="24"/>
        </w:rPr>
        <w:t xml:space="preserve"> and barely reached a reduction of </w:t>
      </w:r>
      <w:r w:rsidR="00390003" w:rsidRPr="00D73887">
        <w:rPr>
          <w:rFonts w:ascii="Times New Roman" w:eastAsiaTheme="minorEastAsia" w:hAnsi="Times New Roman" w:cs="Times New Roman"/>
          <w:sz w:val="24"/>
          <w:szCs w:val="24"/>
        </w:rPr>
        <w:t>less than two</w:t>
      </w:r>
      <w:r w:rsidR="0098197D" w:rsidRPr="00D73887">
        <w:rPr>
          <w:rFonts w:ascii="Times New Roman" w:eastAsiaTheme="minorEastAsia" w:hAnsi="Times New Roman" w:cs="Times New Roman"/>
          <w:sz w:val="24"/>
          <w:szCs w:val="24"/>
        </w:rPr>
        <w:t xml:space="preserve"> months</w:t>
      </w:r>
      <w:r w:rsidR="00451A34" w:rsidRPr="00D73887">
        <w:rPr>
          <w:rFonts w:ascii="Times New Roman" w:eastAsiaTheme="minorEastAsia" w:hAnsi="Times New Roman" w:cs="Times New Roman"/>
          <w:sz w:val="24"/>
          <w:szCs w:val="24"/>
        </w:rPr>
        <w:t xml:space="preserve">. </w:t>
      </w:r>
      <w:r w:rsidR="00622AB1" w:rsidRPr="00D73887">
        <w:rPr>
          <w:rFonts w:ascii="Times New Roman" w:eastAsiaTheme="minorEastAsia" w:hAnsi="Times New Roman" w:cs="Times New Roman"/>
          <w:sz w:val="24"/>
          <w:szCs w:val="24"/>
        </w:rPr>
        <w:t>Increase in homicide mortality</w:t>
      </w:r>
      <w:r w:rsidR="00440540" w:rsidRPr="00D73887">
        <w:rPr>
          <w:rFonts w:ascii="Times New Roman" w:eastAsiaTheme="minorEastAsia" w:hAnsi="Times New Roman" w:cs="Times New Roman"/>
          <w:sz w:val="24"/>
          <w:szCs w:val="24"/>
        </w:rPr>
        <w:t>, concentrated in the young population (between ages 15 and 50),</w:t>
      </w:r>
      <w:r w:rsidR="00622AB1" w:rsidRPr="00D73887">
        <w:rPr>
          <w:rFonts w:ascii="Times New Roman" w:eastAsiaTheme="minorEastAsia" w:hAnsi="Times New Roman" w:cs="Times New Roman"/>
          <w:sz w:val="24"/>
          <w:szCs w:val="24"/>
        </w:rPr>
        <w:t xml:space="preserve"> accounted for most </w:t>
      </w:r>
      <w:ins w:id="347" w:author="José Manuel Aburto" w:date="2018-08-15T11:26:00Z">
        <w:r w:rsidR="009D72E5">
          <w:rPr>
            <w:rFonts w:ascii="Times New Roman" w:eastAsiaTheme="minorEastAsia" w:hAnsi="Times New Roman" w:cs="Times New Roman"/>
            <w:sz w:val="24"/>
            <w:szCs w:val="24"/>
          </w:rPr>
          <w:t xml:space="preserve">of </w:t>
        </w:r>
      </w:ins>
      <w:r w:rsidR="00440540" w:rsidRPr="00D73887">
        <w:rPr>
          <w:rFonts w:ascii="Times New Roman" w:eastAsiaTheme="minorEastAsia" w:hAnsi="Times New Roman" w:cs="Times New Roman"/>
          <w:sz w:val="24"/>
          <w:szCs w:val="24"/>
        </w:rPr>
        <w:t>this outcome.</w:t>
      </w:r>
      <w:del w:id="348" w:author="José Manuel Aburto" w:date="2018-08-15T13:26:00Z">
        <w:r w:rsidR="00440540" w:rsidRPr="00D73887" w:rsidDel="009E1871">
          <w:rPr>
            <w:rFonts w:ascii="Times New Roman" w:eastAsiaTheme="minorEastAsia" w:hAnsi="Times New Roman" w:cs="Times New Roman"/>
            <w:sz w:val="24"/>
            <w:szCs w:val="24"/>
          </w:rPr>
          <w:delText xml:space="preserve"> W</w:delText>
        </w:r>
        <w:r w:rsidR="00B8703A" w:rsidRPr="00D73887" w:rsidDel="009E1871">
          <w:rPr>
            <w:rFonts w:ascii="Times New Roman" w:eastAsiaTheme="minorEastAsia" w:hAnsi="Times New Roman" w:cs="Times New Roman"/>
            <w:sz w:val="24"/>
            <w:szCs w:val="24"/>
          </w:rPr>
          <w:delText>hich is consistent with</w:delText>
        </w:r>
        <w:r w:rsidR="005047CB" w:rsidRPr="00D73887" w:rsidDel="009E1871">
          <w:rPr>
            <w:rFonts w:ascii="Times New Roman" w:eastAsiaTheme="minorEastAsia" w:hAnsi="Times New Roman" w:cs="Times New Roman"/>
            <w:sz w:val="24"/>
            <w:szCs w:val="24"/>
          </w:rPr>
          <w:delText xml:space="preserve"> the high </w:delText>
        </w:r>
        <w:r w:rsidR="00B8703A" w:rsidRPr="00D73887" w:rsidDel="009E1871">
          <w:rPr>
            <w:rFonts w:ascii="Times New Roman" w:eastAsiaTheme="minorEastAsia" w:hAnsi="Times New Roman" w:cs="Times New Roman"/>
            <w:sz w:val="24"/>
            <w:szCs w:val="24"/>
          </w:rPr>
          <w:lastRenderedPageBreak/>
          <w:delText>sensitivity of lifespan variation to premature mortality</w:delText>
        </w:r>
        <w:r w:rsidR="006441B5" w:rsidDel="009E1871">
          <w:rPr>
            <w:rFonts w:ascii="Times New Roman" w:eastAsiaTheme="minorEastAsia" w:hAnsi="Times New Roman" w:cs="Times New Roman"/>
            <w:sz w:val="24"/>
            <w:szCs w:val="24"/>
          </w:rPr>
          <w:delText xml:space="preserve"> in periods of life expectancy fluctuation</w:delText>
        </w:r>
        <w:r w:rsidR="005047CB" w:rsidRPr="00D73887" w:rsidDel="009E1871">
          <w:rPr>
            <w:rFonts w:ascii="Times New Roman" w:eastAsiaTheme="minorEastAsia" w:hAnsi="Times New Roman" w:cs="Times New Roman"/>
            <w:sz w:val="24"/>
            <w:szCs w:val="24"/>
          </w:rPr>
          <w:delText>.</w:delText>
        </w:r>
      </w:del>
      <w:r w:rsidR="005047CB" w:rsidRPr="00D73887">
        <w:rPr>
          <w:rFonts w:ascii="Times New Roman" w:eastAsiaTheme="minorEastAsia" w:hAnsi="Times New Roman" w:cs="Times New Roman"/>
          <w:sz w:val="24"/>
          <w:szCs w:val="24"/>
        </w:rPr>
        <w:t xml:space="preserve"> </w:t>
      </w:r>
      <w:r w:rsidR="00B8703A" w:rsidRPr="00D73887">
        <w:rPr>
          <w:rFonts w:ascii="Times New Roman" w:eastAsiaTheme="minorEastAsia" w:hAnsi="Times New Roman" w:cs="Times New Roman"/>
          <w:sz w:val="24"/>
          <w:szCs w:val="24"/>
        </w:rPr>
        <w:t xml:space="preserve"> </w:t>
      </w:r>
      <w:r w:rsidR="00911814" w:rsidRPr="00D73887">
        <w:rPr>
          <w:rFonts w:ascii="Times New Roman" w:eastAsiaTheme="minorEastAsia" w:hAnsi="Times New Roman" w:cs="Times New Roman"/>
          <w:sz w:val="24"/>
          <w:szCs w:val="24"/>
        </w:rPr>
        <w:t xml:space="preserve">Thus, </w:t>
      </w:r>
      <w:r w:rsidR="005047CB" w:rsidRPr="00D73887">
        <w:rPr>
          <w:rFonts w:ascii="Times New Roman" w:eastAsiaTheme="minorEastAsia" w:hAnsi="Times New Roman" w:cs="Times New Roman"/>
          <w:sz w:val="24"/>
          <w:szCs w:val="24"/>
        </w:rPr>
        <w:t>males in Mexico not only live less</w:t>
      </w:r>
      <w:r w:rsidR="005E210A" w:rsidRPr="00D73887">
        <w:rPr>
          <w:rFonts w:ascii="Times New Roman" w:eastAsiaTheme="minorEastAsia" w:hAnsi="Times New Roman" w:cs="Times New Roman"/>
          <w:sz w:val="24"/>
          <w:szCs w:val="24"/>
        </w:rPr>
        <w:t xml:space="preserve"> on average</w:t>
      </w:r>
      <w:r w:rsidR="005047CB" w:rsidRPr="00D73887">
        <w:rPr>
          <w:rFonts w:ascii="Times New Roman" w:eastAsiaTheme="minorEastAsia" w:hAnsi="Times New Roman" w:cs="Times New Roman"/>
          <w:sz w:val="24"/>
          <w:szCs w:val="24"/>
        </w:rPr>
        <w:t xml:space="preserve">, as shown </w:t>
      </w:r>
      <w:r w:rsidR="005E210A" w:rsidRPr="00D73887">
        <w:rPr>
          <w:rFonts w:ascii="Times New Roman" w:eastAsiaTheme="minorEastAsia" w:hAnsi="Times New Roman" w:cs="Times New Roman"/>
          <w:sz w:val="24"/>
          <w:szCs w:val="24"/>
        </w:rPr>
        <w:t>by</w:t>
      </w:r>
      <w:r w:rsidR="006949EE" w:rsidRPr="00D73887">
        <w:rPr>
          <w:rFonts w:ascii="Times New Roman" w:eastAsiaTheme="minorEastAsia" w:hAnsi="Times New Roman" w:cs="Times New Roman"/>
          <w:sz w:val="24"/>
          <w:szCs w:val="24"/>
        </w:rPr>
        <w:t xml:space="preserve"> life expectancy</w:t>
      </w:r>
      <w:r w:rsidR="005047CB" w:rsidRPr="00D73887">
        <w:rPr>
          <w:rFonts w:ascii="Times New Roman" w:eastAsiaTheme="minorEastAsia" w:hAnsi="Times New Roman" w:cs="Times New Roman"/>
          <w:sz w:val="24"/>
          <w:szCs w:val="24"/>
        </w:rPr>
        <w:t>, but they also face more uncertainty in their time of death due to</w:t>
      </w:r>
      <w:r w:rsidR="00120902" w:rsidRPr="00D73887">
        <w:rPr>
          <w:rFonts w:ascii="Times New Roman" w:eastAsiaTheme="minorEastAsia" w:hAnsi="Times New Roman" w:cs="Times New Roman"/>
          <w:sz w:val="24"/>
          <w:szCs w:val="24"/>
        </w:rPr>
        <w:t xml:space="preserve"> the increase in homicides</w:t>
      </w:r>
      <w:r w:rsidR="00845D5F">
        <w:rPr>
          <w:rFonts w:ascii="Times New Roman" w:eastAsiaTheme="minorEastAsia" w:hAnsi="Times New Roman" w:cs="Times New Roman"/>
          <w:sz w:val="24"/>
          <w:szCs w:val="24"/>
        </w:rPr>
        <w:t>.</w:t>
      </w:r>
      <w:ins w:id="349" w:author="José Manuel Aburto" w:date="2018-08-15T13:28:00Z">
        <w:r w:rsidR="009E1871">
          <w:rPr>
            <w:rFonts w:ascii="Times New Roman" w:eastAsiaTheme="minorEastAsia" w:hAnsi="Times New Roman" w:cs="Times New Roman"/>
            <w:sz w:val="24"/>
            <w:szCs w:val="24"/>
          </w:rPr>
          <w:t xml:space="preserve"> </w:t>
        </w:r>
      </w:ins>
      <w:ins w:id="350" w:author="José Manuel Aburto" w:date="2018-08-15T13:37:00Z">
        <w:r w:rsidR="005979FA">
          <w:rPr>
            <w:rFonts w:ascii="Times New Roman" w:eastAsiaTheme="minorEastAsia" w:hAnsi="Times New Roman" w:cs="Times New Roman"/>
            <w:sz w:val="24"/>
            <w:szCs w:val="24"/>
          </w:rPr>
          <w:t>L</w:t>
        </w:r>
      </w:ins>
      <w:ins w:id="351" w:author="José Manuel Aburto" w:date="2018-08-15T13:28:00Z">
        <w:r w:rsidR="009E1871">
          <w:rPr>
            <w:rFonts w:ascii="Times New Roman" w:eastAsiaTheme="minorEastAsia" w:hAnsi="Times New Roman" w:cs="Times New Roman"/>
            <w:sz w:val="24"/>
            <w:szCs w:val="24"/>
          </w:rPr>
          <w:t>arger variation of lifespans underlies greater vulnerability</w:t>
        </w:r>
      </w:ins>
      <w:ins w:id="352" w:author="José Manuel Aburto" w:date="2018-08-15T13:29:00Z">
        <w:r w:rsidR="009E1871">
          <w:rPr>
            <w:rFonts w:ascii="Times New Roman" w:eastAsiaTheme="minorEastAsia" w:hAnsi="Times New Roman" w:cs="Times New Roman"/>
            <w:sz w:val="24"/>
            <w:szCs w:val="24"/>
          </w:rPr>
          <w:t xml:space="preserve"> at the population level</w:t>
        </w:r>
      </w:ins>
      <w:ins w:id="353" w:author="José Manuel Aburto" w:date="2018-08-15T13:28:00Z">
        <w:r w:rsidR="009E1871">
          <w:rPr>
            <w:rFonts w:ascii="Times New Roman" w:eastAsiaTheme="minorEastAsia" w:hAnsi="Times New Roman" w:cs="Times New Roman"/>
            <w:sz w:val="24"/>
            <w:szCs w:val="24"/>
          </w:rPr>
          <w:t xml:space="preserve">.  </w:t>
        </w:r>
      </w:ins>
      <w:ins w:id="354" w:author="José Manuel Aburto" w:date="2018-08-15T13:31:00Z">
        <w:r w:rsidR="009E1871">
          <w:rPr>
            <w:rFonts w:ascii="Times New Roman" w:eastAsiaTheme="minorEastAsia" w:hAnsi="Times New Roman" w:cs="Times New Roman"/>
            <w:sz w:val="24"/>
            <w:szCs w:val="24"/>
          </w:rPr>
          <w:t xml:space="preserve">For example, in Mexico </w:t>
        </w:r>
        <w:r w:rsidR="009E1871" w:rsidRPr="009E1871">
          <w:rPr>
            <w:rFonts w:ascii="Times New Roman" w:hAnsi="Times New Roman"/>
            <w:color w:val="222222"/>
            <w:sz w:val="24"/>
            <w:szCs w:val="24"/>
            <w:shd w:val="clear" w:color="auto" w:fill="FFFFFF"/>
          </w:rPr>
          <w:t>the expected years lived with perceived vulnerability increased by 30.5 million person-years between 2005 and 2014</w:t>
        </w:r>
        <w:r w:rsidR="009E1871">
          <w:rPr>
            <w:rFonts w:ascii="Times New Roman" w:hAnsi="Times New Roman"/>
            <w:color w:val="222222"/>
            <w:sz w:val="24"/>
            <w:szCs w:val="24"/>
            <w:shd w:val="clear" w:color="auto" w:fill="FFFFFF"/>
          </w:rPr>
          <w:t>.</w:t>
        </w:r>
      </w:ins>
      <w:r w:rsidR="009E1871">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9E1871">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29</w:t>
      </w:r>
      <w:r w:rsidR="009E1871">
        <w:rPr>
          <w:rFonts w:ascii="Times New Roman" w:hAnsi="Times New Roman"/>
          <w:color w:val="222222"/>
          <w:sz w:val="24"/>
          <w:szCs w:val="24"/>
          <w:shd w:val="clear" w:color="auto" w:fill="FFFFFF"/>
        </w:rPr>
        <w:fldChar w:fldCharType="end"/>
      </w:r>
      <w:ins w:id="355" w:author="José Manuel Aburto" w:date="2018-08-15T13:32:00Z">
        <w:r w:rsidR="00080715">
          <w:rPr>
            <w:rFonts w:ascii="Times New Roman" w:hAnsi="Times New Roman"/>
            <w:color w:val="222222"/>
            <w:sz w:val="24"/>
            <w:szCs w:val="24"/>
            <w:shd w:val="clear" w:color="auto" w:fill="FFFFFF"/>
          </w:rPr>
          <w:t xml:space="preserve"> </w:t>
        </w:r>
      </w:ins>
      <w:ins w:id="356" w:author="José Manuel Aburto" w:date="2018-08-15T13:37:00Z">
        <w:r w:rsidR="005979FA">
          <w:rPr>
            <w:rFonts w:ascii="Times New Roman" w:hAnsi="Times New Roman"/>
            <w:color w:val="222222"/>
            <w:sz w:val="24"/>
            <w:szCs w:val="24"/>
            <w:shd w:val="clear" w:color="auto" w:fill="FFFFFF"/>
          </w:rPr>
          <w:t xml:space="preserve">Moreover, </w:t>
        </w:r>
      </w:ins>
      <w:ins w:id="357" w:author="José Manuel Aburto" w:date="2018-08-15T13:38:00Z">
        <w:r w:rsidR="005979FA">
          <w:rPr>
            <w:rFonts w:ascii="Times New Roman" w:hAnsi="Times New Roman"/>
            <w:color w:val="222222"/>
            <w:sz w:val="24"/>
            <w:szCs w:val="24"/>
            <w:shd w:val="clear" w:color="auto" w:fill="FFFFFF"/>
          </w:rPr>
          <w:t>increasing</w:t>
        </w:r>
      </w:ins>
      <w:ins w:id="358" w:author="José Manuel Aburto" w:date="2018-08-15T13:37:00Z">
        <w:r w:rsidR="005979FA">
          <w:rPr>
            <w:rFonts w:ascii="Times New Roman" w:hAnsi="Times New Roman"/>
            <w:color w:val="222222"/>
            <w:sz w:val="24"/>
            <w:szCs w:val="24"/>
            <w:shd w:val="clear" w:color="auto" w:fill="FFFFFF"/>
          </w:rPr>
          <w:t xml:space="preserve"> inequality of lifespans </w:t>
        </w:r>
      </w:ins>
      <w:ins w:id="359" w:author="José Manuel Aburto" w:date="2018-08-15T13:38:00Z">
        <w:r w:rsidR="005979FA">
          <w:rPr>
            <w:rFonts w:ascii="Times New Roman" w:hAnsi="Times New Roman"/>
            <w:color w:val="222222"/>
            <w:sz w:val="24"/>
            <w:szCs w:val="24"/>
            <w:shd w:val="clear" w:color="auto" w:fill="FFFFFF"/>
          </w:rPr>
          <w:t xml:space="preserve">means </w:t>
        </w:r>
      </w:ins>
      <w:ins w:id="360" w:author="Hiram Beltran-Sanchez" w:date="2018-08-26T15:30:00Z">
        <w:r w:rsidR="007E3BFA">
          <w:rPr>
            <w:rFonts w:ascii="Times New Roman" w:hAnsi="Times New Roman"/>
            <w:color w:val="222222"/>
            <w:sz w:val="24"/>
            <w:szCs w:val="24"/>
            <w:shd w:val="clear" w:color="auto" w:fill="FFFFFF"/>
          </w:rPr>
          <w:t>larger</w:t>
        </w:r>
      </w:ins>
      <w:ins w:id="361" w:author="José Manuel Aburto" w:date="2018-08-15T13:38:00Z">
        <w:del w:id="362" w:author="Hiram Beltran-Sanchez" w:date="2018-08-26T15:30:00Z">
          <w:r w:rsidR="005979FA" w:rsidDel="007E3BFA">
            <w:rPr>
              <w:rFonts w:ascii="Times New Roman" w:hAnsi="Times New Roman"/>
              <w:color w:val="222222"/>
              <w:sz w:val="24"/>
              <w:szCs w:val="24"/>
              <w:shd w:val="clear" w:color="auto" w:fill="FFFFFF"/>
            </w:rPr>
            <w:delText>more</w:delText>
          </w:r>
        </w:del>
        <w:r w:rsidR="005979FA">
          <w:rPr>
            <w:rFonts w:ascii="Times New Roman" w:hAnsi="Times New Roman"/>
            <w:color w:val="222222"/>
            <w:sz w:val="24"/>
            <w:szCs w:val="24"/>
            <w:shd w:val="clear" w:color="auto" w:fill="FFFFFF"/>
          </w:rPr>
          <w:t xml:space="preserve"> heterogeneity in population health</w:t>
        </w:r>
      </w:ins>
      <w:ins w:id="363" w:author="José Manuel Aburto" w:date="2018-08-15T13:40:00Z">
        <w:r w:rsidR="005979FA">
          <w:rPr>
            <w:rFonts w:ascii="Times New Roman" w:hAnsi="Times New Roman"/>
            <w:color w:val="222222"/>
            <w:sz w:val="24"/>
            <w:szCs w:val="24"/>
            <w:shd w:val="clear" w:color="auto" w:fill="FFFFFF"/>
          </w:rPr>
          <w:t xml:space="preserve"> which translates into </w:t>
        </w:r>
      </w:ins>
      <w:ins w:id="364" w:author="José Manuel Aburto" w:date="2018-08-15T13:41:00Z">
        <w:r w:rsidR="005979FA">
          <w:rPr>
            <w:rFonts w:ascii="Times New Roman" w:hAnsi="Times New Roman"/>
            <w:color w:val="222222"/>
            <w:sz w:val="24"/>
            <w:szCs w:val="24"/>
            <w:shd w:val="clear" w:color="auto" w:fill="FFFFFF"/>
          </w:rPr>
          <w:t>the need of more resources to optimize health over the life course</w:t>
        </w:r>
      </w:ins>
      <w:ins w:id="365" w:author="José Manuel Aburto" w:date="2018-08-15T13:42:00Z">
        <w:r w:rsidR="005979FA">
          <w:rPr>
            <w:rFonts w:ascii="Times New Roman" w:hAnsi="Times New Roman"/>
            <w:color w:val="222222"/>
            <w:sz w:val="24"/>
            <w:szCs w:val="24"/>
            <w:shd w:val="clear" w:color="auto" w:fill="FFFFFF"/>
          </w:rPr>
          <w:t>.</w:t>
        </w:r>
      </w:ins>
      <w:r w:rsidR="00BC5BEF">
        <w:rPr>
          <w:rFonts w:ascii="Times New Roman" w:hAnsi="Times New Roman"/>
          <w:color w:val="222222"/>
          <w:sz w:val="24"/>
          <w:szCs w:val="24"/>
          <w:shd w:val="clear" w:color="auto" w:fill="FFFFFF"/>
        </w:rPr>
        <w:fldChar w:fldCharType="begin"/>
      </w:r>
      <w:r w:rsidR="00BC5BEF">
        <w:rPr>
          <w:rFonts w:ascii="Times New Roman" w:hAnsi="Times New Roman"/>
          <w:color w:val="222222"/>
          <w:sz w:val="24"/>
          <w:szCs w:val="24"/>
          <w:shd w:val="clear" w:color="auto" w:fill="FFFFFF"/>
        </w:rPr>
        <w:instrText xml:space="preserve"> ADDIN EN.CITE &lt;EndNote&gt;&lt;Cite&gt;&lt;Author&gt;Sasson&lt;/Author&gt;&lt;Year&gt;2016&lt;/Year&gt;&lt;RecNum&gt;105&lt;/RecNum&gt;&lt;DisplayText&gt;&lt;style face="superscript"&gt;13&lt;/style&gt;&lt;/DisplayText&gt;&lt;record&gt;&lt;rec-number&gt;105&lt;/rec-number&gt;&lt;foreign-keys&gt;&lt;key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BC5BEF">
        <w:rPr>
          <w:rFonts w:ascii="Times New Roman" w:hAnsi="Times New Roman"/>
          <w:color w:val="222222"/>
          <w:sz w:val="24"/>
          <w:szCs w:val="24"/>
          <w:shd w:val="clear" w:color="auto" w:fill="FFFFFF"/>
        </w:rPr>
        <w:fldChar w:fldCharType="separate"/>
      </w:r>
      <w:r w:rsidR="00BC5BEF" w:rsidRPr="00BC5BEF">
        <w:rPr>
          <w:rFonts w:ascii="Times New Roman" w:hAnsi="Times New Roman"/>
          <w:noProof/>
          <w:color w:val="222222"/>
          <w:sz w:val="24"/>
          <w:szCs w:val="24"/>
          <w:shd w:val="clear" w:color="auto" w:fill="FFFFFF"/>
          <w:vertAlign w:val="superscript"/>
        </w:rPr>
        <w:t>13</w:t>
      </w:r>
      <w:r w:rsidR="00BC5BEF">
        <w:rPr>
          <w:rFonts w:ascii="Times New Roman" w:hAnsi="Times New Roman"/>
          <w:color w:val="222222"/>
          <w:sz w:val="24"/>
          <w:szCs w:val="24"/>
          <w:shd w:val="clear" w:color="auto" w:fill="FFFFFF"/>
        </w:rPr>
        <w:fldChar w:fldCharType="end"/>
      </w:r>
    </w:p>
    <w:p w14:paraId="7FB74400" w14:textId="2DAA0F54" w:rsidR="005628F4" w:rsidRDefault="00BC5BEF" w:rsidP="000F305E">
      <w:pPr>
        <w:spacing w:line="480" w:lineRule="auto"/>
        <w:ind w:firstLine="720"/>
        <w:jc w:val="both"/>
        <w:rPr>
          <w:ins w:id="366" w:author="José Manuel Aburto" w:date="2018-08-15T14:22:00Z"/>
          <w:rFonts w:ascii="Times New Roman" w:hAnsi="Times New Roman"/>
          <w:color w:val="222222"/>
          <w:sz w:val="24"/>
          <w:szCs w:val="24"/>
          <w:shd w:val="clear" w:color="auto" w:fill="FFFFFF"/>
        </w:rPr>
      </w:pPr>
      <w:ins w:id="367" w:author="José Manuel Aburto" w:date="2018-08-15T13:44:00Z">
        <w:r>
          <w:rPr>
            <w:rFonts w:ascii="Times New Roman" w:eastAsiaTheme="minorEastAsia" w:hAnsi="Times New Roman" w:cs="Times New Roman"/>
            <w:sz w:val="24"/>
            <w:szCs w:val="24"/>
          </w:rPr>
          <w:t xml:space="preserve">At the subnational level, </w:t>
        </w:r>
      </w:ins>
      <w:del w:id="368" w:author="José Manuel Aburto" w:date="2018-08-15T13:44:00Z">
        <w:r w:rsidR="00DD3BEE" w:rsidRPr="00D73887" w:rsidDel="00BC5BEF">
          <w:rPr>
            <w:rFonts w:ascii="Times New Roman" w:eastAsiaTheme="minorEastAsia" w:hAnsi="Times New Roman" w:cs="Times New Roman"/>
            <w:sz w:val="24"/>
            <w:szCs w:val="24"/>
          </w:rPr>
          <w:delText>T</w:delText>
        </w:r>
      </w:del>
      <w:ins w:id="369" w:author="José Manuel Aburto" w:date="2018-08-15T13:44:00Z">
        <w:r>
          <w:rPr>
            <w:rFonts w:ascii="Times New Roman" w:eastAsiaTheme="minorEastAsia" w:hAnsi="Times New Roman" w:cs="Times New Roman"/>
            <w:sz w:val="24"/>
            <w:szCs w:val="24"/>
          </w:rPr>
          <w:t>t</w:t>
        </w:r>
      </w:ins>
      <w:r w:rsidR="006F74F2" w:rsidRPr="00D73887">
        <w:rPr>
          <w:rFonts w:ascii="Times New Roman" w:eastAsiaTheme="minorEastAsia" w:hAnsi="Times New Roman" w:cs="Times New Roman"/>
          <w:sz w:val="24"/>
          <w:szCs w:val="24"/>
        </w:rPr>
        <w:t>he</w:t>
      </w:r>
      <w:r w:rsidR="00DD3BEE" w:rsidRPr="00D73887">
        <w:rPr>
          <w:rFonts w:ascii="Times New Roman" w:eastAsiaTheme="minorEastAsia" w:hAnsi="Times New Roman" w:cs="Times New Roman"/>
          <w:sz w:val="24"/>
          <w:szCs w:val="24"/>
        </w:rPr>
        <w:t xml:space="preserve"> </w:t>
      </w:r>
      <w:del w:id="370" w:author="José Manuel Aburto" w:date="2018-08-15T13:44:00Z">
        <w:r w:rsidR="00DD3BEE" w:rsidRPr="00D73887" w:rsidDel="00BC5BEF">
          <w:rPr>
            <w:rFonts w:ascii="Times New Roman" w:eastAsiaTheme="minorEastAsia" w:hAnsi="Times New Roman" w:cs="Times New Roman"/>
            <w:sz w:val="24"/>
            <w:szCs w:val="24"/>
          </w:rPr>
          <w:delText xml:space="preserve">same </w:delText>
        </w:r>
      </w:del>
      <w:r w:rsidR="00DD3BEE" w:rsidRPr="00D73887">
        <w:rPr>
          <w:rFonts w:ascii="Times New Roman" w:eastAsiaTheme="minorEastAsia" w:hAnsi="Times New Roman" w:cs="Times New Roman"/>
          <w:sz w:val="24"/>
          <w:szCs w:val="24"/>
        </w:rPr>
        <w:t xml:space="preserve">states that experienced reductions </w:t>
      </w:r>
      <w:r w:rsidR="006F74F2" w:rsidRPr="00D73887">
        <w:rPr>
          <w:rFonts w:ascii="Times New Roman" w:eastAsiaTheme="minorEastAsia" w:hAnsi="Times New Roman" w:cs="Times New Roman"/>
          <w:sz w:val="24"/>
          <w:szCs w:val="24"/>
        </w:rPr>
        <w:t xml:space="preserve">in life expectancy after 2005 </w:t>
      </w:r>
      <w:r w:rsidR="00EF183E" w:rsidRPr="00D73887">
        <w:rPr>
          <w:rFonts w:ascii="Times New Roman" w:eastAsiaTheme="minorEastAsia" w:hAnsi="Times New Roman" w:cs="Times New Roman"/>
          <w:sz w:val="24"/>
          <w:szCs w:val="24"/>
        </w:rPr>
        <w:t xml:space="preserve">also showed </w:t>
      </w:r>
      <w:r w:rsidR="00477DF9" w:rsidRPr="00D73887">
        <w:rPr>
          <w:rFonts w:ascii="Times New Roman" w:eastAsiaTheme="minorEastAsia" w:hAnsi="Times New Roman" w:cs="Times New Roman"/>
          <w:sz w:val="24"/>
          <w:szCs w:val="24"/>
        </w:rPr>
        <w:t>increase</w:t>
      </w:r>
      <w:ins w:id="371" w:author="José Manuel Aburto" w:date="2018-08-15T13:45:00Z">
        <w:r>
          <w:rPr>
            <w:rFonts w:ascii="Times New Roman" w:eastAsiaTheme="minorEastAsia" w:hAnsi="Times New Roman" w:cs="Times New Roman"/>
            <w:sz w:val="24"/>
            <w:szCs w:val="24"/>
          </w:rPr>
          <w:t>s</w:t>
        </w:r>
      </w:ins>
      <w:r w:rsidR="00EF183E" w:rsidRPr="00D73887">
        <w:rPr>
          <w:rFonts w:ascii="Times New Roman" w:eastAsiaTheme="minorEastAsia" w:hAnsi="Times New Roman" w:cs="Times New Roman"/>
          <w:sz w:val="24"/>
          <w:szCs w:val="24"/>
        </w:rPr>
        <w:t xml:space="preserve"> in life</w:t>
      </w:r>
      <w:r w:rsidR="006F74F2" w:rsidRPr="00D73887">
        <w:rPr>
          <w:rFonts w:ascii="Times New Roman" w:eastAsiaTheme="minorEastAsia" w:hAnsi="Times New Roman" w:cs="Times New Roman"/>
          <w:sz w:val="24"/>
          <w:szCs w:val="24"/>
        </w:rPr>
        <w:t xml:space="preserve">span inequality </w:t>
      </w:r>
      <w:r w:rsidR="009645BF" w:rsidRPr="00D73887">
        <w:rPr>
          <w:rFonts w:ascii="Times New Roman" w:eastAsiaTheme="minorEastAsia" w:hAnsi="Times New Roman" w:cs="Times New Roman"/>
          <w:sz w:val="24"/>
          <w:szCs w:val="24"/>
        </w:rPr>
        <w:t>due to homicides</w:t>
      </w:r>
      <w:r w:rsidR="00673DF4" w:rsidRPr="00D73887">
        <w:rPr>
          <w:rFonts w:ascii="Times New Roman" w:eastAsiaTheme="minorEastAsia" w:hAnsi="Times New Roman" w:cs="Times New Roman"/>
          <w:sz w:val="24"/>
          <w:szCs w:val="24"/>
        </w:rPr>
        <w:t>.</w:t>
      </w:r>
      <w:del w:id="372" w:author="José Manuel Aburto" w:date="2018-08-15T13:45:00Z">
        <w:r w:rsidR="00845D5F" w:rsidDel="00BC5BEF">
          <w:rPr>
            <w:rFonts w:ascii="Times New Roman" w:eastAsiaTheme="minorEastAsia" w:hAnsi="Times New Roman" w:cs="Times New Roman"/>
            <w:sz w:val="24"/>
            <w:szCs w:val="24"/>
          </w:rPr>
          <w:delText xml:space="preserve"> Rising inequality of lifespans underlies </w:delText>
        </w:r>
        <w:r w:rsidR="00477DF9" w:rsidDel="00BC5BEF">
          <w:rPr>
            <w:rFonts w:ascii="Times New Roman" w:eastAsiaTheme="minorEastAsia" w:hAnsi="Times New Roman" w:cs="Times New Roman"/>
            <w:sz w:val="24"/>
            <w:szCs w:val="24"/>
          </w:rPr>
          <w:delText xml:space="preserve">increasing </w:delText>
        </w:r>
      </w:del>
      <w:del w:id="373" w:author="José Manuel Aburto" w:date="2018-08-14T14:47:00Z">
        <w:r w:rsidR="00477DF9" w:rsidRPr="00761313" w:rsidDel="00761313">
          <w:rPr>
            <w:rFonts w:ascii="Times New Roman" w:eastAsiaTheme="minorEastAsia" w:hAnsi="Times New Roman" w:cs="Times New Roman"/>
            <w:sz w:val="24"/>
            <w:szCs w:val="24"/>
          </w:rPr>
          <w:delText>flustered</w:delText>
        </w:r>
        <w:r w:rsidR="00477DF9" w:rsidDel="00761313">
          <w:rPr>
            <w:rFonts w:ascii="Times New Roman" w:eastAsiaTheme="minorEastAsia" w:hAnsi="Times New Roman" w:cs="Times New Roman"/>
            <w:sz w:val="24"/>
            <w:szCs w:val="24"/>
          </w:rPr>
          <w:delText xml:space="preserve"> </w:delText>
        </w:r>
      </w:del>
      <w:del w:id="374" w:author="José Manuel Aburto" w:date="2018-08-15T13:45:00Z">
        <w:r w:rsidR="00477DF9" w:rsidDel="00BC5BEF">
          <w:rPr>
            <w:rFonts w:ascii="Times New Roman" w:eastAsiaTheme="minorEastAsia" w:hAnsi="Times New Roman" w:cs="Times New Roman"/>
            <w:sz w:val="24"/>
            <w:szCs w:val="24"/>
          </w:rPr>
          <w:delText>population.</w:delText>
        </w:r>
      </w:del>
      <w:r w:rsidR="006949EE" w:rsidRPr="00D73887">
        <w:rPr>
          <w:rFonts w:ascii="Times New Roman" w:eastAsiaTheme="minorEastAsia" w:hAnsi="Times New Roman" w:cs="Times New Roman"/>
          <w:sz w:val="24"/>
          <w:szCs w:val="24"/>
        </w:rPr>
        <w:t xml:space="preserve"> </w:t>
      </w:r>
      <w:r w:rsidR="000E6D08" w:rsidRPr="00D73887">
        <w:rPr>
          <w:rFonts w:ascii="Times New Roman" w:eastAsiaTheme="minorEastAsia" w:hAnsi="Times New Roman" w:cs="Times New Roman"/>
          <w:sz w:val="24"/>
          <w:szCs w:val="24"/>
        </w:rPr>
        <w:t xml:space="preserve"> </w:t>
      </w:r>
      <w:r w:rsidR="00F12F18" w:rsidRPr="00D73887">
        <w:rPr>
          <w:rFonts w:ascii="Times New Roman" w:eastAsiaTheme="minorEastAsia" w:hAnsi="Times New Roman" w:cs="Times New Roman"/>
          <w:sz w:val="24"/>
          <w:szCs w:val="24"/>
        </w:rPr>
        <w:t>These results are consistent with the upsurge in violence in these parts of the country.</w:t>
      </w:r>
      <w:r w:rsidR="002E6166"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Although homicides have spread across the country,</w:t>
      </w:r>
      <w:r w:rsidR="00FC272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16</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they are not evenly shared between states and over time. By 2010, the North of Mexico was the region most affected by homicide mortality.</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In contrast, by 201</w:t>
      </w:r>
      <w:r w:rsidR="00A47DE8" w:rsidRPr="00D73887">
        <w:rPr>
          <w:rFonts w:ascii="Times New Roman" w:eastAsiaTheme="minorEastAsia" w:hAnsi="Times New Roman" w:cs="Times New Roman"/>
          <w:sz w:val="24"/>
          <w:szCs w:val="24"/>
        </w:rPr>
        <w:t>5</w:t>
      </w:r>
      <w:r w:rsidR="00FC2726" w:rsidRPr="00D73887">
        <w:rPr>
          <w:rFonts w:ascii="Times New Roman" w:eastAsiaTheme="minorEastAsia" w:hAnsi="Times New Roman" w:cs="Times New Roman"/>
          <w:sz w:val="24"/>
          <w:szCs w:val="24"/>
        </w:rPr>
        <w:t xml:space="preserve"> all regions show similar patt</w:t>
      </w:r>
      <w:r w:rsidR="00BA4CE0" w:rsidRPr="00D73887">
        <w:rPr>
          <w:rFonts w:ascii="Times New Roman" w:eastAsiaTheme="minorEastAsia" w:hAnsi="Times New Roman" w:cs="Times New Roman"/>
          <w:sz w:val="24"/>
          <w:szCs w:val="24"/>
        </w:rPr>
        <w:t>erns of the effects of homicides</w:t>
      </w:r>
      <w:r w:rsidR="00FC2726" w:rsidRPr="00D73887">
        <w:rPr>
          <w:rFonts w:ascii="Times New Roman" w:eastAsiaTheme="minorEastAsia" w:hAnsi="Times New Roman" w:cs="Times New Roman"/>
          <w:sz w:val="24"/>
          <w:szCs w:val="24"/>
        </w:rPr>
        <w:t xml:space="preserve"> </w:t>
      </w:r>
      <w:r w:rsidR="00745701" w:rsidRPr="00D73887">
        <w:rPr>
          <w:rFonts w:ascii="Times New Roman" w:eastAsiaTheme="minorEastAsia" w:hAnsi="Times New Roman" w:cs="Times New Roman"/>
          <w:sz w:val="24"/>
          <w:szCs w:val="24"/>
        </w:rPr>
        <w:t>on</w:t>
      </w:r>
      <w:r w:rsidR="00FC2726" w:rsidRPr="00D73887">
        <w:rPr>
          <w:rFonts w:ascii="Times New Roman" w:eastAsiaTheme="minorEastAsia" w:hAnsi="Times New Roman" w:cs="Times New Roman"/>
          <w:sz w:val="24"/>
          <w:szCs w:val="24"/>
        </w:rPr>
        <w:t xml:space="preserve"> lifespan </w:t>
      </w:r>
      <w:r w:rsidR="00DB6F95"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Moreover, while </w:t>
      </w:r>
      <w:r w:rsidR="00307FE9" w:rsidRPr="00D73887">
        <w:rPr>
          <w:rFonts w:ascii="Times New Roman" w:eastAsiaTheme="minorEastAsia" w:hAnsi="Times New Roman" w:cs="Times New Roman"/>
          <w:sz w:val="24"/>
          <w:szCs w:val="24"/>
        </w:rPr>
        <w:t>in</w:t>
      </w:r>
      <w:r w:rsidR="00FC2726" w:rsidRPr="00D73887">
        <w:rPr>
          <w:rFonts w:ascii="Times New Roman" w:eastAsiaTheme="minorEastAsia" w:hAnsi="Times New Roman" w:cs="Times New Roman"/>
          <w:sz w:val="24"/>
          <w:szCs w:val="24"/>
        </w:rPr>
        <w:t xml:space="preserve"> 2</w:t>
      </w:r>
      <w:r w:rsidR="002E6166" w:rsidRPr="00D73887">
        <w:rPr>
          <w:rFonts w:ascii="Times New Roman" w:eastAsiaTheme="minorEastAsia" w:hAnsi="Times New Roman" w:cs="Times New Roman"/>
          <w:sz w:val="24"/>
          <w:szCs w:val="24"/>
        </w:rPr>
        <w:t>010 Chihuahua</w:t>
      </w:r>
      <w:r w:rsidR="00DB6F95" w:rsidRPr="00D73887">
        <w:rPr>
          <w:rFonts w:ascii="Times New Roman" w:eastAsiaTheme="minorEastAsia" w:hAnsi="Times New Roman" w:cs="Times New Roman"/>
          <w:sz w:val="24"/>
          <w:szCs w:val="24"/>
        </w:rPr>
        <w:t xml:space="preserve"> (Northern region)</w:t>
      </w:r>
      <w:r w:rsidR="002E6166" w:rsidRPr="00D73887">
        <w:rPr>
          <w:rFonts w:ascii="Times New Roman" w:eastAsiaTheme="minorEastAsia" w:hAnsi="Times New Roman" w:cs="Times New Roman"/>
          <w:sz w:val="24"/>
          <w:szCs w:val="24"/>
        </w:rPr>
        <w:t xml:space="preserve"> was the </w:t>
      </w:r>
      <w:r w:rsidR="00DB6F95" w:rsidRPr="00D73887">
        <w:rPr>
          <w:rFonts w:ascii="Times New Roman" w:eastAsiaTheme="minorEastAsia" w:hAnsi="Times New Roman" w:cs="Times New Roman"/>
          <w:sz w:val="24"/>
          <w:szCs w:val="24"/>
        </w:rPr>
        <w:t xml:space="preserve">state affected the </w:t>
      </w:r>
      <w:r w:rsidR="005A4ED9" w:rsidRPr="00D73887">
        <w:rPr>
          <w:rFonts w:ascii="Times New Roman" w:eastAsiaTheme="minorEastAsia" w:hAnsi="Times New Roman" w:cs="Times New Roman"/>
          <w:sz w:val="24"/>
          <w:szCs w:val="24"/>
        </w:rPr>
        <w:t>most by</w:t>
      </w:r>
      <w:r w:rsidR="002E6166" w:rsidRPr="00D73887">
        <w:rPr>
          <w:rFonts w:ascii="Times New Roman" w:eastAsiaTheme="minorEastAsia" w:hAnsi="Times New Roman" w:cs="Times New Roman"/>
          <w:sz w:val="24"/>
          <w:szCs w:val="24"/>
        </w:rPr>
        <w:t xml:space="preserve"> homici</w:t>
      </w:r>
      <w:r w:rsidR="005A4ED9" w:rsidRPr="00D73887">
        <w:rPr>
          <w:rFonts w:ascii="Times New Roman" w:eastAsiaTheme="minorEastAsia" w:hAnsi="Times New Roman" w:cs="Times New Roman"/>
          <w:sz w:val="24"/>
          <w:szCs w:val="24"/>
        </w:rPr>
        <w:t xml:space="preserve">des </w:t>
      </w:r>
      <w:r w:rsidR="002E6166" w:rsidRPr="00D73887">
        <w:rPr>
          <w:rFonts w:ascii="Times New Roman" w:eastAsiaTheme="minorEastAsia" w:hAnsi="Times New Roman" w:cs="Times New Roman"/>
          <w:sz w:val="24"/>
          <w:szCs w:val="24"/>
        </w:rPr>
        <w:t xml:space="preserve">relative to </w:t>
      </w:r>
      <w:r w:rsidR="00FC2726" w:rsidRPr="00D73887">
        <w:rPr>
          <w:rFonts w:ascii="Times New Roman" w:eastAsiaTheme="minorEastAsia" w:hAnsi="Times New Roman" w:cs="Times New Roman"/>
          <w:sz w:val="24"/>
          <w:szCs w:val="24"/>
        </w:rPr>
        <w:t xml:space="preserve">the </w:t>
      </w:r>
      <w:r w:rsidR="002E6166" w:rsidRPr="00D73887">
        <w:rPr>
          <w:rFonts w:ascii="Times New Roman" w:eastAsiaTheme="minorEastAsia" w:hAnsi="Times New Roman" w:cs="Times New Roman"/>
          <w:sz w:val="24"/>
          <w:szCs w:val="24"/>
        </w:rPr>
        <w:t>2005 level, in 2015 Guerrero</w:t>
      </w:r>
      <w:r w:rsidR="00EE6066" w:rsidRPr="00D73887">
        <w:rPr>
          <w:rFonts w:ascii="Times New Roman" w:eastAsiaTheme="minorEastAsia" w:hAnsi="Times New Roman" w:cs="Times New Roman"/>
          <w:sz w:val="24"/>
          <w:szCs w:val="24"/>
        </w:rPr>
        <w:t xml:space="preserve"> (Southern region)</w:t>
      </w:r>
      <w:r w:rsidR="002E6166" w:rsidRPr="00D73887">
        <w:rPr>
          <w:rFonts w:ascii="Times New Roman" w:eastAsiaTheme="minorEastAsia" w:hAnsi="Times New Roman" w:cs="Times New Roman"/>
          <w:sz w:val="24"/>
          <w:szCs w:val="24"/>
        </w:rPr>
        <w:t xml:space="preserve"> has overtaken this place. </w:t>
      </w:r>
      <w:r w:rsidR="00FC2726" w:rsidRPr="00D73887">
        <w:rPr>
          <w:rFonts w:ascii="Times New Roman" w:eastAsiaTheme="minorEastAsia" w:hAnsi="Times New Roman" w:cs="Times New Roman"/>
          <w:sz w:val="24"/>
          <w:szCs w:val="24"/>
        </w:rPr>
        <w:t xml:space="preserve">The </w:t>
      </w:r>
      <w:r w:rsidR="006E6C80" w:rsidRPr="00D73887">
        <w:rPr>
          <w:rFonts w:ascii="Times New Roman" w:eastAsiaTheme="minorEastAsia" w:hAnsi="Times New Roman" w:cs="Times New Roman"/>
          <w:sz w:val="24"/>
          <w:szCs w:val="24"/>
        </w:rPr>
        <w:t xml:space="preserve">impact of violence in the population in </w:t>
      </w:r>
      <w:r w:rsidR="00FC2726" w:rsidRPr="00D73887">
        <w:rPr>
          <w:rFonts w:ascii="Times New Roman" w:eastAsiaTheme="minorEastAsia" w:hAnsi="Times New Roman" w:cs="Times New Roman"/>
          <w:sz w:val="24"/>
          <w:szCs w:val="24"/>
        </w:rPr>
        <w:t>the</w:t>
      </w:r>
      <w:r w:rsidR="000E64FE" w:rsidRPr="00D73887">
        <w:rPr>
          <w:rFonts w:ascii="Times New Roman" w:eastAsiaTheme="minorEastAsia" w:hAnsi="Times New Roman" w:cs="Times New Roman"/>
          <w:sz w:val="24"/>
          <w:szCs w:val="24"/>
        </w:rPr>
        <w:t>s</w:t>
      </w:r>
      <w:r w:rsidR="00FC2726" w:rsidRPr="00D73887">
        <w:rPr>
          <w:rFonts w:ascii="Times New Roman" w:eastAsiaTheme="minorEastAsia" w:hAnsi="Times New Roman" w:cs="Times New Roman"/>
          <w:sz w:val="24"/>
          <w:szCs w:val="24"/>
        </w:rPr>
        <w:t>e</w:t>
      </w:r>
      <w:r w:rsidR="000E64FE" w:rsidRPr="00D73887">
        <w:rPr>
          <w:rFonts w:ascii="Times New Roman" w:eastAsiaTheme="minorEastAsia" w:hAnsi="Times New Roman" w:cs="Times New Roman"/>
          <w:sz w:val="24"/>
          <w:szCs w:val="24"/>
        </w:rPr>
        <w:t xml:space="preserve"> state</w:t>
      </w:r>
      <w:r w:rsidR="00FC2726" w:rsidRPr="00D73887">
        <w:rPr>
          <w:rFonts w:ascii="Times New Roman" w:eastAsiaTheme="minorEastAsia" w:hAnsi="Times New Roman" w:cs="Times New Roman"/>
          <w:sz w:val="24"/>
          <w:szCs w:val="24"/>
        </w:rPr>
        <w:t>s</w:t>
      </w:r>
      <w:r w:rsidR="000E64FE" w:rsidRPr="00D73887">
        <w:rPr>
          <w:rFonts w:ascii="Times New Roman" w:eastAsiaTheme="minorEastAsia" w:hAnsi="Times New Roman" w:cs="Times New Roman"/>
          <w:sz w:val="24"/>
          <w:szCs w:val="24"/>
        </w:rPr>
        <w:t xml:space="preserve"> is staggering. </w:t>
      </w:r>
      <w:r w:rsidR="00BA4CE0" w:rsidRPr="00D73887">
        <w:rPr>
          <w:rFonts w:ascii="Times New Roman" w:eastAsiaTheme="minorEastAsia" w:hAnsi="Times New Roman" w:cs="Times New Roman"/>
          <w:sz w:val="24"/>
          <w:szCs w:val="24"/>
        </w:rPr>
        <w:t>For instance</w:t>
      </w:r>
      <w:r w:rsidR="00FC2726" w:rsidRPr="00D73887">
        <w:rPr>
          <w:rFonts w:ascii="Times New Roman" w:eastAsiaTheme="minorEastAsia" w:hAnsi="Times New Roman" w:cs="Times New Roman"/>
          <w:sz w:val="24"/>
          <w:szCs w:val="24"/>
        </w:rPr>
        <w:t xml:space="preserve">, in 2010  males </w:t>
      </w:r>
      <w:r w:rsidR="009B3C70" w:rsidRPr="00D73887">
        <w:rPr>
          <w:rFonts w:ascii="Times New Roman" w:eastAsiaTheme="minorEastAsia" w:hAnsi="Times New Roman" w:cs="Times New Roman"/>
          <w:sz w:val="24"/>
          <w:szCs w:val="24"/>
        </w:rPr>
        <w:t xml:space="preserve">aged </w:t>
      </w:r>
      <w:r w:rsidR="0081442E" w:rsidRPr="00D73887">
        <w:rPr>
          <w:rFonts w:ascii="Times New Roman" w:eastAsiaTheme="minorEastAsia" w:hAnsi="Times New Roman" w:cs="Times New Roman"/>
          <w:sz w:val="24"/>
          <w:szCs w:val="24"/>
        </w:rPr>
        <w:t>15-50</w:t>
      </w:r>
      <w:r w:rsidR="00C41FF8"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in Chihuahua had </w:t>
      </w:r>
      <w:r w:rsidR="00BA4CE0" w:rsidRPr="00D73887">
        <w:rPr>
          <w:rFonts w:ascii="Times New Roman" w:eastAsiaTheme="minorEastAsia" w:hAnsi="Times New Roman" w:cs="Times New Roman"/>
          <w:sz w:val="24"/>
          <w:szCs w:val="24"/>
        </w:rPr>
        <w:t>three</w:t>
      </w:r>
      <w:r w:rsidR="00FC2726" w:rsidRPr="00D73887">
        <w:rPr>
          <w:rFonts w:ascii="Times New Roman" w:eastAsiaTheme="minorEastAsia" w:hAnsi="Times New Roman" w:cs="Times New Roman"/>
          <w:sz w:val="24"/>
          <w:szCs w:val="24"/>
        </w:rPr>
        <w:t xml:space="preserve"> times higher mortality than </w:t>
      </w:r>
      <w:r w:rsidR="00C41FF8" w:rsidRPr="00D73887">
        <w:rPr>
          <w:rFonts w:ascii="Times New Roman" w:eastAsiaTheme="minorEastAsia" w:hAnsi="Times New Roman" w:cs="Times New Roman"/>
          <w:sz w:val="24"/>
          <w:szCs w:val="24"/>
        </w:rPr>
        <w:t xml:space="preserve">the </w:t>
      </w:r>
      <w:r w:rsidR="00BA4CE0" w:rsidRPr="00D73887">
        <w:rPr>
          <w:rFonts w:ascii="Times New Roman" w:eastAsiaTheme="minorEastAsia" w:hAnsi="Times New Roman" w:cs="Times New Roman"/>
          <w:sz w:val="24"/>
          <w:szCs w:val="24"/>
        </w:rPr>
        <w:t>US-</w:t>
      </w:r>
      <w:r w:rsidR="00FC2726" w:rsidRPr="00D73887">
        <w:rPr>
          <w:rFonts w:ascii="Times New Roman" w:eastAsiaTheme="minorEastAsia" w:hAnsi="Times New Roman" w:cs="Times New Roman"/>
          <w:sz w:val="24"/>
          <w:szCs w:val="24"/>
        </w:rPr>
        <w:t>troops in Iraq between 2003 and 2006.</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w:t>
      </w:r>
      <w:r w:rsidR="000E64FE" w:rsidRPr="00D73887">
        <w:rPr>
          <w:rFonts w:ascii="Times New Roman" w:eastAsiaTheme="minorEastAsia" w:hAnsi="Times New Roman" w:cs="Times New Roman"/>
          <w:sz w:val="24"/>
          <w:szCs w:val="24"/>
        </w:rPr>
        <w:t xml:space="preserve">Recent evidence suggests that the second and fifth most dangerous cities in the world are </w:t>
      </w:r>
      <w:r w:rsidR="00C41FF8" w:rsidRPr="00D73887">
        <w:rPr>
          <w:rFonts w:ascii="Times New Roman" w:eastAsiaTheme="minorEastAsia" w:hAnsi="Times New Roman" w:cs="Times New Roman"/>
          <w:sz w:val="24"/>
          <w:szCs w:val="24"/>
        </w:rPr>
        <w:t xml:space="preserve">located </w:t>
      </w:r>
      <w:r w:rsidR="000E64FE" w:rsidRPr="00D73887">
        <w:rPr>
          <w:rFonts w:ascii="Times New Roman" w:eastAsiaTheme="minorEastAsia" w:hAnsi="Times New Roman" w:cs="Times New Roman"/>
          <w:sz w:val="24"/>
          <w:szCs w:val="24"/>
        </w:rPr>
        <w:t xml:space="preserve">in </w:t>
      </w:r>
      <w:r w:rsidR="00C41FF8" w:rsidRPr="00D73887">
        <w:rPr>
          <w:rFonts w:ascii="Times New Roman" w:eastAsiaTheme="minorEastAsia" w:hAnsi="Times New Roman" w:cs="Times New Roman"/>
          <w:sz w:val="24"/>
          <w:szCs w:val="24"/>
        </w:rPr>
        <w:t xml:space="preserve">the state of </w:t>
      </w:r>
      <w:r w:rsidR="00FC2726" w:rsidRPr="00D73887">
        <w:rPr>
          <w:rFonts w:ascii="Times New Roman" w:eastAsiaTheme="minorEastAsia" w:hAnsi="Times New Roman" w:cs="Times New Roman"/>
          <w:sz w:val="24"/>
          <w:szCs w:val="24"/>
        </w:rPr>
        <w:t>Guerrero</w:t>
      </w:r>
      <w:r w:rsidR="000E64FE" w:rsidRPr="00D73887">
        <w:rPr>
          <w:rFonts w:ascii="Times New Roman" w:eastAsiaTheme="minorEastAsia" w:hAnsi="Times New Roman" w:cs="Times New Roman"/>
          <w:sz w:val="24"/>
          <w:szCs w:val="24"/>
        </w:rPr>
        <w:t>, along with cities in countries with higher homicide rates tha</w:t>
      </w:r>
      <w:r w:rsidR="009669E7" w:rsidRPr="00D73887">
        <w:rPr>
          <w:rFonts w:ascii="Times New Roman" w:eastAsiaTheme="minorEastAsia" w:hAnsi="Times New Roman" w:cs="Times New Roman"/>
          <w:sz w:val="24"/>
          <w:szCs w:val="24"/>
        </w:rPr>
        <w:t>n</w:t>
      </w:r>
      <w:r w:rsidR="000E64FE" w:rsidRPr="00D73887">
        <w:rPr>
          <w:rFonts w:ascii="Times New Roman" w:eastAsiaTheme="minorEastAsia" w:hAnsi="Times New Roman" w:cs="Times New Roman"/>
          <w:sz w:val="24"/>
          <w:szCs w:val="24"/>
        </w:rPr>
        <w:t xml:space="preserve"> Mexico.</w:t>
      </w:r>
      <w:r w:rsidR="000E64FE"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&lt;EndNote&gt;&lt;Cite&gt;&lt;Author&gt;Igarapé Institute&lt;/Author&gt;&lt;Year&gt;2017&lt;/Year&gt;&lt;RecNum&gt;118&lt;/RecNum&gt;&lt;DisplayText&gt;&lt;style face="superscript"&gt;30&lt;/style&gt;&lt;/DisplayText&gt;&lt;record&gt;&lt;rec-number&gt;118&lt;/rec-number&gt;&lt;foreign-keys&gt;&lt;key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30</w:t>
      </w:r>
      <w:r w:rsidR="000E64FE" w:rsidRPr="00D73887">
        <w:rPr>
          <w:rFonts w:ascii="Times New Roman" w:eastAsiaTheme="minorEastAsia" w:hAnsi="Times New Roman" w:cs="Times New Roman"/>
          <w:sz w:val="24"/>
          <w:szCs w:val="24"/>
        </w:rPr>
        <w:fldChar w:fldCharType="end"/>
      </w:r>
      <w:r w:rsidR="000E64FE"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As a result</w:t>
      </w:r>
      <w:r w:rsidR="00A47DE8"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t xml:space="preserve"> </w:t>
      </w:r>
      <w:r w:rsidR="000672E8" w:rsidRPr="00D73887">
        <w:rPr>
          <w:rFonts w:ascii="Times New Roman" w:eastAsiaTheme="minorEastAsia" w:hAnsi="Times New Roman" w:cs="Times New Roman"/>
          <w:sz w:val="24"/>
          <w:szCs w:val="24"/>
        </w:rPr>
        <w:t xml:space="preserve">young males in </w:t>
      </w:r>
      <w:r w:rsidR="00FC2726" w:rsidRPr="00D73887">
        <w:rPr>
          <w:rFonts w:ascii="Times New Roman" w:eastAsiaTheme="minorEastAsia" w:hAnsi="Times New Roman" w:cs="Times New Roman"/>
          <w:sz w:val="24"/>
          <w:szCs w:val="24"/>
        </w:rPr>
        <w:t xml:space="preserve">Guerrero experienced an increase in lifespan </w:t>
      </w:r>
      <w:r w:rsidR="009669E7"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of almost an additional year</w:t>
      </w:r>
      <w:del w:id="375" w:author="José Manuel Aburto" w:date="2018-08-16T16:55:00Z">
        <w:r w:rsidR="00FC2726" w:rsidRPr="00D73887" w:rsidDel="00FA4188">
          <w:rPr>
            <w:rFonts w:ascii="Times New Roman" w:eastAsiaTheme="minorEastAsia" w:hAnsi="Times New Roman" w:cs="Times New Roman"/>
            <w:sz w:val="24"/>
            <w:szCs w:val="24"/>
          </w:rPr>
          <w:delText xml:space="preserve"> due exclusively </w:delText>
        </w:r>
        <w:r w:rsidR="00E0162E" w:rsidRPr="00D73887" w:rsidDel="00FA4188">
          <w:rPr>
            <w:rFonts w:ascii="Times New Roman" w:eastAsiaTheme="minorEastAsia" w:hAnsi="Times New Roman" w:cs="Times New Roman"/>
            <w:sz w:val="24"/>
            <w:szCs w:val="24"/>
          </w:rPr>
          <w:delText>to homicides</w:delText>
        </w:r>
      </w:del>
      <w:r w:rsidR="00E0162E" w:rsidRPr="00D73887">
        <w:rPr>
          <w:rFonts w:ascii="Times New Roman" w:eastAsiaTheme="minorEastAsia" w:hAnsi="Times New Roman" w:cs="Times New Roman"/>
          <w:sz w:val="24"/>
          <w:szCs w:val="24"/>
        </w:rPr>
        <w:t>.</w:t>
      </w:r>
      <w:r w:rsidR="00307FE9" w:rsidRPr="00D73887">
        <w:rPr>
          <w:rFonts w:ascii="Times New Roman" w:eastAsiaTheme="minorEastAsia" w:hAnsi="Times New Roman" w:cs="Times New Roman"/>
          <w:sz w:val="24"/>
          <w:szCs w:val="24"/>
        </w:rPr>
        <w:t xml:space="preserve"> </w:t>
      </w:r>
      <w:ins w:id="376" w:author="José Manuel Aburto" w:date="2018-08-15T13:52:00Z">
        <w:r>
          <w:rPr>
            <w:rFonts w:ascii="Times New Roman" w:eastAsiaTheme="minorEastAsia" w:hAnsi="Times New Roman" w:cs="Times New Roman"/>
            <w:sz w:val="24"/>
            <w:szCs w:val="24"/>
          </w:rPr>
          <w:t xml:space="preserve">These results </w:t>
        </w:r>
        <w:del w:id="377" w:author="Hiram Beltran-Sanchez" w:date="2018-08-26T15:32:00Z">
          <w:r w:rsidDel="007E3BFA">
            <w:rPr>
              <w:rFonts w:ascii="Times New Roman" w:eastAsiaTheme="minorEastAsia" w:hAnsi="Times New Roman" w:cs="Times New Roman"/>
              <w:sz w:val="24"/>
              <w:szCs w:val="24"/>
            </w:rPr>
            <w:delText xml:space="preserve">are important because they </w:delText>
          </w:r>
        </w:del>
        <w:r>
          <w:rPr>
            <w:rFonts w:ascii="Times New Roman" w:eastAsiaTheme="minorEastAsia" w:hAnsi="Times New Roman" w:cs="Times New Roman"/>
            <w:sz w:val="24"/>
            <w:szCs w:val="24"/>
          </w:rPr>
          <w:t xml:space="preserve">complement previous evidence </w:t>
        </w:r>
      </w:ins>
      <w:ins w:id="378" w:author="Hiram Beltran-Sanchez" w:date="2018-08-26T15:32:00Z">
        <w:r w:rsidR="007E3BFA">
          <w:rPr>
            <w:rFonts w:ascii="Times New Roman" w:eastAsiaTheme="minorEastAsia" w:hAnsi="Times New Roman" w:cs="Times New Roman"/>
            <w:sz w:val="24"/>
            <w:szCs w:val="24"/>
          </w:rPr>
          <w:t>on</w:t>
        </w:r>
      </w:ins>
      <w:ins w:id="379" w:author="José Manuel Aburto" w:date="2018-08-15T13:52:00Z">
        <w:del w:id="380" w:author="Hiram Beltran-Sanchez" w:date="2018-08-26T15:32:00Z">
          <w:r w:rsidDel="007E3BFA">
            <w:rPr>
              <w:rFonts w:ascii="Times New Roman" w:eastAsiaTheme="minorEastAsia" w:hAnsi="Times New Roman" w:cs="Times New Roman"/>
              <w:sz w:val="24"/>
              <w:szCs w:val="24"/>
            </w:rPr>
            <w:delText>highlighting</w:delText>
          </w:r>
        </w:del>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adult health inequalities between states</w:t>
        </w:r>
      </w:ins>
      <w:del w:id="381" w:author="José Manuel Aburto" w:date="2018-08-15T13:53:00Z">
        <w:r w:rsidR="009669E7" w:rsidRPr="00D73887" w:rsidDel="0024501F">
          <w:rPr>
            <w:rFonts w:ascii="Times New Roman" w:eastAsiaTheme="minorEastAsia" w:hAnsi="Times New Roman" w:cs="Times New Roman"/>
            <w:sz w:val="24"/>
            <w:szCs w:val="24"/>
          </w:rPr>
          <w:delText xml:space="preserve">These results </w:delText>
        </w:r>
        <w:r w:rsidR="006636A9" w:rsidRPr="00D73887" w:rsidDel="0024501F">
          <w:rPr>
            <w:rFonts w:ascii="Times New Roman" w:eastAsiaTheme="minorEastAsia" w:hAnsi="Times New Roman" w:cs="Times New Roman"/>
            <w:sz w:val="24"/>
            <w:szCs w:val="24"/>
          </w:rPr>
          <w:delText xml:space="preserve">indicate that homicides are an additional contributor to health inequalities in the country, which </w:delText>
        </w:r>
        <w:r w:rsidR="00307FE9" w:rsidRPr="00D73887" w:rsidDel="0024501F">
          <w:rPr>
            <w:rFonts w:ascii="Times New Roman" w:eastAsiaTheme="minorEastAsia" w:hAnsi="Times New Roman" w:cs="Times New Roman"/>
            <w:sz w:val="24"/>
            <w:szCs w:val="24"/>
          </w:rPr>
          <w:delText>complement</w:delText>
        </w:r>
        <w:r w:rsidR="00E0162E" w:rsidRPr="00D73887" w:rsidDel="0024501F">
          <w:rPr>
            <w:rFonts w:ascii="Times New Roman" w:eastAsiaTheme="minorEastAsia" w:hAnsi="Times New Roman" w:cs="Times New Roman"/>
            <w:sz w:val="24"/>
            <w:szCs w:val="24"/>
          </w:rPr>
          <w:delText xml:space="preserve"> </w:delText>
        </w:r>
        <w:r w:rsidR="00307FE9" w:rsidRPr="00D73887" w:rsidDel="0024501F">
          <w:rPr>
            <w:rFonts w:ascii="Times New Roman" w:eastAsiaTheme="minorEastAsia" w:hAnsi="Times New Roman" w:cs="Times New Roman"/>
            <w:sz w:val="24"/>
            <w:szCs w:val="24"/>
          </w:rPr>
          <w:delText>previous evidence identifying rising health inequalities between states as a challenge for Mexico.</w:delText>
        </w:r>
      </w:del>
      <w:r w:rsidR="00307FE9"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&lt;EndNote&gt;&lt;Cite&gt;&lt;Author&gt;Gómez-Dantés&lt;/Author&gt;&lt;Year&gt;2016&lt;/Year&gt;&lt;RecNum&gt;102&lt;/RecNum&gt;&lt;DisplayText&gt;&lt;style face="superscript"&gt;9,22&lt;/style&gt;&lt;/DisplayText&gt;&lt;record&gt;&lt;rec-number&gt;102&lt;/rec-number&gt;&lt;foreign-keys&gt;&lt;key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307FE9"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9,22</w:t>
      </w:r>
      <w:r w:rsidR="00307FE9" w:rsidRPr="00D73887">
        <w:rPr>
          <w:rFonts w:ascii="Times New Roman" w:eastAsiaTheme="minorEastAsia" w:hAnsi="Times New Roman" w:cs="Times New Roman"/>
          <w:sz w:val="24"/>
          <w:szCs w:val="24"/>
        </w:rPr>
        <w:fldChar w:fldCharType="end"/>
      </w:r>
      <w:ins w:id="382" w:author="José Manuel Aburto" w:date="2018-08-15T13:53:00Z">
        <w:r w:rsidR="0024501F">
          <w:rPr>
            <w:rFonts w:ascii="Times New Roman" w:eastAsiaTheme="minorEastAsia" w:hAnsi="Times New Roman" w:cs="Times New Roman"/>
            <w:sz w:val="24"/>
            <w:szCs w:val="24"/>
          </w:rPr>
          <w:t xml:space="preserve"> by identifying homicides as a direct contributor to </w:t>
        </w:r>
      </w:ins>
      <w:ins w:id="383" w:author="José Manuel Aburto" w:date="2018-08-15T13:54:00Z">
        <w:r w:rsidR="0024501F">
          <w:rPr>
            <w:rFonts w:ascii="Times New Roman" w:eastAsiaTheme="minorEastAsia" w:hAnsi="Times New Roman" w:cs="Times New Roman"/>
            <w:sz w:val="24"/>
            <w:szCs w:val="24"/>
          </w:rPr>
          <w:t>inequalities in population h</w:t>
        </w:r>
        <w:r w:rsidR="000F305E">
          <w:rPr>
            <w:rFonts w:ascii="Times New Roman" w:eastAsiaTheme="minorEastAsia" w:hAnsi="Times New Roman" w:cs="Times New Roman"/>
            <w:sz w:val="24"/>
            <w:szCs w:val="24"/>
          </w:rPr>
          <w:t xml:space="preserve">ealth between and within states. </w:t>
        </w:r>
      </w:ins>
      <w:ins w:id="384" w:author="José Manuel Aburto" w:date="2018-08-15T14:12:00Z">
        <w:r w:rsidR="000F305E">
          <w:rPr>
            <w:rFonts w:ascii="Times New Roman" w:eastAsiaTheme="minorEastAsia" w:hAnsi="Times New Roman" w:cs="Times New Roman"/>
            <w:sz w:val="24"/>
            <w:szCs w:val="24"/>
          </w:rPr>
          <w:t>Moreover,</w:t>
        </w:r>
      </w:ins>
      <w:del w:id="385" w:author="José Manuel Aburto" w:date="2018-08-15T13:53:00Z">
        <w:r w:rsidR="00307FE9" w:rsidRPr="00D73887" w:rsidDel="0024501F">
          <w:rPr>
            <w:rFonts w:ascii="Times New Roman" w:eastAsiaTheme="minorEastAsia" w:hAnsi="Times New Roman" w:cs="Times New Roman"/>
            <w:sz w:val="24"/>
            <w:szCs w:val="24"/>
          </w:rPr>
          <w:delText xml:space="preserve"> </w:delText>
        </w:r>
      </w:del>
      <w:ins w:id="386" w:author="José Manuel Aburto" w:date="2018-08-15T14:13:00Z">
        <w:r w:rsidR="000F305E">
          <w:rPr>
            <w:rFonts w:ascii="Times New Roman" w:eastAsiaTheme="minorEastAsia" w:hAnsi="Times New Roman" w:cs="Times New Roman"/>
            <w:sz w:val="24"/>
            <w:szCs w:val="24"/>
          </w:rPr>
          <w:t xml:space="preserve"> </w:t>
        </w:r>
      </w:ins>
      <w:ins w:id="387" w:author="José Manuel Aburto" w:date="2018-08-14T16:47:00Z">
        <w:r w:rsidR="000B4754">
          <w:rPr>
            <w:rFonts w:ascii="Times New Roman" w:eastAsiaTheme="minorEastAsia" w:hAnsi="Times New Roman" w:cs="Times New Roman"/>
            <w:sz w:val="24"/>
            <w:szCs w:val="24"/>
          </w:rPr>
          <w:t xml:space="preserve">homicides are </w:t>
        </w:r>
        <w:r w:rsidR="008837DF">
          <w:rPr>
            <w:rFonts w:ascii="Times New Roman" w:eastAsiaTheme="minorEastAsia" w:hAnsi="Times New Roman" w:cs="Times New Roman"/>
            <w:sz w:val="24"/>
            <w:szCs w:val="24"/>
          </w:rPr>
          <w:t xml:space="preserve">the ultimate form of violence </w:t>
        </w:r>
      </w:ins>
      <w:del w:id="388" w:author="José Manuel Aburto" w:date="2018-08-15T14:19:00Z">
        <w:r w:rsidR="005628F4" w:rsidDel="005628F4">
          <w:rPr>
            <w:rFonts w:ascii="Times New Roman" w:eastAsiaTheme="minorEastAsia" w:hAnsi="Times New Roman" w:cs="Times New Roman"/>
            <w:sz w:val="24"/>
            <w:szCs w:val="24"/>
          </w:rPr>
          <w:delText>,</w:delText>
        </w:r>
      </w:del>
      <w:ins w:id="389" w:author="José Manuel Aburto" w:date="2018-08-14T16:47:00Z">
        <w:r w:rsidR="00A44870">
          <w:rPr>
            <w:rFonts w:ascii="Times New Roman" w:eastAsiaTheme="minorEastAsia" w:hAnsi="Times New Roman" w:cs="Times New Roman"/>
            <w:sz w:val="24"/>
            <w:szCs w:val="24"/>
          </w:rPr>
          <w:t>but</w:t>
        </w:r>
        <w:r w:rsidR="008837DF">
          <w:rPr>
            <w:rFonts w:ascii="Times New Roman" w:eastAsiaTheme="minorEastAsia" w:hAnsi="Times New Roman" w:cs="Times New Roman"/>
            <w:sz w:val="24"/>
            <w:szCs w:val="24"/>
          </w:rPr>
          <w:t xml:space="preserve"> they do not </w:t>
        </w:r>
      </w:ins>
      <w:ins w:id="390" w:author="Hiram Beltran-Sanchez" w:date="2018-08-26T15:25:00Z">
        <w:r w:rsidR="006A4BFA">
          <w:rPr>
            <w:rFonts w:ascii="Times New Roman" w:eastAsiaTheme="minorEastAsia" w:hAnsi="Times New Roman" w:cs="Times New Roman"/>
            <w:sz w:val="24"/>
            <w:szCs w:val="24"/>
          </w:rPr>
          <w:t xml:space="preserve">fully </w:t>
        </w:r>
      </w:ins>
      <w:ins w:id="391" w:author="José Manuel Aburto" w:date="2018-08-14T16:47:00Z">
        <w:r w:rsidR="008837DF">
          <w:rPr>
            <w:rFonts w:ascii="Times New Roman" w:eastAsiaTheme="minorEastAsia" w:hAnsi="Times New Roman" w:cs="Times New Roman"/>
            <w:sz w:val="24"/>
            <w:szCs w:val="24"/>
          </w:rPr>
          <w:t xml:space="preserve">represent </w:t>
        </w:r>
        <w:del w:id="392" w:author="Hiram Beltran-Sanchez" w:date="2018-08-26T15:25:00Z">
          <w:r w:rsidR="008837DF" w:rsidDel="006A4BFA">
            <w:rPr>
              <w:rFonts w:ascii="Times New Roman" w:eastAsiaTheme="minorEastAsia" w:hAnsi="Times New Roman" w:cs="Times New Roman"/>
              <w:sz w:val="24"/>
              <w:szCs w:val="24"/>
            </w:rPr>
            <w:delText>full</w:delText>
          </w:r>
        </w:del>
      </w:ins>
      <w:ins w:id="393" w:author="José Manuel Aburto" w:date="2018-08-14T16:51:00Z">
        <w:del w:id="394" w:author="Hiram Beltran-Sanchez" w:date="2018-08-26T15:25:00Z">
          <w:r w:rsidR="008837DF" w:rsidDel="006A4BFA">
            <w:rPr>
              <w:rFonts w:ascii="Times New Roman" w:eastAsiaTheme="minorEastAsia" w:hAnsi="Times New Roman" w:cs="Times New Roman"/>
              <w:sz w:val="24"/>
              <w:szCs w:val="24"/>
            </w:rPr>
            <w:delText xml:space="preserve">y </w:delText>
          </w:r>
        </w:del>
      </w:ins>
      <w:ins w:id="395" w:author="José Manuel Aburto" w:date="2018-08-16T16:55:00Z">
        <w:r w:rsidR="00FA4188">
          <w:rPr>
            <w:rFonts w:ascii="Times New Roman" w:eastAsiaTheme="minorEastAsia" w:hAnsi="Times New Roman" w:cs="Times New Roman"/>
            <w:sz w:val="24"/>
            <w:szCs w:val="24"/>
          </w:rPr>
          <w:t>its</w:t>
        </w:r>
      </w:ins>
      <w:ins w:id="396" w:author="José Manuel Aburto" w:date="2018-08-14T16:47:00Z">
        <w:r w:rsidR="008837DF">
          <w:rPr>
            <w:rFonts w:ascii="Times New Roman" w:eastAsiaTheme="minorEastAsia" w:hAnsi="Times New Roman" w:cs="Times New Roman"/>
            <w:sz w:val="24"/>
            <w:szCs w:val="24"/>
          </w:rPr>
          <w:t xml:space="preserve"> burden on population health.</w:t>
        </w:r>
      </w:ins>
      <w:ins w:id="397" w:author="José Manuel Aburto" w:date="2018-08-15T14:14:00Z">
        <w:r w:rsidR="00A44870">
          <w:rPr>
            <w:rFonts w:ascii="Times New Roman" w:eastAsiaTheme="minorEastAsia" w:hAnsi="Times New Roman" w:cs="Times New Roman"/>
            <w:sz w:val="24"/>
            <w:szCs w:val="24"/>
          </w:rPr>
          <w:t xml:space="preserve"> As a social determinant of health, e</w:t>
        </w:r>
      </w:ins>
      <w:ins w:id="398" w:author="José Manuel Aburto" w:date="2018-08-14T16:51:00Z">
        <w:r w:rsidR="008837DF" w:rsidRPr="00233388">
          <w:rPr>
            <w:rFonts w:ascii="Times New Roman" w:hAnsi="Times New Roman" w:cs="Times New Roman"/>
            <w:color w:val="222222"/>
            <w:sz w:val="24"/>
            <w:szCs w:val="24"/>
            <w:shd w:val="clear" w:color="auto" w:fill="FFFFFF"/>
          </w:rPr>
          <w:t>xposure to violence can increase the likelihood that young people will perpetrate gun violence</w:t>
        </w:r>
      </w:ins>
      <w:r w:rsidR="002809E3">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31</w:t>
      </w:r>
      <w:r w:rsidR="002809E3">
        <w:rPr>
          <w:rFonts w:ascii="Times New Roman" w:hAnsi="Times New Roman"/>
          <w:color w:val="222222"/>
          <w:sz w:val="24"/>
          <w:szCs w:val="24"/>
          <w:shd w:val="clear" w:color="auto" w:fill="FFFFFF"/>
        </w:rPr>
        <w:fldChar w:fldCharType="end"/>
      </w:r>
      <w:ins w:id="399" w:author="José Manuel Aburto" w:date="2018-08-15T14:26:00Z">
        <w:r w:rsidR="00B03843">
          <w:rPr>
            <w:rFonts w:ascii="Times New Roman" w:hAnsi="Times New Roman"/>
            <w:color w:val="222222"/>
            <w:sz w:val="24"/>
            <w:szCs w:val="24"/>
            <w:shd w:val="clear" w:color="auto" w:fill="FFFFFF"/>
          </w:rPr>
          <w:t>and increase the risk of</w:t>
        </w:r>
      </w:ins>
      <w:r w:rsidR="002809E3">
        <w:rPr>
          <w:rFonts w:ascii="Times New Roman" w:hAnsi="Times New Roman"/>
          <w:color w:val="222222"/>
          <w:sz w:val="24"/>
          <w:szCs w:val="24"/>
          <w:shd w:val="clear" w:color="auto" w:fill="FFFFFF"/>
        </w:rPr>
        <w:t xml:space="preserve"> </w:t>
      </w:r>
      <w:ins w:id="400" w:author="José Manuel Aburto" w:date="2018-08-14T16:51:00Z">
        <w:r w:rsidR="008837DF" w:rsidRPr="009A7524">
          <w:rPr>
            <w:rFonts w:ascii="Times New Roman" w:hAnsi="Times New Roman"/>
            <w:color w:val="222222"/>
            <w:sz w:val="24"/>
            <w:szCs w:val="24"/>
            <w:shd w:val="clear" w:color="auto" w:fill="FFFFFF"/>
          </w:rPr>
          <w:t xml:space="preserve">depression, alcohol abuse, suicidal behavior, psychological problems, among other detrimental consequences over </w:t>
        </w:r>
      </w:ins>
      <w:ins w:id="401" w:author="José Manuel Aburto" w:date="2018-08-15T14:26:00Z">
        <w:r w:rsidR="00B03843">
          <w:rPr>
            <w:rFonts w:ascii="Times New Roman" w:hAnsi="Times New Roman"/>
            <w:color w:val="222222"/>
            <w:sz w:val="24"/>
            <w:szCs w:val="24"/>
            <w:shd w:val="clear" w:color="auto" w:fill="FFFFFF"/>
          </w:rPr>
          <w:t>the</w:t>
        </w:r>
      </w:ins>
      <w:ins w:id="402" w:author="José Manuel Aburto" w:date="2018-08-14T16:51:00Z">
        <w:r w:rsidR="008837DF" w:rsidRPr="009A7524">
          <w:rPr>
            <w:rFonts w:ascii="Times New Roman" w:hAnsi="Times New Roman"/>
            <w:color w:val="222222"/>
            <w:sz w:val="24"/>
            <w:szCs w:val="24"/>
            <w:shd w:val="clear" w:color="auto" w:fill="FFFFFF"/>
          </w:rPr>
          <w:t xml:space="preserve"> life course.</w:t>
        </w:r>
      </w:ins>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&lt;EndNote&gt;&lt;Cite&gt;&lt;Author&gt;Davidson&lt;/Author&gt;&lt;Year&gt;1996&lt;/Year&gt;&lt;RecNum&gt;136&lt;/RecNum&gt;&lt;DisplayText&gt;&lt;style face="superscript"&gt;32&lt;/style&gt;&lt;/DisplayText&gt;&lt;record&gt;&lt;rec-number&gt;136&lt;/rec-number&gt;&lt;foreign-keys&gt;&lt;key app="EN" db-id="xwts0fz21atwpxe2avovtpe5rz9v2fw0dtxf" timestamp="1534258638"&gt;136&lt;/key&gt;&lt;/foreign-keys&gt;&lt;ref-type name="Journal Article"&gt;17&lt;/ref-type&gt;&lt;contributors&gt;&lt;authors&gt;&lt;author&gt;Davidson, Jonathan RT&lt;/author&gt;&lt;author&gt;Hughes, Dana C&lt;/author&gt;&lt;author&gt;George, Linda K&lt;/author&gt;&lt;author&gt;Blazer, Dan G&lt;/author&gt;&lt;/authors&gt;&lt;/contributors&gt;&lt;titles&gt;&lt;title&gt;The association of sexual assault and attempted suicide within the community&lt;/title&gt;&lt;secondary-title&gt;Archives of general psychiatry&lt;/secondary-title&gt;&lt;/titles&gt;&lt;periodical&gt;&lt;full-title&gt;Archives of general psychiatry&lt;/full-title&gt;&lt;/periodical&gt;&lt;pages&gt;550-555&lt;/pages&gt;&lt;volume&gt;53&lt;/volume&gt;&lt;number&gt;6&lt;/number&gt;&lt;dates&gt;&lt;year&gt;1996&lt;/year&gt;&lt;/dates&gt;&lt;isbn&gt;0003-990X&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32</w:t>
      </w:r>
      <w:r w:rsidR="002809E3">
        <w:rPr>
          <w:rFonts w:ascii="Times New Roman" w:hAnsi="Times New Roman"/>
          <w:color w:val="222222"/>
          <w:sz w:val="24"/>
          <w:szCs w:val="24"/>
          <w:shd w:val="clear" w:color="auto" w:fill="FFFFFF"/>
        </w:rPr>
        <w:fldChar w:fldCharType="end"/>
      </w:r>
      <w:ins w:id="403" w:author="José Manuel Aburto" w:date="2018-08-14T16:51:00Z">
        <w:r w:rsidR="008837DF" w:rsidRPr="009A7524">
          <w:rPr>
            <w:rFonts w:ascii="Times New Roman" w:hAnsi="Times New Roman"/>
            <w:color w:val="222222"/>
            <w:sz w:val="24"/>
            <w:szCs w:val="24"/>
            <w:shd w:val="clear" w:color="auto" w:fill="FFFFFF"/>
          </w:rPr>
          <w:t xml:space="preserve"> Even witnessing violence can affect the wellbeing of the population</w:t>
        </w:r>
        <w:r w:rsidR="002809E3">
          <w:rPr>
            <w:rFonts w:ascii="Times New Roman" w:hAnsi="Times New Roman"/>
            <w:color w:val="222222"/>
            <w:sz w:val="24"/>
            <w:szCs w:val="24"/>
            <w:shd w:val="clear" w:color="auto" w:fill="FFFFFF"/>
          </w:rPr>
          <w:t xml:space="preserve"> by increasing</w:t>
        </w:r>
        <w:r w:rsidR="008837DF" w:rsidRPr="009A7524">
          <w:rPr>
            <w:rFonts w:ascii="Times New Roman" w:hAnsi="Times New Roman"/>
            <w:color w:val="222222"/>
            <w:sz w:val="24"/>
            <w:szCs w:val="24"/>
            <w:shd w:val="clear" w:color="auto" w:fill="FFFFFF"/>
          </w:rPr>
          <w:t xml:space="preserve"> rates of post-traumatic stress d</w:t>
        </w:r>
        <w:r w:rsidR="002809E3">
          <w:rPr>
            <w:rFonts w:ascii="Times New Roman" w:hAnsi="Times New Roman"/>
            <w:color w:val="222222"/>
            <w:sz w:val="24"/>
            <w:szCs w:val="24"/>
            <w:shd w:val="clear" w:color="auto" w:fill="FFFFFF"/>
          </w:rPr>
          <w:t>isorder and</w:t>
        </w:r>
        <w:r w:rsidR="008837DF" w:rsidRPr="009A7524">
          <w:rPr>
            <w:rFonts w:ascii="Times New Roman" w:hAnsi="Times New Roman"/>
            <w:color w:val="222222"/>
            <w:sz w:val="24"/>
            <w:szCs w:val="24"/>
            <w:shd w:val="clear" w:color="auto" w:fill="FFFFFF"/>
          </w:rPr>
          <w:t xml:space="preserve"> depression</w:t>
        </w:r>
      </w:ins>
      <w:ins w:id="404" w:author="José Manuel Aburto" w:date="2018-08-15T14:19:00Z">
        <w:r w:rsidR="005628F4">
          <w:rPr>
            <w:rFonts w:ascii="Times New Roman" w:hAnsi="Times New Roman"/>
            <w:color w:val="222222"/>
            <w:sz w:val="24"/>
            <w:szCs w:val="24"/>
            <w:shd w:val="clear" w:color="auto" w:fill="FFFFFF"/>
          </w:rPr>
          <w:t>.</w:t>
        </w:r>
      </w:ins>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&lt;EndNote&gt;&lt;Cite&gt;&lt;Author&gt;Buka&lt;/Author&gt;&lt;Year&gt;2001&lt;/Year&gt;&lt;RecNum&gt;137&lt;/RecNum&gt;&lt;DisplayText&gt;&lt;style face="superscript"&gt;33&lt;/style&gt;&lt;/DisplayText&gt;&lt;record&gt;&lt;rec-number&gt;137&lt;/rec-number&gt;&lt;foreign-keys&gt;&lt;key app="EN" db-id="xwts0fz21atwpxe2avovtpe5rz9v2fw0dtxf" timestamp="1534258687"&gt;137&lt;/key&gt;&lt;/foreign-keys&gt;&lt;ref-type name="Journal Article"&gt;17&lt;/ref-type&gt;&lt;contributors&gt;&lt;authors&gt;&lt;author&gt;Buka, Stephen L&lt;/author&gt;&lt;author&gt;Stichick, Theresa L&lt;/author&gt;&lt;author&gt;Birdthistle, Isolde&lt;/author&gt;&lt;author&gt;Earls, Felton J&lt;/author&gt;&lt;/authors&gt;&lt;/contributors&gt;&lt;titles&gt;&lt;title&gt;Youth exposure to violence: Prevalence, risks, and consequences&lt;/title&gt;&lt;secondary-title&gt;American Journal of Orthopsychiatry&lt;/secondary-title&gt;&lt;/titles&gt;&lt;periodical&gt;&lt;full-title&gt;American Journal of Orthopsychiatry&lt;/full-title&gt;&lt;/periodical&gt;&lt;pages&gt;298-310&lt;/pages&gt;&lt;volume&gt;71&lt;/volume&gt;&lt;number&gt;3&lt;/number&gt;&lt;dates&gt;&lt;year&gt;2001&lt;/year&gt;&lt;/dates&gt;&lt;isbn&gt;0002-9432&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33</w:t>
      </w:r>
      <w:r w:rsidR="002809E3">
        <w:rPr>
          <w:rFonts w:ascii="Times New Roman" w:hAnsi="Times New Roman"/>
          <w:color w:val="222222"/>
          <w:sz w:val="24"/>
          <w:szCs w:val="24"/>
          <w:shd w:val="clear" w:color="auto" w:fill="FFFFFF"/>
        </w:rPr>
        <w:fldChar w:fldCharType="end"/>
      </w:r>
    </w:p>
    <w:p w14:paraId="384CF134" w14:textId="1D962FD7" w:rsidR="00F53C44" w:rsidRDefault="005628F4" w:rsidP="000F305E">
      <w:pPr>
        <w:spacing w:line="480" w:lineRule="auto"/>
        <w:ind w:firstLine="720"/>
        <w:jc w:val="both"/>
        <w:rPr>
          <w:ins w:id="405" w:author="José Manuel Aburto" w:date="2018-08-15T15:28:00Z"/>
          <w:rFonts w:ascii="Times New Roman" w:eastAsiaTheme="minorEastAsia" w:hAnsi="Times New Roman" w:cs="Times New Roman"/>
          <w:sz w:val="24"/>
          <w:szCs w:val="24"/>
        </w:rPr>
      </w:pPr>
      <w:ins w:id="406" w:author="José Manuel Aburto" w:date="2018-08-15T14:19:00Z">
        <w:r>
          <w:rPr>
            <w:rFonts w:ascii="Times New Roman" w:hAnsi="Times New Roman"/>
            <w:color w:val="222222"/>
            <w:sz w:val="24"/>
            <w:szCs w:val="24"/>
            <w:shd w:val="clear" w:color="auto" w:fill="FFFFFF"/>
          </w:rPr>
          <w:t xml:space="preserve"> </w:t>
        </w:r>
      </w:ins>
      <w:ins w:id="407" w:author="José Manuel Aburto" w:date="2018-08-15T14:20:00Z">
        <w:r>
          <w:rPr>
            <w:rFonts w:ascii="Times New Roman" w:hAnsi="Times New Roman"/>
            <w:color w:val="222222"/>
            <w:sz w:val="24"/>
            <w:szCs w:val="24"/>
            <w:shd w:val="clear" w:color="auto" w:fill="FFFFFF"/>
          </w:rPr>
          <w:t xml:space="preserve">Here, we quantified the effect of rising homicides on longevity and </w:t>
        </w:r>
      </w:ins>
      <w:ins w:id="408" w:author="José Manuel Aburto" w:date="2018-08-15T14:55:00Z">
        <w:r w:rsidR="0026718B">
          <w:rPr>
            <w:rFonts w:ascii="Times New Roman" w:hAnsi="Times New Roman"/>
            <w:color w:val="222222"/>
            <w:sz w:val="24"/>
            <w:szCs w:val="24"/>
            <w:shd w:val="clear" w:color="auto" w:fill="FFFFFF"/>
          </w:rPr>
          <w:t xml:space="preserve">on </w:t>
        </w:r>
      </w:ins>
      <w:ins w:id="409" w:author="José Manuel Aburto" w:date="2018-08-15T14:20:00Z">
        <w:r>
          <w:rPr>
            <w:rFonts w:ascii="Times New Roman" w:eastAsiaTheme="minorEastAsia" w:hAnsi="Times New Roman" w:cs="Times New Roman"/>
            <w:sz w:val="24"/>
            <w:szCs w:val="24"/>
          </w:rPr>
          <w:t>lifespan inequality</w:t>
        </w:r>
      </w:ins>
      <w:ins w:id="410" w:author="José Manuel Aburto" w:date="2018-08-15T14:24:00Z">
        <w:r w:rsidR="00B03843">
          <w:rPr>
            <w:rFonts w:ascii="Times New Roman" w:eastAsiaTheme="minorEastAsia" w:hAnsi="Times New Roman" w:cs="Times New Roman"/>
            <w:sz w:val="24"/>
            <w:szCs w:val="24"/>
          </w:rPr>
          <w:t xml:space="preserve">. </w:t>
        </w:r>
      </w:ins>
      <w:ins w:id="411" w:author="José Manuel Aburto" w:date="2018-08-15T14:52:00Z">
        <w:r w:rsidR="00F71061">
          <w:rPr>
            <w:rFonts w:ascii="Times New Roman" w:eastAsiaTheme="minorEastAsia" w:hAnsi="Times New Roman" w:cs="Times New Roman"/>
            <w:sz w:val="24"/>
            <w:szCs w:val="24"/>
          </w:rPr>
          <w:t xml:space="preserve">However, </w:t>
        </w:r>
      </w:ins>
      <w:ins w:id="412" w:author="José Manuel Aburto" w:date="2018-08-15T14:55:00Z">
        <w:r w:rsidR="0026718B">
          <w:rPr>
            <w:rFonts w:ascii="Times New Roman" w:eastAsiaTheme="minorEastAsia" w:hAnsi="Times New Roman" w:cs="Times New Roman"/>
            <w:sz w:val="24"/>
            <w:szCs w:val="24"/>
          </w:rPr>
          <w:t xml:space="preserve">our understanding of the consequences of violence would benefit from </w:t>
        </w:r>
      </w:ins>
      <w:ins w:id="413" w:author="José Manuel Aburto" w:date="2018-08-15T15:15:00Z">
        <w:r w:rsidR="00B9609A">
          <w:rPr>
            <w:rFonts w:ascii="Times New Roman" w:eastAsiaTheme="minorEastAsia" w:hAnsi="Times New Roman" w:cs="Times New Roman"/>
            <w:sz w:val="24"/>
            <w:szCs w:val="24"/>
          </w:rPr>
          <w:t xml:space="preserve">future </w:t>
        </w:r>
      </w:ins>
      <w:ins w:id="414" w:author="José Manuel Aburto" w:date="2018-08-15T14:56:00Z">
        <w:r w:rsidR="0026718B">
          <w:rPr>
            <w:rFonts w:ascii="Times New Roman" w:eastAsiaTheme="minorEastAsia" w:hAnsi="Times New Roman" w:cs="Times New Roman"/>
            <w:sz w:val="24"/>
            <w:szCs w:val="24"/>
          </w:rPr>
          <w:t>research</w:t>
        </w:r>
      </w:ins>
      <w:ins w:id="415" w:author="José Manuel Aburto" w:date="2018-08-15T14:55:00Z">
        <w:r w:rsidR="0026718B">
          <w:rPr>
            <w:rFonts w:ascii="Times New Roman" w:eastAsiaTheme="minorEastAsia" w:hAnsi="Times New Roman" w:cs="Times New Roman"/>
            <w:sz w:val="24"/>
            <w:szCs w:val="24"/>
          </w:rPr>
          <w:t xml:space="preserve"> </w:t>
        </w:r>
      </w:ins>
      <w:ins w:id="416" w:author="José Manuel Aburto" w:date="2018-08-15T14:56:00Z">
        <w:r w:rsidR="0026718B">
          <w:rPr>
            <w:rFonts w:ascii="Times New Roman" w:hAnsi="Times New Roman"/>
            <w:sz w:val="24"/>
            <w:szCs w:val="24"/>
          </w:rPr>
          <w:t>examining if indeed individuals living in states with increases in lifespan inequality do perceive higher vulnerability and how this might affect their long-term decision</w:t>
        </w:r>
      </w:ins>
      <w:ins w:id="417" w:author="José Manuel Aburto" w:date="2018-08-15T14:59:00Z">
        <w:r w:rsidR="0026718B">
          <w:rPr>
            <w:rFonts w:ascii="Times New Roman" w:hAnsi="Times New Roman"/>
            <w:sz w:val="24"/>
            <w:szCs w:val="24"/>
          </w:rPr>
          <w:t>s</w:t>
        </w:r>
      </w:ins>
      <w:ins w:id="418" w:author="José Manuel Aburto" w:date="2018-08-15T14:56:00Z">
        <w:r w:rsidR="0026718B">
          <w:rPr>
            <w:rFonts w:ascii="Times New Roman" w:hAnsi="Times New Roman"/>
            <w:sz w:val="24"/>
            <w:szCs w:val="24"/>
          </w:rPr>
          <w:t xml:space="preserve">. </w:t>
        </w:r>
      </w:ins>
      <w:ins w:id="419" w:author="José Manuel Aburto" w:date="2018-08-15T14:57:00Z">
        <w:r w:rsidR="0026718B">
          <w:rPr>
            <w:rFonts w:ascii="Times New Roman" w:hAnsi="Times New Roman"/>
            <w:sz w:val="24"/>
            <w:szCs w:val="24"/>
          </w:rPr>
          <w:t>These studies should</w:t>
        </w:r>
      </w:ins>
      <w:ins w:id="420" w:author="Hiram Beltran-Sanchez" w:date="2018-08-26T16:07:00Z">
        <w:r w:rsidR="00B53329">
          <w:rPr>
            <w:rFonts w:ascii="Times New Roman" w:hAnsi="Times New Roman"/>
            <w:sz w:val="24"/>
            <w:szCs w:val="24"/>
          </w:rPr>
          <w:t xml:space="preserve"> also</w:t>
        </w:r>
      </w:ins>
      <w:ins w:id="421" w:author="José Manuel Aburto" w:date="2018-08-15T14:57:00Z">
        <w:r w:rsidR="0026718B">
          <w:rPr>
            <w:rFonts w:ascii="Times New Roman" w:hAnsi="Times New Roman"/>
            <w:sz w:val="24"/>
            <w:szCs w:val="24"/>
          </w:rPr>
          <w:t xml:space="preserve"> focus on women since </w:t>
        </w:r>
      </w:ins>
      <w:ins w:id="422" w:author="José Manuel Aburto" w:date="2018-08-16T09:37:00Z">
        <w:r w:rsidR="00F37A87">
          <w:rPr>
            <w:rFonts w:ascii="Times New Roman" w:hAnsi="Times New Roman"/>
            <w:sz w:val="24"/>
            <w:szCs w:val="24"/>
          </w:rPr>
          <w:t>fe</w:t>
        </w:r>
      </w:ins>
      <w:ins w:id="423" w:author="José Manuel Aburto" w:date="2018-08-15T14:57:00Z">
        <w:r w:rsidR="0026718B">
          <w:rPr>
            <w:rFonts w:ascii="Times New Roman" w:hAnsi="Times New Roman"/>
            <w:sz w:val="24"/>
            <w:szCs w:val="24"/>
          </w:rPr>
          <w:t xml:space="preserve">males are </w:t>
        </w:r>
      </w:ins>
      <w:ins w:id="424" w:author="José Manuel Aburto" w:date="2018-08-16T09:37:00Z">
        <w:r w:rsidR="00F37A87">
          <w:rPr>
            <w:rFonts w:ascii="Times New Roman" w:hAnsi="Times New Roman"/>
            <w:sz w:val="24"/>
            <w:szCs w:val="24"/>
          </w:rPr>
          <w:t>less</w:t>
        </w:r>
      </w:ins>
      <w:ins w:id="425" w:author="José Manuel Aburto" w:date="2018-08-15T14:57:00Z">
        <w:r w:rsidR="0026718B">
          <w:rPr>
            <w:rFonts w:ascii="Times New Roman" w:hAnsi="Times New Roman"/>
            <w:sz w:val="24"/>
            <w:szCs w:val="24"/>
          </w:rPr>
          <w:t xml:space="preserve"> likely to experience a crime but they perceived </w:t>
        </w:r>
      </w:ins>
      <w:ins w:id="426" w:author="José Manuel Aburto" w:date="2018-08-16T09:37:00Z">
        <w:r w:rsidR="00F37A87">
          <w:rPr>
            <w:rFonts w:ascii="Times New Roman" w:hAnsi="Times New Roman"/>
            <w:sz w:val="24"/>
            <w:szCs w:val="24"/>
          </w:rPr>
          <w:t>greater</w:t>
        </w:r>
      </w:ins>
      <w:ins w:id="427" w:author="José Manuel Aburto" w:date="2018-08-15T14:57:00Z">
        <w:r w:rsidR="0026718B">
          <w:rPr>
            <w:rFonts w:ascii="Times New Roman" w:hAnsi="Times New Roman"/>
            <w:sz w:val="24"/>
            <w:szCs w:val="24"/>
          </w:rPr>
          <w:t xml:space="preserve"> vulnerability</w:t>
        </w:r>
      </w:ins>
      <w:ins w:id="428" w:author="José Manuel Aburto" w:date="2018-08-15T14:58:00Z">
        <w:r w:rsidR="0026718B">
          <w:rPr>
            <w:rFonts w:ascii="Times New Roman" w:hAnsi="Times New Roman"/>
            <w:sz w:val="24"/>
            <w:szCs w:val="24"/>
          </w:rPr>
          <w:t>.</w:t>
        </w:r>
      </w:ins>
      <w:r w:rsidR="0026718B">
        <w:rPr>
          <w:rFonts w:ascii="Times New Roman" w:hAnsi="Times New Roman"/>
          <w:sz w:val="24"/>
          <w:szCs w:val="24"/>
        </w:rPr>
        <w:fldChar w:fldCharType="begin"/>
      </w:r>
      <w:r w:rsidR="0026718B">
        <w:rPr>
          <w:rFonts w:ascii="Times New Roman" w:hAnsi="Times New Roman"/>
          <w:sz w:val="24"/>
          <w:szCs w:val="24"/>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26718B">
        <w:rPr>
          <w:rFonts w:ascii="Times New Roman" w:hAnsi="Times New Roman"/>
          <w:sz w:val="24"/>
          <w:szCs w:val="24"/>
        </w:rPr>
        <w:fldChar w:fldCharType="separate"/>
      </w:r>
      <w:r w:rsidR="0026718B" w:rsidRPr="0026718B">
        <w:rPr>
          <w:rFonts w:ascii="Times New Roman" w:hAnsi="Times New Roman"/>
          <w:noProof/>
          <w:sz w:val="24"/>
          <w:szCs w:val="24"/>
          <w:vertAlign w:val="superscript"/>
        </w:rPr>
        <w:t>29</w:t>
      </w:r>
      <w:r w:rsidR="0026718B">
        <w:rPr>
          <w:rFonts w:ascii="Times New Roman" w:hAnsi="Times New Roman"/>
          <w:sz w:val="24"/>
          <w:szCs w:val="24"/>
        </w:rPr>
        <w:fldChar w:fldCharType="end"/>
      </w:r>
      <w:ins w:id="429" w:author="José Manuel Aburto" w:date="2018-08-15T14:58:00Z">
        <w:r w:rsidR="0026718B">
          <w:rPr>
            <w:rFonts w:ascii="Times New Roman" w:hAnsi="Times New Roman"/>
            <w:sz w:val="24"/>
            <w:szCs w:val="24"/>
          </w:rPr>
          <w:t xml:space="preserve"> In addition, more research is needed to quantify the long-lasting consequences of rising violence in the context of the war on drugs to anticipate and intervene</w:t>
        </w:r>
      </w:ins>
      <w:ins w:id="430" w:author="Hiram Beltran-Sanchez" w:date="2018-08-26T16:07:00Z">
        <w:r w:rsidR="00B53329">
          <w:rPr>
            <w:rFonts w:ascii="Times New Roman" w:hAnsi="Times New Roman"/>
            <w:sz w:val="24"/>
            <w:szCs w:val="24"/>
          </w:rPr>
          <w:t xml:space="preserve"> in</w:t>
        </w:r>
      </w:ins>
      <w:ins w:id="431" w:author="José Manuel Aburto" w:date="2018-08-15T14:58:00Z">
        <w:r w:rsidR="0026718B">
          <w:rPr>
            <w:rFonts w:ascii="Times New Roman" w:hAnsi="Times New Roman"/>
            <w:sz w:val="24"/>
            <w:szCs w:val="24"/>
          </w:rPr>
          <w:t xml:space="preserve"> the pathways through which the current violence might affect future health outcomes.</w:t>
        </w:r>
      </w:ins>
      <w:ins w:id="432" w:author="José Manuel Aburto" w:date="2018-08-15T15:08:00Z">
        <w:r w:rsidR="00E7497F">
          <w:rPr>
            <w:rFonts w:ascii="Times New Roman" w:hAnsi="Times New Roman"/>
            <w:sz w:val="24"/>
            <w:szCs w:val="24"/>
          </w:rPr>
          <w:t xml:space="preserve"> For example, the health system might need to be prepared for mental health issues such as depression, suicidal </w:t>
        </w:r>
      </w:ins>
      <w:ins w:id="433" w:author="José Manuel Aburto" w:date="2018-08-15T15:09:00Z">
        <w:r w:rsidR="00E7497F">
          <w:rPr>
            <w:rFonts w:ascii="Times New Roman" w:hAnsi="Times New Roman"/>
            <w:sz w:val="24"/>
            <w:szCs w:val="24"/>
          </w:rPr>
          <w:t>behavior</w:t>
        </w:r>
      </w:ins>
      <w:ins w:id="434" w:author="José Manuel Aburto" w:date="2018-08-15T15:08:00Z">
        <w:r w:rsidR="00E7497F">
          <w:rPr>
            <w:rFonts w:ascii="Times New Roman" w:hAnsi="Times New Roman"/>
            <w:sz w:val="24"/>
            <w:szCs w:val="24"/>
          </w:rPr>
          <w:t xml:space="preserve"> </w:t>
        </w:r>
      </w:ins>
      <w:ins w:id="435" w:author="José Manuel Aburto" w:date="2018-08-15T15:09:00Z">
        <w:r w:rsidR="00E7497F">
          <w:rPr>
            <w:rFonts w:ascii="Times New Roman" w:hAnsi="Times New Roman"/>
            <w:sz w:val="24"/>
            <w:szCs w:val="24"/>
          </w:rPr>
          <w:t xml:space="preserve">and </w:t>
        </w:r>
      </w:ins>
      <w:ins w:id="436" w:author="Hiram Beltran-Sanchez" w:date="2018-08-26T16:08:00Z">
        <w:r w:rsidR="00B53329">
          <w:rPr>
            <w:rFonts w:ascii="Times New Roman" w:hAnsi="Times New Roman"/>
            <w:sz w:val="24"/>
            <w:szCs w:val="24"/>
          </w:rPr>
          <w:t xml:space="preserve">psot-traumatic </w:t>
        </w:r>
      </w:ins>
      <w:ins w:id="437" w:author="José Manuel Aburto" w:date="2018-08-15T15:09:00Z">
        <w:r w:rsidR="00E7497F">
          <w:rPr>
            <w:rFonts w:ascii="Times New Roman" w:hAnsi="Times New Roman"/>
            <w:sz w:val="24"/>
            <w:szCs w:val="24"/>
          </w:rPr>
          <w:t>stress disorder.</w:t>
        </w:r>
      </w:ins>
      <w:ins w:id="438" w:author="José Manuel Aburto" w:date="2018-08-15T15:17:00Z">
        <w:r w:rsidR="00B9609A" w:rsidRPr="00B9609A">
          <w:rPr>
            <w:rFonts w:ascii="Times New Roman" w:eastAsiaTheme="minorEastAsia" w:hAnsi="Times New Roman" w:cs="Times New Roman"/>
            <w:sz w:val="24"/>
            <w:szCs w:val="24"/>
          </w:rPr>
          <w:t xml:space="preserve"> </w:t>
        </w:r>
      </w:ins>
    </w:p>
    <w:p w14:paraId="6E918D7B" w14:textId="59C5C49F" w:rsidR="000B4754" w:rsidDel="00F53C44" w:rsidRDefault="00B9609A" w:rsidP="00F53C44">
      <w:pPr>
        <w:spacing w:line="480" w:lineRule="auto"/>
        <w:ind w:firstLine="720"/>
        <w:jc w:val="both"/>
        <w:rPr>
          <w:del w:id="439" w:author="José Manuel Aburto" w:date="2018-08-15T14:22:00Z"/>
          <w:rFonts w:ascii="Times New Roman" w:eastAsiaTheme="minorEastAsia" w:hAnsi="Times New Roman" w:cs="Times New Roman"/>
          <w:sz w:val="24"/>
          <w:szCs w:val="24"/>
        </w:rPr>
      </w:pPr>
      <w:moveToRangeStart w:id="440" w:author="José Manuel Aburto" w:date="2018-08-15T15:17:00Z" w:name="move522109586"/>
      <w:moveTo w:id="441" w:author="José Manuel Aburto" w:date="2018-08-15T15:17:00Z">
        <w:r w:rsidRPr="00D73887">
          <w:rPr>
            <w:rFonts w:ascii="Times New Roman" w:eastAsiaTheme="minorEastAsia" w:hAnsi="Times New Roman" w:cs="Times New Roman"/>
            <w:sz w:val="24"/>
            <w:szCs w:val="24"/>
          </w:rPr>
          <w:t>In an international context, Mexico’s levels of violence are not even the highest</w:t>
        </w:r>
      </w:moveTo>
      <w:ins w:id="442" w:author="José Manuel Aburto" w:date="2018-08-15T15:37:00Z">
        <w:r w:rsidR="00271B16">
          <w:rPr>
            <w:rFonts w:ascii="Times New Roman" w:eastAsiaTheme="minorEastAsia" w:hAnsi="Times New Roman" w:cs="Times New Roman"/>
            <w:sz w:val="24"/>
            <w:szCs w:val="24"/>
          </w:rPr>
          <w:t xml:space="preserve"> in</w:t>
        </w:r>
      </w:ins>
      <w:moveTo w:id="443" w:author="José Manuel Aburto" w:date="2018-08-15T15:17:00Z">
        <w:del w:id="444" w:author="José Manuel Aburto" w:date="2018-08-15T15:37:00Z">
          <w:r w:rsidRPr="00D73887" w:rsidDel="00271B16">
            <w:rPr>
              <w:rFonts w:ascii="Times New Roman" w:eastAsiaTheme="minorEastAsia" w:hAnsi="Times New Roman" w:cs="Times New Roman"/>
              <w:sz w:val="24"/>
              <w:szCs w:val="24"/>
            </w:rPr>
            <w:delText xml:space="preserve"> around the globe, nor</w:delText>
          </w:r>
        </w:del>
        <w:r w:rsidRPr="00D73887">
          <w:rPr>
            <w:rFonts w:ascii="Times New Roman" w:eastAsiaTheme="minorEastAsia" w:hAnsi="Times New Roman" w:cs="Times New Roman"/>
            <w:sz w:val="24"/>
            <w:szCs w:val="24"/>
          </w:rPr>
          <w:t xml:space="preserve"> the region. Countries in central America, such as El Salvador and Honduras, and Venezuela, Colombia and Brazil in south America have higher homicide rates.</w:t>
        </w:r>
      </w:moveTo>
      <w:r w:rsidR="00F53C44">
        <w:rPr>
          <w:rFonts w:ascii="Times New Roman" w:eastAsiaTheme="minorEastAsia" w:hAnsi="Times New Roman" w:cs="Times New Roman"/>
          <w:sz w:val="24"/>
          <w:szCs w:val="24"/>
        </w:rPr>
        <w:fldChar w:fldCharType="begin"/>
      </w:r>
      <w:r w:rsidR="00F53C44">
        <w:rPr>
          <w:rFonts w:ascii="Times New Roman" w:eastAsiaTheme="minorEastAsia" w:hAnsi="Times New Roman" w:cs="Times New Roman"/>
          <w:sz w:val="24"/>
          <w:szCs w:val="24"/>
        </w:rPr>
        <w:instrText xml:space="preserve"> ADDIN EN.CITE &lt;EndNote&gt;&lt;Cite&gt;&lt;Author&gt;Briceño-León&lt;/Author&gt;&lt;Year&gt;2008&lt;/Year&gt;&lt;RecNum&gt;98&lt;/RecNum&gt;&lt;DisplayText&gt;&lt;style face="superscript"&gt;1,2&lt;/style&gt;&lt;/DisplayText&gt;&lt;record&gt;&lt;rec-number&gt;98&lt;/rec-number&gt;&lt;foreign-keys&gt;&lt;key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Drugs&lt;/Author&gt;&lt;Year&gt;2013&lt;/Year&gt;&lt;RecNum&gt;100&lt;/RecNum&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53C44">
        <w:rPr>
          <w:rFonts w:ascii="Times New Roman" w:eastAsiaTheme="minorEastAsia" w:hAnsi="Times New Roman" w:cs="Times New Roman"/>
          <w:sz w:val="24"/>
          <w:szCs w:val="24"/>
        </w:rPr>
        <w:fldChar w:fldCharType="separate"/>
      </w:r>
      <w:r w:rsidR="00F53C44" w:rsidRPr="00F53C44">
        <w:rPr>
          <w:rFonts w:ascii="Times New Roman" w:eastAsiaTheme="minorEastAsia" w:hAnsi="Times New Roman" w:cs="Times New Roman"/>
          <w:noProof/>
          <w:sz w:val="24"/>
          <w:szCs w:val="24"/>
          <w:vertAlign w:val="superscript"/>
        </w:rPr>
        <w:t>1,2</w:t>
      </w:r>
      <w:r w:rsidR="00F53C44">
        <w:rPr>
          <w:rFonts w:ascii="Times New Roman" w:eastAsiaTheme="minorEastAsia" w:hAnsi="Times New Roman" w:cs="Times New Roman"/>
          <w:sz w:val="24"/>
          <w:szCs w:val="24"/>
        </w:rPr>
        <w:fldChar w:fldCharType="end"/>
      </w:r>
      <w:moveTo w:id="445" w:author="José Manuel Aburto" w:date="2018-08-15T15:17:00Z">
        <w:r w:rsidRPr="00D73887">
          <w:rPr>
            <w:rFonts w:ascii="Times New Roman" w:eastAsiaTheme="minorEastAsia" w:hAnsi="Times New Roman" w:cs="Times New Roman"/>
            <w:sz w:val="24"/>
            <w:szCs w:val="24"/>
          </w:rPr>
          <w:t xml:space="preserve"> </w:t>
        </w:r>
        <w:del w:id="446" w:author="José Manuel Aburto" w:date="2018-08-15T15:19:00Z">
          <w:r w:rsidRPr="00D73887" w:rsidDel="00B9609A">
            <w:rPr>
              <w:rFonts w:ascii="Times New Roman" w:eastAsiaTheme="minorEastAsia" w:hAnsi="Times New Roman" w:cs="Times New Roman"/>
              <w:sz w:val="24"/>
              <w:szCs w:val="24"/>
            </w:rPr>
            <w:delText xml:space="preserve">Given the great </w:delText>
          </w:r>
          <w:r w:rsidRPr="00D73887" w:rsidDel="00B9609A">
            <w:rPr>
              <w:rFonts w:ascii="Times New Roman" w:eastAsiaTheme="minorEastAsia" w:hAnsi="Times New Roman" w:cs="Times New Roman"/>
              <w:sz w:val="24"/>
              <w:szCs w:val="24"/>
            </w:rPr>
            <w:lastRenderedPageBreak/>
            <w:delText>level of lifespan variation and life expectancy losses in Mexico, i</w:delText>
          </w:r>
        </w:del>
      </w:moveTo>
      <w:ins w:id="447" w:author="José Manuel Aburto" w:date="2018-08-15T15:19:00Z">
        <w:r>
          <w:rPr>
            <w:rFonts w:ascii="Times New Roman" w:eastAsiaTheme="minorEastAsia" w:hAnsi="Times New Roman" w:cs="Times New Roman"/>
            <w:sz w:val="24"/>
            <w:szCs w:val="24"/>
          </w:rPr>
          <w:t>I</w:t>
        </w:r>
      </w:ins>
      <w:moveTo w:id="448" w:author="José Manuel Aburto" w:date="2018-08-15T15:17:00Z">
        <w:r w:rsidRPr="00D73887">
          <w:rPr>
            <w:rFonts w:ascii="Times New Roman" w:eastAsiaTheme="minorEastAsia" w:hAnsi="Times New Roman" w:cs="Times New Roman"/>
            <w:sz w:val="24"/>
            <w:szCs w:val="24"/>
          </w:rPr>
          <w:t xml:space="preserve">t is likely that </w:t>
        </w:r>
      </w:moveTo>
      <w:ins w:id="449" w:author="José Manuel Aburto" w:date="2018-08-15T15:22:00Z">
        <w:r>
          <w:rPr>
            <w:rFonts w:ascii="Times New Roman" w:eastAsiaTheme="minorEastAsia" w:hAnsi="Times New Roman" w:cs="Times New Roman"/>
            <w:sz w:val="24"/>
            <w:szCs w:val="24"/>
          </w:rPr>
          <w:t xml:space="preserve">these </w:t>
        </w:r>
      </w:ins>
      <w:moveTo w:id="450" w:author="José Manuel Aburto" w:date="2018-08-15T15:17:00Z">
        <w:r w:rsidRPr="00D73887">
          <w:rPr>
            <w:rFonts w:ascii="Times New Roman" w:eastAsiaTheme="minorEastAsia" w:hAnsi="Times New Roman" w:cs="Times New Roman"/>
            <w:sz w:val="24"/>
            <w:szCs w:val="24"/>
          </w:rPr>
          <w:t xml:space="preserve">countries </w:t>
        </w:r>
        <w:del w:id="451" w:author="José Manuel Aburto" w:date="2018-08-15T15:22:00Z">
          <w:r w:rsidRPr="00D73887" w:rsidDel="00B9609A">
            <w:rPr>
              <w:rFonts w:ascii="Times New Roman" w:eastAsiaTheme="minorEastAsia" w:hAnsi="Times New Roman" w:cs="Times New Roman"/>
              <w:sz w:val="24"/>
              <w:szCs w:val="24"/>
            </w:rPr>
            <w:delText xml:space="preserve">in the region </w:delText>
          </w:r>
        </w:del>
        <w:r w:rsidRPr="00D73887">
          <w:rPr>
            <w:rFonts w:ascii="Times New Roman" w:eastAsiaTheme="minorEastAsia" w:hAnsi="Times New Roman" w:cs="Times New Roman"/>
            <w:sz w:val="24"/>
            <w:szCs w:val="24"/>
          </w:rPr>
          <w:t>experience higher variation in lifespans</w:t>
        </w:r>
      </w:moveTo>
      <w:ins w:id="452" w:author="José Manuel Aburto" w:date="2018-08-15T15:24:00Z">
        <w:r w:rsidR="00CF73B9">
          <w:rPr>
            <w:rFonts w:ascii="Times New Roman" w:eastAsiaTheme="minorEastAsia" w:hAnsi="Times New Roman" w:cs="Times New Roman"/>
            <w:sz w:val="24"/>
            <w:szCs w:val="24"/>
          </w:rPr>
          <w:t xml:space="preserve"> which, along</w:t>
        </w:r>
      </w:ins>
      <w:moveTo w:id="453" w:author="José Manuel Aburto" w:date="2018-08-15T15:17:00Z">
        <w:del w:id="454" w:author="José Manuel Aburto" w:date="2018-08-15T15:23:00Z">
          <w:r w:rsidRPr="00D73887" w:rsidDel="00B9609A">
            <w:rPr>
              <w:rFonts w:ascii="Times New Roman" w:eastAsiaTheme="minorEastAsia" w:hAnsi="Times New Roman" w:cs="Times New Roman"/>
              <w:sz w:val="24"/>
              <w:szCs w:val="24"/>
            </w:rPr>
            <w:delText xml:space="preserve"> and reductions in average life due to homicides. </w:delText>
          </w:r>
        </w:del>
      </w:moveTo>
      <w:ins w:id="455" w:author="José Manuel Aburto" w:date="2018-08-15T15:25:00Z">
        <w:r w:rsidR="00CF73B9">
          <w:rPr>
            <w:rFonts w:ascii="Times New Roman" w:eastAsiaTheme="minorEastAsia" w:hAnsi="Times New Roman" w:cs="Times New Roman"/>
            <w:sz w:val="24"/>
            <w:szCs w:val="24"/>
          </w:rPr>
          <w:t xml:space="preserve"> w</w:t>
        </w:r>
      </w:ins>
      <w:ins w:id="456" w:author="José Manuel Aburto" w:date="2018-08-15T15:24:00Z">
        <w:r w:rsidR="00CF73B9">
          <w:rPr>
            <w:rFonts w:ascii="Times New Roman" w:eastAsiaTheme="minorEastAsia" w:hAnsi="Times New Roman" w:cs="Times New Roman"/>
            <w:sz w:val="24"/>
            <w:szCs w:val="24"/>
          </w:rPr>
          <w:t xml:space="preserve">ith the </w:t>
        </w:r>
      </w:ins>
      <w:ins w:id="457" w:author="José Manuel Aburto" w:date="2018-08-15T15:19:00Z">
        <w:r>
          <w:rPr>
            <w:rFonts w:ascii="Times New Roman" w:eastAsiaTheme="minorEastAsia" w:hAnsi="Times New Roman" w:cs="Times New Roman"/>
            <w:sz w:val="24"/>
            <w:szCs w:val="24"/>
          </w:rPr>
          <w:t>exist</w:t>
        </w:r>
        <w:r w:rsidR="00CF73B9">
          <w:rPr>
            <w:rFonts w:ascii="Times New Roman" w:eastAsiaTheme="minorEastAsia" w:hAnsi="Times New Roman" w:cs="Times New Roman"/>
            <w:sz w:val="24"/>
            <w:szCs w:val="24"/>
          </w:rPr>
          <w:t xml:space="preserve">ence of high levels of </w:t>
        </w:r>
      </w:ins>
      <w:ins w:id="458" w:author="José Manuel Aburto" w:date="2018-08-15T15:25:00Z">
        <w:r w:rsidR="00CF73B9">
          <w:rPr>
            <w:rFonts w:ascii="Times New Roman" w:eastAsiaTheme="minorEastAsia" w:hAnsi="Times New Roman" w:cs="Times New Roman"/>
            <w:sz w:val="24"/>
            <w:szCs w:val="24"/>
          </w:rPr>
          <w:t>homicides</w:t>
        </w:r>
      </w:ins>
      <w:ins w:id="459" w:author="José Manuel Aburto" w:date="2018-08-15T15:19:00Z">
        <w:r w:rsidR="00CF73B9">
          <w:rPr>
            <w:rFonts w:ascii="Times New Roman" w:eastAsiaTheme="minorEastAsia" w:hAnsi="Times New Roman" w:cs="Times New Roman"/>
            <w:sz w:val="24"/>
            <w:szCs w:val="24"/>
          </w:rPr>
          <w:t xml:space="preserve">, </w:t>
        </w:r>
      </w:ins>
      <w:ins w:id="460" w:author="José Manuel Aburto" w:date="2018-08-15T15:20:00Z">
        <w:r>
          <w:rPr>
            <w:rFonts w:ascii="Times New Roman" w:eastAsiaTheme="minorEastAsia" w:hAnsi="Times New Roman" w:cs="Times New Roman"/>
            <w:sz w:val="24"/>
            <w:szCs w:val="24"/>
          </w:rPr>
          <w:t xml:space="preserve">points to possible failure of policies to reduce the burden of violence. These policies should pay more attention to </w:t>
        </w:r>
      </w:ins>
      <w:ins w:id="461" w:author="José Manuel Aburto" w:date="2018-08-15T15:26:00Z">
        <w:r w:rsidR="00CF73B9">
          <w:rPr>
            <w:rFonts w:ascii="Times New Roman" w:eastAsiaTheme="minorEastAsia" w:hAnsi="Times New Roman" w:cs="Times New Roman"/>
            <w:sz w:val="24"/>
            <w:szCs w:val="24"/>
          </w:rPr>
          <w:t xml:space="preserve">social </w:t>
        </w:r>
      </w:ins>
      <w:ins w:id="462" w:author="José Manuel Aburto" w:date="2018-08-15T15:20:00Z">
        <w:r>
          <w:rPr>
            <w:rFonts w:ascii="Times New Roman" w:eastAsiaTheme="minorEastAsia" w:hAnsi="Times New Roman" w:cs="Times New Roman"/>
            <w:sz w:val="24"/>
            <w:szCs w:val="24"/>
          </w:rPr>
          <w:t>determinants of premature mortality, psychosocial factors</w:t>
        </w:r>
      </w:ins>
      <w:ins w:id="463" w:author="José Manuel Aburto" w:date="2018-08-15T15:26:00Z">
        <w:r w:rsidR="00CF73B9">
          <w:rPr>
            <w:rFonts w:ascii="Times New Roman" w:eastAsiaTheme="minorEastAsia" w:hAnsi="Times New Roman" w:cs="Times New Roman"/>
            <w:sz w:val="24"/>
            <w:szCs w:val="24"/>
          </w:rPr>
          <w:t xml:space="preserve"> and get to the root of violence</w:t>
        </w:r>
      </w:ins>
      <w:ins w:id="464" w:author="José Manuel Aburto" w:date="2018-08-15T15:27:00Z">
        <w:r w:rsidR="00CF73B9">
          <w:rPr>
            <w:rFonts w:ascii="Times New Roman" w:eastAsiaTheme="minorEastAsia" w:hAnsi="Times New Roman" w:cs="Times New Roman"/>
            <w:sz w:val="24"/>
            <w:szCs w:val="24"/>
          </w:rPr>
          <w:t xml:space="preserve"> to prevent its diffusion towards the young population</w:t>
        </w:r>
      </w:ins>
      <w:ins w:id="465" w:author="José Manuel Aburto" w:date="2018-08-15T15:26:00Z">
        <w:r w:rsidR="00CF73B9">
          <w:rPr>
            <w:rFonts w:ascii="Times New Roman" w:eastAsiaTheme="minorEastAsia" w:hAnsi="Times New Roman" w:cs="Times New Roman"/>
            <w:sz w:val="24"/>
            <w:szCs w:val="24"/>
          </w:rPr>
          <w:t>.</w:t>
        </w:r>
      </w:ins>
      <w:ins w:id="466" w:author="José Manuel Aburto" w:date="2018-08-15T15:20:00Z">
        <w:r>
          <w:rPr>
            <w:rFonts w:ascii="Times New Roman" w:eastAsiaTheme="minorEastAsia" w:hAnsi="Times New Roman" w:cs="Times New Roman"/>
            <w:sz w:val="24"/>
            <w:szCs w:val="24"/>
          </w:rPr>
          <w:t xml:space="preserve"> </w:t>
        </w:r>
      </w:ins>
      <w:moveTo w:id="467" w:author="José Manuel Aburto" w:date="2018-08-15T15:17:00Z">
        <w:del w:id="468" w:author="José Manuel Aburto" w:date="2018-08-15T15:18:00Z">
          <w:r w:rsidRPr="00D73887" w:rsidDel="00B9609A">
            <w:rPr>
              <w:rFonts w:ascii="Times New Roman" w:eastAsiaTheme="minorEastAsia" w:hAnsi="Times New Roman" w:cs="Times New Roman"/>
              <w:sz w:val="24"/>
              <w:szCs w:val="24"/>
            </w:rPr>
            <w:delText>Our results from Mexico underscore the need to comprehensively reduce, through public policies and strategies, the impact of violence on population health and in the uncertainty surrounding the age at death in other countries from Latin America and the world.</w:delText>
          </w:r>
        </w:del>
      </w:moveTo>
      <w:moveToRangeEnd w:id="440"/>
    </w:p>
    <w:p w14:paraId="0D658A82" w14:textId="77777777" w:rsidR="00062405" w:rsidRDefault="00062405" w:rsidP="00F53C44">
      <w:pPr>
        <w:spacing w:line="480" w:lineRule="auto"/>
        <w:jc w:val="both"/>
        <w:rPr>
          <w:rFonts w:ascii="Times New Roman" w:eastAsiaTheme="minorEastAsia" w:hAnsi="Times New Roman" w:cs="Times New Roman"/>
          <w:i/>
          <w:sz w:val="24"/>
          <w:szCs w:val="24"/>
        </w:rPr>
      </w:pPr>
    </w:p>
    <w:p w14:paraId="1F46DBB2" w14:textId="1B10B438" w:rsidR="00F53C44" w:rsidRDefault="00F53C44" w:rsidP="00F53C44">
      <w:pPr>
        <w:spacing w:line="480" w:lineRule="auto"/>
        <w:jc w:val="both"/>
        <w:rPr>
          <w:rFonts w:ascii="Times New Roman" w:eastAsiaTheme="minorEastAsia" w:hAnsi="Times New Roman" w:cs="Times New Roman"/>
          <w:i/>
          <w:sz w:val="24"/>
          <w:szCs w:val="24"/>
        </w:rPr>
      </w:pPr>
      <w:ins w:id="469" w:author="José Manuel Aburto" w:date="2018-08-15T15:32:00Z">
        <w:r w:rsidRPr="00062405">
          <w:rPr>
            <w:rFonts w:ascii="Times New Roman" w:eastAsiaTheme="minorEastAsia" w:hAnsi="Times New Roman" w:cs="Times New Roman"/>
            <w:i/>
            <w:sz w:val="24"/>
            <w:szCs w:val="24"/>
          </w:rPr>
          <w:t>Limitations</w:t>
        </w:r>
      </w:ins>
    </w:p>
    <w:p w14:paraId="6ADE894E" w14:textId="27A55CC2" w:rsidR="00062405" w:rsidRPr="00AF42CF" w:rsidDel="006C789E" w:rsidRDefault="00AF42CF" w:rsidP="00F53C44">
      <w:pPr>
        <w:spacing w:line="480" w:lineRule="auto"/>
        <w:jc w:val="both"/>
        <w:rPr>
          <w:del w:id="470" w:author="José Manuel Aburto" w:date="2018-08-15T15:56:00Z"/>
          <w:rFonts w:ascii="Times New Roman" w:eastAsiaTheme="minorEastAsia" w:hAnsi="Times New Roman" w:cs="Times New Roman"/>
          <w:sz w:val="24"/>
          <w:szCs w:val="24"/>
        </w:rPr>
      </w:pPr>
      <w:ins w:id="471" w:author="José Manuel Aburto" w:date="2018-08-15T15:41:00Z">
        <w:r>
          <w:rPr>
            <w:rFonts w:ascii="Times New Roman" w:eastAsiaTheme="minorEastAsia" w:hAnsi="Times New Roman" w:cs="Times New Roman"/>
            <w:sz w:val="24"/>
            <w:szCs w:val="24"/>
          </w:rPr>
          <w:t>First, inaccuracies in cause-of-death practices are likely to be present in the data that we used.</w:t>
        </w:r>
      </w:ins>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ascii="Times New Roman" w:eastAsiaTheme="minorEastAsia" w:hAnsi="Times New Roman" w:cs="Times New Roman"/>
          <w:sz w:val="24"/>
          <w:szCs w:val="24"/>
        </w:rPr>
        <w:fldChar w:fldCharType="separate"/>
      </w:r>
      <w:r w:rsidRPr="00AF42CF">
        <w:rPr>
          <w:rFonts w:ascii="Times New Roman" w:eastAsiaTheme="minorEastAsia" w:hAnsi="Times New Roman" w:cs="Times New Roman"/>
          <w:noProof/>
          <w:sz w:val="24"/>
          <w:szCs w:val="24"/>
          <w:vertAlign w:val="superscript"/>
        </w:rPr>
        <w:t>8</w:t>
      </w:r>
      <w:r>
        <w:rPr>
          <w:rFonts w:ascii="Times New Roman" w:eastAsiaTheme="minorEastAsia" w:hAnsi="Times New Roman" w:cs="Times New Roman"/>
          <w:sz w:val="24"/>
          <w:szCs w:val="24"/>
        </w:rPr>
        <w:fldChar w:fldCharType="end"/>
      </w:r>
      <w:ins w:id="472" w:author="José Manuel Aburto" w:date="2018-08-15T15:41:00Z">
        <w:r>
          <w:rPr>
            <w:rFonts w:ascii="Times New Roman" w:eastAsiaTheme="minorEastAsia" w:hAnsi="Times New Roman" w:cs="Times New Roman"/>
            <w:sz w:val="24"/>
            <w:szCs w:val="24"/>
          </w:rPr>
          <w:t xml:space="preserve"> </w:t>
        </w:r>
      </w:ins>
      <w:ins w:id="473" w:author="José Manuel Aburto" w:date="2018-08-15T15:42:00Z">
        <w:r>
          <w:rPr>
            <w:rFonts w:ascii="Times New Roman" w:eastAsiaTheme="minorEastAsia" w:hAnsi="Times New Roman" w:cs="Times New Roman"/>
            <w:sz w:val="24"/>
            <w:szCs w:val="24"/>
          </w:rPr>
          <w:t xml:space="preserve">To reduce these inaccuracies, we used broad causes of death and </w:t>
        </w:r>
      </w:ins>
      <w:ins w:id="474" w:author="José Manuel Aburto" w:date="2018-08-16T09:39:00Z">
        <w:r w:rsidR="00F37A87">
          <w:rPr>
            <w:rFonts w:ascii="Times New Roman" w:eastAsiaTheme="minorEastAsia" w:hAnsi="Times New Roman" w:cs="Times New Roman"/>
            <w:sz w:val="24"/>
            <w:szCs w:val="24"/>
          </w:rPr>
          <w:t>adjusted them with</w:t>
        </w:r>
      </w:ins>
      <w:ins w:id="475" w:author="José Manuel Aburto" w:date="2018-08-15T15:42:00Z">
        <w:r>
          <w:rPr>
            <w:rFonts w:ascii="Times New Roman" w:eastAsiaTheme="minorEastAsia" w:hAnsi="Times New Roman" w:cs="Times New Roman"/>
            <w:sz w:val="24"/>
            <w:szCs w:val="24"/>
          </w:rPr>
          <w:t xml:space="preserve"> a smoothing process over age</w:t>
        </w:r>
      </w:ins>
      <w:ins w:id="476" w:author="José Manuel Aburto" w:date="2018-08-15T15:43:00Z">
        <w:r>
          <w:rPr>
            <w:rFonts w:ascii="Times New Roman" w:eastAsiaTheme="minorEastAsia" w:hAnsi="Times New Roman" w:cs="Times New Roman"/>
            <w:sz w:val="24"/>
            <w:szCs w:val="24"/>
          </w:rPr>
          <w:t xml:space="preserve"> to have reliable cause-of-death distributions</w:t>
        </w:r>
      </w:ins>
      <w:ins w:id="477" w:author="José Manuel Aburto" w:date="2018-08-15T15:42:00Z">
        <w:r>
          <w:rPr>
            <w:rFonts w:ascii="Times New Roman" w:eastAsiaTheme="minorEastAsia" w:hAnsi="Times New Roman" w:cs="Times New Roman"/>
            <w:sz w:val="24"/>
            <w:szCs w:val="24"/>
          </w:rPr>
          <w:t>.</w:t>
        </w:r>
      </w:ins>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Pr>
          <w:rFonts w:ascii="Times New Roman" w:eastAsiaTheme="minorEastAsia" w:hAnsi="Times New Roman" w:cs="Times New Roman"/>
          <w:sz w:val="24"/>
          <w:szCs w:val="24"/>
        </w:rPr>
        <w:fldChar w:fldCharType="separate"/>
      </w:r>
      <w:r w:rsidRPr="00AF42CF">
        <w:rPr>
          <w:rFonts w:ascii="Times New Roman" w:eastAsiaTheme="minorEastAsia" w:hAnsi="Times New Roman" w:cs="Times New Roman"/>
          <w:noProof/>
          <w:sz w:val="24"/>
          <w:szCs w:val="24"/>
          <w:vertAlign w:val="superscript"/>
        </w:rPr>
        <w:t>24</w:t>
      </w:r>
      <w:r>
        <w:rPr>
          <w:rFonts w:ascii="Times New Roman" w:eastAsiaTheme="minorEastAsia" w:hAnsi="Times New Roman" w:cs="Times New Roman"/>
          <w:sz w:val="24"/>
          <w:szCs w:val="24"/>
        </w:rPr>
        <w:fldChar w:fldCharType="end"/>
      </w:r>
      <w:ins w:id="478" w:author="José Manuel Aburto" w:date="2018-08-15T15:44:00Z">
        <w:r>
          <w:rPr>
            <w:rFonts w:ascii="Times New Roman" w:eastAsiaTheme="minorEastAsia" w:hAnsi="Times New Roman" w:cs="Times New Roman"/>
            <w:sz w:val="24"/>
            <w:szCs w:val="24"/>
          </w:rPr>
          <w:t xml:space="preserve"> Second, our estimated effects of </w:t>
        </w:r>
      </w:ins>
      <w:ins w:id="479" w:author="José Manuel Aburto" w:date="2018-08-15T15:45:00Z">
        <w:r>
          <w:rPr>
            <w:rFonts w:ascii="Times New Roman" w:eastAsiaTheme="minorEastAsia" w:hAnsi="Times New Roman" w:cs="Times New Roman"/>
            <w:sz w:val="24"/>
            <w:szCs w:val="24"/>
          </w:rPr>
          <w:t>homicide</w:t>
        </w:r>
      </w:ins>
      <w:ins w:id="480" w:author="José Manuel Aburto" w:date="2018-08-15T15:44:00Z">
        <w:r>
          <w:rPr>
            <w:rFonts w:ascii="Times New Roman" w:eastAsiaTheme="minorEastAsia" w:hAnsi="Times New Roman" w:cs="Times New Roman"/>
            <w:sz w:val="24"/>
            <w:szCs w:val="24"/>
          </w:rPr>
          <w:t>s co</w:t>
        </w:r>
      </w:ins>
      <w:ins w:id="481" w:author="José Manuel Aburto" w:date="2018-08-15T15:45:00Z">
        <w:r>
          <w:rPr>
            <w:rFonts w:ascii="Times New Roman" w:eastAsiaTheme="minorEastAsia" w:hAnsi="Times New Roman" w:cs="Times New Roman"/>
            <w:sz w:val="24"/>
            <w:szCs w:val="24"/>
          </w:rPr>
          <w:t>uld be a lower bound due to undercounting, underreporting, and the large number of missing individuals.</w:t>
        </w:r>
      </w:ins>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ascii="Times New Roman" w:eastAsiaTheme="minorEastAsia" w:hAnsi="Times New Roman" w:cs="Times New Roman"/>
          <w:sz w:val="24"/>
          <w:szCs w:val="24"/>
        </w:rPr>
        <w:fldChar w:fldCharType="separate"/>
      </w:r>
      <w:r w:rsidRPr="00AF42CF">
        <w:rPr>
          <w:rFonts w:ascii="Times New Roman" w:eastAsiaTheme="minorEastAsia" w:hAnsi="Times New Roman" w:cs="Times New Roman"/>
          <w:noProof/>
          <w:sz w:val="24"/>
          <w:szCs w:val="24"/>
          <w:vertAlign w:val="superscript"/>
        </w:rPr>
        <w:t>8</w:t>
      </w:r>
      <w:r>
        <w:rPr>
          <w:rFonts w:ascii="Times New Roman" w:eastAsiaTheme="minorEastAsia" w:hAnsi="Times New Roman" w:cs="Times New Roman"/>
          <w:sz w:val="24"/>
          <w:szCs w:val="24"/>
        </w:rPr>
        <w:fldChar w:fldCharType="end"/>
      </w:r>
      <w:ins w:id="482" w:author="José Manuel Aburto" w:date="2018-08-15T15:46:00Z">
        <w:r>
          <w:rPr>
            <w:rFonts w:ascii="Times New Roman" w:eastAsiaTheme="minorEastAsia" w:hAnsi="Times New Roman" w:cs="Times New Roman"/>
            <w:sz w:val="24"/>
            <w:szCs w:val="24"/>
          </w:rPr>
          <w:t xml:space="preserve"> Third, </w:t>
        </w:r>
      </w:ins>
      <w:ins w:id="483" w:author="José Manuel Aburto" w:date="2018-08-15T15:42:00Z">
        <w:r>
          <w:rPr>
            <w:rFonts w:ascii="Times New Roman" w:eastAsiaTheme="minorEastAsia" w:hAnsi="Times New Roman" w:cs="Times New Roman"/>
            <w:sz w:val="24"/>
            <w:szCs w:val="24"/>
          </w:rPr>
          <w:t xml:space="preserve">we were not able to </w:t>
        </w:r>
      </w:ins>
      <w:ins w:id="484" w:author="Hiram Beltran-Sanchez" w:date="2018-08-26T16:16:00Z">
        <w:r w:rsidR="00F15D51">
          <w:rPr>
            <w:rFonts w:ascii="Times New Roman" w:hAnsi="Times New Roman"/>
            <w:sz w:val="24"/>
            <w:szCs w:val="24"/>
          </w:rPr>
          <w:t>dissentangle whether a homicide is drug-related (i.e., a homicide resulting from altercations between drug car</w:t>
        </w:r>
        <w:r w:rsidR="00F15D51" w:rsidRPr="008938A1">
          <w:rPr>
            <w:rFonts w:ascii="Times New Roman" w:hAnsi="Times New Roman"/>
            <w:sz w:val="24"/>
            <w:szCs w:val="24"/>
          </w:rPr>
          <w:t>tels and army operations</w:t>
        </w:r>
        <w:r w:rsidR="00F15D51">
          <w:rPr>
            <w:rFonts w:ascii="Times New Roman" w:hAnsi="Times New Roman"/>
            <w:sz w:val="24"/>
            <w:szCs w:val="24"/>
          </w:rPr>
          <w:t>).Thus, our results provide an upper bound for the possible impact of the war on drugs at the population level.</w:t>
        </w:r>
      </w:ins>
      <w:ins w:id="485" w:author="José Manuel Aburto" w:date="2018-08-15T15:46:00Z">
        <w:del w:id="486" w:author="Hiram Beltran-Sanchez" w:date="2018-08-26T16:16:00Z">
          <w:r w:rsidDel="00F15D51">
            <w:rPr>
              <w:rFonts w:ascii="Times New Roman" w:eastAsiaTheme="minorEastAsia" w:hAnsi="Times New Roman" w:cs="Times New Roman"/>
              <w:sz w:val="24"/>
              <w:szCs w:val="24"/>
            </w:rPr>
            <w:delText>disaggregate</w:delText>
          </w:r>
        </w:del>
      </w:ins>
      <w:ins w:id="487" w:author="José Manuel Aburto" w:date="2018-08-15T15:42:00Z">
        <w:del w:id="488" w:author="Hiram Beltran-Sanchez" w:date="2018-08-26T16:16:00Z">
          <w:r w:rsidDel="00F15D51">
            <w:rPr>
              <w:rFonts w:ascii="Times New Roman" w:eastAsiaTheme="minorEastAsia" w:hAnsi="Times New Roman" w:cs="Times New Roman"/>
              <w:sz w:val="24"/>
              <w:szCs w:val="24"/>
            </w:rPr>
            <w:delText xml:space="preserve"> </w:delText>
          </w:r>
        </w:del>
      </w:ins>
      <w:ins w:id="489" w:author="José Manuel Aburto" w:date="2018-08-15T15:46:00Z">
        <w:del w:id="490" w:author="Hiram Beltran-Sanchez" w:date="2018-08-26T16:16:00Z">
          <w:r w:rsidDel="00F15D51">
            <w:rPr>
              <w:rFonts w:ascii="Times New Roman" w:eastAsiaTheme="minorEastAsia" w:hAnsi="Times New Roman" w:cs="Times New Roman"/>
              <w:sz w:val="24"/>
              <w:szCs w:val="24"/>
            </w:rPr>
            <w:delText>our results by m</w:delText>
          </w:r>
        </w:del>
      </w:ins>
      <w:ins w:id="491" w:author="José Manuel Aburto" w:date="2018-08-15T15:47:00Z">
        <w:del w:id="492" w:author="Hiram Beltran-Sanchez" w:date="2018-08-26T16:16:00Z">
          <w:r w:rsidDel="00F15D51">
            <w:rPr>
              <w:rFonts w:ascii="Times New Roman" w:eastAsiaTheme="minorEastAsia" w:hAnsi="Times New Roman" w:cs="Times New Roman"/>
              <w:sz w:val="24"/>
              <w:szCs w:val="24"/>
            </w:rPr>
            <w:delText>eans of homicide. For example, it is not clear how many homicides were directly result of conflict between drug cartels and army operations</w:delText>
          </w:r>
        </w:del>
        <w:r>
          <w:rPr>
            <w:rFonts w:ascii="Times New Roman" w:eastAsiaTheme="minorEastAsia" w:hAnsi="Times New Roman" w:cs="Times New Roman"/>
            <w:sz w:val="24"/>
            <w:szCs w:val="24"/>
          </w:rPr>
          <w:t xml:space="preserve">. </w:t>
        </w:r>
        <w:r w:rsidR="006C789E">
          <w:rPr>
            <w:rFonts w:ascii="Times New Roman" w:eastAsiaTheme="minorEastAsia" w:hAnsi="Times New Roman" w:cs="Times New Roman"/>
            <w:sz w:val="24"/>
            <w:szCs w:val="24"/>
          </w:rPr>
          <w:t>F</w:t>
        </w:r>
      </w:ins>
      <w:ins w:id="493" w:author="José Manuel Aburto" w:date="2018-08-15T15:48:00Z">
        <w:r w:rsidR="006C789E">
          <w:rPr>
            <w:rFonts w:ascii="Times New Roman" w:eastAsiaTheme="minorEastAsia" w:hAnsi="Times New Roman" w:cs="Times New Roman"/>
            <w:sz w:val="24"/>
            <w:szCs w:val="24"/>
          </w:rPr>
          <w:t xml:space="preserve">inally, </w:t>
        </w:r>
      </w:ins>
      <w:ins w:id="494" w:author="José Manuel Aburto" w:date="2018-08-15T15:50:00Z">
        <w:r w:rsidR="006C789E">
          <w:rPr>
            <w:rFonts w:ascii="Times New Roman" w:eastAsiaTheme="minorEastAsia" w:hAnsi="Times New Roman" w:cs="Times New Roman"/>
            <w:sz w:val="24"/>
            <w:szCs w:val="24"/>
          </w:rPr>
          <w:t xml:space="preserve">we were not able to disaggregate </w:t>
        </w:r>
      </w:ins>
      <w:ins w:id="495" w:author="Hiram Beltran-Sanchez" w:date="2018-08-26T16:16:00Z">
        <w:r w:rsidR="00F15D51">
          <w:rPr>
            <w:rFonts w:ascii="Times New Roman" w:eastAsiaTheme="minorEastAsia" w:hAnsi="Times New Roman" w:cs="Times New Roman"/>
            <w:sz w:val="24"/>
            <w:szCs w:val="24"/>
          </w:rPr>
          <w:t xml:space="preserve">deaths </w:t>
        </w:r>
      </w:ins>
      <w:ins w:id="496" w:author="José Manuel Aburto" w:date="2018-08-15T15:50:00Z">
        <w:r w:rsidR="006C789E">
          <w:rPr>
            <w:rFonts w:ascii="Times New Roman" w:eastAsiaTheme="minorEastAsia" w:hAnsi="Times New Roman" w:cs="Times New Roman"/>
            <w:sz w:val="24"/>
            <w:szCs w:val="24"/>
          </w:rPr>
          <w:t xml:space="preserve">by socioeconomic </w:t>
        </w:r>
      </w:ins>
      <w:ins w:id="497" w:author="Hiram Beltran-Sanchez" w:date="2018-08-26T16:16:00Z">
        <w:r w:rsidR="00F15D51">
          <w:rPr>
            <w:rFonts w:ascii="Times New Roman" w:eastAsiaTheme="minorEastAsia" w:hAnsi="Times New Roman" w:cs="Times New Roman"/>
            <w:sz w:val="24"/>
            <w:szCs w:val="24"/>
          </w:rPr>
          <w:t xml:space="preserve">status </w:t>
        </w:r>
      </w:ins>
      <w:ins w:id="498" w:author="José Manuel Aburto" w:date="2018-08-15T15:50:00Z">
        <w:r w:rsidR="006C789E">
          <w:rPr>
            <w:rFonts w:ascii="Times New Roman" w:eastAsiaTheme="minorEastAsia" w:hAnsi="Times New Roman" w:cs="Times New Roman"/>
            <w:sz w:val="24"/>
            <w:szCs w:val="24"/>
          </w:rPr>
          <w:t xml:space="preserve">and other social factors that </w:t>
        </w:r>
      </w:ins>
      <w:ins w:id="499" w:author="Hiram Beltran-Sanchez" w:date="2018-08-26T16:16:00Z">
        <w:r w:rsidR="00F15D51">
          <w:rPr>
            <w:rFonts w:ascii="Times New Roman" w:hAnsi="Times New Roman"/>
            <w:sz w:val="24"/>
            <w:szCs w:val="24"/>
          </w:rPr>
          <w:t xml:space="preserve">are closely linked with homicides given that the data is at the aggregate national-level. </w:t>
        </w:r>
        <w:r w:rsidR="00F15D51" w:rsidRPr="008938A1">
          <w:rPr>
            <w:rFonts w:ascii="Times New Roman" w:hAnsi="Times New Roman"/>
            <w:sz w:val="24"/>
            <w:szCs w:val="24"/>
          </w:rPr>
          <w:t xml:space="preserve"> </w:t>
        </w:r>
        <w:r w:rsidR="00F15D51">
          <w:rPr>
            <w:rFonts w:ascii="Times New Roman" w:hAnsi="Times New Roman"/>
            <w:sz w:val="24"/>
            <w:szCs w:val="24"/>
          </w:rPr>
          <w:t>Future research should try to</w:t>
        </w:r>
      </w:ins>
      <w:ins w:id="500" w:author="José Manuel Aburto" w:date="2018-08-15T15:52:00Z">
        <w:del w:id="501" w:author="Hiram Beltran-Sanchez" w:date="2018-08-26T16:17:00Z">
          <w:r w:rsidR="006C789E" w:rsidDel="00F15D51">
            <w:rPr>
              <w:rFonts w:ascii="Times New Roman" w:eastAsiaTheme="minorEastAsia" w:hAnsi="Times New Roman" w:cs="Times New Roman"/>
              <w:sz w:val="24"/>
              <w:szCs w:val="24"/>
            </w:rPr>
            <w:delText>could have</w:delText>
          </w:r>
        </w:del>
        <w:r w:rsidR="006C789E">
          <w:rPr>
            <w:rFonts w:ascii="Times New Roman" w:eastAsiaTheme="minorEastAsia" w:hAnsi="Times New Roman" w:cs="Times New Roman"/>
            <w:sz w:val="24"/>
            <w:szCs w:val="24"/>
          </w:rPr>
          <w:t xml:space="preserve"> shed </w:t>
        </w:r>
        <w:del w:id="502" w:author="Hiram Beltran-Sanchez" w:date="2018-08-26T16:17:00Z">
          <w:r w:rsidR="006C789E" w:rsidDel="00F15D51">
            <w:rPr>
              <w:rFonts w:ascii="Times New Roman" w:eastAsiaTheme="minorEastAsia" w:hAnsi="Times New Roman" w:cs="Times New Roman"/>
              <w:sz w:val="24"/>
              <w:szCs w:val="24"/>
            </w:rPr>
            <w:delText xml:space="preserve">more </w:delText>
          </w:r>
        </w:del>
        <w:r w:rsidR="006C789E">
          <w:rPr>
            <w:rFonts w:ascii="Times New Roman" w:eastAsiaTheme="minorEastAsia" w:hAnsi="Times New Roman" w:cs="Times New Roman"/>
            <w:sz w:val="24"/>
            <w:szCs w:val="24"/>
          </w:rPr>
          <w:t xml:space="preserve">light into the </w:t>
        </w:r>
      </w:ins>
      <w:ins w:id="503" w:author="Hiram Beltran-Sanchez" w:date="2018-08-26T16:17:00Z">
        <w:r w:rsidR="00F15D51">
          <w:rPr>
            <w:rFonts w:ascii="Times New Roman" w:eastAsiaTheme="minorEastAsia" w:hAnsi="Times New Roman" w:cs="Times New Roman"/>
            <w:sz w:val="24"/>
            <w:szCs w:val="24"/>
          </w:rPr>
          <w:t xml:space="preserve">individual-level </w:t>
        </w:r>
      </w:ins>
      <w:ins w:id="504" w:author="José Manuel Aburto" w:date="2018-08-15T15:52:00Z">
        <w:r w:rsidR="006C789E">
          <w:rPr>
            <w:rFonts w:ascii="Times New Roman" w:eastAsiaTheme="minorEastAsia" w:hAnsi="Times New Roman" w:cs="Times New Roman"/>
            <w:sz w:val="24"/>
            <w:szCs w:val="24"/>
          </w:rPr>
          <w:t xml:space="preserve">pathways of violence and its effects on </w:t>
        </w:r>
        <w:r w:rsidR="006C789E">
          <w:rPr>
            <w:rFonts w:ascii="Times New Roman" w:eastAsiaTheme="minorEastAsia" w:hAnsi="Times New Roman" w:cs="Times New Roman"/>
            <w:sz w:val="24"/>
            <w:szCs w:val="24"/>
          </w:rPr>
          <w:lastRenderedPageBreak/>
          <w:t>life expectancy and lifespan inequality.</w:t>
        </w:r>
      </w:ins>
      <w:r w:rsidR="006C789E">
        <w:rPr>
          <w:rFonts w:ascii="Times New Roman" w:eastAsiaTheme="minorEastAsia" w:hAnsi="Times New Roman" w:cs="Times New Roman"/>
          <w:sz w:val="24"/>
          <w:szCs w:val="24"/>
        </w:rPr>
        <w:fldChar w:fldCharType="begin"/>
      </w:r>
      <w:r w:rsidR="006C789E">
        <w:rPr>
          <w:rFonts w:ascii="Times New Roman" w:eastAsiaTheme="minorEastAsia" w:hAnsi="Times New Roman" w:cs="Times New Roman"/>
          <w:sz w:val="24"/>
          <w:szCs w:val="24"/>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6C789E">
        <w:rPr>
          <w:rFonts w:ascii="Times New Roman" w:eastAsiaTheme="minorEastAsia" w:hAnsi="Times New Roman" w:cs="Times New Roman"/>
          <w:sz w:val="24"/>
          <w:szCs w:val="24"/>
        </w:rPr>
        <w:fldChar w:fldCharType="separate"/>
      </w:r>
      <w:r w:rsidR="006C789E" w:rsidRPr="006C789E">
        <w:rPr>
          <w:rFonts w:ascii="Times New Roman" w:eastAsiaTheme="minorEastAsia" w:hAnsi="Times New Roman" w:cs="Times New Roman"/>
          <w:noProof/>
          <w:sz w:val="24"/>
          <w:szCs w:val="24"/>
          <w:vertAlign w:val="superscript"/>
        </w:rPr>
        <w:t>31</w:t>
      </w:r>
      <w:r w:rsidR="006C789E">
        <w:rPr>
          <w:rFonts w:ascii="Times New Roman" w:eastAsiaTheme="minorEastAsia" w:hAnsi="Times New Roman" w:cs="Times New Roman"/>
          <w:sz w:val="24"/>
          <w:szCs w:val="24"/>
        </w:rPr>
        <w:fldChar w:fldCharType="end"/>
      </w:r>
      <w:ins w:id="505" w:author="José Manuel Aburto" w:date="2018-08-15T15:52:00Z">
        <w:r w:rsidR="006C789E">
          <w:rPr>
            <w:rFonts w:ascii="Times New Roman" w:eastAsiaTheme="minorEastAsia" w:hAnsi="Times New Roman" w:cs="Times New Roman"/>
            <w:sz w:val="24"/>
            <w:szCs w:val="24"/>
          </w:rPr>
          <w:t xml:space="preserve"> </w:t>
        </w:r>
      </w:ins>
      <w:ins w:id="506" w:author="José Manuel Aburto" w:date="2018-08-15T15:56:00Z">
        <w:r w:rsidR="006C789E">
          <w:rPr>
            <w:rFonts w:ascii="Times New Roman" w:eastAsiaTheme="minorEastAsia" w:hAnsi="Times New Roman" w:cs="Times New Roman"/>
            <w:sz w:val="24"/>
            <w:szCs w:val="24"/>
          </w:rPr>
          <w:t>This illustrates the need of reliable estimates of mortality</w:t>
        </w:r>
      </w:ins>
      <w:ins w:id="507" w:author="José Manuel Aburto" w:date="2018-08-15T15:57:00Z">
        <w:r w:rsidR="006C789E">
          <w:rPr>
            <w:rFonts w:ascii="Times New Roman" w:eastAsiaTheme="minorEastAsia" w:hAnsi="Times New Roman" w:cs="Times New Roman"/>
            <w:sz w:val="24"/>
            <w:szCs w:val="24"/>
          </w:rPr>
          <w:t xml:space="preserve"> by cause of death</w:t>
        </w:r>
      </w:ins>
      <w:ins w:id="508" w:author="José Manuel Aburto" w:date="2018-08-15T15:56:00Z">
        <w:r w:rsidR="006C789E">
          <w:rPr>
            <w:rFonts w:ascii="Times New Roman" w:eastAsiaTheme="minorEastAsia" w:hAnsi="Times New Roman" w:cs="Times New Roman"/>
            <w:sz w:val="24"/>
            <w:szCs w:val="24"/>
          </w:rPr>
          <w:t xml:space="preserve"> and population</w:t>
        </w:r>
      </w:ins>
      <w:ins w:id="509" w:author="José Manuel Aburto" w:date="2018-08-15T15:57:00Z">
        <w:r w:rsidR="006C789E">
          <w:rPr>
            <w:rFonts w:ascii="Times New Roman" w:eastAsiaTheme="minorEastAsia" w:hAnsi="Times New Roman" w:cs="Times New Roman"/>
            <w:sz w:val="24"/>
            <w:szCs w:val="24"/>
          </w:rPr>
          <w:t xml:space="preserve"> by socioeconomic status and other social factors in Mexico.</w:t>
        </w:r>
      </w:ins>
    </w:p>
    <w:p w14:paraId="569B1BA6" w14:textId="77777777" w:rsidR="00062405" w:rsidRDefault="00062405" w:rsidP="00F53C44">
      <w:pPr>
        <w:spacing w:line="480" w:lineRule="auto"/>
        <w:jc w:val="both"/>
        <w:rPr>
          <w:ins w:id="510" w:author="José Manuel Aburto" w:date="2018-08-15T15:32:00Z"/>
          <w:rFonts w:ascii="Times New Roman" w:eastAsiaTheme="minorEastAsia" w:hAnsi="Times New Roman" w:cs="Times New Roman"/>
          <w:sz w:val="24"/>
          <w:szCs w:val="24"/>
        </w:rPr>
      </w:pPr>
    </w:p>
    <w:p w14:paraId="7B8B4064" w14:textId="7AD29BF2" w:rsidR="00F53C44" w:rsidRPr="00062405" w:rsidRDefault="00F53C44" w:rsidP="00F53C44">
      <w:pPr>
        <w:spacing w:line="480" w:lineRule="auto"/>
        <w:jc w:val="both"/>
        <w:rPr>
          <w:ins w:id="511" w:author="José Manuel Aburto" w:date="2018-08-15T15:32:00Z"/>
          <w:rFonts w:ascii="Times New Roman" w:eastAsiaTheme="minorEastAsia" w:hAnsi="Times New Roman" w:cs="Times New Roman"/>
          <w:i/>
          <w:sz w:val="24"/>
          <w:szCs w:val="24"/>
        </w:rPr>
      </w:pPr>
      <w:ins w:id="512" w:author="José Manuel Aburto" w:date="2018-08-15T15:33:00Z">
        <w:r w:rsidRPr="00062405">
          <w:rPr>
            <w:rFonts w:ascii="Times New Roman" w:eastAsiaTheme="minorEastAsia" w:hAnsi="Times New Roman" w:cs="Times New Roman"/>
            <w:i/>
            <w:sz w:val="24"/>
            <w:szCs w:val="24"/>
          </w:rPr>
          <w:t>Conclusion</w:t>
        </w:r>
      </w:ins>
    </w:p>
    <w:p w14:paraId="7790BB35" w14:textId="4CB5B760" w:rsidR="00976519" w:rsidRDefault="006F2C6D" w:rsidP="00F53C44">
      <w:pPr>
        <w:spacing w:line="480" w:lineRule="auto"/>
        <w:jc w:val="both"/>
        <w:rPr>
          <w:ins w:id="513" w:author="José Manuel Aburto" w:date="2018-08-16T17:39:00Z"/>
          <w:rFonts w:ascii="Times New Roman" w:eastAsiaTheme="minorEastAsia" w:hAnsi="Times New Roman" w:cs="Times New Roman"/>
          <w:sz w:val="24"/>
          <w:szCs w:val="24"/>
        </w:rPr>
      </w:pPr>
      <w:del w:id="514" w:author="José Manuel Aburto" w:date="2018-08-16T17:45:00Z">
        <w:r w:rsidRPr="00D73887" w:rsidDel="00BF7AE3">
          <w:rPr>
            <w:rFonts w:ascii="Times New Roman" w:eastAsiaTheme="minorEastAsia" w:hAnsi="Times New Roman" w:cs="Times New Roman"/>
            <w:sz w:val="24"/>
            <w:szCs w:val="24"/>
          </w:rPr>
          <w:delText>T</w:delText>
        </w:r>
        <w:r w:rsidR="003D6F45" w:rsidRPr="00D73887" w:rsidDel="00BF7AE3">
          <w:rPr>
            <w:rFonts w:ascii="Times New Roman" w:eastAsiaTheme="minorEastAsia" w:hAnsi="Times New Roman" w:cs="Times New Roman"/>
            <w:sz w:val="24"/>
            <w:szCs w:val="24"/>
          </w:rPr>
          <w:delText xml:space="preserve">he </w:delText>
        </w:r>
      </w:del>
      <w:del w:id="515" w:author="José Manuel Aburto" w:date="2018-08-16T17:36:00Z">
        <w:r w:rsidR="003D6F45" w:rsidRPr="00D73887" w:rsidDel="00976519">
          <w:rPr>
            <w:rFonts w:ascii="Times New Roman" w:eastAsiaTheme="minorEastAsia" w:hAnsi="Times New Roman" w:cs="Times New Roman"/>
            <w:sz w:val="24"/>
            <w:szCs w:val="24"/>
          </w:rPr>
          <w:delText xml:space="preserve">consequences of the </w:delText>
        </w:r>
      </w:del>
      <w:del w:id="516" w:author="José Manuel Aburto" w:date="2018-08-16T17:45:00Z">
        <w:r w:rsidR="003D6F45" w:rsidRPr="00D73887" w:rsidDel="00BF7AE3">
          <w:rPr>
            <w:rFonts w:ascii="Times New Roman" w:eastAsiaTheme="minorEastAsia" w:hAnsi="Times New Roman" w:cs="Times New Roman"/>
            <w:sz w:val="24"/>
            <w:szCs w:val="24"/>
          </w:rPr>
          <w:delText xml:space="preserve">ongoing violence </w:delText>
        </w:r>
        <w:r w:rsidR="0083728F" w:rsidRPr="00D73887" w:rsidDel="00BF7AE3">
          <w:rPr>
            <w:rFonts w:ascii="Times New Roman" w:eastAsiaTheme="minorEastAsia" w:hAnsi="Times New Roman" w:cs="Times New Roman"/>
            <w:sz w:val="24"/>
            <w:szCs w:val="24"/>
          </w:rPr>
          <w:delText xml:space="preserve">in Mexico </w:delText>
        </w:r>
        <w:r w:rsidR="003D6F45" w:rsidRPr="00D73887" w:rsidDel="00BF7AE3">
          <w:rPr>
            <w:rFonts w:ascii="Times New Roman" w:eastAsiaTheme="minorEastAsia" w:hAnsi="Times New Roman" w:cs="Times New Roman"/>
            <w:sz w:val="24"/>
            <w:szCs w:val="24"/>
          </w:rPr>
          <w:delText>represent an urgent priority for comprehensive strategies</w:delText>
        </w:r>
      </w:del>
      <w:ins w:id="517" w:author="José Manuel Aburto" w:date="2018-08-16T17:40:00Z">
        <w:r w:rsidR="00976519">
          <w:rPr>
            <w:rFonts w:ascii="Times New Roman" w:eastAsiaTheme="minorEastAsia" w:hAnsi="Times New Roman" w:cs="Times New Roman"/>
            <w:sz w:val="24"/>
            <w:szCs w:val="24"/>
          </w:rPr>
          <w:t>Mexico has failed to recognize</w:t>
        </w:r>
      </w:ins>
      <w:ins w:id="518" w:author="José Manuel Aburto" w:date="2018-08-16T17:41:00Z">
        <w:r w:rsidR="00976519">
          <w:rPr>
            <w:rFonts w:ascii="Times New Roman" w:eastAsiaTheme="minorEastAsia" w:hAnsi="Times New Roman" w:cs="Times New Roman"/>
            <w:sz w:val="24"/>
            <w:szCs w:val="24"/>
          </w:rPr>
          <w:t xml:space="preserve"> and correct the detrimental consequences</w:t>
        </w:r>
      </w:ins>
      <w:ins w:id="519" w:author="José Manuel Aburto" w:date="2018-08-16T17:42:00Z">
        <w:r w:rsidR="00976519">
          <w:rPr>
            <w:rFonts w:ascii="Times New Roman" w:eastAsiaTheme="minorEastAsia" w:hAnsi="Times New Roman" w:cs="Times New Roman"/>
            <w:sz w:val="24"/>
            <w:szCs w:val="24"/>
          </w:rPr>
          <w:t xml:space="preserve"> in</w:t>
        </w:r>
      </w:ins>
      <w:ins w:id="520" w:author="José Manuel Aburto" w:date="2018-08-16T17:41:00Z">
        <w:r w:rsidR="00976519">
          <w:rPr>
            <w:rFonts w:ascii="Times New Roman" w:eastAsiaTheme="minorEastAsia" w:hAnsi="Times New Roman" w:cs="Times New Roman"/>
            <w:sz w:val="24"/>
            <w:szCs w:val="24"/>
          </w:rPr>
          <w:t xml:space="preserve"> health and human rights</w:t>
        </w:r>
      </w:ins>
      <w:ins w:id="521" w:author="José Manuel Aburto" w:date="2018-08-16T17:42:00Z">
        <w:r w:rsidR="00976519">
          <w:rPr>
            <w:rFonts w:ascii="Times New Roman" w:eastAsiaTheme="minorEastAsia" w:hAnsi="Times New Roman" w:cs="Times New Roman"/>
            <w:sz w:val="24"/>
            <w:szCs w:val="24"/>
          </w:rPr>
          <w:t xml:space="preserve"> that suppressive and drug-prohibition </w:t>
        </w:r>
      </w:ins>
      <w:ins w:id="522" w:author="José Manuel Aburto" w:date="2018-08-16T17:43:00Z">
        <w:r w:rsidR="00BF7AE3">
          <w:rPr>
            <w:rFonts w:ascii="Times New Roman" w:eastAsiaTheme="minorEastAsia" w:hAnsi="Times New Roman" w:cs="Times New Roman"/>
            <w:sz w:val="24"/>
            <w:szCs w:val="24"/>
          </w:rPr>
          <w:t>policies have had on the population</w:t>
        </w:r>
      </w:ins>
      <w:r w:rsidR="00BF7AE3">
        <w:rPr>
          <w:rFonts w:ascii="Times New Roman" w:eastAsiaTheme="minorEastAsia" w:hAnsi="Times New Roman" w:cs="Times New Roman"/>
          <w:sz w:val="24"/>
          <w:szCs w:val="24"/>
        </w:rPr>
        <w:t>.</w:t>
      </w:r>
      <w:r w:rsidR="00BF7AE3" w:rsidRPr="00D73887">
        <w:rPr>
          <w:rFonts w:ascii="Times New Roman" w:eastAsiaTheme="minorEastAsia" w:hAnsi="Times New Roman" w:cs="Times New Roman"/>
          <w:sz w:val="24"/>
          <w:szCs w:val="24"/>
        </w:rPr>
        <w:fldChar w:fldCharType="begin"/>
      </w:r>
      <w:r w:rsidR="00BF7AE3">
        <w:rPr>
          <w:rFonts w:ascii="Times New Roman" w:eastAsiaTheme="minorEastAsia" w:hAnsi="Times New Roman" w:cs="Times New Roman"/>
          <w:sz w:val="24"/>
          <w:szCs w:val="24"/>
        </w:rPr>
        <w:instrText xml:space="preserve"> ADDIN EN.CITE &lt;EndNote&gt;&lt;Cite&gt;&lt;Author&gt;Csete&lt;/Author&gt;&lt;Year&gt;2016&lt;/Year&gt;&lt;RecNum&gt;122&lt;/RecNum&gt;&lt;DisplayText&gt;&lt;style face="superscript"&gt;34&lt;/style&gt;&lt;/DisplayText&gt;&lt;record&gt;&lt;rec-number&gt;122&lt;/rec-number&gt;&lt;foreign-keys&gt;&lt;key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BF7AE3" w:rsidRPr="00D73887">
        <w:rPr>
          <w:rFonts w:ascii="Times New Roman" w:eastAsiaTheme="minorEastAsia" w:hAnsi="Times New Roman" w:cs="Times New Roman"/>
          <w:sz w:val="24"/>
          <w:szCs w:val="24"/>
        </w:rPr>
        <w:fldChar w:fldCharType="separate"/>
      </w:r>
      <w:r w:rsidR="00BF7AE3" w:rsidRPr="00E10A28">
        <w:rPr>
          <w:rFonts w:ascii="Times New Roman" w:eastAsiaTheme="minorEastAsia" w:hAnsi="Times New Roman" w:cs="Times New Roman"/>
          <w:noProof/>
          <w:sz w:val="24"/>
          <w:szCs w:val="24"/>
          <w:vertAlign w:val="superscript"/>
        </w:rPr>
        <w:t>34</w:t>
      </w:r>
      <w:r w:rsidR="00BF7AE3" w:rsidRPr="00D73887">
        <w:rPr>
          <w:rFonts w:ascii="Times New Roman" w:eastAsiaTheme="minorEastAsia" w:hAnsi="Times New Roman" w:cs="Times New Roman"/>
          <w:sz w:val="24"/>
          <w:szCs w:val="24"/>
        </w:rPr>
        <w:fldChar w:fldCharType="end"/>
      </w:r>
      <w:ins w:id="523" w:author="José Manuel Aburto" w:date="2018-08-16T17:44:00Z">
        <w:r w:rsidR="00BF7AE3">
          <w:rPr>
            <w:rFonts w:ascii="Times New Roman" w:eastAsiaTheme="minorEastAsia" w:hAnsi="Times New Roman" w:cs="Times New Roman"/>
            <w:sz w:val="24"/>
            <w:szCs w:val="24"/>
          </w:rPr>
          <w:t xml:space="preserve"> There is an urgent need to stop these policies and complement </w:t>
        </w:r>
      </w:ins>
      <w:ins w:id="524" w:author="José Manuel Aburto" w:date="2018-08-16T17:45:00Z">
        <w:r w:rsidR="00BF7AE3">
          <w:rPr>
            <w:rFonts w:ascii="Times New Roman" w:eastAsiaTheme="minorEastAsia" w:hAnsi="Times New Roman" w:cs="Times New Roman"/>
            <w:sz w:val="24"/>
            <w:szCs w:val="24"/>
          </w:rPr>
          <w:t xml:space="preserve">them with </w:t>
        </w:r>
      </w:ins>
      <w:ins w:id="525" w:author="Hiram Beltran-Sanchez" w:date="2018-08-26T16:22:00Z">
        <w:r w:rsidR="00F15D51">
          <w:rPr>
            <w:rFonts w:eastAsiaTheme="minorEastAsia" w:cs="Times New Roman"/>
            <w:szCs w:val="24"/>
          </w:rPr>
          <w:t xml:space="preserve">policies that are less focus on military actions against drug cartels. For example, </w:t>
        </w:r>
        <w:r w:rsidR="00F15D51" w:rsidRPr="0084239E">
          <w:rPr>
            <w:rFonts w:eastAsiaTheme="minorEastAsia" w:cs="Times New Roman"/>
            <w:szCs w:val="24"/>
          </w:rPr>
          <w:t xml:space="preserve"> </w:t>
        </w:r>
        <w:r w:rsidR="00F15D51">
          <w:rPr>
            <w:rFonts w:eastAsiaTheme="minorEastAsia" w:cs="Times New Roman"/>
            <w:szCs w:val="24"/>
          </w:rPr>
          <w:t>programs on  improving</w:t>
        </w:r>
        <w:r w:rsidR="00F15D51">
          <w:rPr>
            <w:rFonts w:ascii="Times New Roman" w:eastAsiaTheme="minorEastAsia" w:hAnsi="Times New Roman" w:cs="Times New Roman"/>
            <w:sz w:val="24"/>
            <w:szCs w:val="24"/>
          </w:rPr>
          <w:t xml:space="preserve">  </w:t>
        </w:r>
      </w:ins>
      <w:ins w:id="526" w:author="José Manuel Aburto" w:date="2018-08-16T17:45:00Z">
        <w:del w:id="527" w:author="Hiram Beltran-Sanchez" w:date="2018-08-26T16:22:00Z">
          <w:r w:rsidR="00BF7AE3" w:rsidDel="00F15D51">
            <w:rPr>
              <w:rFonts w:ascii="Times New Roman" w:eastAsiaTheme="minorEastAsia" w:hAnsi="Times New Roman" w:cs="Times New Roman"/>
              <w:sz w:val="24"/>
              <w:szCs w:val="24"/>
            </w:rPr>
            <w:delText xml:space="preserve">regional and </w:delText>
          </w:r>
        </w:del>
        <w:r w:rsidR="00BF7AE3">
          <w:rPr>
            <w:rFonts w:ascii="Times New Roman" w:eastAsiaTheme="minorEastAsia" w:hAnsi="Times New Roman" w:cs="Times New Roman"/>
            <w:sz w:val="24"/>
            <w:szCs w:val="24"/>
          </w:rPr>
          <w:t>school</w:t>
        </w:r>
      </w:ins>
      <w:ins w:id="528" w:author="Hiram Beltran-Sanchez" w:date="2018-08-26T16:22:00Z">
        <w:r w:rsidR="00F15D51">
          <w:rPr>
            <w:rFonts w:ascii="Times New Roman" w:eastAsiaTheme="minorEastAsia" w:hAnsi="Times New Roman" w:cs="Times New Roman"/>
            <w:sz w:val="24"/>
            <w:szCs w:val="24"/>
          </w:rPr>
          <w:t>ing outcomes</w:t>
        </w:r>
      </w:ins>
      <w:ins w:id="529" w:author="José Manuel Aburto" w:date="2018-08-16T17:45:00Z">
        <w:del w:id="530" w:author="Hiram Beltran-Sanchez" w:date="2018-08-26T16:22:00Z">
          <w:r w:rsidR="00BF7AE3" w:rsidDel="00F15D51">
            <w:rPr>
              <w:rFonts w:ascii="Times New Roman" w:eastAsiaTheme="minorEastAsia" w:hAnsi="Times New Roman" w:cs="Times New Roman"/>
              <w:sz w:val="24"/>
              <w:szCs w:val="24"/>
            </w:rPr>
            <w:delText>-based efforts,</w:delText>
          </w:r>
        </w:del>
      </w:ins>
      <w:ins w:id="531" w:author="Hiram Beltran-Sanchez" w:date="2018-08-26T16:22:00Z">
        <w:r w:rsidR="00F15D51">
          <w:rPr>
            <w:rFonts w:ascii="Times New Roman" w:eastAsiaTheme="minorEastAsia" w:hAnsi="Times New Roman" w:cs="Times New Roman"/>
            <w:sz w:val="24"/>
            <w:szCs w:val="24"/>
          </w:rPr>
          <w:t xml:space="preserve"> and</w:t>
        </w:r>
      </w:ins>
      <w:ins w:id="532" w:author="José Manuel Aburto" w:date="2018-08-16T17:45:00Z">
        <w:r w:rsidR="00BF7AE3">
          <w:rPr>
            <w:rFonts w:ascii="Times New Roman" w:eastAsiaTheme="minorEastAsia" w:hAnsi="Times New Roman" w:cs="Times New Roman"/>
            <w:sz w:val="24"/>
            <w:szCs w:val="24"/>
          </w:rPr>
          <w:t xml:space="preserve"> educational</w:t>
        </w:r>
      </w:ins>
      <w:ins w:id="533" w:author="José Manuel Aburto" w:date="2018-08-16T17:46:00Z">
        <w:r w:rsidR="00BF7AE3">
          <w:rPr>
            <w:rFonts w:ascii="Times New Roman" w:eastAsiaTheme="minorEastAsia" w:hAnsi="Times New Roman" w:cs="Times New Roman"/>
            <w:sz w:val="24"/>
            <w:szCs w:val="24"/>
          </w:rPr>
          <w:t xml:space="preserve"> and </w:t>
        </w:r>
      </w:ins>
      <w:ins w:id="534" w:author="José Manuel Aburto" w:date="2018-08-16T17:48:00Z">
        <w:r w:rsidR="00BF7AE3">
          <w:rPr>
            <w:rFonts w:ascii="Times New Roman" w:eastAsiaTheme="minorEastAsia" w:hAnsi="Times New Roman" w:cs="Times New Roman"/>
            <w:sz w:val="24"/>
            <w:szCs w:val="24"/>
          </w:rPr>
          <w:t>community programs to reduce the risk factors of violence (e.g. alcohol consumption)</w:t>
        </w:r>
        <w:del w:id="535" w:author="Hiram Beltran-Sanchez" w:date="2018-08-26T16:22:00Z">
          <w:r w:rsidR="00BF7AE3" w:rsidDel="00F15D51">
            <w:rPr>
              <w:rFonts w:ascii="Times New Roman" w:eastAsiaTheme="minorEastAsia" w:hAnsi="Times New Roman" w:cs="Times New Roman"/>
              <w:sz w:val="24"/>
              <w:szCs w:val="24"/>
            </w:rPr>
            <w:delText>.</w:delText>
          </w:r>
        </w:del>
      </w:ins>
      <w:r w:rsidR="00B330FD">
        <w:rPr>
          <w:rFonts w:ascii="Times New Roman" w:eastAsiaTheme="minorEastAsia" w:hAnsi="Times New Roman" w:cs="Times New Roman"/>
          <w:sz w:val="24"/>
          <w:szCs w:val="24"/>
        </w:rPr>
        <w:fldChar w:fldCharType="begin"/>
      </w:r>
      <w:r w:rsidR="00B330FD">
        <w:rPr>
          <w:rFonts w:ascii="Times New Roman" w:eastAsiaTheme="minorEastAsia" w:hAnsi="Times New Roman" w:cs="Times New Roman"/>
          <w:sz w:val="24"/>
          <w:szCs w:val="24"/>
        </w:rPr>
        <w:instrText xml:space="preserve"> ADDIN EN.CITE &lt;EndNote&gt;&lt;Cite&gt;&lt;Author&gt;Hoffman&lt;/Author&gt;&lt;Year&gt;2011&lt;/Year&gt;&lt;RecNum&gt;132&lt;/RecNum&gt;&lt;DisplayText&gt;&lt;style face="superscript"&gt;35&lt;/style&gt;&lt;/DisplayText&gt;&lt;record&gt;&lt;rec-number&gt;132&lt;/rec-number&gt;&lt;foreign-keys&gt;&lt;key app="EN" db-id="xwts0fz21atwpxe2avovtpe5rz9v2fw0dtxf" timestamp="1534252722"&gt;132&lt;/key&gt;&lt;/foreign-keys&gt;&lt;ref-type name="Book"&gt;6&lt;/ref-type&gt;&lt;contributors&gt;&lt;authors&gt;&lt;author&gt;Hoffman, Joan Serra&lt;/author&gt;&lt;author&gt;Knox, Lyndee M&lt;/author&gt;&lt;author&gt;Cohen, Robert&lt;/author&gt;&lt;/authors&gt;&lt;/contributors&gt;&lt;titles&gt;&lt;title&gt;Beyond suppression: Global perspectives on youth violence&lt;/title&gt;&lt;/titles&gt;&lt;dates&gt;&lt;year&gt;2011&lt;/year&gt;&lt;/dates&gt;&lt;publisher&gt;ABC-CLIO&lt;/publisher&gt;&lt;isbn&gt;0313383456&lt;/isbn&gt;&lt;urls&gt;&lt;/urls&gt;&lt;/record&gt;&lt;/Cite&gt;&lt;/EndNote&gt;</w:instrText>
      </w:r>
      <w:r w:rsidR="00B330FD">
        <w:rPr>
          <w:rFonts w:ascii="Times New Roman" w:eastAsiaTheme="minorEastAsia" w:hAnsi="Times New Roman" w:cs="Times New Roman"/>
          <w:sz w:val="24"/>
          <w:szCs w:val="24"/>
        </w:rPr>
        <w:fldChar w:fldCharType="separate"/>
      </w:r>
      <w:r w:rsidR="00B330FD" w:rsidRPr="00B330FD">
        <w:rPr>
          <w:rFonts w:ascii="Times New Roman" w:eastAsiaTheme="minorEastAsia" w:hAnsi="Times New Roman" w:cs="Times New Roman"/>
          <w:noProof/>
          <w:sz w:val="24"/>
          <w:szCs w:val="24"/>
          <w:vertAlign w:val="superscript"/>
        </w:rPr>
        <w:t>35</w:t>
      </w:r>
      <w:r w:rsidR="00B330FD">
        <w:rPr>
          <w:rFonts w:ascii="Times New Roman" w:eastAsiaTheme="minorEastAsia" w:hAnsi="Times New Roman" w:cs="Times New Roman"/>
          <w:sz w:val="24"/>
          <w:szCs w:val="24"/>
        </w:rPr>
        <w:fldChar w:fldCharType="end"/>
      </w:r>
      <w:ins w:id="536" w:author="José Manuel Aburto" w:date="2018-08-16T17:48:00Z">
        <w:r w:rsidR="00BF7AE3">
          <w:rPr>
            <w:rFonts w:ascii="Times New Roman" w:eastAsiaTheme="minorEastAsia" w:hAnsi="Times New Roman" w:cs="Times New Roman"/>
            <w:sz w:val="24"/>
            <w:szCs w:val="24"/>
          </w:rPr>
          <w:t xml:space="preserve"> </w:t>
        </w:r>
      </w:ins>
      <w:ins w:id="537" w:author="Hiram Beltran-Sanchez" w:date="2018-08-26T16:22:00Z">
        <w:r w:rsidR="00F15D51">
          <w:rPr>
            <w:rFonts w:ascii="Times New Roman" w:eastAsiaTheme="minorEastAsia" w:hAnsi="Times New Roman" w:cs="Times New Roman"/>
            <w:sz w:val="24"/>
            <w:szCs w:val="24"/>
          </w:rPr>
          <w:t xml:space="preserve">among others. </w:t>
        </w:r>
      </w:ins>
      <w:bookmarkStart w:id="538" w:name="_GoBack"/>
      <w:bookmarkEnd w:id="538"/>
      <w:ins w:id="539" w:author="José Manuel Aburto" w:date="2018-08-16T17:51:00Z">
        <w:r w:rsidR="00BF7AE3">
          <w:rPr>
            <w:rFonts w:ascii="Times New Roman" w:eastAsiaTheme="minorEastAsia" w:hAnsi="Times New Roman" w:cs="Times New Roman"/>
            <w:sz w:val="24"/>
            <w:szCs w:val="24"/>
          </w:rPr>
          <w:t xml:space="preserve">This will </w:t>
        </w:r>
      </w:ins>
      <w:ins w:id="540" w:author="José Manuel Aburto" w:date="2018-08-16T17:52:00Z">
        <w:r w:rsidR="00BF7AE3">
          <w:rPr>
            <w:rFonts w:ascii="Times New Roman" w:eastAsiaTheme="minorEastAsia" w:hAnsi="Times New Roman" w:cs="Times New Roman"/>
            <w:sz w:val="24"/>
            <w:szCs w:val="24"/>
          </w:rPr>
          <w:t xml:space="preserve">prevent </w:t>
        </w:r>
      </w:ins>
      <w:ins w:id="541" w:author="José Manuel Aburto" w:date="2018-08-16T17:50:00Z">
        <w:r w:rsidR="00BF7AE3" w:rsidRPr="00270C51">
          <w:rPr>
            <w:rFonts w:ascii="Times New Roman" w:hAnsi="Times New Roman"/>
            <w:sz w:val="24"/>
            <w:szCs w:val="24"/>
          </w:rPr>
          <w:t xml:space="preserve">homicides </w:t>
        </w:r>
      </w:ins>
      <w:ins w:id="542" w:author="José Manuel Aburto" w:date="2018-08-16T17:52:00Z">
        <w:r w:rsidR="00BF7AE3">
          <w:rPr>
            <w:rFonts w:ascii="Times New Roman" w:hAnsi="Times New Roman"/>
            <w:sz w:val="24"/>
            <w:szCs w:val="24"/>
          </w:rPr>
          <w:t>and c</w:t>
        </w:r>
      </w:ins>
      <w:ins w:id="543" w:author="José Manuel Aburto" w:date="2018-08-16T17:50:00Z">
        <w:r w:rsidR="00BF7AE3" w:rsidRPr="00270C51">
          <w:rPr>
            <w:rFonts w:ascii="Times New Roman" w:hAnsi="Times New Roman"/>
            <w:sz w:val="24"/>
            <w:szCs w:val="24"/>
          </w:rPr>
          <w:t>ontribute significantly to increase life expectancy as well as greater equality of individual lifespans in M</w:t>
        </w:r>
        <w:r w:rsidR="00BF7AE3">
          <w:rPr>
            <w:rFonts w:ascii="Times New Roman" w:hAnsi="Times New Roman"/>
            <w:sz w:val="24"/>
            <w:szCs w:val="24"/>
          </w:rPr>
          <w:t>exico.</w:t>
        </w:r>
      </w:ins>
    </w:p>
    <w:p w14:paraId="59FC02C6" w14:textId="75BAD965" w:rsidR="00F64CE7" w:rsidRPr="00D73887" w:rsidDel="00BF7AE3" w:rsidRDefault="003D6F45" w:rsidP="00BF7AE3">
      <w:pPr>
        <w:spacing w:line="480" w:lineRule="auto"/>
        <w:jc w:val="both"/>
        <w:rPr>
          <w:del w:id="544" w:author="José Manuel Aburto" w:date="2018-08-16T17:50:00Z"/>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 </w:t>
      </w:r>
      <w:del w:id="545" w:author="José Manuel Aburto" w:date="2018-08-16T17:50:00Z">
        <w:r w:rsidRPr="00D73887" w:rsidDel="00BF7AE3">
          <w:rPr>
            <w:rFonts w:ascii="Times New Roman" w:eastAsiaTheme="minorEastAsia" w:hAnsi="Times New Roman" w:cs="Times New Roman"/>
            <w:sz w:val="24"/>
            <w:szCs w:val="24"/>
          </w:rPr>
          <w:delText>to mitigate the impact on population health</w:delText>
        </w:r>
        <w:r w:rsidR="006F2C6D" w:rsidRPr="00D73887" w:rsidDel="00BF7AE3">
          <w:rPr>
            <w:rFonts w:ascii="Times New Roman" w:eastAsiaTheme="minorEastAsia" w:hAnsi="Times New Roman" w:cs="Times New Roman"/>
            <w:sz w:val="24"/>
            <w:szCs w:val="24"/>
          </w:rPr>
          <w:delText xml:space="preserve">; importantly, new policies cannot continue to be dismissive of the extensive evidence </w:delText>
        </w:r>
        <w:r w:rsidR="0083728F" w:rsidRPr="00D73887" w:rsidDel="00BF7AE3">
          <w:rPr>
            <w:rFonts w:ascii="Times New Roman" w:eastAsiaTheme="minorEastAsia" w:hAnsi="Times New Roman" w:cs="Times New Roman"/>
            <w:sz w:val="24"/>
            <w:szCs w:val="24"/>
          </w:rPr>
          <w:delText>documenting negative health impacts of the war on drugs on the population</w:delText>
        </w:r>
        <w:r w:rsidRPr="00D73887" w:rsidDel="00BF7AE3">
          <w:rPr>
            <w:rFonts w:ascii="Times New Roman" w:eastAsiaTheme="minorEastAsia" w:hAnsi="Times New Roman" w:cs="Times New Roman"/>
            <w:sz w:val="24"/>
            <w:szCs w:val="24"/>
          </w:rPr>
          <w:delText>.</w:delText>
        </w:r>
      </w:del>
      <w:del w:id="546" w:author="José Manuel Aburto" w:date="2018-08-14T17:03:00Z">
        <w:r w:rsidRPr="00D73887" w:rsidDel="00685C0D">
          <w:rPr>
            <w:rFonts w:ascii="Times New Roman" w:eastAsiaTheme="minorEastAsia" w:hAnsi="Times New Roman" w:cs="Times New Roman"/>
            <w:sz w:val="24"/>
            <w:szCs w:val="24"/>
          </w:rPr>
          <w:delText xml:space="preserve"> </w:delText>
        </w:r>
        <w:r w:rsidR="0083728F" w:rsidRPr="00D73887" w:rsidDel="00685C0D">
          <w:rPr>
            <w:rFonts w:ascii="Times New Roman" w:eastAsiaTheme="minorEastAsia" w:hAnsi="Times New Roman" w:cs="Times New Roman"/>
            <w:sz w:val="24"/>
            <w:szCs w:val="24"/>
          </w:rPr>
          <w:delText>For example, t</w:delText>
        </w:r>
        <w:r w:rsidR="00EF183E" w:rsidRPr="00D73887" w:rsidDel="00685C0D">
          <w:rPr>
            <w:rFonts w:ascii="Times New Roman" w:eastAsiaTheme="minorEastAsia" w:hAnsi="Times New Roman" w:cs="Times New Roman"/>
            <w:sz w:val="24"/>
            <w:szCs w:val="24"/>
          </w:rPr>
          <w:delText>he increase in homicide mortality after 2005 suggests a rapid deterioration in life expectancy, in perceived vulnerability and psychosocial outcomes, and, as we show, in lifespan inequality in the Mexican population</w:delText>
        </w:r>
      </w:del>
      <w:del w:id="547" w:author="José Manuel Aburto" w:date="2018-08-16T17:50:00Z">
        <w:r w:rsidR="00EF183E" w:rsidRPr="00D73887" w:rsidDel="00BF7AE3">
          <w:rPr>
            <w:rFonts w:ascii="Times New Roman" w:eastAsiaTheme="minorEastAsia" w:hAnsi="Times New Roman" w:cs="Times New Roman"/>
            <w:sz w:val="24"/>
            <w:szCs w:val="24"/>
          </w:rPr>
          <w:delText>.</w:delText>
        </w:r>
      </w:del>
    </w:p>
    <w:p w14:paraId="49E4D643" w14:textId="67754DF0" w:rsidR="000F305E" w:rsidRPr="002735DF" w:rsidRDefault="004E64A8" w:rsidP="00BF7AE3">
      <w:pPr>
        <w:spacing w:line="480" w:lineRule="auto"/>
        <w:jc w:val="both"/>
        <w:rPr>
          <w:rFonts w:ascii="Times New Roman" w:eastAsiaTheme="minorEastAsia" w:hAnsi="Times New Roman" w:cs="Times New Roman"/>
          <w:sz w:val="24"/>
          <w:szCs w:val="24"/>
        </w:rPr>
      </w:pPr>
      <w:del w:id="548" w:author="José Manuel Aburto" w:date="2018-08-16T17:50:00Z">
        <w:r w:rsidRPr="00D73887" w:rsidDel="00BF7AE3">
          <w:rPr>
            <w:rFonts w:ascii="Times New Roman" w:eastAsiaTheme="minorEastAsia" w:hAnsi="Times New Roman" w:cs="Times New Roman"/>
            <w:sz w:val="24"/>
            <w:szCs w:val="24"/>
          </w:rPr>
          <w:delText xml:space="preserve"> </w:delText>
        </w:r>
      </w:del>
      <w:moveFromRangeStart w:id="549" w:author="José Manuel Aburto" w:date="2018-08-15T15:17:00Z" w:name="move522109586"/>
      <w:moveFrom w:id="550" w:author="José Manuel Aburto" w:date="2018-08-15T15:17:00Z">
        <w:del w:id="551" w:author="José Manuel Aburto" w:date="2018-08-16T17:50:00Z">
          <w:r w:rsidR="003D6F45" w:rsidRPr="00D73887" w:rsidDel="00BF7AE3">
            <w:rPr>
              <w:rFonts w:ascii="Times New Roman" w:eastAsiaTheme="minorEastAsia" w:hAnsi="Times New Roman" w:cs="Times New Roman"/>
              <w:sz w:val="24"/>
              <w:szCs w:val="24"/>
            </w:rPr>
            <w:delText>In an international context, Mexico’s levels of violence are not even the highest around the globe, nor the region. Countries in central America, such as El Salvador and Honduras, and Venezuela, Colombia and Brazil in south America have higher homicide rates.</w:delText>
          </w:r>
          <w:r w:rsidR="00DB195A" w:rsidRPr="00D73887" w:rsidDel="00BF7AE3">
            <w:rPr>
              <w:rFonts w:ascii="Times New Roman" w:eastAsiaTheme="minorEastAsia" w:hAnsi="Times New Roman" w:cs="Times New Roman"/>
              <w:sz w:val="24"/>
              <w:szCs w:val="24"/>
            </w:rPr>
            <w:delText xml:space="preserve"> Given the great level of lifespan variation and life expectancy losses in Mexico, it is likely that countries in the region experience higher variation in lifespans and reductions in average life due to homicides. Our results from </w:delText>
          </w:r>
          <w:r w:rsidR="00DB195A" w:rsidRPr="00D73887" w:rsidDel="00BF7AE3">
            <w:rPr>
              <w:rFonts w:ascii="Times New Roman" w:eastAsiaTheme="minorEastAsia" w:hAnsi="Times New Roman" w:cs="Times New Roman"/>
              <w:sz w:val="24"/>
              <w:szCs w:val="24"/>
            </w:rPr>
            <w:lastRenderedPageBreak/>
            <w:delText>Mexico</w:delText>
          </w:r>
          <w:r w:rsidR="00092E09" w:rsidRPr="00D73887" w:rsidDel="00BF7AE3">
            <w:rPr>
              <w:rFonts w:ascii="Times New Roman" w:eastAsiaTheme="minorEastAsia" w:hAnsi="Times New Roman" w:cs="Times New Roman"/>
              <w:sz w:val="24"/>
              <w:szCs w:val="24"/>
            </w:rPr>
            <w:delText xml:space="preserve"> underscore the need </w:delText>
          </w:r>
          <w:r w:rsidR="00745701" w:rsidRPr="00D73887" w:rsidDel="00BF7AE3">
            <w:rPr>
              <w:rFonts w:ascii="Times New Roman" w:eastAsiaTheme="minorEastAsia" w:hAnsi="Times New Roman" w:cs="Times New Roman"/>
              <w:sz w:val="24"/>
              <w:szCs w:val="24"/>
            </w:rPr>
            <w:delText>to</w:delText>
          </w:r>
          <w:r w:rsidR="00092E09" w:rsidRPr="00D73887" w:rsidDel="00BF7AE3">
            <w:rPr>
              <w:rFonts w:ascii="Times New Roman" w:eastAsiaTheme="minorEastAsia" w:hAnsi="Times New Roman" w:cs="Times New Roman"/>
              <w:sz w:val="24"/>
              <w:szCs w:val="24"/>
            </w:rPr>
            <w:delText xml:space="preserve"> comprehensively reduce, through public</w:delText>
          </w:r>
          <w:r w:rsidR="001D16CB" w:rsidRPr="00D73887" w:rsidDel="00BF7AE3">
            <w:rPr>
              <w:rFonts w:ascii="Times New Roman" w:eastAsiaTheme="minorEastAsia" w:hAnsi="Times New Roman" w:cs="Times New Roman"/>
              <w:sz w:val="24"/>
              <w:szCs w:val="24"/>
            </w:rPr>
            <w:delText xml:space="preserve"> policies and strategies,</w:delText>
          </w:r>
          <w:r w:rsidR="00092E09" w:rsidRPr="00D73887" w:rsidDel="00BF7AE3">
            <w:rPr>
              <w:rFonts w:ascii="Times New Roman" w:eastAsiaTheme="minorEastAsia" w:hAnsi="Times New Roman" w:cs="Times New Roman"/>
              <w:sz w:val="24"/>
              <w:szCs w:val="24"/>
            </w:rPr>
            <w:delText xml:space="preserve"> </w:delText>
          </w:r>
          <w:r w:rsidR="00DB195A" w:rsidRPr="00D73887" w:rsidDel="00BF7AE3">
            <w:rPr>
              <w:rFonts w:ascii="Times New Roman" w:eastAsiaTheme="minorEastAsia" w:hAnsi="Times New Roman" w:cs="Times New Roman"/>
              <w:sz w:val="24"/>
              <w:szCs w:val="24"/>
            </w:rPr>
            <w:delText>the impact of violence on population health and in the uncertainty surrounding the age at death</w:delText>
          </w:r>
          <w:r w:rsidR="003D6F45" w:rsidRPr="00D73887" w:rsidDel="00BF7AE3">
            <w:rPr>
              <w:rFonts w:ascii="Times New Roman" w:eastAsiaTheme="minorEastAsia" w:hAnsi="Times New Roman" w:cs="Times New Roman"/>
              <w:sz w:val="24"/>
              <w:szCs w:val="24"/>
            </w:rPr>
            <w:delText xml:space="preserve"> </w:delText>
          </w:r>
          <w:r w:rsidR="00DB195A" w:rsidRPr="00D73887" w:rsidDel="00BF7AE3">
            <w:rPr>
              <w:rFonts w:ascii="Times New Roman" w:eastAsiaTheme="minorEastAsia" w:hAnsi="Times New Roman" w:cs="Times New Roman"/>
              <w:sz w:val="24"/>
              <w:szCs w:val="24"/>
            </w:rPr>
            <w:delText xml:space="preserve">in other countries from Latin America and the </w:delText>
          </w:r>
          <w:r w:rsidR="00745701" w:rsidRPr="00D73887" w:rsidDel="00BF7AE3">
            <w:rPr>
              <w:rFonts w:ascii="Times New Roman" w:eastAsiaTheme="minorEastAsia" w:hAnsi="Times New Roman" w:cs="Times New Roman"/>
              <w:sz w:val="24"/>
              <w:szCs w:val="24"/>
            </w:rPr>
            <w:delText>worl</w:delText>
          </w:r>
          <w:r w:rsidR="00E86406" w:rsidRPr="00D73887" w:rsidDel="00BF7AE3">
            <w:rPr>
              <w:rFonts w:ascii="Times New Roman" w:eastAsiaTheme="minorEastAsia" w:hAnsi="Times New Roman" w:cs="Times New Roman"/>
              <w:sz w:val="24"/>
              <w:szCs w:val="24"/>
            </w:rPr>
            <w:delText>d</w:delText>
          </w:r>
          <w:r w:rsidR="00DB195A" w:rsidRPr="00D73887" w:rsidDel="00BF7AE3">
            <w:rPr>
              <w:rFonts w:ascii="Times New Roman" w:eastAsiaTheme="minorEastAsia" w:hAnsi="Times New Roman" w:cs="Times New Roman"/>
              <w:sz w:val="24"/>
              <w:szCs w:val="24"/>
            </w:rPr>
            <w:delText>.</w:delText>
          </w:r>
        </w:del>
      </w:moveFrom>
      <w:moveFromRangeEnd w:id="549"/>
    </w:p>
    <w:p w14:paraId="5E5D1E6F" w14:textId="77777777" w:rsidR="00670A8C" w:rsidRPr="00D73887" w:rsidRDefault="00670A8C" w:rsidP="00DA15CA">
      <w:pPr>
        <w:spacing w:line="480" w:lineRule="auto"/>
        <w:jc w:val="both"/>
        <w:rPr>
          <w:rFonts w:ascii="Times New Roman" w:eastAsiaTheme="minorEastAsia" w:hAnsi="Times New Roman" w:cs="Times New Roman"/>
        </w:rPr>
      </w:pPr>
    </w:p>
    <w:p w14:paraId="0E5D9360" w14:textId="3AA53218" w:rsidR="00CC0A4A" w:rsidRPr="00D73887" w:rsidRDefault="00B62339" w:rsidP="00DA15CA">
      <w:pPr>
        <w:spacing w:line="480" w:lineRule="auto"/>
        <w:jc w:val="both"/>
        <w:rPr>
          <w:rFonts w:ascii="Times New Roman" w:eastAsiaTheme="majorEastAsia" w:hAnsi="Times New Roman" w:cs="Times New Roman"/>
          <w:b/>
          <w:iCs/>
          <w:spacing w:val="15"/>
        </w:rPr>
      </w:pPr>
      <w:r w:rsidRPr="00D73887">
        <w:rPr>
          <w:rFonts w:ascii="Times New Roman" w:eastAsiaTheme="minorEastAsia" w:hAnsi="Times New Roman" w:cs="Times New Roman"/>
          <w:b/>
        </w:rPr>
        <w:t>References</w:t>
      </w:r>
    </w:p>
    <w:p w14:paraId="79210806" w14:textId="77777777" w:rsidR="009B5821" w:rsidRPr="009B5821" w:rsidRDefault="00CC0A4A" w:rsidP="009B5821">
      <w:pPr>
        <w:pStyle w:val="EndNoteBibliography"/>
        <w:ind w:left="720" w:hanging="720"/>
      </w:pPr>
      <w:r w:rsidRPr="00D73887">
        <w:rPr>
          <w:rFonts w:ascii="Times New Roman" w:eastAsiaTheme="minorEastAsia" w:hAnsi="Times New Roman" w:cs="Times New Roman"/>
          <w:noProof w:val="0"/>
        </w:rPr>
        <w:fldChar w:fldCharType="begin"/>
      </w:r>
      <w:r w:rsidRPr="00D73887">
        <w:rPr>
          <w:rFonts w:ascii="Times New Roman" w:eastAsiaTheme="minorEastAsia" w:hAnsi="Times New Roman" w:cs="Times New Roman"/>
          <w:noProof w:val="0"/>
        </w:rPr>
        <w:instrText xml:space="preserve"> ADDIN EN.REFLIST </w:instrText>
      </w:r>
      <w:r w:rsidRPr="00D73887">
        <w:rPr>
          <w:rFonts w:ascii="Times New Roman" w:eastAsiaTheme="minorEastAsia" w:hAnsi="Times New Roman" w:cs="Times New Roman"/>
          <w:noProof w:val="0"/>
        </w:rPr>
        <w:fldChar w:fldCharType="separate"/>
      </w:r>
      <w:r w:rsidR="009B5821" w:rsidRPr="009B5821">
        <w:t>1.</w:t>
      </w:r>
      <w:r w:rsidR="009B5821" w:rsidRPr="009B5821">
        <w:tab/>
        <w:t xml:space="preserve">Briceño-León R, Villaveces A, Concha-Eastman A. Understanding the uneven distribution of the incidence of homicide in Latin America. </w:t>
      </w:r>
      <w:r w:rsidR="009B5821" w:rsidRPr="009B5821">
        <w:rPr>
          <w:i/>
        </w:rPr>
        <w:t xml:space="preserve">International Journal of Epidemiology. </w:t>
      </w:r>
      <w:r w:rsidR="009B5821" w:rsidRPr="009B5821">
        <w:t>2008;37(4):751-757.</w:t>
      </w:r>
    </w:p>
    <w:p w14:paraId="68190BE7" w14:textId="77777777" w:rsidR="009B5821" w:rsidRPr="009B5821" w:rsidRDefault="009B5821" w:rsidP="009B5821">
      <w:pPr>
        <w:pStyle w:val="EndNoteBibliography"/>
        <w:ind w:left="720" w:hanging="720"/>
      </w:pPr>
      <w:r w:rsidRPr="009B5821">
        <w:t>2.</w:t>
      </w:r>
      <w:r w:rsidRPr="009B5821">
        <w:tab/>
        <w:t xml:space="preserve">Drugs UNOo, Crime. </w:t>
      </w:r>
      <w:r w:rsidRPr="009B5821">
        <w:rPr>
          <w:i/>
        </w:rPr>
        <w:t>Global study on homicide 2013: trends, contexts, data.</w:t>
      </w:r>
      <w:r w:rsidRPr="009B5821">
        <w:t xml:space="preserve"> UNODC; 2013.</w:t>
      </w:r>
    </w:p>
    <w:p w14:paraId="7A27851A" w14:textId="77777777" w:rsidR="009B5821" w:rsidRPr="009B5821" w:rsidRDefault="009B5821" w:rsidP="009B5821">
      <w:pPr>
        <w:pStyle w:val="EndNoteBibliography"/>
        <w:ind w:left="720" w:hanging="720"/>
      </w:pPr>
      <w:r w:rsidRPr="009B5821">
        <w:t>3.</w:t>
      </w:r>
      <w:r w:rsidRPr="009B5821">
        <w:tab/>
        <w:t>Castillo J, Mejía D, Restrepo P. Scarcity without leviathan: The violent effects of cocaine supply shortages in the mexican drug war. 2014.</w:t>
      </w:r>
    </w:p>
    <w:p w14:paraId="6A57471D" w14:textId="77777777" w:rsidR="009B5821" w:rsidRPr="009B5821" w:rsidRDefault="009B5821" w:rsidP="009B5821">
      <w:pPr>
        <w:pStyle w:val="EndNoteBibliography"/>
        <w:ind w:left="720" w:hanging="720"/>
      </w:pPr>
      <w:r w:rsidRPr="009B5821">
        <w:t>4.</w:t>
      </w:r>
      <w:r w:rsidRPr="009B5821">
        <w:tab/>
        <w:t xml:space="preserve">Dell M. Trafficking networks and the Mexican drug war. </w:t>
      </w:r>
      <w:r w:rsidRPr="009B5821">
        <w:rPr>
          <w:i/>
        </w:rPr>
        <w:t xml:space="preserve">American Economic Review. </w:t>
      </w:r>
      <w:r w:rsidRPr="009B5821">
        <w:t>2015;105(6):1738-1779.</w:t>
      </w:r>
    </w:p>
    <w:p w14:paraId="6A8EDA4C" w14:textId="77777777" w:rsidR="009B5821" w:rsidRPr="009B5821" w:rsidRDefault="009B5821" w:rsidP="009B5821">
      <w:pPr>
        <w:pStyle w:val="EndNoteBibliography"/>
        <w:ind w:left="720" w:hanging="720"/>
      </w:pPr>
      <w:r w:rsidRPr="009B5821">
        <w:t>5.</w:t>
      </w:r>
      <w:r w:rsidRPr="009B5821">
        <w:tab/>
        <w:t xml:space="preserve">Ríos V. Why did Mexico become so violent? A self-reinforcing violent equilibrium caused by competition and enforcement. </w:t>
      </w:r>
      <w:r w:rsidRPr="009B5821">
        <w:rPr>
          <w:i/>
        </w:rPr>
        <w:t xml:space="preserve">Trends in organized crime. </w:t>
      </w:r>
      <w:r w:rsidRPr="009B5821">
        <w:t>2013;16(2):138-155.</w:t>
      </w:r>
    </w:p>
    <w:p w14:paraId="644941F3" w14:textId="77777777" w:rsidR="009B5821" w:rsidRPr="00590982" w:rsidRDefault="009B5821" w:rsidP="009B5821">
      <w:pPr>
        <w:pStyle w:val="EndNoteBibliography"/>
        <w:ind w:left="720" w:hanging="720"/>
        <w:rPr>
          <w:lang w:val="es-MX"/>
        </w:rPr>
      </w:pPr>
      <w:r w:rsidRPr="009B5821">
        <w:t>6.</w:t>
      </w:r>
      <w:r w:rsidRPr="009B5821">
        <w:tab/>
        <w:t xml:space="preserve">Heinle KRF, Octavio; Shirk, David A. Drug violence in Mexico: Data and analysis through 2016. </w:t>
      </w:r>
      <w:r w:rsidRPr="00590982">
        <w:rPr>
          <w:i/>
          <w:lang w:val="es-MX"/>
        </w:rPr>
        <w:t xml:space="preserve">Trans-Border Institute, University of San Diego, San Diego. </w:t>
      </w:r>
      <w:r w:rsidRPr="00590982">
        <w:rPr>
          <w:lang w:val="es-MX"/>
        </w:rPr>
        <w:t>2017.</w:t>
      </w:r>
    </w:p>
    <w:p w14:paraId="1C87D64C" w14:textId="77777777" w:rsidR="009B5821" w:rsidRPr="009B5821" w:rsidRDefault="009B5821" w:rsidP="009B5821">
      <w:pPr>
        <w:pStyle w:val="EndNoteBibliography"/>
        <w:ind w:left="720" w:hanging="720"/>
      </w:pPr>
      <w:r w:rsidRPr="00590982">
        <w:rPr>
          <w:lang w:val="es-MX"/>
        </w:rPr>
        <w:t>7.</w:t>
      </w:r>
      <w:r w:rsidRPr="00590982">
        <w:rPr>
          <w:lang w:val="es-MX"/>
        </w:rPr>
        <w:tab/>
        <w:t xml:space="preserve">Canudas-Romo V, García-Guerrero VM, Echarri-Cánovas CJ. </w:t>
      </w:r>
      <w:r w:rsidRPr="009B5821">
        <w:t xml:space="preserve">The stagnation of the Mexican male life expectancy in the first decade of the 21st century: the impact of homicides and diabetes mellitus. </w:t>
      </w:r>
      <w:r w:rsidRPr="009B5821">
        <w:rPr>
          <w:i/>
        </w:rPr>
        <w:t xml:space="preserve">J Epidemiol Community Health. </w:t>
      </w:r>
      <w:r w:rsidRPr="009B5821">
        <w:t>2015;69(1):28-34.</w:t>
      </w:r>
    </w:p>
    <w:p w14:paraId="35412268" w14:textId="77777777" w:rsidR="009B5821" w:rsidRPr="009B5821" w:rsidRDefault="009B5821" w:rsidP="009B5821">
      <w:pPr>
        <w:pStyle w:val="EndNoteBibliography"/>
        <w:ind w:left="720" w:hanging="720"/>
      </w:pPr>
      <w:r w:rsidRPr="009B5821">
        <w:t>8.</w:t>
      </w:r>
      <w:r w:rsidRPr="009B5821">
        <w:tab/>
        <w:t xml:space="preserve">Aburto JM, Beltrán-Sánchez H, García-Guerrero VM, Canudas-Romo V. Homicides in Mexico reversed life expectancy gains for men and slowed them for women, 2000–10. </w:t>
      </w:r>
      <w:r w:rsidRPr="009B5821">
        <w:rPr>
          <w:i/>
        </w:rPr>
        <w:t xml:space="preserve">Health Affairs. </w:t>
      </w:r>
      <w:r w:rsidRPr="009B5821">
        <w:t>2016;35(1):88-95.</w:t>
      </w:r>
    </w:p>
    <w:p w14:paraId="12CBBEEA" w14:textId="77777777" w:rsidR="009B5821" w:rsidRPr="009B5821" w:rsidRDefault="009B5821" w:rsidP="009B5821">
      <w:pPr>
        <w:pStyle w:val="EndNoteBibliography"/>
        <w:ind w:left="720" w:hanging="720"/>
      </w:pPr>
      <w:r w:rsidRPr="009B5821">
        <w:t>9.</w:t>
      </w:r>
      <w:r w:rsidRPr="009B5821">
        <w:tab/>
        <w:t xml:space="preserve">Gómez-Dantés H, Fullman N, Lamadrid-Figueroa H, et al. Dissonant health transition in the states of Mexico, 1990–2013: a systematic analysis for the Global Burden of Disease Study 2013. </w:t>
      </w:r>
      <w:r w:rsidRPr="009B5821">
        <w:rPr>
          <w:i/>
        </w:rPr>
        <w:t xml:space="preserve">The Lancet. </w:t>
      </w:r>
      <w:r w:rsidRPr="009B5821">
        <w:t>2016;388(10058):2386-2402.</w:t>
      </w:r>
    </w:p>
    <w:p w14:paraId="03C9B1F6" w14:textId="77777777" w:rsidR="009B5821" w:rsidRPr="009B5821" w:rsidRDefault="009B5821" w:rsidP="009B5821">
      <w:pPr>
        <w:pStyle w:val="EndNoteBibliography"/>
        <w:ind w:left="720" w:hanging="720"/>
      </w:pPr>
      <w:r w:rsidRPr="009B5821">
        <w:t>10.</w:t>
      </w:r>
      <w:r w:rsidRPr="009B5821">
        <w:tab/>
        <w:t xml:space="preserve">Edwards RD, Tuljapurkar S. Inequality in life spans and a new perspective on mortality convergence across industrialized countries. </w:t>
      </w:r>
      <w:r w:rsidRPr="009B5821">
        <w:rPr>
          <w:i/>
        </w:rPr>
        <w:t xml:space="preserve">Population and Development Review. </w:t>
      </w:r>
      <w:r w:rsidRPr="009B5821">
        <w:t>2005;31(4):645-674.</w:t>
      </w:r>
    </w:p>
    <w:p w14:paraId="309C92E0" w14:textId="77777777" w:rsidR="009B5821" w:rsidRPr="009B5821" w:rsidRDefault="009B5821" w:rsidP="009B5821">
      <w:pPr>
        <w:pStyle w:val="EndNoteBibliography"/>
        <w:ind w:left="720" w:hanging="720"/>
      </w:pPr>
      <w:r w:rsidRPr="009B5821">
        <w:t>11.</w:t>
      </w:r>
      <w:r w:rsidRPr="009B5821">
        <w:tab/>
        <w:t xml:space="preserve">Marmot M. Inequalities in health. </w:t>
      </w:r>
      <w:r w:rsidRPr="009B5821">
        <w:rPr>
          <w:i/>
        </w:rPr>
        <w:t xml:space="preserve">New England Journal of Medicine. </w:t>
      </w:r>
      <w:r w:rsidRPr="009B5821">
        <w:t>2001;345(2):134-135.</w:t>
      </w:r>
    </w:p>
    <w:p w14:paraId="102AA98B" w14:textId="77777777" w:rsidR="009B5821" w:rsidRPr="009B5821" w:rsidRDefault="009B5821" w:rsidP="009B5821">
      <w:pPr>
        <w:pStyle w:val="EndNoteBibliography"/>
        <w:ind w:left="720" w:hanging="720"/>
      </w:pPr>
      <w:r w:rsidRPr="009B5821">
        <w:t>12.</w:t>
      </w:r>
      <w:r w:rsidRPr="009B5821">
        <w:tab/>
        <w:t xml:space="preserve">van Raalte AA, Kunst AE, Deboosere P, et al. More variation in lifespan in lower educated groups: evidence from 10 European countries. </w:t>
      </w:r>
      <w:r w:rsidRPr="009B5821">
        <w:rPr>
          <w:i/>
        </w:rPr>
        <w:t xml:space="preserve">International Journal of Epidemiology. </w:t>
      </w:r>
      <w:r w:rsidRPr="009B5821">
        <w:t>2011:dyr146.</w:t>
      </w:r>
    </w:p>
    <w:p w14:paraId="50E8DF31" w14:textId="77777777" w:rsidR="009B5821" w:rsidRPr="009B5821" w:rsidRDefault="009B5821" w:rsidP="009B5821">
      <w:pPr>
        <w:pStyle w:val="EndNoteBibliography"/>
        <w:ind w:left="720" w:hanging="720"/>
      </w:pPr>
      <w:r w:rsidRPr="009B5821">
        <w:t>13.</w:t>
      </w:r>
      <w:r w:rsidRPr="009B5821">
        <w:tab/>
        <w:t xml:space="preserve">Sasson I. Trends in life expectancy and lifespan variation by educational attainment: United States, 1990–2010. </w:t>
      </w:r>
      <w:r w:rsidRPr="009B5821">
        <w:rPr>
          <w:i/>
        </w:rPr>
        <w:t xml:space="preserve">Demography. </w:t>
      </w:r>
      <w:r w:rsidRPr="009B5821">
        <w:t>2016;53(2):269-293.</w:t>
      </w:r>
    </w:p>
    <w:p w14:paraId="553D30F8" w14:textId="77777777" w:rsidR="009B5821" w:rsidRPr="009B5821" w:rsidRDefault="009B5821" w:rsidP="009B5821">
      <w:pPr>
        <w:pStyle w:val="EndNoteBibliography"/>
        <w:ind w:left="720" w:hanging="720"/>
      </w:pPr>
      <w:r w:rsidRPr="009B5821">
        <w:t>14.</w:t>
      </w:r>
      <w:r w:rsidRPr="009B5821">
        <w:tab/>
        <w:t xml:space="preserve">Vaupel JW, Zhang Z, van Raalte AA. Life expectancy and disparity: an international comparison of life table data. </w:t>
      </w:r>
      <w:r w:rsidRPr="009B5821">
        <w:rPr>
          <w:i/>
        </w:rPr>
        <w:t xml:space="preserve">BMJ open. </w:t>
      </w:r>
      <w:r w:rsidRPr="009B5821">
        <w:t>2011;1(1):e000128.</w:t>
      </w:r>
    </w:p>
    <w:p w14:paraId="53F79619" w14:textId="77777777" w:rsidR="009B5821" w:rsidRPr="009B5821" w:rsidRDefault="009B5821" w:rsidP="009B5821">
      <w:pPr>
        <w:pStyle w:val="EndNoteBibliography"/>
        <w:ind w:left="720" w:hanging="720"/>
      </w:pPr>
      <w:r w:rsidRPr="009B5821">
        <w:t>15.</w:t>
      </w:r>
      <w:r w:rsidRPr="009B5821">
        <w:tab/>
        <w:t xml:space="preserve">Aburto JM, van Raalte A. Lifespan dispersion in times of life expectancy fluctuation: the case of Central and Eastern Europe. </w:t>
      </w:r>
      <w:r w:rsidRPr="009B5821">
        <w:rPr>
          <w:i/>
        </w:rPr>
        <w:t xml:space="preserve">Demography. </w:t>
      </w:r>
      <w:r w:rsidRPr="009B5821">
        <w:t>In press.</w:t>
      </w:r>
    </w:p>
    <w:p w14:paraId="2C424F2B" w14:textId="77777777" w:rsidR="009B5821" w:rsidRPr="009B5821" w:rsidRDefault="009B5821" w:rsidP="009B5821">
      <w:pPr>
        <w:pStyle w:val="EndNoteBibliography"/>
        <w:ind w:left="720" w:hanging="720"/>
      </w:pPr>
      <w:r w:rsidRPr="009B5821">
        <w:t>16.</w:t>
      </w:r>
      <w:r w:rsidRPr="009B5821">
        <w:tab/>
        <w:t xml:space="preserve">Flores M, Villarreal A. Exploring the spatial diffusion of homicides in Mexican municipalities through exploratory spatial data analysis. </w:t>
      </w:r>
      <w:r w:rsidRPr="009B5821">
        <w:rPr>
          <w:i/>
        </w:rPr>
        <w:t xml:space="preserve">Cityscape. </w:t>
      </w:r>
      <w:r w:rsidRPr="009B5821">
        <w:t>2015;17(1):35.</w:t>
      </w:r>
    </w:p>
    <w:p w14:paraId="741021C0" w14:textId="77777777" w:rsidR="009B5821" w:rsidRPr="00590982" w:rsidRDefault="009B5821" w:rsidP="009B5821">
      <w:pPr>
        <w:pStyle w:val="EndNoteBibliography"/>
        <w:ind w:left="720" w:hanging="720"/>
        <w:rPr>
          <w:lang w:val="es-MX"/>
        </w:rPr>
      </w:pPr>
      <w:r w:rsidRPr="009B5821">
        <w:t>17.</w:t>
      </w:r>
      <w:r w:rsidRPr="009B5821">
        <w:tab/>
        <w:t xml:space="preserve">Espinal-Enríquez J, Larralde H. Analysis of México’s Narco-War Network (2007–2011). </w:t>
      </w:r>
      <w:r w:rsidRPr="00590982">
        <w:rPr>
          <w:i/>
          <w:lang w:val="es-MX"/>
        </w:rPr>
        <w:t xml:space="preserve">PloS one. </w:t>
      </w:r>
      <w:r w:rsidRPr="00590982">
        <w:rPr>
          <w:lang w:val="es-MX"/>
        </w:rPr>
        <w:t>2015;10(5):e0126503.</w:t>
      </w:r>
    </w:p>
    <w:p w14:paraId="0ADD676E" w14:textId="77777777" w:rsidR="009B5821" w:rsidRPr="009B5821" w:rsidRDefault="009B5821" w:rsidP="009B5821">
      <w:pPr>
        <w:pStyle w:val="EndNoteBibliography"/>
        <w:ind w:left="720" w:hanging="720"/>
      </w:pPr>
      <w:r w:rsidRPr="00590982">
        <w:rPr>
          <w:lang w:val="es-MX"/>
        </w:rPr>
        <w:lastRenderedPageBreak/>
        <w:t>18.</w:t>
      </w:r>
      <w:r w:rsidRPr="00590982">
        <w:rPr>
          <w:lang w:val="es-MX"/>
        </w:rPr>
        <w:tab/>
        <w:t xml:space="preserve">González-Pier E, Barraza-Lloréns M, Beyeler N, et al. </w:t>
      </w:r>
      <w:r w:rsidRPr="009B5821">
        <w:t xml:space="preserve">Mexico's path towards the Sustainable Development Goal for health: an assessment of the feasibility of reducing premature mortality by 40% by 2030. </w:t>
      </w:r>
      <w:r w:rsidRPr="009B5821">
        <w:rPr>
          <w:i/>
        </w:rPr>
        <w:t xml:space="preserve">The Lancet Global Health. </w:t>
      </w:r>
      <w:r w:rsidRPr="009B5821">
        <w:t>2016;4(10):e714-e725.</w:t>
      </w:r>
    </w:p>
    <w:p w14:paraId="4DB023FA" w14:textId="5B42F255" w:rsidR="009B5821" w:rsidRPr="009B5821" w:rsidRDefault="009B5821" w:rsidP="009B5821">
      <w:pPr>
        <w:pStyle w:val="EndNoteBibliography"/>
        <w:ind w:left="720" w:hanging="720"/>
      </w:pPr>
      <w:r w:rsidRPr="009B5821">
        <w:t>19.</w:t>
      </w:r>
      <w:r w:rsidRPr="009B5821">
        <w:tab/>
        <w:t xml:space="preserve">INEGI. National Institute of Statistics: Micro-data files on mortality data 1995-2015. 2017; </w:t>
      </w:r>
      <w:hyperlink r:id="rId11" w:history="1">
        <w:r w:rsidRPr="009B5821">
          <w:rPr>
            <w:rStyle w:val="Hyperlink"/>
          </w:rPr>
          <w:t>http://www.beta.inegi.org.mx/proyectos/registros/vitales/mortalidad/default.html</w:t>
        </w:r>
      </w:hyperlink>
      <w:r w:rsidRPr="009B5821">
        <w:t>. Accessed 21/4/2017, 2017.</w:t>
      </w:r>
    </w:p>
    <w:p w14:paraId="4B4BE262" w14:textId="4595FE08" w:rsidR="009B5821" w:rsidRPr="009B5821" w:rsidRDefault="009B5821" w:rsidP="009B5821">
      <w:pPr>
        <w:pStyle w:val="EndNoteBibliography"/>
        <w:ind w:left="720" w:hanging="720"/>
      </w:pPr>
      <w:r w:rsidRPr="009B5821">
        <w:t>20.</w:t>
      </w:r>
      <w:r w:rsidRPr="009B5821">
        <w:tab/>
        <w:t xml:space="preserve">CONAPO. Mexican Population Council: Population estimates. 2017; </w:t>
      </w:r>
      <w:hyperlink r:id="rId12" w:history="1">
        <w:r w:rsidRPr="009B5821">
          <w:rPr>
            <w:rStyle w:val="Hyperlink"/>
          </w:rPr>
          <w:t>https://datos.gob.mx/busca/dataset/activity/proyecciones-de-la-poblacion-de-mexico</w:t>
        </w:r>
      </w:hyperlink>
      <w:r w:rsidRPr="009B5821">
        <w:t>. Accessed 21/4/2017, 2017.</w:t>
      </w:r>
    </w:p>
    <w:p w14:paraId="4DA94ECC" w14:textId="77777777" w:rsidR="009B5821" w:rsidRPr="009B5821" w:rsidRDefault="009B5821" w:rsidP="009B5821">
      <w:pPr>
        <w:pStyle w:val="EndNoteBibliography"/>
        <w:ind w:left="720" w:hanging="720"/>
      </w:pPr>
      <w:r w:rsidRPr="009B5821">
        <w:t>21.</w:t>
      </w:r>
      <w:r w:rsidRPr="009B5821">
        <w:tab/>
        <w:t xml:space="preserve">Nolte E, McKee CM. Measuring the health of nations: updating an earlier analysis. </w:t>
      </w:r>
      <w:r w:rsidRPr="009B5821">
        <w:rPr>
          <w:i/>
        </w:rPr>
        <w:t xml:space="preserve">Health affairs. </w:t>
      </w:r>
      <w:r w:rsidRPr="009B5821">
        <w:t>2008;27(1):58-71.</w:t>
      </w:r>
    </w:p>
    <w:p w14:paraId="294E417D" w14:textId="77777777" w:rsidR="009B5821" w:rsidRPr="009B5821" w:rsidRDefault="009B5821" w:rsidP="009B5821">
      <w:pPr>
        <w:pStyle w:val="EndNoteBibliography"/>
        <w:ind w:left="720" w:hanging="720"/>
      </w:pPr>
      <w:r w:rsidRPr="009B5821">
        <w:t>22.</w:t>
      </w:r>
      <w:r w:rsidRPr="009B5821">
        <w:tab/>
        <w:t xml:space="preserve">Aburto JM, Riffe T, Canudas-Romo V. Trends in avoidable mortality over the life course in Mexico, 1990–2015: a cross-sectional demographic analysis. </w:t>
      </w:r>
      <w:r w:rsidRPr="009B5821">
        <w:rPr>
          <w:i/>
        </w:rPr>
        <w:t xml:space="preserve">BMJ open. </w:t>
      </w:r>
      <w:r w:rsidRPr="009B5821">
        <w:t>2018;8(7):e022350.</w:t>
      </w:r>
    </w:p>
    <w:p w14:paraId="57BA02D4" w14:textId="77777777" w:rsidR="009B5821" w:rsidRPr="009B5821" w:rsidRDefault="009B5821" w:rsidP="009B5821">
      <w:pPr>
        <w:pStyle w:val="EndNoteBibliography"/>
        <w:ind w:left="720" w:hanging="720"/>
      </w:pPr>
      <w:r w:rsidRPr="009B5821">
        <w:t>23.</w:t>
      </w:r>
      <w:r w:rsidRPr="009B5821">
        <w:tab/>
        <w:t xml:space="preserve">Rosenberg HM. Cause of death as a contemporary problem. </w:t>
      </w:r>
      <w:r w:rsidRPr="009B5821">
        <w:rPr>
          <w:i/>
        </w:rPr>
        <w:t xml:space="preserve">Journal of the history of medicine and allied sciences. </w:t>
      </w:r>
      <w:r w:rsidRPr="009B5821">
        <w:t>1999;54(2):133-153.</w:t>
      </w:r>
    </w:p>
    <w:p w14:paraId="76109A8F" w14:textId="77777777" w:rsidR="009B5821" w:rsidRPr="009B5821" w:rsidRDefault="009B5821" w:rsidP="009B5821">
      <w:pPr>
        <w:pStyle w:val="EndNoteBibliography"/>
        <w:ind w:left="720" w:hanging="720"/>
      </w:pPr>
      <w:r w:rsidRPr="009B5821">
        <w:t>24.</w:t>
      </w:r>
      <w:r w:rsidRPr="009B5821">
        <w:tab/>
        <w:t xml:space="preserve">Camarda CG. MortalitySmooth: An R Package for Smoothing Poisson Counts with P-Splines. </w:t>
      </w:r>
      <w:r w:rsidRPr="009B5821">
        <w:rPr>
          <w:i/>
        </w:rPr>
        <w:t xml:space="preserve">Journal of Statistical Software. </w:t>
      </w:r>
      <w:r w:rsidRPr="009B5821">
        <w:t>2012;50:1-24.</w:t>
      </w:r>
    </w:p>
    <w:p w14:paraId="6BEE9D92" w14:textId="77777777" w:rsidR="009B5821" w:rsidRPr="009B5821" w:rsidRDefault="009B5821" w:rsidP="009B5821">
      <w:pPr>
        <w:pStyle w:val="EndNoteBibliography"/>
        <w:ind w:left="720" w:hanging="720"/>
      </w:pPr>
      <w:r w:rsidRPr="009B5821">
        <w:t>25.</w:t>
      </w:r>
      <w:r w:rsidRPr="009B5821">
        <w:tab/>
        <w:t xml:space="preserve">Preston SH, Heuveline P, Guillot M. </w:t>
      </w:r>
      <w:r w:rsidRPr="009B5821">
        <w:rPr>
          <w:i/>
        </w:rPr>
        <w:t>Demography. Measuring and Modeling Population Processes.</w:t>
      </w:r>
      <w:r w:rsidRPr="009B5821">
        <w:t xml:space="preserve"> Blackwell; 2001.</w:t>
      </w:r>
    </w:p>
    <w:p w14:paraId="4EAE396A" w14:textId="77777777" w:rsidR="009B5821" w:rsidRPr="009B5821" w:rsidRDefault="009B5821" w:rsidP="009B5821">
      <w:pPr>
        <w:pStyle w:val="EndNoteBibliography"/>
        <w:ind w:left="720" w:hanging="720"/>
      </w:pPr>
      <w:r w:rsidRPr="009B5821">
        <w:t>26.</w:t>
      </w:r>
      <w:r w:rsidRPr="009B5821">
        <w:tab/>
        <w:t xml:space="preserve">Horiuchi S, Wilmoth JR, Pletcher SD. A decomposition method based on a model of continuous change. </w:t>
      </w:r>
      <w:r w:rsidRPr="009B5821">
        <w:rPr>
          <w:i/>
        </w:rPr>
        <w:t xml:space="preserve">Demography. </w:t>
      </w:r>
      <w:r w:rsidRPr="009B5821">
        <w:t>2008;45(4):785-801.</w:t>
      </w:r>
    </w:p>
    <w:p w14:paraId="26D66F0F" w14:textId="77777777" w:rsidR="009B5821" w:rsidRPr="009B5821" w:rsidRDefault="009B5821" w:rsidP="009B5821">
      <w:pPr>
        <w:pStyle w:val="EndNoteBibliography"/>
        <w:ind w:left="720" w:hanging="720"/>
      </w:pPr>
      <w:r w:rsidRPr="009B5821">
        <w:t>27.</w:t>
      </w:r>
      <w:r w:rsidRPr="009B5821">
        <w:tab/>
        <w:t>Team R Core. R: A language and environment for statistical computing. 2013.</w:t>
      </w:r>
    </w:p>
    <w:p w14:paraId="1A3F5A56" w14:textId="77777777" w:rsidR="009B5821" w:rsidRPr="009B5821" w:rsidRDefault="009B5821" w:rsidP="009B5821">
      <w:pPr>
        <w:pStyle w:val="EndNoteBibliography"/>
        <w:ind w:left="720" w:hanging="720"/>
      </w:pPr>
      <w:r w:rsidRPr="009B5821">
        <w:t>28.</w:t>
      </w:r>
      <w:r w:rsidRPr="009B5821">
        <w:tab/>
        <w:t>Astorga L, Shirk DA. Drug trafficking organizations and counter-drug strategies in the US-Mexican context. 2010.</w:t>
      </w:r>
    </w:p>
    <w:p w14:paraId="2866032C" w14:textId="77777777" w:rsidR="009B5821" w:rsidRPr="009B5821" w:rsidRDefault="009B5821" w:rsidP="009B5821">
      <w:pPr>
        <w:pStyle w:val="EndNoteBibliography"/>
        <w:ind w:left="720" w:hanging="720"/>
      </w:pPr>
      <w:r w:rsidRPr="009B5821">
        <w:t>29.</w:t>
      </w:r>
      <w:r w:rsidRPr="009B5821">
        <w:tab/>
        <w:t xml:space="preserve">Canudas-Romo V, Aburto JM, García-Guerrero VM, Beltrán-Sánchez H. Mexico's epidemic of violence and its public health significance on average length of life. </w:t>
      </w:r>
      <w:r w:rsidRPr="009B5821">
        <w:rPr>
          <w:i/>
        </w:rPr>
        <w:t xml:space="preserve">Journal of epidemiology and community health. </w:t>
      </w:r>
      <w:r w:rsidRPr="009B5821">
        <w:t>2017;71(2):188-193.</w:t>
      </w:r>
    </w:p>
    <w:p w14:paraId="159D4301" w14:textId="77777777" w:rsidR="009B5821" w:rsidRPr="009B5821" w:rsidRDefault="009B5821" w:rsidP="009B5821">
      <w:pPr>
        <w:pStyle w:val="EndNoteBibliography"/>
        <w:ind w:left="720" w:hanging="720"/>
      </w:pPr>
      <w:r w:rsidRPr="009B5821">
        <w:t>30.</w:t>
      </w:r>
      <w:r w:rsidRPr="009B5821">
        <w:tab/>
        <w:t xml:space="preserve">Igarapé Institute. </w:t>
      </w:r>
      <w:r w:rsidRPr="009B5821">
        <w:rPr>
          <w:i/>
        </w:rPr>
        <w:t xml:space="preserve">The world's most dangerous cities. </w:t>
      </w:r>
      <w:r w:rsidRPr="009B5821">
        <w:t>2017.</w:t>
      </w:r>
    </w:p>
    <w:p w14:paraId="492F4831" w14:textId="77777777" w:rsidR="009B5821" w:rsidRPr="009B5821" w:rsidRDefault="009B5821" w:rsidP="009B5821">
      <w:pPr>
        <w:pStyle w:val="EndNoteBibliography"/>
        <w:ind w:left="720" w:hanging="720"/>
      </w:pPr>
      <w:r w:rsidRPr="009B5821">
        <w:t>31.</w:t>
      </w:r>
      <w:r w:rsidRPr="009B5821">
        <w:tab/>
        <w:t xml:space="preserve">Braveman P, Gottlieb L. The social determinants of health: it's time to consider the causes of the causes. </w:t>
      </w:r>
      <w:r w:rsidRPr="009B5821">
        <w:rPr>
          <w:i/>
        </w:rPr>
        <w:t xml:space="preserve">Public health reports. </w:t>
      </w:r>
      <w:r w:rsidRPr="009B5821">
        <w:t>2014;129(1_suppl2):19-31.</w:t>
      </w:r>
    </w:p>
    <w:p w14:paraId="065F21E2" w14:textId="77777777" w:rsidR="009B5821" w:rsidRPr="009B5821" w:rsidRDefault="009B5821" w:rsidP="009B5821">
      <w:pPr>
        <w:pStyle w:val="EndNoteBibliography"/>
        <w:ind w:left="720" w:hanging="720"/>
      </w:pPr>
      <w:r w:rsidRPr="009B5821">
        <w:t>32.</w:t>
      </w:r>
      <w:r w:rsidRPr="009B5821">
        <w:tab/>
        <w:t xml:space="preserve">Davidson JR, Hughes DC, George LK, Blazer DG. The association of sexual assault and attempted suicide within the community. </w:t>
      </w:r>
      <w:r w:rsidRPr="009B5821">
        <w:rPr>
          <w:i/>
        </w:rPr>
        <w:t xml:space="preserve">Archives of general psychiatry. </w:t>
      </w:r>
      <w:r w:rsidRPr="009B5821">
        <w:t>1996;53(6):550-555.</w:t>
      </w:r>
    </w:p>
    <w:p w14:paraId="24DDD6D2" w14:textId="77777777" w:rsidR="009B5821" w:rsidRPr="009B5821" w:rsidRDefault="009B5821" w:rsidP="009B5821">
      <w:pPr>
        <w:pStyle w:val="EndNoteBibliography"/>
        <w:ind w:left="720" w:hanging="720"/>
      </w:pPr>
      <w:r w:rsidRPr="009B5821">
        <w:t>33.</w:t>
      </w:r>
      <w:r w:rsidRPr="009B5821">
        <w:tab/>
        <w:t xml:space="preserve">Buka SL, Stichick TL, Birdthistle I, Earls FJ. Youth exposure to violence: Prevalence, risks, and consequences. </w:t>
      </w:r>
      <w:r w:rsidRPr="009B5821">
        <w:rPr>
          <w:i/>
        </w:rPr>
        <w:t xml:space="preserve">American Journal of Orthopsychiatry. </w:t>
      </w:r>
      <w:r w:rsidRPr="009B5821">
        <w:t>2001;71(3):298-310.</w:t>
      </w:r>
    </w:p>
    <w:p w14:paraId="6DA5C025" w14:textId="77777777" w:rsidR="009B5821" w:rsidRPr="009B5821" w:rsidRDefault="009B5821" w:rsidP="009B5821">
      <w:pPr>
        <w:pStyle w:val="EndNoteBibliography"/>
        <w:ind w:left="720" w:hanging="720"/>
      </w:pPr>
      <w:r w:rsidRPr="009B5821">
        <w:t>34.</w:t>
      </w:r>
      <w:r w:rsidRPr="009B5821">
        <w:tab/>
        <w:t xml:space="preserve">Csete J, Kamarulzaman A, Kazatchkine M, et al. Public health and international drug policy. </w:t>
      </w:r>
      <w:r w:rsidRPr="009B5821">
        <w:rPr>
          <w:i/>
        </w:rPr>
        <w:t xml:space="preserve">The Lancet. </w:t>
      </w:r>
      <w:r w:rsidRPr="009B5821">
        <w:t>2016;387(10026):1427-1480.</w:t>
      </w:r>
    </w:p>
    <w:p w14:paraId="04240D5C" w14:textId="77777777" w:rsidR="009B5821" w:rsidRPr="009B5821" w:rsidRDefault="009B5821" w:rsidP="009B5821">
      <w:pPr>
        <w:pStyle w:val="EndNoteBibliography"/>
        <w:ind w:left="720" w:hanging="720"/>
      </w:pPr>
      <w:r w:rsidRPr="009B5821">
        <w:t>35.</w:t>
      </w:r>
      <w:r w:rsidRPr="009B5821">
        <w:tab/>
        <w:t xml:space="preserve">Hoffman JS, Knox LM, Cohen R. </w:t>
      </w:r>
      <w:r w:rsidRPr="009B5821">
        <w:rPr>
          <w:i/>
        </w:rPr>
        <w:t>Beyond suppression: Global perspectives on youth violence.</w:t>
      </w:r>
      <w:r w:rsidRPr="009B5821">
        <w:t xml:space="preserve"> ABC-CLIO; 2011.</w:t>
      </w:r>
    </w:p>
    <w:p w14:paraId="6B79F472" w14:textId="67174E4F" w:rsidR="002D7460" w:rsidRDefault="00CC0A4A">
      <w:pPr>
        <w:rPr>
          <w:rFonts w:ascii="Times New Roman" w:eastAsiaTheme="minorEastAsia" w:hAnsi="Times New Roman" w:cs="Times New Roman"/>
        </w:rPr>
      </w:pPr>
      <w:r w:rsidRPr="00D73887">
        <w:rPr>
          <w:rFonts w:ascii="Times New Roman" w:eastAsiaTheme="minorEastAsia" w:hAnsi="Times New Roman" w:cs="Times New Roman"/>
        </w:rPr>
        <w:fldChar w:fldCharType="end"/>
      </w:r>
    </w:p>
    <w:p w14:paraId="68445BA6" w14:textId="77777777" w:rsidR="002735DF" w:rsidRPr="00D73887" w:rsidRDefault="002735DF">
      <w:pPr>
        <w:rPr>
          <w:rFonts w:ascii="Times New Roman" w:eastAsiaTheme="minorEastAsia" w:hAnsi="Times New Roman" w:cs="Times New Roman"/>
        </w:rPr>
      </w:pPr>
    </w:p>
    <w:p w14:paraId="2B0C5393" w14:textId="1669EF42" w:rsidR="00B62339" w:rsidRPr="00D73887" w:rsidRDefault="00CB596C" w:rsidP="00CB596C">
      <w:pPr>
        <w:rPr>
          <w:rFonts w:ascii="Times New Roman" w:eastAsiaTheme="minorEastAsia" w:hAnsi="Times New Roman" w:cs="Times New Roman"/>
          <w:b/>
        </w:rPr>
      </w:pPr>
      <w:r w:rsidRPr="00D73887">
        <w:rPr>
          <w:rFonts w:ascii="Times New Roman" w:eastAsiaTheme="minorEastAsia" w:hAnsi="Times New Roman" w:cs="Times New Roman"/>
          <w:b/>
        </w:rPr>
        <w:t>Figures</w:t>
      </w:r>
    </w:p>
    <w:p w14:paraId="2F3351DF" w14:textId="7169F975" w:rsidR="00CB596C" w:rsidRPr="00D73887" w:rsidRDefault="00CB596C" w:rsidP="00CB596C">
      <w:pPr>
        <w:rPr>
          <w:rFonts w:ascii="Times New Roman" w:eastAsiaTheme="minorEastAsia" w:hAnsi="Times New Roman" w:cs="Times New Roman"/>
          <w:b/>
        </w:rPr>
      </w:pPr>
    </w:p>
    <w:p w14:paraId="2A695E8A" w14:textId="262ED925" w:rsidR="00763F96" w:rsidRPr="00D73887" w:rsidRDefault="0088336A" w:rsidP="00CB596C">
      <w:pPr>
        <w:rPr>
          <w:rFonts w:ascii="Times New Roman" w:eastAsiaTheme="minorEastAsia" w:hAnsi="Times New Roman" w:cs="Times New Roman"/>
          <w:b/>
        </w:rPr>
      </w:pPr>
      <w:r w:rsidRPr="00D73887">
        <w:rPr>
          <w:rFonts w:ascii="Times New Roman" w:eastAsiaTheme="minorEastAsia" w:hAnsi="Times New Roman" w:cs="Times New Roman"/>
          <w:b/>
        </w:rPr>
        <w:t>Figure 1. Age-cause specific contributions to the changes in national life expectancy</w:t>
      </w:r>
      <w:r w:rsidR="00781363" w:rsidRPr="00D73887">
        <w:rPr>
          <w:rFonts w:ascii="Times New Roman" w:eastAsiaTheme="minorEastAsia" w:hAnsi="Times New Roman" w:cs="Times New Roman"/>
          <w:b/>
        </w:rPr>
        <w:t xml:space="preserve"> </w:t>
      </w:r>
      <w:r w:rsidR="00577EFB" w:rsidRPr="00D73887">
        <w:rPr>
          <w:rFonts w:ascii="Times New Roman" w:eastAsiaTheme="minorEastAsia" w:hAnsi="Times New Roman" w:cs="Times New Roman"/>
          <w:b/>
        </w:rPr>
        <w:t>for males. Panel A refers to</w:t>
      </w:r>
      <w:r w:rsidRPr="00D73887">
        <w:rPr>
          <w:rFonts w:ascii="Times New Roman" w:eastAsiaTheme="minorEastAsia" w:hAnsi="Times New Roman" w:cs="Times New Roman"/>
          <w:b/>
        </w:rPr>
        <w:t xml:space="preserve"> 1995-2005 and </w:t>
      </w:r>
      <w:r w:rsidR="00577EFB" w:rsidRPr="00D73887">
        <w:rPr>
          <w:rFonts w:ascii="Times New Roman" w:eastAsiaTheme="minorEastAsia" w:hAnsi="Times New Roman" w:cs="Times New Roman"/>
          <w:b/>
        </w:rPr>
        <w:t>panel B to 2005-2015</w:t>
      </w:r>
      <w:r w:rsidRPr="00D73887">
        <w:rPr>
          <w:rFonts w:ascii="Times New Roman" w:eastAsiaTheme="minorEastAsia" w:hAnsi="Times New Roman" w:cs="Times New Roman"/>
          <w:b/>
        </w:rPr>
        <w:t>.</w:t>
      </w:r>
      <w:r w:rsidR="00BF45A8" w:rsidRPr="00D73887">
        <w:rPr>
          <w:rFonts w:ascii="Times New Roman" w:eastAsiaTheme="minorEastAsia" w:hAnsi="Times New Roman" w:cs="Times New Roman"/>
          <w:b/>
        </w:rPr>
        <w:t xml:space="preserve"> Note: Numbers in boxes are age-specific contributions</w:t>
      </w:r>
      <w:r w:rsidR="00A7176F" w:rsidRPr="00D73887">
        <w:rPr>
          <w:rFonts w:ascii="Times New Roman" w:eastAsiaTheme="minorEastAsia" w:hAnsi="Times New Roman" w:cs="Times New Roman"/>
          <w:b/>
        </w:rPr>
        <w:t>.</w:t>
      </w:r>
      <w:r w:rsidR="00AD6DC6" w:rsidRPr="00D73887">
        <w:rPr>
          <w:noProof/>
        </w:rPr>
        <w:t xml:space="preserve"> </w:t>
      </w:r>
    </w:p>
    <w:p w14:paraId="7AB4B592" w14:textId="39B2F5EA" w:rsidR="0088336A" w:rsidRPr="00D73887" w:rsidRDefault="0088336A" w:rsidP="00CB596C">
      <w:pPr>
        <w:rPr>
          <w:rFonts w:ascii="Calibri" w:hAnsi="Calibri" w:cs="Calibri"/>
          <w:b/>
          <w:noProof/>
        </w:rPr>
      </w:pPr>
    </w:p>
    <w:p w14:paraId="17182715" w14:textId="47EFE2E4" w:rsidR="00A7176F" w:rsidRPr="00D73887" w:rsidRDefault="00C140D9" w:rsidP="00A7176F">
      <w:pPr>
        <w:rPr>
          <w:rFonts w:ascii="Times New Roman" w:eastAsiaTheme="minorEastAsia" w:hAnsi="Times New Roman" w:cs="Times New Roman"/>
          <w:b/>
        </w:rPr>
      </w:pPr>
      <w:r w:rsidRPr="00D73887">
        <w:rPr>
          <w:rFonts w:ascii="Times New Roman" w:eastAsiaTheme="minorEastAsia" w:hAnsi="Times New Roman" w:cs="Times New Roman"/>
          <w:b/>
        </w:rPr>
        <w:lastRenderedPageBreak/>
        <w:t>Figure 2</w:t>
      </w:r>
      <w:r w:rsidR="00577EFB" w:rsidRPr="00D73887">
        <w:rPr>
          <w:rFonts w:ascii="Times New Roman" w:eastAsiaTheme="minorEastAsia" w:hAnsi="Times New Roman" w:cs="Times New Roman"/>
          <w:b/>
        </w:rPr>
        <w:t>. Age-cause specific contributions to the changes in national life</w:t>
      </w:r>
      <w:r w:rsidR="006E7E57" w:rsidRPr="00D73887">
        <w:rPr>
          <w:rFonts w:ascii="Times New Roman" w:eastAsiaTheme="minorEastAsia" w:hAnsi="Times New Roman" w:cs="Times New Roman"/>
          <w:b/>
        </w:rPr>
        <w:t xml:space="preserve">span </w:t>
      </w:r>
      <w:r w:rsidR="008E372B">
        <w:rPr>
          <w:rFonts w:ascii="Times New Roman" w:eastAsiaTheme="minorEastAsia" w:hAnsi="Times New Roman" w:cs="Times New Roman"/>
          <w:b/>
        </w:rPr>
        <w:t xml:space="preserve">inequality </w:t>
      </w:r>
      <w:r w:rsidR="00577EFB" w:rsidRPr="00D73887">
        <w:rPr>
          <w:rFonts w:ascii="Times New Roman" w:eastAsiaTheme="minorEastAsia" w:hAnsi="Times New Roman" w:cs="Times New Roman"/>
          <w:b/>
        </w:rPr>
        <w:t>for males. Panel A refers to 1995-2005 and panel B to 2005-2015.</w:t>
      </w:r>
      <w:r w:rsidR="00A7176F" w:rsidRPr="00D73887">
        <w:rPr>
          <w:rFonts w:ascii="Times New Roman" w:eastAsiaTheme="minorEastAsia" w:hAnsi="Times New Roman" w:cs="Times New Roman"/>
          <w:b/>
        </w:rPr>
        <w:t xml:space="preserve"> Note: Numbers in boxes are age-specific contributions.</w:t>
      </w:r>
    </w:p>
    <w:p w14:paraId="417D2F47" w14:textId="5605F21B" w:rsidR="00234F0D" w:rsidRPr="00D73887" w:rsidRDefault="00234F0D" w:rsidP="00CB596C">
      <w:pPr>
        <w:rPr>
          <w:rFonts w:ascii="Times New Roman" w:eastAsiaTheme="minorEastAsia" w:hAnsi="Times New Roman" w:cs="Times New Roman"/>
          <w:b/>
        </w:rPr>
      </w:pPr>
    </w:p>
    <w:p w14:paraId="211E6E83" w14:textId="63A5B181" w:rsidR="008B2F40" w:rsidRPr="00D73887" w:rsidRDefault="0081698F" w:rsidP="0081698F">
      <w:pPr>
        <w:rPr>
          <w:rFonts w:ascii="Times New Roman" w:eastAsiaTheme="minorEastAsia" w:hAnsi="Times New Roman" w:cs="Times New Roman"/>
          <w:b/>
        </w:rPr>
      </w:pPr>
      <w:r w:rsidRPr="00D73887">
        <w:rPr>
          <w:rFonts w:ascii="Times New Roman" w:eastAsiaTheme="minorEastAsia" w:hAnsi="Times New Roman" w:cs="Times New Roman"/>
          <w:b/>
        </w:rPr>
        <w:t>Figure 3. C</w:t>
      </w:r>
      <w:r w:rsidR="008E372B">
        <w:rPr>
          <w:rFonts w:ascii="Times New Roman" w:eastAsiaTheme="minorEastAsia" w:hAnsi="Times New Roman" w:cs="Times New Roman"/>
          <w:b/>
        </w:rPr>
        <w:t>hanges in male life expectancy</w:t>
      </w:r>
      <w:r w:rsidR="0019263E" w:rsidRPr="00D73887">
        <w:rPr>
          <w:rFonts w:ascii="Times New Roman" w:eastAsiaTheme="minorEastAsia" w:hAnsi="Times New Roman" w:cs="Times New Roman"/>
          <w:b/>
        </w:rPr>
        <w:t xml:space="preserve"> (panel A)</w:t>
      </w:r>
      <w:r w:rsidRPr="00D73887">
        <w:rPr>
          <w:rFonts w:ascii="Times New Roman" w:eastAsiaTheme="minorEastAsia" w:hAnsi="Times New Roman" w:cs="Times New Roman"/>
          <w:b/>
        </w:rPr>
        <w:t xml:space="preserve"> and male lifespan </w:t>
      </w:r>
      <w:r w:rsidR="008E372B">
        <w:rPr>
          <w:rFonts w:ascii="Times New Roman" w:eastAsiaTheme="minorEastAsia" w:hAnsi="Times New Roman" w:cs="Times New Roman"/>
          <w:b/>
        </w:rPr>
        <w:t xml:space="preserve">inequality </w:t>
      </w:r>
      <w:r w:rsidR="0019263E" w:rsidRPr="00D73887">
        <w:rPr>
          <w:rFonts w:ascii="Times New Roman" w:eastAsiaTheme="minorEastAsia" w:hAnsi="Times New Roman" w:cs="Times New Roman"/>
          <w:b/>
        </w:rPr>
        <w:t>(panel B)</w:t>
      </w:r>
      <w:r w:rsidRPr="00D73887">
        <w:rPr>
          <w:rFonts w:ascii="Times New Roman" w:eastAsiaTheme="minorEastAsia" w:hAnsi="Times New Roman" w:cs="Times New Roman"/>
          <w:b/>
        </w:rPr>
        <w:t xml:space="preserve"> </w:t>
      </w:r>
    </w:p>
    <w:p w14:paraId="0729C8D4" w14:textId="59A36DA2" w:rsidR="0035639A" w:rsidRPr="00D73887" w:rsidRDefault="0081698F">
      <w:pPr>
        <w:rPr>
          <w:rFonts w:ascii="Times New Roman" w:eastAsiaTheme="minorEastAsia" w:hAnsi="Times New Roman" w:cs="Times New Roman"/>
          <w:b/>
        </w:rPr>
      </w:pPr>
      <w:r w:rsidRPr="00D73887">
        <w:rPr>
          <w:rFonts w:ascii="Times New Roman" w:eastAsiaTheme="minorEastAsia" w:hAnsi="Times New Roman" w:cs="Times New Roman"/>
          <w:b/>
        </w:rPr>
        <w:t>by state for the periods 1995-2005 and 2005-2015.</w:t>
      </w:r>
    </w:p>
    <w:p w14:paraId="14ACB22E" w14:textId="77777777" w:rsidR="004A0554" w:rsidRPr="00D73887" w:rsidRDefault="004A0554" w:rsidP="00CB596C">
      <w:pPr>
        <w:rPr>
          <w:rFonts w:ascii="Times New Roman" w:eastAsiaTheme="minorEastAsia" w:hAnsi="Times New Roman" w:cs="Times New Roman"/>
          <w:b/>
        </w:rPr>
      </w:pPr>
    </w:p>
    <w:p w14:paraId="1FE7594C" w14:textId="18AC63C1" w:rsidR="00583207" w:rsidRPr="002735DF" w:rsidRDefault="00A47C1C" w:rsidP="00CB596C">
      <w:pPr>
        <w:rPr>
          <w:rFonts w:ascii="Times New Roman" w:eastAsiaTheme="minorEastAsia" w:hAnsi="Times New Roman" w:cs="Times New Roman"/>
          <w:b/>
        </w:rPr>
      </w:pPr>
      <w:r w:rsidRPr="00D73887">
        <w:rPr>
          <w:rFonts w:ascii="Times New Roman" w:eastAsiaTheme="minorEastAsia" w:hAnsi="Times New Roman" w:cs="Times New Roman"/>
          <w:b/>
        </w:rPr>
        <w:t>Figure 4</w:t>
      </w:r>
      <w:r w:rsidR="00BD3A3C" w:rsidRPr="00D73887">
        <w:rPr>
          <w:rFonts w:ascii="Times New Roman" w:eastAsiaTheme="minorEastAsia" w:hAnsi="Times New Roman" w:cs="Times New Roman"/>
          <w:b/>
        </w:rPr>
        <w:t xml:space="preserve">. Cause-specific contributions to changes in male lifespan </w:t>
      </w:r>
      <w:r w:rsidR="008E372B">
        <w:rPr>
          <w:rFonts w:ascii="Times New Roman" w:eastAsiaTheme="minorEastAsia" w:hAnsi="Times New Roman" w:cs="Times New Roman"/>
          <w:b/>
        </w:rPr>
        <w:t>inequality</w:t>
      </w:r>
      <w:r w:rsidR="00BD3A3C" w:rsidRPr="00D73887">
        <w:rPr>
          <w:rFonts w:ascii="Times New Roman" w:eastAsiaTheme="minorEastAsia" w:hAnsi="Times New Roman" w:cs="Times New Roman"/>
          <w:b/>
        </w:rPr>
        <w:t xml:space="preserve"> by state for the periods 1995-2005 and 2005-2015.</w:t>
      </w:r>
    </w:p>
    <w:sectPr w:rsidR="00583207" w:rsidRPr="002735DF" w:rsidSect="0096393A">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Hiram Beltran-Sanchez" w:date="2018-08-26T13:35:00Z" w:initials="HB">
    <w:p w14:paraId="7C03D365" w14:textId="0F770C6E" w:rsidR="00590982" w:rsidRPr="00590982" w:rsidRDefault="00590982">
      <w:pPr>
        <w:pStyle w:val="CommentText"/>
        <w:rPr>
          <w:lang w:val="es-MX"/>
        </w:rPr>
      </w:pPr>
      <w:r>
        <w:rPr>
          <w:rStyle w:val="CommentReference"/>
        </w:rPr>
        <w:annotationRef/>
      </w:r>
      <w:r w:rsidRPr="00590982">
        <w:rPr>
          <w:lang w:val="es-MX"/>
        </w:rPr>
        <w:t xml:space="preserve">Esta es la figura que el Rev3 sugirio. </w:t>
      </w:r>
      <w:r>
        <w:rPr>
          <w:lang w:val="es-MX"/>
        </w:rPr>
        <w:t>La pondremos en el apendice</w:t>
      </w:r>
    </w:p>
  </w:comment>
  <w:comment w:id="76" w:author="Hiram Beltran-Sanchez" w:date="2018-08-26T15:35:00Z" w:initials="HB">
    <w:p w14:paraId="2A2D9928" w14:textId="5705D2C4" w:rsidR="007E3BFA" w:rsidRPr="007E3BFA" w:rsidRDefault="007E3BFA">
      <w:pPr>
        <w:pStyle w:val="CommentText"/>
        <w:rPr>
          <w:lang w:val="es-MX"/>
        </w:rPr>
      </w:pPr>
      <w:r>
        <w:rPr>
          <w:rStyle w:val="CommentReference"/>
        </w:rPr>
        <w:annotationRef/>
      </w:r>
      <w:r w:rsidRPr="007E3BFA">
        <w:rPr>
          <w:lang w:val="es-MX"/>
        </w:rPr>
        <w:t>Rango de edad preciso; suguiero hacer lo mismo cada vez que se use este termino</w:t>
      </w:r>
    </w:p>
  </w:comment>
  <w:comment w:id="144" w:author="Hiram Beltran-Sanchez" w:date="2018-08-26T13:39:00Z" w:initials="HB">
    <w:p w14:paraId="0BB7F7EC" w14:textId="5C7ABE1E" w:rsidR="00305B2B" w:rsidRDefault="00305B2B">
      <w:pPr>
        <w:pStyle w:val="CommentText"/>
      </w:pPr>
      <w:r>
        <w:rPr>
          <w:rStyle w:val="CommentReference"/>
        </w:rPr>
        <w:annotationRef/>
      </w:r>
      <w:r>
        <w:t>La nueva figura del suplemento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03D365" w15:done="0"/>
  <w15:commentEx w15:paraId="2A2D9928" w15:done="0"/>
  <w15:commentEx w15:paraId="0BB7F7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ADECC" w14:textId="77777777" w:rsidR="00A55649" w:rsidRDefault="00A55649" w:rsidP="008626B5">
      <w:r>
        <w:separator/>
      </w:r>
    </w:p>
  </w:endnote>
  <w:endnote w:type="continuationSeparator" w:id="0">
    <w:p w14:paraId="6ACBE977" w14:textId="77777777" w:rsidR="00A55649" w:rsidRDefault="00A55649"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3695895"/>
      <w:docPartObj>
        <w:docPartGallery w:val="Page Numbers (Bottom of Page)"/>
        <w:docPartUnique/>
      </w:docPartObj>
    </w:sdtPr>
    <w:sdtEndPr>
      <w:rPr>
        <w:noProof/>
      </w:rPr>
    </w:sdtEndPr>
    <w:sdtContent>
      <w:p w14:paraId="3D58F2A6" w14:textId="5D625CCC" w:rsidR="00AF42CF" w:rsidRDefault="00AF42CF">
        <w:pPr>
          <w:pStyle w:val="Footer"/>
          <w:jc w:val="right"/>
        </w:pPr>
        <w:r>
          <w:fldChar w:fldCharType="begin"/>
        </w:r>
        <w:r>
          <w:instrText xml:space="preserve"> PAGE   \* MERGEFORMAT </w:instrText>
        </w:r>
        <w:r>
          <w:fldChar w:fldCharType="separate"/>
        </w:r>
        <w:r w:rsidR="00C32616">
          <w:rPr>
            <w:noProof/>
          </w:rPr>
          <w:t>20</w:t>
        </w:r>
        <w:r>
          <w:rPr>
            <w:noProof/>
          </w:rPr>
          <w:fldChar w:fldCharType="end"/>
        </w:r>
      </w:p>
    </w:sdtContent>
  </w:sdt>
  <w:p w14:paraId="1861A259" w14:textId="77777777" w:rsidR="00AF42CF" w:rsidRDefault="00AF42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029FC" w14:textId="77777777" w:rsidR="00A55649" w:rsidRDefault="00A55649" w:rsidP="008626B5">
      <w:r>
        <w:separator/>
      </w:r>
    </w:p>
  </w:footnote>
  <w:footnote w:type="continuationSeparator" w:id="0">
    <w:p w14:paraId="4972B949" w14:textId="77777777" w:rsidR="00A55649" w:rsidRDefault="00A55649" w:rsidP="008626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Windows Live" w15:userId="2bf15d5faeae5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10&lt;/item&gt;&lt;item&gt;19&lt;/item&gt;&lt;item&gt;29&lt;/item&gt;&lt;item&gt;65&lt;/item&gt;&lt;item&gt;69&lt;/item&gt;&lt;item&gt;88&lt;/item&gt;&lt;item&gt;89&lt;/item&gt;&lt;item&gt;90&lt;/item&gt;&lt;item&gt;92&lt;/item&gt;&lt;item&gt;93&lt;/item&gt;&lt;item&gt;94&lt;/item&gt;&lt;item&gt;98&lt;/item&gt;&lt;item&gt;100&lt;/item&gt;&lt;item&gt;102&lt;/item&gt;&lt;item&gt;103&lt;/item&gt;&lt;item&gt;105&lt;/item&gt;&lt;item&gt;106&lt;/item&gt;&lt;item&gt;107&lt;/item&gt;&lt;item&gt;110&lt;/item&gt;&lt;item&gt;115&lt;/item&gt;&lt;item&gt;118&lt;/item&gt;&lt;item&gt;120&lt;/item&gt;&lt;item&gt;121&lt;/item&gt;&lt;item&gt;122&lt;/item&gt;&lt;item&gt;124&lt;/item&gt;&lt;item&gt;126&lt;/item&gt;&lt;item&gt;127&lt;/item&gt;&lt;item&gt;128&lt;/item&gt;&lt;item&gt;129&lt;/item&gt;&lt;item&gt;130&lt;/item&gt;&lt;item&gt;132&lt;/item&gt;&lt;item&gt;133&lt;/item&gt;&lt;item&gt;136&lt;/item&gt;&lt;item&gt;137&lt;/item&gt;&lt;/record-ids&gt;&lt;/item&gt;&lt;/Libraries&gt;"/>
  </w:docVars>
  <w:rsids>
    <w:rsidRoot w:val="00897FA5"/>
    <w:rsid w:val="0000056F"/>
    <w:rsid w:val="000010E2"/>
    <w:rsid w:val="000011F5"/>
    <w:rsid w:val="00002324"/>
    <w:rsid w:val="00004154"/>
    <w:rsid w:val="0000453C"/>
    <w:rsid w:val="00006CF3"/>
    <w:rsid w:val="0000744F"/>
    <w:rsid w:val="00012438"/>
    <w:rsid w:val="000133A2"/>
    <w:rsid w:val="000140A4"/>
    <w:rsid w:val="000158AD"/>
    <w:rsid w:val="00016C76"/>
    <w:rsid w:val="00021994"/>
    <w:rsid w:val="000225CE"/>
    <w:rsid w:val="00023253"/>
    <w:rsid w:val="00024C0A"/>
    <w:rsid w:val="000257E4"/>
    <w:rsid w:val="00027883"/>
    <w:rsid w:val="00032CB0"/>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2405"/>
    <w:rsid w:val="0006272F"/>
    <w:rsid w:val="000652F3"/>
    <w:rsid w:val="00065328"/>
    <w:rsid w:val="00066BA8"/>
    <w:rsid w:val="000672E8"/>
    <w:rsid w:val="00067DFE"/>
    <w:rsid w:val="0007098C"/>
    <w:rsid w:val="00070F33"/>
    <w:rsid w:val="0007160B"/>
    <w:rsid w:val="00073936"/>
    <w:rsid w:val="000751FF"/>
    <w:rsid w:val="00075A85"/>
    <w:rsid w:val="00080715"/>
    <w:rsid w:val="000921CC"/>
    <w:rsid w:val="00092E09"/>
    <w:rsid w:val="00093F2C"/>
    <w:rsid w:val="00096021"/>
    <w:rsid w:val="00096625"/>
    <w:rsid w:val="0009676B"/>
    <w:rsid w:val="000976B1"/>
    <w:rsid w:val="000A06F0"/>
    <w:rsid w:val="000A16B2"/>
    <w:rsid w:val="000A1FC7"/>
    <w:rsid w:val="000A204A"/>
    <w:rsid w:val="000A2B79"/>
    <w:rsid w:val="000A305E"/>
    <w:rsid w:val="000A379B"/>
    <w:rsid w:val="000A3AF0"/>
    <w:rsid w:val="000A4E0C"/>
    <w:rsid w:val="000A7C70"/>
    <w:rsid w:val="000B0B26"/>
    <w:rsid w:val="000B1F3F"/>
    <w:rsid w:val="000B29F0"/>
    <w:rsid w:val="000B4754"/>
    <w:rsid w:val="000B5931"/>
    <w:rsid w:val="000C17BB"/>
    <w:rsid w:val="000C27FE"/>
    <w:rsid w:val="000C3EB9"/>
    <w:rsid w:val="000C4693"/>
    <w:rsid w:val="000C5EA6"/>
    <w:rsid w:val="000C7752"/>
    <w:rsid w:val="000D1946"/>
    <w:rsid w:val="000D4103"/>
    <w:rsid w:val="000D6E25"/>
    <w:rsid w:val="000E09A3"/>
    <w:rsid w:val="000E1409"/>
    <w:rsid w:val="000E348B"/>
    <w:rsid w:val="000E3B4F"/>
    <w:rsid w:val="000E498E"/>
    <w:rsid w:val="000E5565"/>
    <w:rsid w:val="000E64FE"/>
    <w:rsid w:val="000E6D08"/>
    <w:rsid w:val="000E70CE"/>
    <w:rsid w:val="000F305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17A9"/>
    <w:rsid w:val="00122C89"/>
    <w:rsid w:val="00123B85"/>
    <w:rsid w:val="00124F0F"/>
    <w:rsid w:val="001274F6"/>
    <w:rsid w:val="0013165F"/>
    <w:rsid w:val="001331B5"/>
    <w:rsid w:val="00133BA8"/>
    <w:rsid w:val="00133EFE"/>
    <w:rsid w:val="0013459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6FA8"/>
    <w:rsid w:val="001678BD"/>
    <w:rsid w:val="001727D8"/>
    <w:rsid w:val="0017358B"/>
    <w:rsid w:val="001740BF"/>
    <w:rsid w:val="0017529C"/>
    <w:rsid w:val="00177FB0"/>
    <w:rsid w:val="0018100B"/>
    <w:rsid w:val="001815A2"/>
    <w:rsid w:val="001819A8"/>
    <w:rsid w:val="00183773"/>
    <w:rsid w:val="00184A14"/>
    <w:rsid w:val="00185A04"/>
    <w:rsid w:val="00185B27"/>
    <w:rsid w:val="00185EDC"/>
    <w:rsid w:val="00186759"/>
    <w:rsid w:val="00186C59"/>
    <w:rsid w:val="00190B5F"/>
    <w:rsid w:val="0019263E"/>
    <w:rsid w:val="00195368"/>
    <w:rsid w:val="00195470"/>
    <w:rsid w:val="001957A2"/>
    <w:rsid w:val="00196B2F"/>
    <w:rsid w:val="00196DF0"/>
    <w:rsid w:val="001A0D50"/>
    <w:rsid w:val="001A1137"/>
    <w:rsid w:val="001A1E3A"/>
    <w:rsid w:val="001B1A73"/>
    <w:rsid w:val="001B3407"/>
    <w:rsid w:val="001B4A59"/>
    <w:rsid w:val="001B5964"/>
    <w:rsid w:val="001B5AE5"/>
    <w:rsid w:val="001C18C8"/>
    <w:rsid w:val="001C23E0"/>
    <w:rsid w:val="001C284D"/>
    <w:rsid w:val="001C364D"/>
    <w:rsid w:val="001C5C3B"/>
    <w:rsid w:val="001C6D5A"/>
    <w:rsid w:val="001D16CB"/>
    <w:rsid w:val="001D370F"/>
    <w:rsid w:val="001E1AEB"/>
    <w:rsid w:val="001E1FC5"/>
    <w:rsid w:val="001E3927"/>
    <w:rsid w:val="001E562B"/>
    <w:rsid w:val="001E5871"/>
    <w:rsid w:val="001E58D9"/>
    <w:rsid w:val="001E768B"/>
    <w:rsid w:val="001F1061"/>
    <w:rsid w:val="001F1BD0"/>
    <w:rsid w:val="001F2AD2"/>
    <w:rsid w:val="001F4D8B"/>
    <w:rsid w:val="001F6484"/>
    <w:rsid w:val="0020305D"/>
    <w:rsid w:val="00203EDC"/>
    <w:rsid w:val="00206555"/>
    <w:rsid w:val="00211E35"/>
    <w:rsid w:val="00212E6B"/>
    <w:rsid w:val="00214128"/>
    <w:rsid w:val="002143D9"/>
    <w:rsid w:val="0021479E"/>
    <w:rsid w:val="00215249"/>
    <w:rsid w:val="00215A0E"/>
    <w:rsid w:val="0021742B"/>
    <w:rsid w:val="0022329A"/>
    <w:rsid w:val="0022379E"/>
    <w:rsid w:val="00230647"/>
    <w:rsid w:val="00234F0D"/>
    <w:rsid w:val="0023597C"/>
    <w:rsid w:val="0023715B"/>
    <w:rsid w:val="00237513"/>
    <w:rsid w:val="00237F54"/>
    <w:rsid w:val="00241894"/>
    <w:rsid w:val="002427D2"/>
    <w:rsid w:val="0024501F"/>
    <w:rsid w:val="00245DEB"/>
    <w:rsid w:val="002463B3"/>
    <w:rsid w:val="00254807"/>
    <w:rsid w:val="00256CCC"/>
    <w:rsid w:val="002571BD"/>
    <w:rsid w:val="0025755C"/>
    <w:rsid w:val="00261A8C"/>
    <w:rsid w:val="00266832"/>
    <w:rsid w:val="00266862"/>
    <w:rsid w:val="0026718B"/>
    <w:rsid w:val="00267B7B"/>
    <w:rsid w:val="00270FA8"/>
    <w:rsid w:val="00271B16"/>
    <w:rsid w:val="002735DF"/>
    <w:rsid w:val="00274C60"/>
    <w:rsid w:val="00276E79"/>
    <w:rsid w:val="00280918"/>
    <w:rsid w:val="002809E3"/>
    <w:rsid w:val="00280F12"/>
    <w:rsid w:val="00281965"/>
    <w:rsid w:val="0028266B"/>
    <w:rsid w:val="00282D14"/>
    <w:rsid w:val="00282F01"/>
    <w:rsid w:val="002834F8"/>
    <w:rsid w:val="00285492"/>
    <w:rsid w:val="0028581E"/>
    <w:rsid w:val="0028674F"/>
    <w:rsid w:val="00287473"/>
    <w:rsid w:val="00291AA4"/>
    <w:rsid w:val="00292D6F"/>
    <w:rsid w:val="00292DD8"/>
    <w:rsid w:val="00292FB1"/>
    <w:rsid w:val="00293569"/>
    <w:rsid w:val="0029356D"/>
    <w:rsid w:val="00293E5A"/>
    <w:rsid w:val="00294234"/>
    <w:rsid w:val="00295558"/>
    <w:rsid w:val="00296F8E"/>
    <w:rsid w:val="00297BED"/>
    <w:rsid w:val="002A3461"/>
    <w:rsid w:val="002A4324"/>
    <w:rsid w:val="002B24D2"/>
    <w:rsid w:val="002B3A7F"/>
    <w:rsid w:val="002B43BA"/>
    <w:rsid w:val="002B5CC4"/>
    <w:rsid w:val="002B5E56"/>
    <w:rsid w:val="002B6154"/>
    <w:rsid w:val="002C0C2B"/>
    <w:rsid w:val="002C1FF0"/>
    <w:rsid w:val="002C2018"/>
    <w:rsid w:val="002C33FD"/>
    <w:rsid w:val="002C4529"/>
    <w:rsid w:val="002C5B6D"/>
    <w:rsid w:val="002C5EF6"/>
    <w:rsid w:val="002D1829"/>
    <w:rsid w:val="002D311C"/>
    <w:rsid w:val="002D32CC"/>
    <w:rsid w:val="002D3B86"/>
    <w:rsid w:val="002D4919"/>
    <w:rsid w:val="002D745C"/>
    <w:rsid w:val="002D7460"/>
    <w:rsid w:val="002D75C7"/>
    <w:rsid w:val="002E059C"/>
    <w:rsid w:val="002E12AE"/>
    <w:rsid w:val="002E3E60"/>
    <w:rsid w:val="002E5219"/>
    <w:rsid w:val="002E5917"/>
    <w:rsid w:val="002E6166"/>
    <w:rsid w:val="002E61E9"/>
    <w:rsid w:val="002E68F7"/>
    <w:rsid w:val="002F1B38"/>
    <w:rsid w:val="002F2866"/>
    <w:rsid w:val="002F323D"/>
    <w:rsid w:val="002F3ACA"/>
    <w:rsid w:val="002F487B"/>
    <w:rsid w:val="002F5300"/>
    <w:rsid w:val="002F639F"/>
    <w:rsid w:val="002F7013"/>
    <w:rsid w:val="00301966"/>
    <w:rsid w:val="00301C50"/>
    <w:rsid w:val="003032B4"/>
    <w:rsid w:val="00305655"/>
    <w:rsid w:val="00305B2B"/>
    <w:rsid w:val="00306181"/>
    <w:rsid w:val="00307FE9"/>
    <w:rsid w:val="003100BB"/>
    <w:rsid w:val="00312221"/>
    <w:rsid w:val="00312C8E"/>
    <w:rsid w:val="003145A2"/>
    <w:rsid w:val="00314B6E"/>
    <w:rsid w:val="00315CD1"/>
    <w:rsid w:val="00316935"/>
    <w:rsid w:val="00320B4D"/>
    <w:rsid w:val="00322356"/>
    <w:rsid w:val="00322AB3"/>
    <w:rsid w:val="00322AFD"/>
    <w:rsid w:val="00325241"/>
    <w:rsid w:val="00326582"/>
    <w:rsid w:val="003269C6"/>
    <w:rsid w:val="00327149"/>
    <w:rsid w:val="00331EC7"/>
    <w:rsid w:val="00334006"/>
    <w:rsid w:val="003347A2"/>
    <w:rsid w:val="003347D9"/>
    <w:rsid w:val="00335A6D"/>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32B"/>
    <w:rsid w:val="00387E6D"/>
    <w:rsid w:val="00390003"/>
    <w:rsid w:val="00393D2F"/>
    <w:rsid w:val="0039481A"/>
    <w:rsid w:val="00395379"/>
    <w:rsid w:val="003A0237"/>
    <w:rsid w:val="003A0827"/>
    <w:rsid w:val="003A160D"/>
    <w:rsid w:val="003A27B5"/>
    <w:rsid w:val="003A4B84"/>
    <w:rsid w:val="003A5770"/>
    <w:rsid w:val="003A5FBF"/>
    <w:rsid w:val="003A6352"/>
    <w:rsid w:val="003A7066"/>
    <w:rsid w:val="003B0A16"/>
    <w:rsid w:val="003B0AF3"/>
    <w:rsid w:val="003B0FB1"/>
    <w:rsid w:val="003B16FB"/>
    <w:rsid w:val="003B180C"/>
    <w:rsid w:val="003B1E7D"/>
    <w:rsid w:val="003B2D6E"/>
    <w:rsid w:val="003B3AFA"/>
    <w:rsid w:val="003B54D7"/>
    <w:rsid w:val="003B591E"/>
    <w:rsid w:val="003B6459"/>
    <w:rsid w:val="003C0E36"/>
    <w:rsid w:val="003C207E"/>
    <w:rsid w:val="003C2485"/>
    <w:rsid w:val="003C5029"/>
    <w:rsid w:val="003C6F24"/>
    <w:rsid w:val="003C7748"/>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0540"/>
    <w:rsid w:val="00442362"/>
    <w:rsid w:val="00442C84"/>
    <w:rsid w:val="0044355A"/>
    <w:rsid w:val="00444515"/>
    <w:rsid w:val="00444CE0"/>
    <w:rsid w:val="00445072"/>
    <w:rsid w:val="00445188"/>
    <w:rsid w:val="00447AFA"/>
    <w:rsid w:val="00450B9C"/>
    <w:rsid w:val="00451A34"/>
    <w:rsid w:val="00455D75"/>
    <w:rsid w:val="00455FE1"/>
    <w:rsid w:val="004563FB"/>
    <w:rsid w:val="004578E4"/>
    <w:rsid w:val="00457F2E"/>
    <w:rsid w:val="004617D6"/>
    <w:rsid w:val="0046185B"/>
    <w:rsid w:val="004622FC"/>
    <w:rsid w:val="00463EC8"/>
    <w:rsid w:val="00463F75"/>
    <w:rsid w:val="00465D97"/>
    <w:rsid w:val="004746C9"/>
    <w:rsid w:val="004754A8"/>
    <w:rsid w:val="0047614E"/>
    <w:rsid w:val="00477DF9"/>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0921"/>
    <w:rsid w:val="004B179D"/>
    <w:rsid w:val="004B215A"/>
    <w:rsid w:val="004B3105"/>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502E92"/>
    <w:rsid w:val="005047CB"/>
    <w:rsid w:val="00505200"/>
    <w:rsid w:val="00505967"/>
    <w:rsid w:val="00506554"/>
    <w:rsid w:val="00506D6A"/>
    <w:rsid w:val="0051019E"/>
    <w:rsid w:val="0051024E"/>
    <w:rsid w:val="0051161F"/>
    <w:rsid w:val="005127DC"/>
    <w:rsid w:val="00515843"/>
    <w:rsid w:val="00517190"/>
    <w:rsid w:val="00520971"/>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6475"/>
    <w:rsid w:val="00547C30"/>
    <w:rsid w:val="00556473"/>
    <w:rsid w:val="00556B92"/>
    <w:rsid w:val="0056125D"/>
    <w:rsid w:val="00561463"/>
    <w:rsid w:val="00561F20"/>
    <w:rsid w:val="005628F4"/>
    <w:rsid w:val="0056326E"/>
    <w:rsid w:val="00563FD9"/>
    <w:rsid w:val="00566777"/>
    <w:rsid w:val="00566AA7"/>
    <w:rsid w:val="00571B9F"/>
    <w:rsid w:val="005721FB"/>
    <w:rsid w:val="0057301D"/>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0982"/>
    <w:rsid w:val="00592485"/>
    <w:rsid w:val="00593469"/>
    <w:rsid w:val="00595976"/>
    <w:rsid w:val="00596B06"/>
    <w:rsid w:val="0059737B"/>
    <w:rsid w:val="005979FA"/>
    <w:rsid w:val="005A0A7C"/>
    <w:rsid w:val="005A1F91"/>
    <w:rsid w:val="005A4ED9"/>
    <w:rsid w:val="005A669F"/>
    <w:rsid w:val="005A7F2B"/>
    <w:rsid w:val="005A7F60"/>
    <w:rsid w:val="005B02EC"/>
    <w:rsid w:val="005B0662"/>
    <w:rsid w:val="005B1B25"/>
    <w:rsid w:val="005B25D2"/>
    <w:rsid w:val="005B366A"/>
    <w:rsid w:val="005B3F32"/>
    <w:rsid w:val="005B45D9"/>
    <w:rsid w:val="005B5ABE"/>
    <w:rsid w:val="005B5B35"/>
    <w:rsid w:val="005C559E"/>
    <w:rsid w:val="005C775B"/>
    <w:rsid w:val="005C78C1"/>
    <w:rsid w:val="005C7E5B"/>
    <w:rsid w:val="005D1509"/>
    <w:rsid w:val="005D18E2"/>
    <w:rsid w:val="005D3D25"/>
    <w:rsid w:val="005D4B64"/>
    <w:rsid w:val="005D4E6B"/>
    <w:rsid w:val="005D68A9"/>
    <w:rsid w:val="005D7052"/>
    <w:rsid w:val="005E00EC"/>
    <w:rsid w:val="005E0526"/>
    <w:rsid w:val="005E210A"/>
    <w:rsid w:val="005E392D"/>
    <w:rsid w:val="005E4AC8"/>
    <w:rsid w:val="005F2A5A"/>
    <w:rsid w:val="005F355D"/>
    <w:rsid w:val="005F4FDF"/>
    <w:rsid w:val="005F67D3"/>
    <w:rsid w:val="005F7826"/>
    <w:rsid w:val="005F7F34"/>
    <w:rsid w:val="00600889"/>
    <w:rsid w:val="00602766"/>
    <w:rsid w:val="00603B99"/>
    <w:rsid w:val="00604784"/>
    <w:rsid w:val="00610BF4"/>
    <w:rsid w:val="00611D68"/>
    <w:rsid w:val="006122DA"/>
    <w:rsid w:val="006158DC"/>
    <w:rsid w:val="00617F06"/>
    <w:rsid w:val="006218DF"/>
    <w:rsid w:val="00621A23"/>
    <w:rsid w:val="00621FCA"/>
    <w:rsid w:val="0062285C"/>
    <w:rsid w:val="00622AB1"/>
    <w:rsid w:val="00622EA1"/>
    <w:rsid w:val="00623083"/>
    <w:rsid w:val="006239A3"/>
    <w:rsid w:val="0062451F"/>
    <w:rsid w:val="00624AC6"/>
    <w:rsid w:val="00625C68"/>
    <w:rsid w:val="00627B45"/>
    <w:rsid w:val="0063172B"/>
    <w:rsid w:val="006324D9"/>
    <w:rsid w:val="00633499"/>
    <w:rsid w:val="006343C1"/>
    <w:rsid w:val="006366C1"/>
    <w:rsid w:val="00637015"/>
    <w:rsid w:val="00637267"/>
    <w:rsid w:val="00637765"/>
    <w:rsid w:val="00637863"/>
    <w:rsid w:val="00640C93"/>
    <w:rsid w:val="00641BC9"/>
    <w:rsid w:val="00643345"/>
    <w:rsid w:val="006441B5"/>
    <w:rsid w:val="0064442B"/>
    <w:rsid w:val="00650DD1"/>
    <w:rsid w:val="0065150E"/>
    <w:rsid w:val="00651FF8"/>
    <w:rsid w:val="006556AD"/>
    <w:rsid w:val="00657D87"/>
    <w:rsid w:val="00660553"/>
    <w:rsid w:val="00661E53"/>
    <w:rsid w:val="006636A9"/>
    <w:rsid w:val="00664278"/>
    <w:rsid w:val="0066668B"/>
    <w:rsid w:val="00670A82"/>
    <w:rsid w:val="00670A8C"/>
    <w:rsid w:val="00673358"/>
    <w:rsid w:val="00673DF4"/>
    <w:rsid w:val="006763A3"/>
    <w:rsid w:val="00680D32"/>
    <w:rsid w:val="006825DF"/>
    <w:rsid w:val="00683710"/>
    <w:rsid w:val="00684228"/>
    <w:rsid w:val="00685C0D"/>
    <w:rsid w:val="0068645B"/>
    <w:rsid w:val="00686C5F"/>
    <w:rsid w:val="0069185B"/>
    <w:rsid w:val="006949EE"/>
    <w:rsid w:val="00695911"/>
    <w:rsid w:val="00696E1E"/>
    <w:rsid w:val="00696F3D"/>
    <w:rsid w:val="006A1571"/>
    <w:rsid w:val="006A1BDD"/>
    <w:rsid w:val="006A2302"/>
    <w:rsid w:val="006A305A"/>
    <w:rsid w:val="006A307B"/>
    <w:rsid w:val="006A4BFA"/>
    <w:rsid w:val="006A61F7"/>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C789E"/>
    <w:rsid w:val="006D27CF"/>
    <w:rsid w:val="006D27D1"/>
    <w:rsid w:val="006D2C6C"/>
    <w:rsid w:val="006D2D24"/>
    <w:rsid w:val="006D39F1"/>
    <w:rsid w:val="006D3ED7"/>
    <w:rsid w:val="006D4C44"/>
    <w:rsid w:val="006D63B1"/>
    <w:rsid w:val="006D6DB0"/>
    <w:rsid w:val="006D74BF"/>
    <w:rsid w:val="006D7692"/>
    <w:rsid w:val="006E1384"/>
    <w:rsid w:val="006E2679"/>
    <w:rsid w:val="006E2894"/>
    <w:rsid w:val="006E2A4F"/>
    <w:rsid w:val="006E5308"/>
    <w:rsid w:val="006E6C80"/>
    <w:rsid w:val="006E7E57"/>
    <w:rsid w:val="006F2C6D"/>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07F7F"/>
    <w:rsid w:val="00711638"/>
    <w:rsid w:val="0071417B"/>
    <w:rsid w:val="007142DA"/>
    <w:rsid w:val="00714651"/>
    <w:rsid w:val="00714F65"/>
    <w:rsid w:val="0071773A"/>
    <w:rsid w:val="0072026A"/>
    <w:rsid w:val="00721BA4"/>
    <w:rsid w:val="00722581"/>
    <w:rsid w:val="00724004"/>
    <w:rsid w:val="007261B0"/>
    <w:rsid w:val="007264F6"/>
    <w:rsid w:val="007307BC"/>
    <w:rsid w:val="00733AB2"/>
    <w:rsid w:val="00734B34"/>
    <w:rsid w:val="00734C87"/>
    <w:rsid w:val="007362CE"/>
    <w:rsid w:val="00736F9C"/>
    <w:rsid w:val="00737769"/>
    <w:rsid w:val="00737D2E"/>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131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670"/>
    <w:rsid w:val="00781EA2"/>
    <w:rsid w:val="00783108"/>
    <w:rsid w:val="00786F58"/>
    <w:rsid w:val="00787E6C"/>
    <w:rsid w:val="0079067C"/>
    <w:rsid w:val="00792408"/>
    <w:rsid w:val="00792EBD"/>
    <w:rsid w:val="0079371A"/>
    <w:rsid w:val="00797B23"/>
    <w:rsid w:val="00797EDD"/>
    <w:rsid w:val="007A2B3B"/>
    <w:rsid w:val="007A35CE"/>
    <w:rsid w:val="007A4052"/>
    <w:rsid w:val="007A6233"/>
    <w:rsid w:val="007B18DA"/>
    <w:rsid w:val="007B1A04"/>
    <w:rsid w:val="007B5189"/>
    <w:rsid w:val="007B66A6"/>
    <w:rsid w:val="007B7683"/>
    <w:rsid w:val="007C0507"/>
    <w:rsid w:val="007C17E2"/>
    <w:rsid w:val="007C3378"/>
    <w:rsid w:val="007C3A01"/>
    <w:rsid w:val="007C4A1C"/>
    <w:rsid w:val="007C54A1"/>
    <w:rsid w:val="007D1DA6"/>
    <w:rsid w:val="007D37D3"/>
    <w:rsid w:val="007D411B"/>
    <w:rsid w:val="007D46A2"/>
    <w:rsid w:val="007D4970"/>
    <w:rsid w:val="007E0CAE"/>
    <w:rsid w:val="007E14B4"/>
    <w:rsid w:val="007E214F"/>
    <w:rsid w:val="007E269B"/>
    <w:rsid w:val="007E2FAE"/>
    <w:rsid w:val="007E3BFA"/>
    <w:rsid w:val="007E7562"/>
    <w:rsid w:val="007E7C97"/>
    <w:rsid w:val="007F290C"/>
    <w:rsid w:val="007F36D4"/>
    <w:rsid w:val="007F3CD3"/>
    <w:rsid w:val="007F42E7"/>
    <w:rsid w:val="007F4762"/>
    <w:rsid w:val="007F4E3F"/>
    <w:rsid w:val="00800EDF"/>
    <w:rsid w:val="00802F99"/>
    <w:rsid w:val="00804357"/>
    <w:rsid w:val="0080464A"/>
    <w:rsid w:val="0080568C"/>
    <w:rsid w:val="00805CCD"/>
    <w:rsid w:val="008107BE"/>
    <w:rsid w:val="008113BD"/>
    <w:rsid w:val="0081237B"/>
    <w:rsid w:val="00813155"/>
    <w:rsid w:val="008143C4"/>
    <w:rsid w:val="0081442E"/>
    <w:rsid w:val="00814722"/>
    <w:rsid w:val="00814E48"/>
    <w:rsid w:val="008155D7"/>
    <w:rsid w:val="0081698F"/>
    <w:rsid w:val="00816DB7"/>
    <w:rsid w:val="0082005B"/>
    <w:rsid w:val="00821A9E"/>
    <w:rsid w:val="00823A5D"/>
    <w:rsid w:val="008247AF"/>
    <w:rsid w:val="008251BD"/>
    <w:rsid w:val="00825E78"/>
    <w:rsid w:val="0083171D"/>
    <w:rsid w:val="00831DA6"/>
    <w:rsid w:val="00832BF6"/>
    <w:rsid w:val="0083728F"/>
    <w:rsid w:val="00837878"/>
    <w:rsid w:val="0084096B"/>
    <w:rsid w:val="008412A2"/>
    <w:rsid w:val="00841CDF"/>
    <w:rsid w:val="00842F0B"/>
    <w:rsid w:val="008445DA"/>
    <w:rsid w:val="00845509"/>
    <w:rsid w:val="00845D5F"/>
    <w:rsid w:val="00846631"/>
    <w:rsid w:val="00847114"/>
    <w:rsid w:val="008505EE"/>
    <w:rsid w:val="00851987"/>
    <w:rsid w:val="00852084"/>
    <w:rsid w:val="00852D81"/>
    <w:rsid w:val="00855DAF"/>
    <w:rsid w:val="008565B8"/>
    <w:rsid w:val="0085740F"/>
    <w:rsid w:val="00857D7E"/>
    <w:rsid w:val="008617C1"/>
    <w:rsid w:val="008626B5"/>
    <w:rsid w:val="00864E56"/>
    <w:rsid w:val="008650AF"/>
    <w:rsid w:val="0086614A"/>
    <w:rsid w:val="008679DB"/>
    <w:rsid w:val="00873CCC"/>
    <w:rsid w:val="00877607"/>
    <w:rsid w:val="00880004"/>
    <w:rsid w:val="008818A6"/>
    <w:rsid w:val="008818CF"/>
    <w:rsid w:val="00882589"/>
    <w:rsid w:val="0088336A"/>
    <w:rsid w:val="008837DF"/>
    <w:rsid w:val="00885957"/>
    <w:rsid w:val="00885DB7"/>
    <w:rsid w:val="00885E16"/>
    <w:rsid w:val="00886142"/>
    <w:rsid w:val="00891AF9"/>
    <w:rsid w:val="00893012"/>
    <w:rsid w:val="008937A3"/>
    <w:rsid w:val="00893FAF"/>
    <w:rsid w:val="008946C0"/>
    <w:rsid w:val="00897FA5"/>
    <w:rsid w:val="008A0916"/>
    <w:rsid w:val="008A0DA5"/>
    <w:rsid w:val="008A1093"/>
    <w:rsid w:val="008A175B"/>
    <w:rsid w:val="008A20E2"/>
    <w:rsid w:val="008A34A9"/>
    <w:rsid w:val="008A35B4"/>
    <w:rsid w:val="008A443A"/>
    <w:rsid w:val="008A51C5"/>
    <w:rsid w:val="008A6589"/>
    <w:rsid w:val="008A6B80"/>
    <w:rsid w:val="008A6D0D"/>
    <w:rsid w:val="008B1ED9"/>
    <w:rsid w:val="008B2672"/>
    <w:rsid w:val="008B2F40"/>
    <w:rsid w:val="008B3080"/>
    <w:rsid w:val="008B35B9"/>
    <w:rsid w:val="008B3A1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372B"/>
    <w:rsid w:val="008E4345"/>
    <w:rsid w:val="008E5FAB"/>
    <w:rsid w:val="008E6DD5"/>
    <w:rsid w:val="008F143D"/>
    <w:rsid w:val="008F2E6B"/>
    <w:rsid w:val="008F6019"/>
    <w:rsid w:val="008F6120"/>
    <w:rsid w:val="008F67A1"/>
    <w:rsid w:val="008F7818"/>
    <w:rsid w:val="00900AEB"/>
    <w:rsid w:val="00901147"/>
    <w:rsid w:val="0090130E"/>
    <w:rsid w:val="00902A52"/>
    <w:rsid w:val="0090364D"/>
    <w:rsid w:val="00903A26"/>
    <w:rsid w:val="00905684"/>
    <w:rsid w:val="0091040B"/>
    <w:rsid w:val="00910E7D"/>
    <w:rsid w:val="00911683"/>
    <w:rsid w:val="00911814"/>
    <w:rsid w:val="00911DE4"/>
    <w:rsid w:val="00911EB3"/>
    <w:rsid w:val="0091402A"/>
    <w:rsid w:val="0091488C"/>
    <w:rsid w:val="00914B25"/>
    <w:rsid w:val="00914E84"/>
    <w:rsid w:val="00920B4E"/>
    <w:rsid w:val="00920E17"/>
    <w:rsid w:val="009221FB"/>
    <w:rsid w:val="009262CB"/>
    <w:rsid w:val="00926C45"/>
    <w:rsid w:val="00927640"/>
    <w:rsid w:val="00927ECF"/>
    <w:rsid w:val="00930804"/>
    <w:rsid w:val="00931032"/>
    <w:rsid w:val="009337B8"/>
    <w:rsid w:val="00933C00"/>
    <w:rsid w:val="00935B8D"/>
    <w:rsid w:val="00936A28"/>
    <w:rsid w:val="00937B11"/>
    <w:rsid w:val="00941996"/>
    <w:rsid w:val="0094202A"/>
    <w:rsid w:val="009421E8"/>
    <w:rsid w:val="009433D8"/>
    <w:rsid w:val="009438D2"/>
    <w:rsid w:val="00945A15"/>
    <w:rsid w:val="00946318"/>
    <w:rsid w:val="00946ACE"/>
    <w:rsid w:val="00946EA4"/>
    <w:rsid w:val="00947BB1"/>
    <w:rsid w:val="00950858"/>
    <w:rsid w:val="00950CC7"/>
    <w:rsid w:val="00954471"/>
    <w:rsid w:val="00955360"/>
    <w:rsid w:val="00955939"/>
    <w:rsid w:val="0095646E"/>
    <w:rsid w:val="00960C6B"/>
    <w:rsid w:val="0096393A"/>
    <w:rsid w:val="009642FD"/>
    <w:rsid w:val="009645BF"/>
    <w:rsid w:val="00964D75"/>
    <w:rsid w:val="00965D77"/>
    <w:rsid w:val="009668FE"/>
    <w:rsid w:val="009669E7"/>
    <w:rsid w:val="00967947"/>
    <w:rsid w:val="00970888"/>
    <w:rsid w:val="0097279C"/>
    <w:rsid w:val="009728E2"/>
    <w:rsid w:val="00973C05"/>
    <w:rsid w:val="009744E1"/>
    <w:rsid w:val="00974ACD"/>
    <w:rsid w:val="00976519"/>
    <w:rsid w:val="00976EDA"/>
    <w:rsid w:val="009773F0"/>
    <w:rsid w:val="0098075F"/>
    <w:rsid w:val="00980A40"/>
    <w:rsid w:val="00980AE2"/>
    <w:rsid w:val="00981027"/>
    <w:rsid w:val="0098197D"/>
    <w:rsid w:val="00983394"/>
    <w:rsid w:val="00983D90"/>
    <w:rsid w:val="0098561F"/>
    <w:rsid w:val="00987F65"/>
    <w:rsid w:val="009902C7"/>
    <w:rsid w:val="009908D5"/>
    <w:rsid w:val="00990BFC"/>
    <w:rsid w:val="00991CA3"/>
    <w:rsid w:val="0099251E"/>
    <w:rsid w:val="00994E5F"/>
    <w:rsid w:val="009967BC"/>
    <w:rsid w:val="009971ED"/>
    <w:rsid w:val="009979D5"/>
    <w:rsid w:val="00997FE3"/>
    <w:rsid w:val="009A335E"/>
    <w:rsid w:val="009A35CA"/>
    <w:rsid w:val="009A3B26"/>
    <w:rsid w:val="009A4A1F"/>
    <w:rsid w:val="009A4C17"/>
    <w:rsid w:val="009A7DE1"/>
    <w:rsid w:val="009B3C70"/>
    <w:rsid w:val="009B402C"/>
    <w:rsid w:val="009B40EF"/>
    <w:rsid w:val="009B5821"/>
    <w:rsid w:val="009B6A1F"/>
    <w:rsid w:val="009B6B02"/>
    <w:rsid w:val="009B6B90"/>
    <w:rsid w:val="009B72AE"/>
    <w:rsid w:val="009C5BED"/>
    <w:rsid w:val="009D29B9"/>
    <w:rsid w:val="009D4EE9"/>
    <w:rsid w:val="009D59F6"/>
    <w:rsid w:val="009D5CF0"/>
    <w:rsid w:val="009D72E5"/>
    <w:rsid w:val="009E1871"/>
    <w:rsid w:val="009E190C"/>
    <w:rsid w:val="009E33B8"/>
    <w:rsid w:val="009E4F13"/>
    <w:rsid w:val="009E6414"/>
    <w:rsid w:val="009E6528"/>
    <w:rsid w:val="009E72AC"/>
    <w:rsid w:val="009E7386"/>
    <w:rsid w:val="009E791B"/>
    <w:rsid w:val="009E7A1F"/>
    <w:rsid w:val="009F4AA7"/>
    <w:rsid w:val="009F5691"/>
    <w:rsid w:val="009F5CB8"/>
    <w:rsid w:val="00A00FBA"/>
    <w:rsid w:val="00A038F5"/>
    <w:rsid w:val="00A122F8"/>
    <w:rsid w:val="00A125A1"/>
    <w:rsid w:val="00A132A7"/>
    <w:rsid w:val="00A1576D"/>
    <w:rsid w:val="00A16BDF"/>
    <w:rsid w:val="00A17799"/>
    <w:rsid w:val="00A22420"/>
    <w:rsid w:val="00A2257A"/>
    <w:rsid w:val="00A23061"/>
    <w:rsid w:val="00A25A89"/>
    <w:rsid w:val="00A25E77"/>
    <w:rsid w:val="00A26664"/>
    <w:rsid w:val="00A309BD"/>
    <w:rsid w:val="00A31273"/>
    <w:rsid w:val="00A32AB5"/>
    <w:rsid w:val="00A33271"/>
    <w:rsid w:val="00A34284"/>
    <w:rsid w:val="00A3790F"/>
    <w:rsid w:val="00A415F7"/>
    <w:rsid w:val="00A427BE"/>
    <w:rsid w:val="00A42B1C"/>
    <w:rsid w:val="00A43A39"/>
    <w:rsid w:val="00A4414C"/>
    <w:rsid w:val="00A44870"/>
    <w:rsid w:val="00A47AC7"/>
    <w:rsid w:val="00A47C1C"/>
    <w:rsid w:val="00A47D29"/>
    <w:rsid w:val="00A47DA0"/>
    <w:rsid w:val="00A47DE8"/>
    <w:rsid w:val="00A5046F"/>
    <w:rsid w:val="00A515BF"/>
    <w:rsid w:val="00A51624"/>
    <w:rsid w:val="00A519CD"/>
    <w:rsid w:val="00A5370E"/>
    <w:rsid w:val="00A55649"/>
    <w:rsid w:val="00A60E9F"/>
    <w:rsid w:val="00A62BBB"/>
    <w:rsid w:val="00A655FB"/>
    <w:rsid w:val="00A66E04"/>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94538"/>
    <w:rsid w:val="00AA075D"/>
    <w:rsid w:val="00AA207C"/>
    <w:rsid w:val="00AA4180"/>
    <w:rsid w:val="00AA4C5C"/>
    <w:rsid w:val="00AA4CEF"/>
    <w:rsid w:val="00AA5BA4"/>
    <w:rsid w:val="00AA63FC"/>
    <w:rsid w:val="00AA668F"/>
    <w:rsid w:val="00AB1E9D"/>
    <w:rsid w:val="00AB333A"/>
    <w:rsid w:val="00AB3C7B"/>
    <w:rsid w:val="00AC047B"/>
    <w:rsid w:val="00AC08BE"/>
    <w:rsid w:val="00AC298D"/>
    <w:rsid w:val="00AC3941"/>
    <w:rsid w:val="00AC3979"/>
    <w:rsid w:val="00AC45C1"/>
    <w:rsid w:val="00AC6332"/>
    <w:rsid w:val="00AD43CB"/>
    <w:rsid w:val="00AD66A7"/>
    <w:rsid w:val="00AD6AE7"/>
    <w:rsid w:val="00AD6DC6"/>
    <w:rsid w:val="00AD6EB1"/>
    <w:rsid w:val="00AD79ED"/>
    <w:rsid w:val="00AE0F8E"/>
    <w:rsid w:val="00AE2253"/>
    <w:rsid w:val="00AE2AFA"/>
    <w:rsid w:val="00AF1F3F"/>
    <w:rsid w:val="00AF21DF"/>
    <w:rsid w:val="00AF264C"/>
    <w:rsid w:val="00AF42CF"/>
    <w:rsid w:val="00AF5790"/>
    <w:rsid w:val="00AF78E6"/>
    <w:rsid w:val="00AF7B1D"/>
    <w:rsid w:val="00B01111"/>
    <w:rsid w:val="00B027F9"/>
    <w:rsid w:val="00B03219"/>
    <w:rsid w:val="00B03843"/>
    <w:rsid w:val="00B03D12"/>
    <w:rsid w:val="00B041F0"/>
    <w:rsid w:val="00B04450"/>
    <w:rsid w:val="00B0457F"/>
    <w:rsid w:val="00B0490E"/>
    <w:rsid w:val="00B05F5A"/>
    <w:rsid w:val="00B12350"/>
    <w:rsid w:val="00B16222"/>
    <w:rsid w:val="00B164EF"/>
    <w:rsid w:val="00B16A91"/>
    <w:rsid w:val="00B22E95"/>
    <w:rsid w:val="00B231DD"/>
    <w:rsid w:val="00B23829"/>
    <w:rsid w:val="00B2488A"/>
    <w:rsid w:val="00B24B5C"/>
    <w:rsid w:val="00B25ECB"/>
    <w:rsid w:val="00B2783C"/>
    <w:rsid w:val="00B309F7"/>
    <w:rsid w:val="00B330FD"/>
    <w:rsid w:val="00B347B2"/>
    <w:rsid w:val="00B34951"/>
    <w:rsid w:val="00B35711"/>
    <w:rsid w:val="00B37A21"/>
    <w:rsid w:val="00B37C3E"/>
    <w:rsid w:val="00B40531"/>
    <w:rsid w:val="00B4142C"/>
    <w:rsid w:val="00B421AB"/>
    <w:rsid w:val="00B44767"/>
    <w:rsid w:val="00B45D02"/>
    <w:rsid w:val="00B50407"/>
    <w:rsid w:val="00B50638"/>
    <w:rsid w:val="00B507B3"/>
    <w:rsid w:val="00B5162C"/>
    <w:rsid w:val="00B516BA"/>
    <w:rsid w:val="00B53329"/>
    <w:rsid w:val="00B53511"/>
    <w:rsid w:val="00B55311"/>
    <w:rsid w:val="00B578E6"/>
    <w:rsid w:val="00B578F9"/>
    <w:rsid w:val="00B61FD1"/>
    <w:rsid w:val="00B62339"/>
    <w:rsid w:val="00B62851"/>
    <w:rsid w:val="00B6359B"/>
    <w:rsid w:val="00B6532B"/>
    <w:rsid w:val="00B6664F"/>
    <w:rsid w:val="00B67955"/>
    <w:rsid w:val="00B70301"/>
    <w:rsid w:val="00B71B96"/>
    <w:rsid w:val="00B73C4D"/>
    <w:rsid w:val="00B7612A"/>
    <w:rsid w:val="00B7663B"/>
    <w:rsid w:val="00B768F2"/>
    <w:rsid w:val="00B83524"/>
    <w:rsid w:val="00B85035"/>
    <w:rsid w:val="00B85FDC"/>
    <w:rsid w:val="00B8633E"/>
    <w:rsid w:val="00B868D7"/>
    <w:rsid w:val="00B86C56"/>
    <w:rsid w:val="00B8703A"/>
    <w:rsid w:val="00B87A2F"/>
    <w:rsid w:val="00B9218A"/>
    <w:rsid w:val="00B94BE0"/>
    <w:rsid w:val="00B94C3C"/>
    <w:rsid w:val="00B9609A"/>
    <w:rsid w:val="00B968BE"/>
    <w:rsid w:val="00B97962"/>
    <w:rsid w:val="00B97C33"/>
    <w:rsid w:val="00B97FBB"/>
    <w:rsid w:val="00BA1202"/>
    <w:rsid w:val="00BA1A73"/>
    <w:rsid w:val="00BA348C"/>
    <w:rsid w:val="00BA4CE0"/>
    <w:rsid w:val="00BA4E8F"/>
    <w:rsid w:val="00BA6EE3"/>
    <w:rsid w:val="00BB099E"/>
    <w:rsid w:val="00BB16A7"/>
    <w:rsid w:val="00BB1AB0"/>
    <w:rsid w:val="00BB44CE"/>
    <w:rsid w:val="00BB44D1"/>
    <w:rsid w:val="00BB58A7"/>
    <w:rsid w:val="00BB58FA"/>
    <w:rsid w:val="00BB7CDB"/>
    <w:rsid w:val="00BC188E"/>
    <w:rsid w:val="00BC1F3F"/>
    <w:rsid w:val="00BC2AAA"/>
    <w:rsid w:val="00BC4386"/>
    <w:rsid w:val="00BC511C"/>
    <w:rsid w:val="00BC5BEF"/>
    <w:rsid w:val="00BD0F15"/>
    <w:rsid w:val="00BD19E7"/>
    <w:rsid w:val="00BD1E4A"/>
    <w:rsid w:val="00BD25AB"/>
    <w:rsid w:val="00BD2713"/>
    <w:rsid w:val="00BD3A3C"/>
    <w:rsid w:val="00BD4286"/>
    <w:rsid w:val="00BD4760"/>
    <w:rsid w:val="00BD5932"/>
    <w:rsid w:val="00BE1569"/>
    <w:rsid w:val="00BE15C0"/>
    <w:rsid w:val="00BE2458"/>
    <w:rsid w:val="00BE3082"/>
    <w:rsid w:val="00BE3099"/>
    <w:rsid w:val="00BE5969"/>
    <w:rsid w:val="00BE6467"/>
    <w:rsid w:val="00BF01E9"/>
    <w:rsid w:val="00BF03F7"/>
    <w:rsid w:val="00BF0DD1"/>
    <w:rsid w:val="00BF298A"/>
    <w:rsid w:val="00BF45A8"/>
    <w:rsid w:val="00BF5F73"/>
    <w:rsid w:val="00BF7AE3"/>
    <w:rsid w:val="00C04ABC"/>
    <w:rsid w:val="00C05A7D"/>
    <w:rsid w:val="00C101F8"/>
    <w:rsid w:val="00C108E9"/>
    <w:rsid w:val="00C11822"/>
    <w:rsid w:val="00C12FF7"/>
    <w:rsid w:val="00C140D9"/>
    <w:rsid w:val="00C14DC8"/>
    <w:rsid w:val="00C14FBD"/>
    <w:rsid w:val="00C15EEE"/>
    <w:rsid w:val="00C16287"/>
    <w:rsid w:val="00C17271"/>
    <w:rsid w:val="00C175CE"/>
    <w:rsid w:val="00C238A1"/>
    <w:rsid w:val="00C24065"/>
    <w:rsid w:val="00C27BA8"/>
    <w:rsid w:val="00C30B29"/>
    <w:rsid w:val="00C32616"/>
    <w:rsid w:val="00C3613E"/>
    <w:rsid w:val="00C36397"/>
    <w:rsid w:val="00C3799B"/>
    <w:rsid w:val="00C41563"/>
    <w:rsid w:val="00C41FF8"/>
    <w:rsid w:val="00C44080"/>
    <w:rsid w:val="00C4569E"/>
    <w:rsid w:val="00C458A5"/>
    <w:rsid w:val="00C4799D"/>
    <w:rsid w:val="00C5322D"/>
    <w:rsid w:val="00C535AE"/>
    <w:rsid w:val="00C5680A"/>
    <w:rsid w:val="00C56F7E"/>
    <w:rsid w:val="00C60BFF"/>
    <w:rsid w:val="00C62C42"/>
    <w:rsid w:val="00C645FA"/>
    <w:rsid w:val="00C6597E"/>
    <w:rsid w:val="00C65B59"/>
    <w:rsid w:val="00C66CAD"/>
    <w:rsid w:val="00C66D21"/>
    <w:rsid w:val="00C66F5B"/>
    <w:rsid w:val="00C71A44"/>
    <w:rsid w:val="00C7225E"/>
    <w:rsid w:val="00C722C6"/>
    <w:rsid w:val="00C7277A"/>
    <w:rsid w:val="00C72FBB"/>
    <w:rsid w:val="00C773CF"/>
    <w:rsid w:val="00C77CDF"/>
    <w:rsid w:val="00C77F42"/>
    <w:rsid w:val="00C84930"/>
    <w:rsid w:val="00C85599"/>
    <w:rsid w:val="00C8691D"/>
    <w:rsid w:val="00C937CC"/>
    <w:rsid w:val="00C97F41"/>
    <w:rsid w:val="00CA1085"/>
    <w:rsid w:val="00CA198F"/>
    <w:rsid w:val="00CA1BC0"/>
    <w:rsid w:val="00CA3402"/>
    <w:rsid w:val="00CA7710"/>
    <w:rsid w:val="00CB04CC"/>
    <w:rsid w:val="00CB2F9A"/>
    <w:rsid w:val="00CB3137"/>
    <w:rsid w:val="00CB3B37"/>
    <w:rsid w:val="00CB596C"/>
    <w:rsid w:val="00CC0A4A"/>
    <w:rsid w:val="00CC18BA"/>
    <w:rsid w:val="00CC31CF"/>
    <w:rsid w:val="00CC3B2C"/>
    <w:rsid w:val="00CC43E7"/>
    <w:rsid w:val="00CC5927"/>
    <w:rsid w:val="00CC59F4"/>
    <w:rsid w:val="00CD13E5"/>
    <w:rsid w:val="00CD1E0C"/>
    <w:rsid w:val="00CD3BB8"/>
    <w:rsid w:val="00CD472D"/>
    <w:rsid w:val="00CD662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CF7211"/>
    <w:rsid w:val="00CF73B9"/>
    <w:rsid w:val="00D013FD"/>
    <w:rsid w:val="00D02A5C"/>
    <w:rsid w:val="00D0478C"/>
    <w:rsid w:val="00D05647"/>
    <w:rsid w:val="00D100F4"/>
    <w:rsid w:val="00D10A1F"/>
    <w:rsid w:val="00D11EC2"/>
    <w:rsid w:val="00D140C5"/>
    <w:rsid w:val="00D1436F"/>
    <w:rsid w:val="00D14AE6"/>
    <w:rsid w:val="00D171DD"/>
    <w:rsid w:val="00D174EC"/>
    <w:rsid w:val="00D2173D"/>
    <w:rsid w:val="00D30382"/>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476F"/>
    <w:rsid w:val="00D55053"/>
    <w:rsid w:val="00D557AA"/>
    <w:rsid w:val="00D557F4"/>
    <w:rsid w:val="00D57231"/>
    <w:rsid w:val="00D5785B"/>
    <w:rsid w:val="00D60006"/>
    <w:rsid w:val="00D60944"/>
    <w:rsid w:val="00D60BC5"/>
    <w:rsid w:val="00D6239B"/>
    <w:rsid w:val="00D637C5"/>
    <w:rsid w:val="00D6429C"/>
    <w:rsid w:val="00D6444A"/>
    <w:rsid w:val="00D658A8"/>
    <w:rsid w:val="00D7254E"/>
    <w:rsid w:val="00D733CE"/>
    <w:rsid w:val="00D73619"/>
    <w:rsid w:val="00D73887"/>
    <w:rsid w:val="00D739EB"/>
    <w:rsid w:val="00D73C18"/>
    <w:rsid w:val="00D75700"/>
    <w:rsid w:val="00D76997"/>
    <w:rsid w:val="00D8183C"/>
    <w:rsid w:val="00D823B0"/>
    <w:rsid w:val="00D8276B"/>
    <w:rsid w:val="00D82F26"/>
    <w:rsid w:val="00D84AE2"/>
    <w:rsid w:val="00D8500D"/>
    <w:rsid w:val="00D90ECA"/>
    <w:rsid w:val="00D917FF"/>
    <w:rsid w:val="00D91C57"/>
    <w:rsid w:val="00D92AEE"/>
    <w:rsid w:val="00D9336E"/>
    <w:rsid w:val="00D9348D"/>
    <w:rsid w:val="00D944D6"/>
    <w:rsid w:val="00D9460B"/>
    <w:rsid w:val="00D96550"/>
    <w:rsid w:val="00D9717B"/>
    <w:rsid w:val="00D972C8"/>
    <w:rsid w:val="00D97629"/>
    <w:rsid w:val="00DA013D"/>
    <w:rsid w:val="00DA09EC"/>
    <w:rsid w:val="00DA15CA"/>
    <w:rsid w:val="00DA20B7"/>
    <w:rsid w:val="00DA3243"/>
    <w:rsid w:val="00DA38D1"/>
    <w:rsid w:val="00DA5A7B"/>
    <w:rsid w:val="00DA66F3"/>
    <w:rsid w:val="00DB12C7"/>
    <w:rsid w:val="00DB195A"/>
    <w:rsid w:val="00DB19E0"/>
    <w:rsid w:val="00DB1D38"/>
    <w:rsid w:val="00DB1E25"/>
    <w:rsid w:val="00DB1E2E"/>
    <w:rsid w:val="00DB1F4B"/>
    <w:rsid w:val="00DB3634"/>
    <w:rsid w:val="00DB3C58"/>
    <w:rsid w:val="00DB511D"/>
    <w:rsid w:val="00DB5614"/>
    <w:rsid w:val="00DB6F95"/>
    <w:rsid w:val="00DC1F34"/>
    <w:rsid w:val="00DC3CA5"/>
    <w:rsid w:val="00DC4AB2"/>
    <w:rsid w:val="00DC5728"/>
    <w:rsid w:val="00DC64D8"/>
    <w:rsid w:val="00DC6E30"/>
    <w:rsid w:val="00DD3BEE"/>
    <w:rsid w:val="00DD4DC5"/>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2C2"/>
    <w:rsid w:val="00E008D6"/>
    <w:rsid w:val="00E0162E"/>
    <w:rsid w:val="00E03959"/>
    <w:rsid w:val="00E10A28"/>
    <w:rsid w:val="00E10F2E"/>
    <w:rsid w:val="00E11BB9"/>
    <w:rsid w:val="00E12175"/>
    <w:rsid w:val="00E12E12"/>
    <w:rsid w:val="00E13FA0"/>
    <w:rsid w:val="00E14027"/>
    <w:rsid w:val="00E157FE"/>
    <w:rsid w:val="00E21F36"/>
    <w:rsid w:val="00E22012"/>
    <w:rsid w:val="00E24BA5"/>
    <w:rsid w:val="00E30518"/>
    <w:rsid w:val="00E3174F"/>
    <w:rsid w:val="00E3277A"/>
    <w:rsid w:val="00E32FC8"/>
    <w:rsid w:val="00E3461A"/>
    <w:rsid w:val="00E34DC0"/>
    <w:rsid w:val="00E360C2"/>
    <w:rsid w:val="00E3719C"/>
    <w:rsid w:val="00E37712"/>
    <w:rsid w:val="00E418E1"/>
    <w:rsid w:val="00E45462"/>
    <w:rsid w:val="00E4747F"/>
    <w:rsid w:val="00E478D7"/>
    <w:rsid w:val="00E52F4E"/>
    <w:rsid w:val="00E54FCA"/>
    <w:rsid w:val="00E62719"/>
    <w:rsid w:val="00E63975"/>
    <w:rsid w:val="00E6439C"/>
    <w:rsid w:val="00E670F8"/>
    <w:rsid w:val="00E67EAE"/>
    <w:rsid w:val="00E70C29"/>
    <w:rsid w:val="00E70CB2"/>
    <w:rsid w:val="00E70E6E"/>
    <w:rsid w:val="00E715A4"/>
    <w:rsid w:val="00E72E23"/>
    <w:rsid w:val="00E7497F"/>
    <w:rsid w:val="00E766E9"/>
    <w:rsid w:val="00E77D66"/>
    <w:rsid w:val="00E816C3"/>
    <w:rsid w:val="00E83AB5"/>
    <w:rsid w:val="00E83D54"/>
    <w:rsid w:val="00E84B2F"/>
    <w:rsid w:val="00E85236"/>
    <w:rsid w:val="00E855E0"/>
    <w:rsid w:val="00E856DA"/>
    <w:rsid w:val="00E85FEE"/>
    <w:rsid w:val="00E86406"/>
    <w:rsid w:val="00E879C2"/>
    <w:rsid w:val="00E87D13"/>
    <w:rsid w:val="00E9034B"/>
    <w:rsid w:val="00E91351"/>
    <w:rsid w:val="00E91F55"/>
    <w:rsid w:val="00E92AFB"/>
    <w:rsid w:val="00E943AC"/>
    <w:rsid w:val="00E95753"/>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163"/>
    <w:rsid w:val="00EB6526"/>
    <w:rsid w:val="00EB752D"/>
    <w:rsid w:val="00EC2274"/>
    <w:rsid w:val="00EC2B27"/>
    <w:rsid w:val="00EC75CA"/>
    <w:rsid w:val="00EC7EE5"/>
    <w:rsid w:val="00ED10EE"/>
    <w:rsid w:val="00ED464F"/>
    <w:rsid w:val="00ED4DE8"/>
    <w:rsid w:val="00ED5363"/>
    <w:rsid w:val="00ED5986"/>
    <w:rsid w:val="00ED6F62"/>
    <w:rsid w:val="00EE0AF6"/>
    <w:rsid w:val="00EE13A8"/>
    <w:rsid w:val="00EE35ED"/>
    <w:rsid w:val="00EE3AF3"/>
    <w:rsid w:val="00EE495D"/>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5D51"/>
    <w:rsid w:val="00F17DF1"/>
    <w:rsid w:val="00F22B32"/>
    <w:rsid w:val="00F2459F"/>
    <w:rsid w:val="00F24D3D"/>
    <w:rsid w:val="00F25F63"/>
    <w:rsid w:val="00F26C7F"/>
    <w:rsid w:val="00F275D1"/>
    <w:rsid w:val="00F303FF"/>
    <w:rsid w:val="00F346E0"/>
    <w:rsid w:val="00F35065"/>
    <w:rsid w:val="00F37A87"/>
    <w:rsid w:val="00F40207"/>
    <w:rsid w:val="00F43D84"/>
    <w:rsid w:val="00F43DAD"/>
    <w:rsid w:val="00F45D92"/>
    <w:rsid w:val="00F46946"/>
    <w:rsid w:val="00F51F22"/>
    <w:rsid w:val="00F52A80"/>
    <w:rsid w:val="00F53C44"/>
    <w:rsid w:val="00F57059"/>
    <w:rsid w:val="00F626E3"/>
    <w:rsid w:val="00F6275C"/>
    <w:rsid w:val="00F62DFF"/>
    <w:rsid w:val="00F63408"/>
    <w:rsid w:val="00F63FDC"/>
    <w:rsid w:val="00F64CA6"/>
    <w:rsid w:val="00F64CC0"/>
    <w:rsid w:val="00F64CE7"/>
    <w:rsid w:val="00F65329"/>
    <w:rsid w:val="00F66652"/>
    <w:rsid w:val="00F67C16"/>
    <w:rsid w:val="00F71061"/>
    <w:rsid w:val="00F71D52"/>
    <w:rsid w:val="00F72C4A"/>
    <w:rsid w:val="00F72DF8"/>
    <w:rsid w:val="00F73CB1"/>
    <w:rsid w:val="00F749C7"/>
    <w:rsid w:val="00F7503A"/>
    <w:rsid w:val="00F7595A"/>
    <w:rsid w:val="00F7767C"/>
    <w:rsid w:val="00F77B3E"/>
    <w:rsid w:val="00F77BF5"/>
    <w:rsid w:val="00F80187"/>
    <w:rsid w:val="00F80A6F"/>
    <w:rsid w:val="00F827F9"/>
    <w:rsid w:val="00F8474B"/>
    <w:rsid w:val="00F847B3"/>
    <w:rsid w:val="00F84D44"/>
    <w:rsid w:val="00F8569E"/>
    <w:rsid w:val="00F921F5"/>
    <w:rsid w:val="00F93354"/>
    <w:rsid w:val="00F934E3"/>
    <w:rsid w:val="00F93E3B"/>
    <w:rsid w:val="00F96F62"/>
    <w:rsid w:val="00F97CB1"/>
    <w:rsid w:val="00FA067D"/>
    <w:rsid w:val="00FA2BAD"/>
    <w:rsid w:val="00FA4188"/>
    <w:rsid w:val="00FA4C63"/>
    <w:rsid w:val="00FA738E"/>
    <w:rsid w:val="00FA77CF"/>
    <w:rsid w:val="00FA79B0"/>
    <w:rsid w:val="00FB0C29"/>
    <w:rsid w:val="00FB260F"/>
    <w:rsid w:val="00FB3EBC"/>
    <w:rsid w:val="00FB44D9"/>
    <w:rsid w:val="00FB4A65"/>
    <w:rsid w:val="00FB59CD"/>
    <w:rsid w:val="00FB705E"/>
    <w:rsid w:val="00FB7DB3"/>
    <w:rsid w:val="00FC0955"/>
    <w:rsid w:val="00FC2726"/>
    <w:rsid w:val="00FC3AD8"/>
    <w:rsid w:val="00FC4D55"/>
    <w:rsid w:val="00FC5E33"/>
    <w:rsid w:val="00FC6AAC"/>
    <w:rsid w:val="00FC6D85"/>
    <w:rsid w:val="00FC74C6"/>
    <w:rsid w:val="00FC7FD1"/>
    <w:rsid w:val="00FD0062"/>
    <w:rsid w:val="00FD0196"/>
    <w:rsid w:val="00FD5865"/>
    <w:rsid w:val="00FE0D88"/>
    <w:rsid w:val="00FE120C"/>
    <w:rsid w:val="00FE25D2"/>
    <w:rsid w:val="00FE468B"/>
    <w:rsid w:val="00FE4B4B"/>
    <w:rsid w:val="00FE5108"/>
    <w:rsid w:val="00FE6BB4"/>
    <w:rsid w:val="00FE7A4F"/>
    <w:rsid w:val="00FF1BEB"/>
    <w:rsid w:val="00FF1D56"/>
    <w:rsid w:val="00FF4454"/>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D47C86A5-A516-447F-B780-3F9C53D0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8">
    <w:name w:val="Mention8"/>
    <w:basedOn w:val="DefaultParagraphFont"/>
    <w:uiPriority w:val="99"/>
    <w:semiHidden/>
    <w:unhideWhenUsed/>
    <w:rsid w:val="002F487B"/>
    <w:rPr>
      <w:color w:val="2B579A"/>
      <w:shd w:val="clear" w:color="auto" w:fill="E6E6E6"/>
    </w:rPr>
  </w:style>
  <w:style w:type="character" w:customStyle="1" w:styleId="Mention">
    <w:name w:val="Mention"/>
    <w:basedOn w:val="DefaultParagraphFont"/>
    <w:uiPriority w:val="99"/>
    <w:semiHidden/>
    <w:unhideWhenUsed/>
    <w:rsid w:val="001A0D50"/>
    <w:rPr>
      <w:color w:val="2B579A"/>
      <w:shd w:val="clear" w:color="auto" w:fill="E6E6E6"/>
    </w:rPr>
  </w:style>
  <w:style w:type="character" w:styleId="LineNumber">
    <w:name w:val="line number"/>
    <w:basedOn w:val="DefaultParagraphFont"/>
    <w:semiHidden/>
    <w:unhideWhenUsed/>
    <w:rsid w:val="00963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337800934">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os.gob.mx/busca/dataset/activity/proyecciones-de-la-poblacion-de-mexic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ta.inegi.org.mx/proyectos/registros/vitales/mortalidad/default.html"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demographs.shinyapps.io/LVMx_15_App/"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BBEAD-0296-470F-97F5-112AE74FF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20</Pages>
  <Words>15085</Words>
  <Characters>79351</Characters>
  <Application>Microsoft Office Word</Application>
  <DocSecurity>0</DocSecurity>
  <Lines>2333</Lines>
  <Paragraphs>1226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93210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Hiram Beltran-Sanchez</cp:lastModifiedBy>
  <cp:revision>5</cp:revision>
  <cp:lastPrinted>2018-08-15T09:28:00Z</cp:lastPrinted>
  <dcterms:created xsi:type="dcterms:W3CDTF">2018-08-26T20:37:00Z</dcterms:created>
  <dcterms:modified xsi:type="dcterms:W3CDTF">2018-08-26T23:42:00Z</dcterms:modified>
</cp:coreProperties>
</file>