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F34DE" w14:textId="0DC94BCF" w:rsidR="00012759" w:rsidRPr="00183405" w:rsidRDefault="00012759" w:rsidP="00501AD6">
      <w:pPr>
        <w:jc w:val="both"/>
        <w:rPr>
          <w:rFonts w:cs="Times New Roman"/>
          <w:b/>
          <w:szCs w:val="24"/>
        </w:rPr>
      </w:pPr>
      <w:r w:rsidRPr="00183405">
        <w:rPr>
          <w:rFonts w:cs="Times New Roman"/>
          <w:b/>
          <w:szCs w:val="24"/>
        </w:rPr>
        <w:t>Reply to editor</w:t>
      </w:r>
      <w:r w:rsidR="002010C1" w:rsidRPr="00183405">
        <w:rPr>
          <w:rFonts w:cs="Times New Roman"/>
          <w:b/>
          <w:szCs w:val="24"/>
        </w:rPr>
        <w:t>s</w:t>
      </w:r>
    </w:p>
    <w:p w14:paraId="33EA3FF3" w14:textId="77777777" w:rsidR="00F55F4F" w:rsidRPr="00183405" w:rsidRDefault="00F55F4F" w:rsidP="00501AD6">
      <w:pPr>
        <w:jc w:val="both"/>
        <w:rPr>
          <w:rFonts w:cs="Times New Roman"/>
          <w:b/>
          <w:szCs w:val="24"/>
        </w:rPr>
      </w:pPr>
    </w:p>
    <w:p w14:paraId="5D92B846" w14:textId="53CD00FA" w:rsidR="00230A14" w:rsidRPr="00183405" w:rsidRDefault="00012759" w:rsidP="00501AD6">
      <w:pPr>
        <w:jc w:val="both"/>
        <w:rPr>
          <w:rFonts w:cs="Times New Roman"/>
          <w:szCs w:val="24"/>
        </w:rPr>
      </w:pPr>
      <w:r w:rsidRPr="00183405">
        <w:rPr>
          <w:rFonts w:cs="Times New Roman"/>
          <w:szCs w:val="24"/>
        </w:rPr>
        <w:t xml:space="preserve">We thank the editorial board for the opportunity to revise our manuscript. Our responses to the </w:t>
      </w:r>
      <w:r w:rsidR="0095610F" w:rsidRPr="00183405">
        <w:rPr>
          <w:rFonts w:cs="Times New Roman"/>
          <w:szCs w:val="24"/>
        </w:rPr>
        <w:t xml:space="preserve">editors’ </w:t>
      </w:r>
      <w:r w:rsidRPr="00183405">
        <w:rPr>
          <w:rFonts w:cs="Times New Roman"/>
          <w:szCs w:val="24"/>
        </w:rPr>
        <w:t xml:space="preserve">comments are outlined below in regular font with </w:t>
      </w:r>
      <w:r w:rsidR="0095610F" w:rsidRPr="00183405">
        <w:rPr>
          <w:rFonts w:cs="Times New Roman"/>
          <w:szCs w:val="24"/>
        </w:rPr>
        <w:t>edito</w:t>
      </w:r>
      <w:r w:rsidRPr="00183405">
        <w:rPr>
          <w:rFonts w:cs="Times New Roman"/>
          <w:szCs w:val="24"/>
        </w:rPr>
        <w:t>r’s comments in bold font.</w:t>
      </w:r>
      <w:r w:rsidR="00230A14" w:rsidRPr="00183405">
        <w:rPr>
          <w:rFonts w:cs="Times New Roman"/>
          <w:szCs w:val="24"/>
        </w:rPr>
        <w:t xml:space="preserve"> </w:t>
      </w:r>
    </w:p>
    <w:p w14:paraId="5DF5BF0C" w14:textId="17651511" w:rsidR="00012759" w:rsidRPr="00183405" w:rsidRDefault="00012759" w:rsidP="00501AD6">
      <w:pPr>
        <w:jc w:val="both"/>
        <w:rPr>
          <w:rFonts w:cs="Times New Roman"/>
          <w:b/>
          <w:szCs w:val="24"/>
        </w:rPr>
      </w:pPr>
    </w:p>
    <w:p w14:paraId="1BE5E513" w14:textId="7B743AE0" w:rsidR="00075B87" w:rsidRPr="00183405" w:rsidRDefault="00075B87" w:rsidP="00501AD6">
      <w:pPr>
        <w:jc w:val="both"/>
        <w:rPr>
          <w:rFonts w:cs="Times New Roman"/>
          <w:b/>
          <w:szCs w:val="24"/>
        </w:rPr>
      </w:pPr>
      <w:r w:rsidRPr="00183405">
        <w:rPr>
          <w:rFonts w:cs="Times New Roman"/>
          <w:b/>
          <w:szCs w:val="24"/>
        </w:rPr>
        <w:t>Editor-in-Chief:</w:t>
      </w:r>
    </w:p>
    <w:p w14:paraId="09DB44B7" w14:textId="064FDC70"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Your submitted paper has undergone peer review. Even though the topic is of interest, the paper is very difficult to read for a general public health audience and will not be publishable in this journal if an effort is not made to simplify the presentation of the results. We would be interested in reconsidering a revised version for publication in AJPH that follows the guidance of the reviews provided at the end of this correspondence. Because chances of final acceptance are small, you may prefer to withdraw the paper and submit it to a more specialized journal.</w:t>
      </w:r>
    </w:p>
    <w:p w14:paraId="40C86F0F" w14:textId="2D82E714" w:rsidR="00075B87" w:rsidRPr="00183405" w:rsidRDefault="00075B87" w:rsidP="00501AD6">
      <w:pPr>
        <w:pStyle w:val="PlainText"/>
        <w:jc w:val="both"/>
        <w:rPr>
          <w:rFonts w:ascii="Times New Roman" w:hAnsi="Times New Roman"/>
          <w:b/>
          <w:sz w:val="24"/>
          <w:szCs w:val="24"/>
        </w:rPr>
      </w:pPr>
    </w:p>
    <w:p w14:paraId="1A5D3E12"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EIC</w:t>
      </w:r>
    </w:p>
    <w:p w14:paraId="0622F3E3" w14:textId="4DBF0A84"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You have 8 figures but can only have a maximum of 4 figures+tables. Please summarize the findings in less figures and leave the others for the web supplemental files. Make also sure that the figures are properly labeled and the interpretation of the figure is clearly provided in the text. The current figures are extremely difficult to interpret.</w:t>
      </w:r>
    </w:p>
    <w:p w14:paraId="35033987" w14:textId="57E08AD9" w:rsidR="00D27FC2" w:rsidRDefault="00D27FC2" w:rsidP="00501AD6">
      <w:pPr>
        <w:pStyle w:val="PlainText"/>
        <w:jc w:val="both"/>
        <w:rPr>
          <w:rFonts w:ascii="Times New Roman" w:hAnsi="Times New Roman"/>
          <w:b/>
          <w:sz w:val="24"/>
          <w:szCs w:val="24"/>
        </w:rPr>
      </w:pPr>
    </w:p>
    <w:p w14:paraId="3A9F2201" w14:textId="7F02A605" w:rsidR="0012505D" w:rsidRDefault="00E500C3" w:rsidP="00501AD6">
      <w:pPr>
        <w:pStyle w:val="PlainText"/>
        <w:jc w:val="both"/>
        <w:rPr>
          <w:rFonts w:ascii="Times New Roman" w:hAnsi="Times New Roman"/>
          <w:sz w:val="24"/>
          <w:szCs w:val="24"/>
        </w:rPr>
      </w:pPr>
      <w:r>
        <w:rPr>
          <w:rFonts w:ascii="Times New Roman" w:hAnsi="Times New Roman"/>
          <w:sz w:val="24"/>
          <w:szCs w:val="24"/>
        </w:rPr>
        <w:t>F</w:t>
      </w:r>
      <w:r w:rsidR="0012505D">
        <w:rPr>
          <w:rFonts w:ascii="Times New Roman" w:hAnsi="Times New Roman"/>
          <w:sz w:val="24"/>
          <w:szCs w:val="24"/>
        </w:rPr>
        <w:t>ollow</w:t>
      </w:r>
      <w:r>
        <w:rPr>
          <w:rFonts w:ascii="Times New Roman" w:hAnsi="Times New Roman"/>
          <w:sz w:val="24"/>
          <w:szCs w:val="24"/>
        </w:rPr>
        <w:t>ing</w:t>
      </w:r>
      <w:r w:rsidR="0012505D">
        <w:rPr>
          <w:rFonts w:ascii="Times New Roman" w:hAnsi="Times New Roman"/>
          <w:sz w:val="24"/>
          <w:szCs w:val="24"/>
        </w:rPr>
        <w:t xml:space="preserve"> </w:t>
      </w:r>
      <w:r>
        <w:rPr>
          <w:rFonts w:ascii="Times New Roman" w:hAnsi="Times New Roman"/>
          <w:sz w:val="24"/>
          <w:szCs w:val="24"/>
        </w:rPr>
        <w:t>your</w:t>
      </w:r>
      <w:r w:rsidR="0012505D">
        <w:rPr>
          <w:rFonts w:ascii="Times New Roman" w:hAnsi="Times New Roman"/>
          <w:sz w:val="24"/>
          <w:szCs w:val="24"/>
        </w:rPr>
        <w:t xml:space="preserve"> suggestion</w:t>
      </w:r>
      <w:r>
        <w:rPr>
          <w:rFonts w:ascii="Times New Roman" w:hAnsi="Times New Roman"/>
          <w:sz w:val="24"/>
          <w:szCs w:val="24"/>
        </w:rPr>
        <w:t>, we</w:t>
      </w:r>
      <w:r w:rsidR="0012505D">
        <w:rPr>
          <w:rFonts w:ascii="Times New Roman" w:hAnsi="Times New Roman"/>
          <w:sz w:val="24"/>
          <w:szCs w:val="24"/>
        </w:rPr>
        <w:t xml:space="preserve"> reduce the number of figures.  We currently have only </w:t>
      </w:r>
      <w:r w:rsidR="00354FC3">
        <w:rPr>
          <w:rFonts w:ascii="Times New Roman" w:hAnsi="Times New Roman"/>
          <w:sz w:val="24"/>
          <w:szCs w:val="24"/>
        </w:rPr>
        <w:t xml:space="preserve">two figures </w:t>
      </w:r>
      <w:r w:rsidR="0012505D">
        <w:rPr>
          <w:rFonts w:ascii="Times New Roman" w:hAnsi="Times New Roman"/>
          <w:sz w:val="24"/>
          <w:szCs w:val="24"/>
        </w:rPr>
        <w:t xml:space="preserve">and added one table of results; the previous </w:t>
      </w:r>
      <w:r w:rsidR="001F2684">
        <w:rPr>
          <w:rFonts w:ascii="Times New Roman" w:hAnsi="Times New Roman"/>
          <w:sz w:val="24"/>
          <w:szCs w:val="24"/>
        </w:rPr>
        <w:t>figures</w:t>
      </w:r>
      <w:r w:rsidR="0012505D">
        <w:rPr>
          <w:rFonts w:ascii="Times New Roman" w:hAnsi="Times New Roman"/>
          <w:sz w:val="24"/>
          <w:szCs w:val="24"/>
        </w:rPr>
        <w:t xml:space="preserve"> are now part of the supplemental material.  The new figure is properly labeled and we believe it is easier to interpret.</w:t>
      </w:r>
    </w:p>
    <w:p w14:paraId="05E8412E" w14:textId="77777777" w:rsidR="0012505D" w:rsidRPr="0012505D" w:rsidRDefault="0012505D" w:rsidP="00501AD6">
      <w:pPr>
        <w:pStyle w:val="PlainText"/>
        <w:jc w:val="both"/>
        <w:rPr>
          <w:rFonts w:ascii="Times New Roman" w:hAnsi="Times New Roman"/>
          <w:sz w:val="24"/>
          <w:szCs w:val="24"/>
        </w:rPr>
      </w:pPr>
    </w:p>
    <w:p w14:paraId="53691218" w14:textId="2CBF3D2A"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Associate Editor:</w:t>
      </w:r>
    </w:p>
    <w:p w14:paraId="1D9A6420" w14:textId="76E1C39E"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This is a timely and relevant article, but it still requires some work before it can be considered for publication. As a general note, the reviewers require more attention to specific details in changing mortality rates in the studies periods, and more contextual information to help interpreting them. Reviewers #1 and #3 in particular provide helpful guidance for revising the manuscript.</w:t>
      </w:r>
    </w:p>
    <w:p w14:paraId="4E1A7B89" w14:textId="23D0B639" w:rsidR="00075B87" w:rsidRPr="00183405" w:rsidRDefault="00075B87" w:rsidP="00501AD6">
      <w:pPr>
        <w:pStyle w:val="PlainText"/>
        <w:jc w:val="both"/>
        <w:rPr>
          <w:rFonts w:ascii="Times New Roman" w:hAnsi="Times New Roman"/>
          <w:b/>
          <w:sz w:val="24"/>
          <w:szCs w:val="24"/>
        </w:rPr>
      </w:pPr>
    </w:p>
    <w:p w14:paraId="4DCA1680" w14:textId="54AE77B3" w:rsidR="00075B87" w:rsidRPr="00317975" w:rsidRDefault="00317975" w:rsidP="00501AD6">
      <w:pPr>
        <w:jc w:val="both"/>
        <w:rPr>
          <w:rFonts w:eastAsia="Times New Roman" w:cs="Times New Roman"/>
          <w:szCs w:val="24"/>
        </w:rPr>
      </w:pPr>
      <w:r>
        <w:rPr>
          <w:rFonts w:eastAsia="Times New Roman" w:cs="Times New Roman"/>
          <w:szCs w:val="24"/>
        </w:rPr>
        <w:t>We follow</w:t>
      </w:r>
      <w:r w:rsidR="001F2684">
        <w:rPr>
          <w:rFonts w:eastAsia="Times New Roman" w:cs="Times New Roman"/>
          <w:szCs w:val="24"/>
        </w:rPr>
        <w:t>ed</w:t>
      </w:r>
      <w:r>
        <w:rPr>
          <w:rFonts w:eastAsia="Times New Roman" w:cs="Times New Roman"/>
          <w:szCs w:val="24"/>
        </w:rPr>
        <w:t xml:space="preserve"> the reviewer’s suggestions and made several changes to the manuscript. In the next </w:t>
      </w:r>
      <w:r w:rsidR="00354FC3">
        <w:rPr>
          <w:rFonts w:eastAsia="Times New Roman" w:cs="Times New Roman"/>
          <w:szCs w:val="24"/>
        </w:rPr>
        <w:t>sections,</w:t>
      </w:r>
      <w:r>
        <w:rPr>
          <w:rFonts w:eastAsia="Times New Roman" w:cs="Times New Roman"/>
          <w:szCs w:val="24"/>
        </w:rPr>
        <w:t xml:space="preserve"> we show our point-by-point reply to reviewers and the steps we took to incorporate those suggestions.</w:t>
      </w:r>
      <w:r w:rsidR="00354FC3">
        <w:rPr>
          <w:rFonts w:eastAsia="Times New Roman" w:cs="Times New Roman"/>
          <w:szCs w:val="24"/>
        </w:rPr>
        <w:t xml:space="preserve"> </w:t>
      </w:r>
      <w:del w:id="0" w:author="Hiram Beltran-Sanchez" w:date="2018-08-27T08:33:00Z">
        <w:r w:rsidR="00354FC3" w:rsidDel="009D59CF">
          <w:rPr>
            <w:rFonts w:eastAsia="Times New Roman" w:cs="Times New Roman"/>
            <w:szCs w:val="24"/>
          </w:rPr>
          <w:delText>As far as possible w</w:delText>
        </w:r>
      </w:del>
      <w:ins w:id="1" w:author="Hiram Beltran-Sanchez" w:date="2018-08-27T08:33:00Z">
        <w:r w:rsidR="009D59CF">
          <w:rPr>
            <w:rFonts w:eastAsia="Times New Roman" w:cs="Times New Roman"/>
            <w:szCs w:val="24"/>
          </w:rPr>
          <w:t>W</w:t>
        </w:r>
      </w:ins>
      <w:r w:rsidR="00354FC3">
        <w:rPr>
          <w:rFonts w:eastAsia="Times New Roman" w:cs="Times New Roman"/>
          <w:szCs w:val="24"/>
        </w:rPr>
        <w:t xml:space="preserve">e added </w:t>
      </w:r>
      <w:ins w:id="2" w:author="Hiram Beltran-Sanchez" w:date="2018-08-27T08:34:00Z">
        <w:r w:rsidR="009D59CF">
          <w:rPr>
            <w:rFonts w:eastAsia="Times New Roman" w:cs="Times New Roman"/>
            <w:szCs w:val="24"/>
          </w:rPr>
          <w:t xml:space="preserve">more </w:t>
        </w:r>
      </w:ins>
      <w:r w:rsidR="00354FC3">
        <w:rPr>
          <w:rFonts w:eastAsia="Times New Roman" w:cs="Times New Roman"/>
          <w:szCs w:val="24"/>
        </w:rPr>
        <w:t>context for the upsurge of violence in Mexico during the study period</w:t>
      </w:r>
      <w:ins w:id="3" w:author="Hiram Beltran-Sanchez" w:date="2018-08-27T08:34:00Z">
        <w:r w:rsidR="009D59CF">
          <w:rPr>
            <w:rFonts w:eastAsia="Times New Roman" w:cs="Times New Roman"/>
            <w:szCs w:val="24"/>
          </w:rPr>
          <w:t>, given the space limitation we kept additional text short and to the point</w:t>
        </w:r>
      </w:ins>
      <w:r w:rsidR="00354FC3">
        <w:rPr>
          <w:rFonts w:eastAsia="Times New Roman" w:cs="Times New Roman"/>
          <w:szCs w:val="24"/>
        </w:rPr>
        <w:t>.</w:t>
      </w:r>
    </w:p>
    <w:p w14:paraId="18EB5BD0" w14:textId="713C602A" w:rsidR="00075B87" w:rsidRPr="00183405" w:rsidRDefault="00075B87" w:rsidP="00501AD6">
      <w:pPr>
        <w:jc w:val="both"/>
        <w:rPr>
          <w:rFonts w:eastAsia="Times New Roman" w:cs="Times New Roman"/>
          <w:b/>
          <w:szCs w:val="24"/>
        </w:rPr>
      </w:pPr>
      <w:r w:rsidRPr="00183405">
        <w:rPr>
          <w:rFonts w:cs="Times New Roman"/>
          <w:b/>
          <w:szCs w:val="24"/>
        </w:rPr>
        <w:br w:type="page"/>
      </w:r>
    </w:p>
    <w:p w14:paraId="7CB3C256" w14:textId="6F671B6D" w:rsidR="00075B87" w:rsidRPr="00183405" w:rsidRDefault="00075B87" w:rsidP="00501AD6">
      <w:pPr>
        <w:jc w:val="both"/>
        <w:rPr>
          <w:rFonts w:cs="Times New Roman"/>
          <w:b/>
          <w:szCs w:val="24"/>
        </w:rPr>
      </w:pPr>
      <w:r w:rsidRPr="00183405">
        <w:rPr>
          <w:rFonts w:cs="Times New Roman"/>
          <w:b/>
          <w:szCs w:val="24"/>
        </w:rPr>
        <w:lastRenderedPageBreak/>
        <w:t>Reply to reviewers</w:t>
      </w:r>
    </w:p>
    <w:p w14:paraId="61940D45" w14:textId="77777777" w:rsidR="00075B87" w:rsidRPr="00183405" w:rsidRDefault="00075B87" w:rsidP="00501AD6">
      <w:pPr>
        <w:jc w:val="both"/>
        <w:rPr>
          <w:rFonts w:cs="Times New Roman"/>
          <w:b/>
          <w:szCs w:val="24"/>
        </w:rPr>
      </w:pPr>
    </w:p>
    <w:p w14:paraId="17336397" w14:textId="1D0546FD" w:rsidR="00075B87" w:rsidRPr="00183405" w:rsidRDefault="00075B87" w:rsidP="00501AD6">
      <w:pPr>
        <w:autoSpaceDE w:val="0"/>
        <w:autoSpaceDN w:val="0"/>
        <w:adjustRightInd w:val="0"/>
        <w:jc w:val="both"/>
        <w:rPr>
          <w:rFonts w:cs="Times New Roman"/>
          <w:szCs w:val="24"/>
        </w:rPr>
      </w:pPr>
      <w:r w:rsidRPr="00183405">
        <w:rPr>
          <w:rFonts w:cs="Times New Roman"/>
          <w:szCs w:val="24"/>
        </w:rPr>
        <w:t>We appreciate the reviewers' comments; their detailed reading of the manuscript and many suggestions that have greatly improved the article. Our responses to the reviewers’ comments are outlined below in regular font with reviewer’s comments in bold font.</w:t>
      </w:r>
    </w:p>
    <w:p w14:paraId="6E811473" w14:textId="33C53610" w:rsidR="00075B87" w:rsidRPr="00183405" w:rsidRDefault="00075B87" w:rsidP="00501AD6">
      <w:pPr>
        <w:autoSpaceDE w:val="0"/>
        <w:autoSpaceDN w:val="0"/>
        <w:adjustRightInd w:val="0"/>
        <w:jc w:val="both"/>
        <w:rPr>
          <w:rFonts w:cs="Times New Roman"/>
          <w:b/>
          <w:szCs w:val="24"/>
        </w:rPr>
      </w:pPr>
    </w:p>
    <w:p w14:paraId="681298F2" w14:textId="5928B998"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t>Reviewer #1</w:t>
      </w:r>
    </w:p>
    <w:p w14:paraId="2D558D05" w14:textId="77777777" w:rsidR="003F0DE4" w:rsidRDefault="003F0DE4" w:rsidP="00501AD6">
      <w:pPr>
        <w:pStyle w:val="PlainText"/>
        <w:jc w:val="both"/>
        <w:rPr>
          <w:rFonts w:ascii="Times New Roman" w:hAnsi="Times New Roman"/>
          <w:i/>
          <w:color w:val="FF0000"/>
          <w:sz w:val="24"/>
          <w:szCs w:val="24"/>
        </w:rPr>
      </w:pPr>
    </w:p>
    <w:p w14:paraId="37173D82" w14:textId="36257293"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effect of homicide on life expectancy and lifespan inequality is an important public health topic, particularly in the fields of injury prevention and global health. I think this issue is of interest for readers of the American Journal of Public Health, but the data could use some more context. I think describing some of the policies and social context contributing to the increasing homicide rate would help further frame this public health issue.</w:t>
      </w:r>
    </w:p>
    <w:p w14:paraId="55A93C41" w14:textId="277BA094" w:rsidR="008F72A0" w:rsidRDefault="008F72A0" w:rsidP="00501AD6">
      <w:pPr>
        <w:pStyle w:val="PlainText"/>
        <w:jc w:val="both"/>
        <w:rPr>
          <w:rFonts w:ascii="Times New Roman" w:hAnsi="Times New Roman"/>
          <w:b/>
          <w:sz w:val="24"/>
          <w:szCs w:val="24"/>
        </w:rPr>
      </w:pPr>
    </w:p>
    <w:p w14:paraId="4CCC2009" w14:textId="5182E4EB" w:rsidR="008F72A0" w:rsidRPr="00761B5E" w:rsidRDefault="00761B5E" w:rsidP="00501AD6">
      <w:pPr>
        <w:pStyle w:val="PlainText"/>
        <w:jc w:val="both"/>
        <w:rPr>
          <w:rFonts w:ascii="Times New Roman" w:hAnsi="Times New Roman"/>
          <w:sz w:val="24"/>
          <w:szCs w:val="24"/>
        </w:rPr>
      </w:pPr>
      <w:r w:rsidRPr="00761B5E">
        <w:rPr>
          <w:rFonts w:ascii="Times New Roman" w:hAnsi="Times New Roman"/>
          <w:sz w:val="24"/>
          <w:szCs w:val="24"/>
        </w:rPr>
        <w:t>We thank the reviewer for the valuable suggestions that helped improved the manuscript.</w:t>
      </w:r>
      <w:r>
        <w:rPr>
          <w:rFonts w:ascii="Times New Roman" w:hAnsi="Times New Roman"/>
          <w:sz w:val="24"/>
          <w:szCs w:val="24"/>
        </w:rPr>
        <w:t xml:space="preserve"> Below, we explain how we incorporated more context regarding the data during the period that we study. In addition, we further described some of the policies and social context that had contributed to the increasing homicide mortality.</w:t>
      </w:r>
    </w:p>
    <w:p w14:paraId="44FE0044" w14:textId="14C9E500" w:rsidR="006C5DED" w:rsidRPr="00183405" w:rsidRDefault="006C5DED" w:rsidP="00501AD6">
      <w:pPr>
        <w:pStyle w:val="PlainText"/>
        <w:jc w:val="both"/>
        <w:rPr>
          <w:rFonts w:ascii="Times New Roman" w:hAnsi="Times New Roman"/>
          <w:b/>
          <w:sz w:val="24"/>
          <w:szCs w:val="24"/>
        </w:rPr>
      </w:pPr>
    </w:p>
    <w:p w14:paraId="2772C8BB" w14:textId="403A9C81" w:rsid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 also recommend expanding on the discussion, particularly to describe some of the limitations of the study and describing more specific policy recommendations and/or future research that these study results suggest.</w:t>
      </w:r>
    </w:p>
    <w:p w14:paraId="2392C679" w14:textId="74392D92" w:rsidR="00761B5E" w:rsidRDefault="00761B5E" w:rsidP="00501AD6">
      <w:pPr>
        <w:pStyle w:val="PlainText"/>
        <w:jc w:val="both"/>
        <w:rPr>
          <w:rFonts w:ascii="Times New Roman" w:hAnsi="Times New Roman"/>
          <w:b/>
          <w:sz w:val="24"/>
          <w:szCs w:val="24"/>
        </w:rPr>
      </w:pPr>
    </w:p>
    <w:p w14:paraId="50963DEA" w14:textId="1CF2AF11" w:rsidR="00761B5E" w:rsidRPr="00761B5E" w:rsidRDefault="00761B5E" w:rsidP="00501AD6">
      <w:pPr>
        <w:pStyle w:val="PlainText"/>
        <w:jc w:val="both"/>
        <w:rPr>
          <w:rFonts w:ascii="Times New Roman" w:hAnsi="Times New Roman"/>
          <w:sz w:val="24"/>
          <w:szCs w:val="24"/>
        </w:rPr>
      </w:pPr>
      <w:r w:rsidRPr="00761B5E">
        <w:rPr>
          <w:rFonts w:ascii="Times New Roman" w:hAnsi="Times New Roman"/>
          <w:sz w:val="24"/>
          <w:szCs w:val="24"/>
        </w:rPr>
        <w:t>We added a subsection where we explain the limitations in our study.</w:t>
      </w:r>
      <w:r>
        <w:rPr>
          <w:rFonts w:ascii="Times New Roman" w:hAnsi="Times New Roman"/>
          <w:sz w:val="24"/>
          <w:szCs w:val="24"/>
        </w:rPr>
        <w:t xml:space="preserve"> We also added specific policy recommendations and future research that would help us understand the several consequences that violence has had on the Mexican population. Below we provide a point-by-point description of our answers.</w:t>
      </w:r>
    </w:p>
    <w:p w14:paraId="00F0D536" w14:textId="77777777" w:rsidR="00075B87" w:rsidRPr="00183405" w:rsidRDefault="00075B87" w:rsidP="00501AD6">
      <w:pPr>
        <w:pStyle w:val="PlainText"/>
        <w:jc w:val="both"/>
        <w:rPr>
          <w:rFonts w:ascii="Times New Roman" w:hAnsi="Times New Roman"/>
          <w:b/>
          <w:sz w:val="24"/>
          <w:szCs w:val="24"/>
        </w:rPr>
      </w:pPr>
    </w:p>
    <w:p w14:paraId="32303516"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-Introduction</w:t>
      </w:r>
    </w:p>
    <w:p w14:paraId="7E7156DF" w14:textId="77777777" w:rsidR="00075B87" w:rsidRPr="00183405" w:rsidRDefault="00075B87" w:rsidP="00501AD6">
      <w:pPr>
        <w:pStyle w:val="PlainText"/>
        <w:jc w:val="both"/>
        <w:rPr>
          <w:rFonts w:ascii="Times New Roman" w:hAnsi="Times New Roman"/>
          <w:b/>
          <w:sz w:val="24"/>
          <w:szCs w:val="24"/>
        </w:rPr>
      </w:pPr>
    </w:p>
    <w:p w14:paraId="5D1E9219" w14:textId="743319DB"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Although the authors provide more details later in the paper, I would suggest adding at least a sentence in the first few paragraphs about the specific social/political context that contributed to homicide rates doubling between 2007 and 2012 in Mexico, to provide this context upfront.</w:t>
      </w:r>
    </w:p>
    <w:p w14:paraId="6773D992" w14:textId="3A82DA1B" w:rsidR="004B691A" w:rsidRDefault="004B691A" w:rsidP="00501AD6">
      <w:pPr>
        <w:pStyle w:val="PlainText"/>
        <w:jc w:val="both"/>
        <w:rPr>
          <w:rFonts w:ascii="Times New Roman" w:hAnsi="Times New Roman"/>
          <w:b/>
          <w:sz w:val="24"/>
          <w:szCs w:val="24"/>
        </w:rPr>
      </w:pPr>
    </w:p>
    <w:p w14:paraId="33C5D3B3" w14:textId="357FB7CC" w:rsidR="004B691A" w:rsidRDefault="004B691A" w:rsidP="00501AD6">
      <w:pPr>
        <w:pStyle w:val="PlainText"/>
        <w:jc w:val="both"/>
        <w:rPr>
          <w:rFonts w:ascii="Times New Roman" w:hAnsi="Times New Roman"/>
          <w:sz w:val="24"/>
          <w:szCs w:val="24"/>
        </w:rPr>
      </w:pPr>
      <w:r w:rsidRPr="004B691A">
        <w:rPr>
          <w:rFonts w:ascii="Times New Roman" w:hAnsi="Times New Roman"/>
          <w:sz w:val="24"/>
          <w:szCs w:val="24"/>
        </w:rPr>
        <w:t>We thank the revi</w:t>
      </w:r>
      <w:r>
        <w:rPr>
          <w:rFonts w:ascii="Times New Roman" w:hAnsi="Times New Roman"/>
          <w:sz w:val="24"/>
          <w:szCs w:val="24"/>
        </w:rPr>
        <w:t>e</w:t>
      </w:r>
      <w:r w:rsidRPr="004B691A">
        <w:rPr>
          <w:rFonts w:ascii="Times New Roman" w:hAnsi="Times New Roman"/>
          <w:sz w:val="24"/>
          <w:szCs w:val="24"/>
        </w:rPr>
        <w:t>wer for this suggestion.</w:t>
      </w:r>
      <w:r>
        <w:rPr>
          <w:rFonts w:ascii="Times New Roman" w:hAnsi="Times New Roman"/>
          <w:sz w:val="24"/>
          <w:szCs w:val="24"/>
        </w:rPr>
        <w:t xml:space="preserve"> </w:t>
      </w:r>
      <w:r w:rsidR="005E215C">
        <w:rPr>
          <w:rFonts w:ascii="Times New Roman" w:hAnsi="Times New Roman"/>
          <w:sz w:val="24"/>
          <w:szCs w:val="24"/>
        </w:rPr>
        <w:t>We have added more context in the introduction. For example, p</w:t>
      </w:r>
      <w:r w:rsidR="00B80042">
        <w:rPr>
          <w:rFonts w:ascii="Times New Roman" w:hAnsi="Times New Roman"/>
          <w:sz w:val="24"/>
          <w:szCs w:val="24"/>
        </w:rPr>
        <w:t>revious evidence has shown that Mexico’s wave of violence was triggered by the interactions of compe</w:t>
      </w:r>
      <w:r w:rsidR="009406B7">
        <w:rPr>
          <w:rFonts w:ascii="Times New Roman" w:hAnsi="Times New Roman"/>
          <w:sz w:val="24"/>
          <w:szCs w:val="24"/>
        </w:rPr>
        <w:t>titions between drug cartels,</w:t>
      </w:r>
      <w:r w:rsidR="00B80042">
        <w:rPr>
          <w:rFonts w:ascii="Times New Roman" w:hAnsi="Times New Roman"/>
          <w:sz w:val="24"/>
          <w:szCs w:val="24"/>
        </w:rPr>
        <w:t xml:space="preserve"> enforcement operations trying to mitigate drug trafficking operations after 2005</w:t>
      </w:r>
      <w:r w:rsidR="00490AA0">
        <w:rPr>
          <w:rFonts w:ascii="Times New Roman" w:hAnsi="Times New Roman"/>
          <w:sz w:val="24"/>
          <w:szCs w:val="24"/>
        </w:rPr>
        <w:t>, and the</w:t>
      </w:r>
      <w:r w:rsidR="009C5E59">
        <w:rPr>
          <w:rFonts w:ascii="Times New Roman" w:hAnsi="Times New Roman"/>
          <w:sz w:val="24"/>
          <w:szCs w:val="24"/>
        </w:rPr>
        <w:t xml:space="preserve"> increased profitability in the flow of </w:t>
      </w:r>
      <w:r w:rsidR="001F2684">
        <w:rPr>
          <w:rFonts w:ascii="Times New Roman" w:hAnsi="Times New Roman"/>
          <w:sz w:val="24"/>
          <w:szCs w:val="24"/>
        </w:rPr>
        <w:t>drug-</w:t>
      </w:r>
      <w:r w:rsidR="009C5E59">
        <w:rPr>
          <w:rFonts w:ascii="Times New Roman" w:hAnsi="Times New Roman"/>
          <w:sz w:val="24"/>
          <w:szCs w:val="24"/>
        </w:rPr>
        <w:t>trade with United States</w:t>
      </w:r>
      <w:r w:rsidR="00490AA0">
        <w:rPr>
          <w:rFonts w:ascii="Times New Roman" w:hAnsi="Times New Roman"/>
          <w:sz w:val="24"/>
          <w:szCs w:val="24"/>
        </w:rPr>
        <w:t xml:space="preserve"> </w:t>
      </w:r>
      <w:r w:rsidR="00B80042">
        <w:rPr>
          <w:rFonts w:ascii="Times New Roman" w:hAnsi="Times New Roman"/>
          <w:sz w:val="24"/>
          <w:szCs w:val="24"/>
        </w:rPr>
        <w:t>(Rios, 2013; Dell, 2015</w:t>
      </w:r>
      <w:r w:rsidR="002C3187">
        <w:rPr>
          <w:rFonts w:ascii="Times New Roman" w:hAnsi="Times New Roman"/>
          <w:sz w:val="24"/>
          <w:szCs w:val="24"/>
        </w:rPr>
        <w:t>; Castillo et al. 2014</w:t>
      </w:r>
      <w:r w:rsidR="00B80042">
        <w:rPr>
          <w:rFonts w:ascii="Times New Roman" w:hAnsi="Times New Roman"/>
          <w:sz w:val="24"/>
          <w:szCs w:val="24"/>
        </w:rPr>
        <w:t>). This interaction led to a cycle of violence</w:t>
      </w:r>
      <w:r w:rsidR="000562AC">
        <w:rPr>
          <w:rFonts w:ascii="Times New Roman" w:hAnsi="Times New Roman"/>
          <w:sz w:val="24"/>
          <w:szCs w:val="24"/>
        </w:rPr>
        <w:t xml:space="preserve"> and the spillover onto civilians</w:t>
      </w:r>
      <w:r w:rsidR="00B80042">
        <w:rPr>
          <w:rFonts w:ascii="Times New Roman" w:hAnsi="Times New Roman"/>
          <w:sz w:val="24"/>
          <w:szCs w:val="24"/>
        </w:rPr>
        <w:t xml:space="preserve"> which by 2017, with the newest available data just released by </w:t>
      </w:r>
      <w:ins w:id="4" w:author="Hiram Beltran-Sanchez" w:date="2018-08-27T08:36:00Z">
        <w:r w:rsidR="00C80CE2">
          <w:rPr>
            <w:rFonts w:ascii="Times New Roman" w:hAnsi="Times New Roman"/>
            <w:sz w:val="24"/>
            <w:szCs w:val="24"/>
          </w:rPr>
          <w:t>the Mexican Census Bureau</w:t>
        </w:r>
        <w:r w:rsidR="009D59CF">
          <w:rPr>
            <w:rFonts w:ascii="Times New Roman" w:hAnsi="Times New Roman"/>
            <w:sz w:val="24"/>
            <w:szCs w:val="24"/>
          </w:rPr>
          <w:t xml:space="preserve"> (</w:t>
        </w:r>
      </w:ins>
      <w:r w:rsidR="00B80042">
        <w:rPr>
          <w:rFonts w:ascii="Times New Roman" w:hAnsi="Times New Roman"/>
          <w:sz w:val="24"/>
          <w:szCs w:val="24"/>
        </w:rPr>
        <w:t>INEGI</w:t>
      </w:r>
      <w:ins w:id="5" w:author="Hiram Beltran-Sanchez" w:date="2018-08-27T08:36:00Z">
        <w:r w:rsidR="009D59CF">
          <w:rPr>
            <w:rFonts w:ascii="Times New Roman" w:hAnsi="Times New Roman"/>
            <w:sz w:val="24"/>
            <w:szCs w:val="24"/>
          </w:rPr>
          <w:t>)</w:t>
        </w:r>
      </w:ins>
      <w:r w:rsidR="00B80042">
        <w:rPr>
          <w:rFonts w:ascii="Times New Roman" w:hAnsi="Times New Roman"/>
          <w:sz w:val="24"/>
          <w:szCs w:val="24"/>
        </w:rPr>
        <w:t>, has not end</w:t>
      </w:r>
      <w:ins w:id="6" w:author="Hiram Beltran-Sanchez" w:date="2018-08-27T08:36:00Z">
        <w:r w:rsidR="00C80CE2">
          <w:rPr>
            <w:rFonts w:ascii="Times New Roman" w:hAnsi="Times New Roman"/>
            <w:sz w:val="24"/>
            <w:szCs w:val="24"/>
          </w:rPr>
          <w:t>ed</w:t>
        </w:r>
      </w:ins>
      <w:del w:id="7" w:author="Hiram Beltran-Sanchez" w:date="2018-08-27T08:36:00Z">
        <w:r w:rsidR="00B80042" w:rsidDel="00C80CE2">
          <w:rPr>
            <w:rFonts w:ascii="Times New Roman" w:hAnsi="Times New Roman"/>
            <w:sz w:val="24"/>
            <w:szCs w:val="24"/>
          </w:rPr>
          <w:delText>,</w:delText>
        </w:r>
      </w:del>
      <w:r w:rsidR="00B80042">
        <w:rPr>
          <w:rFonts w:ascii="Times New Roman" w:hAnsi="Times New Roman"/>
          <w:sz w:val="24"/>
          <w:szCs w:val="24"/>
        </w:rPr>
        <w:t xml:space="preserve"> and has even increased in the last </w:t>
      </w:r>
      <w:r w:rsidR="002C3187">
        <w:rPr>
          <w:rFonts w:ascii="Times New Roman" w:hAnsi="Times New Roman"/>
          <w:sz w:val="24"/>
          <w:szCs w:val="24"/>
        </w:rPr>
        <w:t>couple of years (Hienle et al. 2017).</w:t>
      </w:r>
    </w:p>
    <w:p w14:paraId="52657C83" w14:textId="77777777" w:rsidR="004B691A" w:rsidRDefault="004B691A" w:rsidP="00501AD6">
      <w:pPr>
        <w:pStyle w:val="PlainText"/>
        <w:jc w:val="both"/>
        <w:rPr>
          <w:rFonts w:ascii="Times New Roman" w:hAnsi="Times New Roman"/>
          <w:sz w:val="24"/>
          <w:szCs w:val="24"/>
        </w:rPr>
      </w:pPr>
    </w:p>
    <w:p w14:paraId="1A226CCE" w14:textId="11E18877" w:rsidR="00FC5A9E" w:rsidRDefault="004B691A" w:rsidP="00501AD6">
      <w:pPr>
        <w:pStyle w:val="PlainText"/>
        <w:jc w:val="both"/>
        <w:rPr>
          <w:rFonts w:ascii="Times New Roman" w:hAnsi="Times New Roman"/>
          <w:sz w:val="24"/>
          <w:szCs w:val="24"/>
        </w:rPr>
      </w:pPr>
      <w:r>
        <w:rPr>
          <w:rFonts w:ascii="Times New Roman" w:hAnsi="Times New Roman"/>
          <w:sz w:val="24"/>
          <w:szCs w:val="24"/>
        </w:rPr>
        <w:t>We have included in the fir</w:t>
      </w:r>
      <w:r w:rsidR="009C1BE8">
        <w:rPr>
          <w:rFonts w:ascii="Times New Roman" w:hAnsi="Times New Roman"/>
          <w:sz w:val="24"/>
          <w:szCs w:val="24"/>
        </w:rPr>
        <w:t>st paragraph the next sentence</w:t>
      </w:r>
      <w:r w:rsidR="00377A79">
        <w:rPr>
          <w:rFonts w:ascii="Times New Roman" w:hAnsi="Times New Roman"/>
          <w:sz w:val="24"/>
          <w:szCs w:val="24"/>
        </w:rPr>
        <w:t>s</w:t>
      </w:r>
      <w:r w:rsidR="009C1BE8">
        <w:rPr>
          <w:rFonts w:ascii="Times New Roman" w:hAnsi="Times New Roman"/>
          <w:sz w:val="24"/>
          <w:szCs w:val="24"/>
        </w:rPr>
        <w:t>:</w:t>
      </w:r>
    </w:p>
    <w:p w14:paraId="04EFF8AF" w14:textId="77777777" w:rsidR="00373EC7" w:rsidRDefault="00373EC7" w:rsidP="00501AD6">
      <w:pPr>
        <w:pStyle w:val="PlainText"/>
        <w:jc w:val="both"/>
        <w:rPr>
          <w:rFonts w:ascii="Times New Roman" w:hAnsi="Times New Roman"/>
          <w:sz w:val="24"/>
          <w:szCs w:val="24"/>
        </w:rPr>
      </w:pPr>
    </w:p>
    <w:p w14:paraId="57BE8956" w14:textId="62283D76" w:rsidR="00FC5A9E" w:rsidRPr="004B691A" w:rsidRDefault="00FC5A9E" w:rsidP="00501AD6">
      <w:pPr>
        <w:pStyle w:val="PlainText"/>
        <w:jc w:val="both"/>
        <w:rPr>
          <w:rFonts w:ascii="Times New Roman" w:hAnsi="Times New Roman"/>
          <w:sz w:val="24"/>
          <w:szCs w:val="24"/>
        </w:rPr>
      </w:pPr>
      <w:r>
        <w:rPr>
          <w:rFonts w:ascii="Times New Roman" w:hAnsi="Times New Roman"/>
          <w:sz w:val="24"/>
          <w:szCs w:val="24"/>
        </w:rPr>
        <w:lastRenderedPageBreak/>
        <w:t>“</w:t>
      </w:r>
      <w:r w:rsidR="00373EC7">
        <w:rPr>
          <w:rFonts w:ascii="Times New Roman" w:hAnsi="Times New Roman"/>
          <w:sz w:val="24"/>
          <w:szCs w:val="24"/>
        </w:rPr>
        <w:t>…</w:t>
      </w:r>
      <w:r w:rsidR="00180895">
        <w:rPr>
          <w:rFonts w:ascii="Times New Roman" w:hAnsi="Times New Roman"/>
          <w:sz w:val="24"/>
          <w:szCs w:val="24"/>
        </w:rPr>
        <w:t xml:space="preserve">In Mexico, homicides rates declined from 1995 to 2006 but these trends were reversed and homicides </w:t>
      </w:r>
      <w:r w:rsidR="00B7781E">
        <w:rPr>
          <w:rFonts w:ascii="Times New Roman" w:hAnsi="Times New Roman"/>
          <w:sz w:val="24"/>
          <w:szCs w:val="24"/>
        </w:rPr>
        <w:t>doubled between</w:t>
      </w:r>
      <w:r w:rsidR="00180895">
        <w:rPr>
          <w:rFonts w:ascii="Times New Roman" w:hAnsi="Times New Roman"/>
          <w:sz w:val="24"/>
          <w:szCs w:val="24"/>
        </w:rPr>
        <w:t xml:space="preserve"> 2007 and 2012 (Supplementary Material [SM] Figure S1). This increase has been associated with more enforcement operations trying to mitigate drug cartels activities, increased territory competition, and higher profitability in the drug-trade flow with United States. </w:t>
      </w:r>
      <w:r w:rsidR="00373EC7">
        <w:rPr>
          <w:rFonts w:ascii="Times New Roman" w:hAnsi="Times New Roman"/>
          <w:sz w:val="24"/>
          <w:szCs w:val="24"/>
        </w:rPr>
        <w:t>This led to a cy</w:t>
      </w:r>
      <w:r w:rsidR="008334D9">
        <w:rPr>
          <w:rFonts w:ascii="Times New Roman" w:hAnsi="Times New Roman"/>
          <w:sz w:val="24"/>
          <w:szCs w:val="24"/>
        </w:rPr>
        <w:t>cle of violence- the so-called w</w:t>
      </w:r>
      <w:r w:rsidR="00373EC7">
        <w:rPr>
          <w:rFonts w:ascii="Times New Roman" w:hAnsi="Times New Roman"/>
          <w:sz w:val="24"/>
          <w:szCs w:val="24"/>
        </w:rPr>
        <w:t>ar on drugs- and the spillover onto civilians which</w:t>
      </w:r>
      <w:r w:rsidR="009720FE">
        <w:rPr>
          <w:rFonts w:ascii="Times New Roman" w:hAnsi="Times New Roman"/>
          <w:sz w:val="24"/>
          <w:szCs w:val="24"/>
        </w:rPr>
        <w:t>,</w:t>
      </w:r>
      <w:r w:rsidR="009720FE" w:rsidRPr="009720FE">
        <w:rPr>
          <w:rFonts w:ascii="Times New Roman" w:hAnsi="Times New Roman"/>
          <w:sz w:val="24"/>
          <w:szCs w:val="24"/>
          <w:vertAlign w:val="superscript"/>
        </w:rPr>
        <w:t>6</w:t>
      </w:r>
      <w:r w:rsidR="00373EC7" w:rsidRPr="00373EC7">
        <w:rPr>
          <w:rFonts w:ascii="Times New Roman" w:hAnsi="Times New Roman"/>
          <w:sz w:val="24"/>
          <w:szCs w:val="24"/>
        </w:rPr>
        <w:t xml:space="preserve"> </w:t>
      </w:r>
      <w:r w:rsidR="00373EC7" w:rsidRPr="00D73887">
        <w:rPr>
          <w:rFonts w:ascii="Times New Roman" w:hAnsi="Times New Roman"/>
          <w:sz w:val="24"/>
          <w:szCs w:val="24"/>
        </w:rPr>
        <w:t xml:space="preserve">along with an increasing burden of diabetes, </w:t>
      </w:r>
      <w:r w:rsidR="00373EC7">
        <w:rPr>
          <w:rFonts w:ascii="Times New Roman" w:hAnsi="Times New Roman"/>
          <w:sz w:val="24"/>
          <w:szCs w:val="24"/>
        </w:rPr>
        <w:t xml:space="preserve">stagnated </w:t>
      </w:r>
      <w:r w:rsidR="00373EC7" w:rsidRPr="00D73887">
        <w:rPr>
          <w:rFonts w:ascii="Times New Roman" w:hAnsi="Times New Roman"/>
          <w:sz w:val="24"/>
          <w:szCs w:val="24"/>
        </w:rPr>
        <w:t xml:space="preserve">male </w:t>
      </w:r>
      <w:r w:rsidR="00373EC7">
        <w:rPr>
          <w:rFonts w:ascii="Times New Roman" w:hAnsi="Times New Roman"/>
          <w:sz w:val="24"/>
          <w:szCs w:val="24"/>
        </w:rPr>
        <w:t>life expectancy</w:t>
      </w:r>
      <w:r w:rsidR="00373EC7" w:rsidRPr="00D73887">
        <w:rPr>
          <w:rFonts w:ascii="Times New Roman" w:hAnsi="Times New Roman"/>
          <w:sz w:val="24"/>
          <w:szCs w:val="24"/>
        </w:rPr>
        <w:t xml:space="preserve"> in the period 2000-10</w:t>
      </w:r>
      <w:r w:rsidR="00373EC7">
        <w:rPr>
          <w:rFonts w:ascii="Times New Roman" w:hAnsi="Times New Roman"/>
          <w:sz w:val="24"/>
          <w:szCs w:val="24"/>
        </w:rPr>
        <w:t>…</w:t>
      </w:r>
      <w:r>
        <w:rPr>
          <w:rFonts w:ascii="Times New Roman" w:hAnsi="Times New Roman"/>
          <w:sz w:val="24"/>
          <w:szCs w:val="24"/>
        </w:rPr>
        <w:t>”</w:t>
      </w:r>
    </w:p>
    <w:p w14:paraId="562F963F" w14:textId="0681ECF5" w:rsidR="004B691A" w:rsidRDefault="004B691A" w:rsidP="00501AD6">
      <w:pPr>
        <w:pStyle w:val="PlainText"/>
        <w:jc w:val="both"/>
        <w:rPr>
          <w:rFonts w:ascii="Times New Roman" w:hAnsi="Times New Roman"/>
          <w:b/>
          <w:sz w:val="24"/>
          <w:szCs w:val="24"/>
        </w:rPr>
      </w:pPr>
    </w:p>
    <w:p w14:paraId="4DF0ECFE" w14:textId="77777777" w:rsidR="0025011F" w:rsidRDefault="004B691A" w:rsidP="004B691A">
      <w:pPr>
        <w:pStyle w:val="PlainText"/>
        <w:jc w:val="both"/>
        <w:rPr>
          <w:rFonts w:ascii="Times New Roman" w:hAnsi="Times New Roman"/>
          <w:sz w:val="24"/>
          <w:szCs w:val="24"/>
        </w:rPr>
      </w:pPr>
      <w:r w:rsidRPr="00183405">
        <w:rPr>
          <w:rFonts w:ascii="Times New Roman" w:hAnsi="Times New Roman"/>
          <w:sz w:val="24"/>
          <w:szCs w:val="24"/>
        </w:rPr>
        <w:t>References:</w:t>
      </w:r>
    </w:p>
    <w:p w14:paraId="584EE61D" w14:textId="676CA488" w:rsidR="004B691A" w:rsidRPr="0025011F" w:rsidRDefault="004B691A" w:rsidP="004B691A">
      <w:pPr>
        <w:pStyle w:val="PlainText"/>
        <w:jc w:val="both"/>
        <w:rPr>
          <w:rFonts w:ascii="Times New Roman" w:hAnsi="Times New Roman"/>
          <w:sz w:val="24"/>
          <w:szCs w:val="24"/>
        </w:rPr>
      </w:pPr>
      <w:r w:rsidRPr="00183405">
        <w:rPr>
          <w:rFonts w:ascii="Times New Roman" w:hAnsi="Times New Roman"/>
          <w:color w:val="222222"/>
          <w:sz w:val="24"/>
          <w:szCs w:val="24"/>
          <w:shd w:val="clear" w:color="auto" w:fill="FFFFFF"/>
        </w:rPr>
        <w:t>Ríos, Viridiana. "Why did Mexico become so violent? A self-reinforcing violent equilibrium caused by competition and enforcement." </w:t>
      </w:r>
      <w:r w:rsidRPr="00183405">
        <w:rPr>
          <w:rFonts w:ascii="Times New Roman" w:hAnsi="Times New Roman"/>
          <w:i/>
          <w:iCs/>
          <w:color w:val="222222"/>
          <w:sz w:val="24"/>
          <w:szCs w:val="24"/>
          <w:shd w:val="clear" w:color="auto" w:fill="FFFFFF"/>
        </w:rPr>
        <w:t>Trends in organized crime</w:t>
      </w:r>
      <w:r w:rsidRPr="00183405">
        <w:rPr>
          <w:rFonts w:ascii="Times New Roman" w:hAnsi="Times New Roman"/>
          <w:color w:val="222222"/>
          <w:sz w:val="24"/>
          <w:szCs w:val="24"/>
          <w:shd w:val="clear" w:color="auto" w:fill="FFFFFF"/>
        </w:rPr>
        <w:t> 16.2 (2013): 138-155.</w:t>
      </w:r>
    </w:p>
    <w:p w14:paraId="65DEC4B8" w14:textId="77777777" w:rsidR="004B691A" w:rsidRDefault="004B691A" w:rsidP="004B691A">
      <w:pPr>
        <w:pStyle w:val="PlainText"/>
        <w:jc w:val="both"/>
        <w:rPr>
          <w:rFonts w:ascii="Times New Roman" w:hAnsi="Times New Roman"/>
          <w:color w:val="222222"/>
          <w:sz w:val="24"/>
          <w:szCs w:val="24"/>
          <w:shd w:val="clear" w:color="auto" w:fill="FFFFFF"/>
        </w:rPr>
      </w:pPr>
    </w:p>
    <w:p w14:paraId="2E2DAD0C" w14:textId="3F624804" w:rsidR="004B691A" w:rsidRDefault="004B691A" w:rsidP="004B691A">
      <w:pPr>
        <w:pStyle w:val="PlainText"/>
        <w:jc w:val="both"/>
        <w:rPr>
          <w:rFonts w:ascii="Times New Roman" w:hAnsi="Times New Roman"/>
          <w:color w:val="222222"/>
          <w:sz w:val="24"/>
          <w:szCs w:val="24"/>
          <w:shd w:val="clear" w:color="auto" w:fill="FFFFFF"/>
        </w:rPr>
      </w:pPr>
      <w:r w:rsidRPr="00DC3CA0">
        <w:rPr>
          <w:rFonts w:ascii="Times New Roman" w:hAnsi="Times New Roman"/>
          <w:color w:val="222222"/>
          <w:sz w:val="24"/>
          <w:szCs w:val="24"/>
          <w:shd w:val="clear" w:color="auto" w:fill="FFFFFF"/>
        </w:rPr>
        <w:t>Dell, Melissa. "Trafficking networks and the Mexican drug war." </w:t>
      </w:r>
      <w:r w:rsidRPr="00DC3CA0">
        <w:rPr>
          <w:rFonts w:ascii="Times New Roman" w:hAnsi="Times New Roman"/>
          <w:i/>
          <w:iCs/>
          <w:color w:val="222222"/>
          <w:sz w:val="24"/>
          <w:szCs w:val="24"/>
          <w:shd w:val="clear" w:color="auto" w:fill="FFFFFF"/>
        </w:rPr>
        <w:t>American Economic Review</w:t>
      </w:r>
      <w:r w:rsidRPr="00DC3CA0">
        <w:rPr>
          <w:rFonts w:ascii="Times New Roman" w:hAnsi="Times New Roman"/>
          <w:color w:val="222222"/>
          <w:sz w:val="24"/>
          <w:szCs w:val="24"/>
          <w:shd w:val="clear" w:color="auto" w:fill="FFFFFF"/>
        </w:rPr>
        <w:t> 105.6 (2015): 1738-79.</w:t>
      </w:r>
    </w:p>
    <w:p w14:paraId="38719154" w14:textId="58745EF6" w:rsidR="009C5E59" w:rsidRDefault="009C5E59" w:rsidP="004B691A">
      <w:pPr>
        <w:pStyle w:val="PlainText"/>
        <w:jc w:val="both"/>
        <w:rPr>
          <w:rFonts w:ascii="Times New Roman" w:hAnsi="Times New Roman"/>
          <w:color w:val="222222"/>
          <w:sz w:val="24"/>
          <w:szCs w:val="24"/>
          <w:shd w:val="clear" w:color="auto" w:fill="FFFFFF"/>
        </w:rPr>
      </w:pPr>
    </w:p>
    <w:p w14:paraId="452BA41D" w14:textId="611735F1" w:rsidR="009C5E59" w:rsidRDefault="009C5E59" w:rsidP="009C5E59">
      <w:pPr>
        <w:pStyle w:val="PlainText"/>
        <w:jc w:val="both"/>
        <w:rPr>
          <w:rFonts w:ascii="Times New Roman" w:hAnsi="Times New Roman"/>
          <w:color w:val="222222"/>
          <w:sz w:val="24"/>
          <w:szCs w:val="24"/>
          <w:shd w:val="clear" w:color="auto" w:fill="FFFFFF"/>
        </w:rPr>
      </w:pPr>
      <w:r w:rsidRPr="009C5E59">
        <w:rPr>
          <w:rFonts w:ascii="Times New Roman" w:hAnsi="Times New Roman"/>
          <w:color w:val="222222"/>
          <w:sz w:val="24"/>
          <w:szCs w:val="24"/>
          <w:shd w:val="clear" w:color="auto" w:fill="FFFFFF"/>
        </w:rPr>
        <w:t>Castillo, Juan, Daniel Mejía, and Pascual Restrepo. "Scarcity without leviathan: The violent effects of cocaine supply shortages in the mexican drug war." (2014).</w:t>
      </w:r>
    </w:p>
    <w:p w14:paraId="527D402E" w14:textId="1C620784" w:rsidR="00770708" w:rsidRDefault="00770708" w:rsidP="009C5E59">
      <w:pPr>
        <w:pStyle w:val="PlainText"/>
        <w:jc w:val="both"/>
        <w:rPr>
          <w:rFonts w:ascii="Times New Roman" w:hAnsi="Times New Roman"/>
          <w:color w:val="222222"/>
          <w:sz w:val="24"/>
          <w:szCs w:val="24"/>
          <w:shd w:val="clear" w:color="auto" w:fill="FFFFFF"/>
        </w:rPr>
      </w:pPr>
    </w:p>
    <w:p w14:paraId="19204DEE" w14:textId="138DEA91" w:rsidR="004B691A" w:rsidRPr="004B1BF1" w:rsidRDefault="00770708" w:rsidP="00501AD6">
      <w:pPr>
        <w:pStyle w:val="PlainText"/>
        <w:jc w:val="both"/>
        <w:rPr>
          <w:rFonts w:ascii="Times New Roman" w:hAnsi="Times New Roman"/>
          <w:b/>
          <w:sz w:val="24"/>
          <w:szCs w:val="24"/>
        </w:rPr>
      </w:pPr>
      <w:r>
        <w:rPr>
          <w:rFonts w:ascii="Times New Roman" w:hAnsi="Times New Roman"/>
          <w:color w:val="222222"/>
          <w:sz w:val="24"/>
          <w:szCs w:val="24"/>
          <w:shd w:val="clear" w:color="auto" w:fill="FFFFFF"/>
        </w:rPr>
        <w:t>Heinle</w:t>
      </w:r>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Kimberly</w:t>
      </w:r>
      <w:r w:rsidRPr="00770708">
        <w:rPr>
          <w:rFonts w:ascii="Times New Roman" w:hAnsi="Times New Roman"/>
          <w:color w:val="222222"/>
          <w:sz w:val="24"/>
          <w:szCs w:val="24"/>
          <w:shd w:val="clear" w:color="auto" w:fill="FFFFFF"/>
        </w:rPr>
        <w:t>,</w:t>
      </w:r>
      <w:r w:rsidR="00B1558B">
        <w:rPr>
          <w:rFonts w:ascii="Times New Roman" w:hAnsi="Times New Roman"/>
          <w:color w:val="222222"/>
          <w:sz w:val="24"/>
          <w:szCs w:val="24"/>
          <w:shd w:val="clear" w:color="auto" w:fill="FFFFFF"/>
        </w:rPr>
        <w:t xml:space="preserve"> Octavio</w:t>
      </w:r>
      <w:r w:rsidRPr="00770708">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Rodríguez F</w:t>
      </w:r>
      <w:r w:rsidR="00B1558B">
        <w:rPr>
          <w:rFonts w:ascii="Times New Roman" w:hAnsi="Times New Roman"/>
          <w:color w:val="222222"/>
          <w:sz w:val="24"/>
          <w:szCs w:val="24"/>
          <w:shd w:val="clear" w:color="auto" w:fill="FFFFFF"/>
        </w:rPr>
        <w:t xml:space="preserve">errerira </w:t>
      </w:r>
      <w:r>
        <w:rPr>
          <w:rFonts w:ascii="Times New Roman" w:hAnsi="Times New Roman"/>
          <w:color w:val="222222"/>
          <w:sz w:val="24"/>
          <w:szCs w:val="24"/>
          <w:shd w:val="clear" w:color="auto" w:fill="FFFFFF"/>
        </w:rPr>
        <w:t>and</w:t>
      </w:r>
      <w:r w:rsidRPr="00770708">
        <w:rPr>
          <w:rFonts w:ascii="Times New Roman" w:hAnsi="Times New Roman"/>
          <w:color w:val="222222"/>
          <w:sz w:val="24"/>
          <w:szCs w:val="24"/>
          <w:shd w:val="clear" w:color="auto" w:fill="FFFFFF"/>
        </w:rPr>
        <w:t xml:space="preserve"> David A. Shirk. "Drug violence in Mexico</w:t>
      </w:r>
      <w:r>
        <w:rPr>
          <w:rFonts w:ascii="Times New Roman" w:hAnsi="Times New Roman"/>
          <w:color w:val="222222"/>
          <w:sz w:val="24"/>
          <w:szCs w:val="24"/>
          <w:shd w:val="clear" w:color="auto" w:fill="FFFFFF"/>
        </w:rPr>
        <w:t>: Data and analysis through 2016</w:t>
      </w:r>
      <w:r w:rsidRPr="00770708">
        <w:rPr>
          <w:rFonts w:ascii="Times New Roman" w:hAnsi="Times New Roman"/>
          <w:color w:val="222222"/>
          <w:sz w:val="24"/>
          <w:szCs w:val="24"/>
          <w:shd w:val="clear" w:color="auto" w:fill="FFFFFF"/>
        </w:rPr>
        <w:t>." </w:t>
      </w:r>
      <w:r w:rsidRPr="00770708">
        <w:rPr>
          <w:rFonts w:ascii="Times New Roman" w:hAnsi="Times New Roman"/>
          <w:i/>
          <w:iCs/>
          <w:color w:val="222222"/>
          <w:sz w:val="24"/>
          <w:szCs w:val="24"/>
          <w:shd w:val="clear" w:color="auto" w:fill="FFFFFF"/>
        </w:rPr>
        <w:t>Trans-Border Institute, University of San Diego, San Diego</w:t>
      </w:r>
      <w:r w:rsidRPr="00770708">
        <w:rPr>
          <w:rFonts w:ascii="Times New Roman" w:hAnsi="Times New Roman"/>
          <w:color w:val="222222"/>
          <w:sz w:val="24"/>
          <w:szCs w:val="24"/>
          <w:shd w:val="clear" w:color="auto" w:fill="FFFFFF"/>
        </w:rPr>
        <w:t> (201</w:t>
      </w:r>
      <w:r>
        <w:rPr>
          <w:rFonts w:ascii="Times New Roman" w:hAnsi="Times New Roman"/>
          <w:color w:val="222222"/>
          <w:sz w:val="24"/>
          <w:szCs w:val="24"/>
          <w:shd w:val="clear" w:color="auto" w:fill="FFFFFF"/>
        </w:rPr>
        <w:t>7</w:t>
      </w:r>
      <w:r w:rsidRPr="00770708">
        <w:rPr>
          <w:rFonts w:ascii="Times New Roman" w:hAnsi="Times New Roman"/>
          <w:color w:val="222222"/>
          <w:sz w:val="24"/>
          <w:szCs w:val="24"/>
          <w:shd w:val="clear" w:color="auto" w:fill="FFFFFF"/>
        </w:rPr>
        <w:t>).</w:t>
      </w:r>
    </w:p>
    <w:p w14:paraId="7280389E" w14:textId="77777777" w:rsidR="00183405" w:rsidRPr="00183405" w:rsidRDefault="00183405" w:rsidP="00501AD6">
      <w:pPr>
        <w:pStyle w:val="PlainText"/>
        <w:jc w:val="both"/>
        <w:rPr>
          <w:rFonts w:ascii="Times New Roman" w:hAnsi="Times New Roman"/>
          <w:b/>
          <w:sz w:val="24"/>
          <w:szCs w:val="24"/>
        </w:rPr>
      </w:pPr>
    </w:p>
    <w:p w14:paraId="78D7ACA9" w14:textId="198F8554"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authors write, "Studying both life expectancy and lifespan inequality adds an important dimension to the study of population health because these indicators represent individuals' decisions based not only on their expected lifetime, but also on the uncertainty in their timing of death." I'm not sure I am correctly understanding what decisions means in this context. Are the authors arguing that these indicators are the consequence of individual decisions?</w:t>
      </w:r>
    </w:p>
    <w:p w14:paraId="31FAB598" w14:textId="0B9EABE2" w:rsidR="00A45131" w:rsidRDefault="00A45131" w:rsidP="00501AD6">
      <w:pPr>
        <w:pStyle w:val="PlainText"/>
        <w:jc w:val="both"/>
        <w:rPr>
          <w:rFonts w:ascii="Times New Roman" w:hAnsi="Times New Roman"/>
          <w:b/>
          <w:sz w:val="24"/>
          <w:szCs w:val="24"/>
        </w:rPr>
      </w:pPr>
    </w:p>
    <w:p w14:paraId="13858E8F" w14:textId="0C82003B" w:rsidR="00FC5A9E" w:rsidRDefault="00516D86" w:rsidP="00501AD6">
      <w:pPr>
        <w:pStyle w:val="PlainText"/>
        <w:jc w:val="both"/>
        <w:rPr>
          <w:rFonts w:ascii="Times New Roman" w:hAnsi="Times New Roman"/>
          <w:sz w:val="24"/>
          <w:szCs w:val="24"/>
        </w:rPr>
      </w:pPr>
      <w:r>
        <w:rPr>
          <w:rFonts w:ascii="Times New Roman" w:hAnsi="Times New Roman"/>
          <w:sz w:val="24"/>
          <w:szCs w:val="24"/>
        </w:rPr>
        <w:t xml:space="preserve">Thank you for this observation. </w:t>
      </w:r>
      <w:r w:rsidR="005E215C">
        <w:rPr>
          <w:rFonts w:ascii="Times New Roman" w:hAnsi="Times New Roman"/>
          <w:sz w:val="24"/>
          <w:szCs w:val="24"/>
        </w:rPr>
        <w:t>We clarified those sentences, in particular we note</w:t>
      </w:r>
      <w:r w:rsidR="00B7781E">
        <w:rPr>
          <w:rFonts w:ascii="Times New Roman" w:hAnsi="Times New Roman"/>
          <w:sz w:val="24"/>
          <w:szCs w:val="24"/>
        </w:rPr>
        <w:t>d</w:t>
      </w:r>
      <w:r w:rsidR="005E215C">
        <w:rPr>
          <w:rFonts w:ascii="Times New Roman" w:hAnsi="Times New Roman"/>
          <w:sz w:val="24"/>
          <w:szCs w:val="24"/>
        </w:rPr>
        <w:t xml:space="preserve"> the difference between the two indicators we used in the paper. For exam</w:t>
      </w:r>
      <w:r w:rsidR="00B7781E">
        <w:rPr>
          <w:rFonts w:ascii="Times New Roman" w:hAnsi="Times New Roman"/>
          <w:sz w:val="24"/>
          <w:szCs w:val="24"/>
        </w:rPr>
        <w:t>p</w:t>
      </w:r>
      <w:r w:rsidR="005E215C">
        <w:rPr>
          <w:rFonts w:ascii="Times New Roman" w:hAnsi="Times New Roman"/>
          <w:sz w:val="24"/>
          <w:szCs w:val="24"/>
        </w:rPr>
        <w:t>le, l</w:t>
      </w:r>
      <w:r w:rsidR="00A45131">
        <w:rPr>
          <w:rFonts w:ascii="Times New Roman" w:hAnsi="Times New Roman"/>
          <w:sz w:val="24"/>
          <w:szCs w:val="24"/>
        </w:rPr>
        <w:t>ife expectancy represents the average age at death if everyone experience</w:t>
      </w:r>
      <w:r w:rsidR="005E215C">
        <w:rPr>
          <w:rFonts w:ascii="Times New Roman" w:hAnsi="Times New Roman"/>
          <w:sz w:val="24"/>
          <w:szCs w:val="24"/>
        </w:rPr>
        <w:t>s</w:t>
      </w:r>
      <w:r w:rsidR="00A45131">
        <w:rPr>
          <w:rFonts w:ascii="Times New Roman" w:hAnsi="Times New Roman"/>
          <w:sz w:val="24"/>
          <w:szCs w:val="24"/>
        </w:rPr>
        <w:t xml:space="preserve"> the prevailing deaths rates throughout their lifetime</w:t>
      </w:r>
      <w:r w:rsidR="005E215C">
        <w:rPr>
          <w:rFonts w:ascii="Times New Roman" w:hAnsi="Times New Roman"/>
          <w:sz w:val="24"/>
          <w:szCs w:val="24"/>
        </w:rPr>
        <w:t>;</w:t>
      </w:r>
      <w:r w:rsidR="00B7781E">
        <w:rPr>
          <w:rFonts w:ascii="Times New Roman" w:hAnsi="Times New Roman"/>
          <w:sz w:val="24"/>
          <w:szCs w:val="24"/>
        </w:rPr>
        <w:t xml:space="preserve"> </w:t>
      </w:r>
      <w:r w:rsidR="005E215C">
        <w:rPr>
          <w:rFonts w:ascii="Times New Roman" w:hAnsi="Times New Roman"/>
          <w:sz w:val="24"/>
          <w:szCs w:val="24"/>
        </w:rPr>
        <w:t>w</w:t>
      </w:r>
      <w:r w:rsidR="00A45131">
        <w:rPr>
          <w:rFonts w:ascii="Times New Roman" w:hAnsi="Times New Roman"/>
          <w:sz w:val="24"/>
          <w:szCs w:val="24"/>
        </w:rPr>
        <w:t xml:space="preserve">hile lifespan inequality is an indicator of how similar ages at death are. </w:t>
      </w:r>
      <w:ins w:id="8" w:author="Hiram Beltran-Sanchez" w:date="2018-08-27T08:37:00Z">
        <w:r w:rsidR="00C80CE2">
          <w:rPr>
            <w:rFonts w:ascii="Times New Roman" w:hAnsi="Times New Roman"/>
            <w:sz w:val="24"/>
            <w:szCs w:val="24"/>
          </w:rPr>
          <w:t xml:space="preserve">We believe </w:t>
        </w:r>
      </w:ins>
      <w:ins w:id="9" w:author="Hiram Beltran-Sanchez" w:date="2018-08-27T08:38:00Z">
        <w:r w:rsidR="00C80CE2">
          <w:rPr>
            <w:rFonts w:ascii="Times New Roman" w:hAnsi="Times New Roman"/>
            <w:sz w:val="24"/>
            <w:szCs w:val="24"/>
          </w:rPr>
          <w:t xml:space="preserve">that </w:t>
        </w:r>
      </w:ins>
      <w:ins w:id="10" w:author="Hiram Beltran-Sanchez" w:date="2018-08-27T08:37:00Z">
        <w:r w:rsidR="00C80CE2">
          <w:rPr>
            <w:rFonts w:ascii="Times New Roman" w:hAnsi="Times New Roman"/>
            <w:sz w:val="24"/>
            <w:szCs w:val="24"/>
          </w:rPr>
          <w:t>a</w:t>
        </w:r>
      </w:ins>
      <w:del w:id="11" w:author="Hiram Beltran-Sanchez" w:date="2018-08-27T08:37:00Z">
        <w:r w:rsidR="00C83F28" w:rsidDel="00C80CE2">
          <w:rPr>
            <w:rFonts w:ascii="Times New Roman" w:hAnsi="Times New Roman"/>
            <w:sz w:val="24"/>
            <w:szCs w:val="24"/>
          </w:rPr>
          <w:delText>A</w:delText>
        </w:r>
      </w:del>
      <w:r w:rsidR="00C83F28">
        <w:rPr>
          <w:rFonts w:ascii="Times New Roman" w:hAnsi="Times New Roman"/>
          <w:sz w:val="24"/>
          <w:szCs w:val="24"/>
        </w:rPr>
        <w:t>nalyzing both</w:t>
      </w:r>
      <w:ins w:id="12" w:author="Hiram Beltran-Sanchez" w:date="2018-08-27T08:37:00Z">
        <w:r w:rsidR="00C80CE2">
          <w:rPr>
            <w:rFonts w:ascii="Times New Roman" w:hAnsi="Times New Roman"/>
            <w:sz w:val="24"/>
            <w:szCs w:val="24"/>
          </w:rPr>
          <w:t xml:space="preserve"> indicators</w:t>
        </w:r>
      </w:ins>
      <w:r w:rsidR="00C83F28">
        <w:rPr>
          <w:rFonts w:ascii="Times New Roman" w:hAnsi="Times New Roman"/>
          <w:sz w:val="24"/>
          <w:szCs w:val="24"/>
        </w:rPr>
        <w:t xml:space="preserve"> </w:t>
      </w:r>
      <w:r w:rsidR="004D07E0">
        <w:rPr>
          <w:rFonts w:ascii="Times New Roman" w:hAnsi="Times New Roman"/>
          <w:sz w:val="24"/>
          <w:szCs w:val="24"/>
        </w:rPr>
        <w:t xml:space="preserve">is important because </w:t>
      </w:r>
      <w:r w:rsidR="00C73206">
        <w:rPr>
          <w:rFonts w:ascii="Times New Roman" w:hAnsi="Times New Roman"/>
          <w:sz w:val="24"/>
          <w:szCs w:val="24"/>
        </w:rPr>
        <w:t>increases in life expectancy are not necessarily accompanied by reductions in lifespan inequality (Sasson 2016).</w:t>
      </w:r>
      <w:r w:rsidR="004D07E0">
        <w:rPr>
          <w:rFonts w:ascii="Times New Roman" w:hAnsi="Times New Roman"/>
          <w:sz w:val="24"/>
          <w:szCs w:val="24"/>
        </w:rPr>
        <w:t xml:space="preserve"> </w:t>
      </w:r>
      <w:r w:rsidR="00C73206">
        <w:rPr>
          <w:rFonts w:ascii="Times New Roman" w:hAnsi="Times New Roman"/>
          <w:sz w:val="24"/>
          <w:szCs w:val="24"/>
        </w:rPr>
        <w:t xml:space="preserve">For instance, large </w:t>
      </w:r>
      <w:r w:rsidR="004D07E0">
        <w:rPr>
          <w:rFonts w:ascii="Times New Roman" w:hAnsi="Times New Roman"/>
          <w:sz w:val="24"/>
          <w:szCs w:val="24"/>
        </w:rPr>
        <w:t>inequality of lifespans implies greater uncertainty in the timing of death at the individual level, a</w:t>
      </w:r>
      <w:r w:rsidR="00FC5A9E">
        <w:rPr>
          <w:rFonts w:ascii="Times New Roman" w:hAnsi="Times New Roman"/>
          <w:sz w:val="24"/>
          <w:szCs w:val="24"/>
        </w:rPr>
        <w:t>nd thu</w:t>
      </w:r>
      <w:r w:rsidR="004D07E0">
        <w:rPr>
          <w:rFonts w:ascii="Times New Roman" w:hAnsi="Times New Roman"/>
          <w:sz w:val="24"/>
          <w:szCs w:val="24"/>
        </w:rPr>
        <w:t xml:space="preserve">s </w:t>
      </w:r>
      <w:r w:rsidR="00627EBB">
        <w:rPr>
          <w:rFonts w:ascii="Times New Roman" w:hAnsi="Times New Roman"/>
          <w:sz w:val="24"/>
          <w:szCs w:val="24"/>
        </w:rPr>
        <w:t>have impli</w:t>
      </w:r>
      <w:r w:rsidR="00B7781E">
        <w:rPr>
          <w:rFonts w:ascii="Times New Roman" w:hAnsi="Times New Roman"/>
          <w:sz w:val="24"/>
          <w:szCs w:val="24"/>
        </w:rPr>
        <w:t>c</w:t>
      </w:r>
      <w:r w:rsidR="00627EBB">
        <w:rPr>
          <w:rFonts w:ascii="Times New Roman" w:hAnsi="Times New Roman"/>
          <w:sz w:val="24"/>
          <w:szCs w:val="24"/>
        </w:rPr>
        <w:t xml:space="preserve">ations for </w:t>
      </w:r>
      <w:r w:rsidR="004D07E0">
        <w:rPr>
          <w:rFonts w:ascii="Times New Roman" w:hAnsi="Times New Roman"/>
          <w:sz w:val="24"/>
          <w:szCs w:val="24"/>
        </w:rPr>
        <w:t>the planning of life’s events (van Raalte et al. 2011</w:t>
      </w:r>
      <w:r w:rsidR="008D2459">
        <w:rPr>
          <w:rFonts w:ascii="Times New Roman" w:hAnsi="Times New Roman"/>
          <w:sz w:val="24"/>
          <w:szCs w:val="24"/>
        </w:rPr>
        <w:t>, Sasson 2016</w:t>
      </w:r>
      <w:r w:rsidR="004D07E0">
        <w:rPr>
          <w:rFonts w:ascii="Times New Roman" w:hAnsi="Times New Roman"/>
          <w:sz w:val="24"/>
          <w:szCs w:val="24"/>
        </w:rPr>
        <w:t>)</w:t>
      </w:r>
      <w:r w:rsidR="00FC5A9E">
        <w:rPr>
          <w:rFonts w:ascii="Times New Roman" w:hAnsi="Times New Roman"/>
          <w:sz w:val="24"/>
          <w:szCs w:val="24"/>
        </w:rPr>
        <w:t xml:space="preserve">. We have rephrased the sentence to make </w:t>
      </w:r>
      <w:r w:rsidR="00C73206">
        <w:rPr>
          <w:rFonts w:ascii="Times New Roman" w:hAnsi="Times New Roman"/>
          <w:sz w:val="24"/>
          <w:szCs w:val="24"/>
        </w:rPr>
        <w:t xml:space="preserve">it </w:t>
      </w:r>
      <w:r w:rsidR="00FC5A9E">
        <w:rPr>
          <w:rFonts w:ascii="Times New Roman" w:hAnsi="Times New Roman"/>
          <w:sz w:val="24"/>
          <w:szCs w:val="24"/>
        </w:rPr>
        <w:t xml:space="preserve">clearer that we do not mean that these indicators are the consequence of individuals’ decisions, but rather individuals </w:t>
      </w:r>
      <w:r>
        <w:rPr>
          <w:rFonts w:ascii="Times New Roman" w:hAnsi="Times New Roman"/>
          <w:sz w:val="24"/>
          <w:szCs w:val="24"/>
        </w:rPr>
        <w:t>consider</w:t>
      </w:r>
      <w:r w:rsidR="00FC5A9E">
        <w:rPr>
          <w:rFonts w:ascii="Times New Roman" w:hAnsi="Times New Roman"/>
          <w:sz w:val="24"/>
          <w:szCs w:val="24"/>
        </w:rPr>
        <w:t xml:space="preserve"> these indicators when making decisions</w:t>
      </w:r>
      <w:ins w:id="13" w:author="Hiram Beltran-Sanchez" w:date="2018-08-27T08:38:00Z">
        <w:r w:rsidR="00C80CE2">
          <w:rPr>
            <w:rFonts w:ascii="Times New Roman" w:hAnsi="Times New Roman"/>
            <w:sz w:val="24"/>
            <w:szCs w:val="24"/>
          </w:rPr>
          <w:t>. I</w:t>
        </w:r>
      </w:ins>
      <w:del w:id="14" w:author="Hiram Beltran-Sanchez" w:date="2018-08-27T08:38:00Z">
        <w:r w:rsidR="007E597A" w:rsidDel="00C80CE2">
          <w:rPr>
            <w:rFonts w:ascii="Times New Roman" w:hAnsi="Times New Roman"/>
            <w:sz w:val="24"/>
            <w:szCs w:val="24"/>
          </w:rPr>
          <w:delText>, i</w:delText>
        </w:r>
      </w:del>
      <w:r w:rsidR="007E597A">
        <w:rPr>
          <w:rFonts w:ascii="Times New Roman" w:hAnsi="Times New Roman"/>
          <w:sz w:val="24"/>
          <w:szCs w:val="24"/>
        </w:rPr>
        <w:t>t now reads (from line 4</w:t>
      </w:r>
      <w:r w:rsidR="00AC2006">
        <w:rPr>
          <w:rFonts w:ascii="Times New Roman" w:hAnsi="Times New Roman"/>
          <w:sz w:val="24"/>
          <w:szCs w:val="24"/>
        </w:rPr>
        <w:t>5</w:t>
      </w:r>
      <w:r w:rsidR="007E597A">
        <w:rPr>
          <w:rFonts w:ascii="Times New Roman" w:hAnsi="Times New Roman"/>
          <w:sz w:val="24"/>
          <w:szCs w:val="24"/>
        </w:rPr>
        <w:t>)</w:t>
      </w:r>
      <w:r w:rsidR="00FC5A9E">
        <w:rPr>
          <w:rFonts w:ascii="Times New Roman" w:hAnsi="Times New Roman"/>
          <w:sz w:val="24"/>
          <w:szCs w:val="24"/>
        </w:rPr>
        <w:t>:</w:t>
      </w:r>
    </w:p>
    <w:p w14:paraId="6F69800E" w14:textId="655EC7F2" w:rsidR="001A0265" w:rsidRDefault="001A0265" w:rsidP="00501AD6">
      <w:pPr>
        <w:pStyle w:val="PlainText"/>
        <w:jc w:val="both"/>
        <w:rPr>
          <w:rFonts w:ascii="Times New Roman" w:hAnsi="Times New Roman"/>
          <w:sz w:val="24"/>
          <w:szCs w:val="24"/>
        </w:rPr>
      </w:pPr>
    </w:p>
    <w:p w14:paraId="2C339D3D" w14:textId="2F1AB58F" w:rsidR="00FC5A9E" w:rsidRDefault="001A0265" w:rsidP="00501AD6">
      <w:pPr>
        <w:pStyle w:val="PlainText"/>
        <w:jc w:val="both"/>
        <w:rPr>
          <w:rFonts w:ascii="Times New Roman" w:hAnsi="Times New Roman"/>
          <w:sz w:val="24"/>
          <w:szCs w:val="24"/>
        </w:rPr>
      </w:pPr>
      <w:r>
        <w:rPr>
          <w:rFonts w:ascii="Times New Roman" w:hAnsi="Times New Roman"/>
          <w:sz w:val="24"/>
          <w:szCs w:val="24"/>
        </w:rPr>
        <w:t>“…</w:t>
      </w:r>
      <w:r w:rsidRPr="001A0265">
        <w:rPr>
          <w:rFonts w:ascii="Times New Roman" w:hAnsi="Times New Roman"/>
          <w:sz w:val="24"/>
          <w:szCs w:val="24"/>
        </w:rPr>
        <w:t>However, life expectancy masks inequality of lifespans or lifespan variation.</w:t>
      </w:r>
      <w:r w:rsidRPr="001A0265">
        <w:rPr>
          <w:rFonts w:ascii="Times New Roman" w:hAnsi="Times New Roman"/>
          <w:sz w:val="24"/>
          <w:szCs w:val="24"/>
          <w:vertAlign w:val="superscript"/>
        </w:rPr>
        <w:t>10</w:t>
      </w:r>
      <w:r w:rsidRPr="001A0265">
        <w:rPr>
          <w:rFonts w:ascii="Times New Roman" w:hAnsi="Times New Roman"/>
          <w:sz w:val="24"/>
          <w:szCs w:val="24"/>
        </w:rPr>
        <w:t xml:space="preserve"> Variability in ages-at-death is important because it addresses the growing inte</w:t>
      </w:r>
      <w:r w:rsidR="00687CBF">
        <w:rPr>
          <w:rFonts w:ascii="Times New Roman" w:hAnsi="Times New Roman"/>
          <w:sz w:val="24"/>
          <w:szCs w:val="24"/>
        </w:rPr>
        <w:t>rest in health inequalities</w:t>
      </w:r>
      <w:r w:rsidRPr="001A0265">
        <w:rPr>
          <w:rFonts w:ascii="Times New Roman" w:hAnsi="Times New Roman"/>
          <w:sz w:val="24"/>
          <w:szCs w:val="24"/>
          <w:vertAlign w:val="superscript"/>
        </w:rPr>
        <w:t>11</w:t>
      </w:r>
      <w:r>
        <w:rPr>
          <w:rFonts w:ascii="Times New Roman" w:hAnsi="Times New Roman"/>
          <w:sz w:val="24"/>
          <w:szCs w:val="24"/>
        </w:rPr>
        <w:t xml:space="preserve"> </w:t>
      </w:r>
      <w:r w:rsidR="000F1780">
        <w:rPr>
          <w:rFonts w:ascii="Times New Roman" w:hAnsi="Times New Roman"/>
          <w:sz w:val="24"/>
          <w:szCs w:val="24"/>
        </w:rPr>
        <w:t xml:space="preserve">and </w:t>
      </w:r>
      <w:r>
        <w:rPr>
          <w:rFonts w:ascii="Times New Roman" w:hAnsi="Times New Roman"/>
          <w:sz w:val="24"/>
          <w:szCs w:val="24"/>
        </w:rPr>
        <w:t>because larger variation of lifespans im</w:t>
      </w:r>
      <w:r w:rsidRPr="001A0265">
        <w:rPr>
          <w:rFonts w:ascii="Times New Roman" w:hAnsi="Times New Roman"/>
          <w:sz w:val="24"/>
          <w:szCs w:val="24"/>
        </w:rPr>
        <w:t xml:space="preserve">plies greater uncertainty in the timing of death at the individual level, and </w:t>
      </w:r>
      <w:r w:rsidR="00C73206">
        <w:rPr>
          <w:rFonts w:ascii="Times New Roman" w:hAnsi="Times New Roman"/>
          <w:sz w:val="24"/>
          <w:szCs w:val="24"/>
        </w:rPr>
        <w:t>has implications for</w:t>
      </w:r>
      <w:r w:rsidRPr="001A0265">
        <w:rPr>
          <w:rFonts w:ascii="Times New Roman" w:hAnsi="Times New Roman"/>
          <w:sz w:val="24"/>
          <w:szCs w:val="24"/>
        </w:rPr>
        <w:t xml:space="preserve"> the planning of life’s events</w:t>
      </w:r>
      <w:r w:rsidR="00687CBF">
        <w:rPr>
          <w:rFonts w:ascii="Times New Roman" w:hAnsi="Times New Roman"/>
          <w:sz w:val="24"/>
          <w:szCs w:val="24"/>
        </w:rPr>
        <w:t>.</w:t>
      </w:r>
      <w:r w:rsidRPr="001A0265">
        <w:rPr>
          <w:rFonts w:ascii="Times New Roman" w:hAnsi="Times New Roman"/>
          <w:sz w:val="24"/>
          <w:szCs w:val="24"/>
          <w:vertAlign w:val="superscript"/>
        </w:rPr>
        <w:t>12</w:t>
      </w:r>
      <w:r w:rsidR="000F1780">
        <w:rPr>
          <w:rFonts w:ascii="Times New Roman" w:hAnsi="Times New Roman"/>
          <w:sz w:val="24"/>
          <w:szCs w:val="24"/>
          <w:vertAlign w:val="superscript"/>
        </w:rPr>
        <w:t>,13</w:t>
      </w:r>
      <w:r w:rsidRPr="001A0265">
        <w:rPr>
          <w:rFonts w:ascii="Times New Roman" w:hAnsi="Times New Roman"/>
          <w:sz w:val="24"/>
          <w:szCs w:val="24"/>
        </w:rPr>
        <w:t xml:space="preserve"> </w:t>
      </w:r>
      <w:r w:rsidR="00687CBF">
        <w:rPr>
          <w:rFonts w:ascii="Times New Roman" w:hAnsi="Times New Roman"/>
          <w:sz w:val="24"/>
          <w:szCs w:val="24"/>
        </w:rPr>
        <w:t>From a public health perspective</w:t>
      </w:r>
      <w:r>
        <w:rPr>
          <w:rFonts w:ascii="Times New Roman" w:hAnsi="Times New Roman"/>
          <w:sz w:val="24"/>
          <w:szCs w:val="24"/>
        </w:rPr>
        <w:t>…”</w:t>
      </w:r>
    </w:p>
    <w:p w14:paraId="7DB1A180" w14:textId="772EBB7E" w:rsidR="004D07E0" w:rsidRDefault="004D07E0" w:rsidP="00501AD6">
      <w:pPr>
        <w:pStyle w:val="PlainText"/>
        <w:jc w:val="both"/>
        <w:rPr>
          <w:rFonts w:ascii="Times New Roman" w:hAnsi="Times New Roman"/>
          <w:sz w:val="24"/>
          <w:szCs w:val="24"/>
        </w:rPr>
      </w:pPr>
    </w:p>
    <w:p w14:paraId="7D302EF5" w14:textId="6045AA59" w:rsidR="000A639F" w:rsidRPr="00473472" w:rsidRDefault="004D07E0" w:rsidP="00501AD6">
      <w:pPr>
        <w:pStyle w:val="PlainText"/>
        <w:jc w:val="both"/>
        <w:rPr>
          <w:rFonts w:ascii="Times New Roman" w:hAnsi="Times New Roman"/>
          <w:sz w:val="24"/>
          <w:szCs w:val="24"/>
        </w:rPr>
      </w:pPr>
      <w:r w:rsidRPr="00473472">
        <w:rPr>
          <w:rFonts w:ascii="Times New Roman" w:hAnsi="Times New Roman"/>
          <w:sz w:val="24"/>
          <w:szCs w:val="24"/>
        </w:rPr>
        <w:lastRenderedPageBreak/>
        <w:t>References:</w:t>
      </w:r>
    </w:p>
    <w:p w14:paraId="2BB4353A" w14:textId="3A43ED1C" w:rsidR="004D07E0" w:rsidRDefault="004D07E0" w:rsidP="00501AD6">
      <w:pPr>
        <w:pStyle w:val="PlainText"/>
        <w:jc w:val="both"/>
        <w:rPr>
          <w:rFonts w:ascii="Times New Roman" w:hAnsi="Times New Roman"/>
          <w:color w:val="222222"/>
          <w:sz w:val="24"/>
          <w:szCs w:val="24"/>
          <w:shd w:val="clear" w:color="auto" w:fill="FFFFFF"/>
        </w:rPr>
      </w:pPr>
      <w:r w:rsidRPr="00473472">
        <w:rPr>
          <w:rFonts w:ascii="Times New Roman" w:hAnsi="Times New Roman"/>
          <w:color w:val="222222"/>
          <w:sz w:val="24"/>
          <w:szCs w:val="24"/>
          <w:shd w:val="clear" w:color="auto" w:fill="FFFFFF"/>
        </w:rPr>
        <w:t xml:space="preserve">Van Raalte, Alyson A., et al. </w:t>
      </w:r>
      <w:r w:rsidRPr="001A0265">
        <w:rPr>
          <w:rFonts w:ascii="Times New Roman" w:hAnsi="Times New Roman"/>
          <w:color w:val="222222"/>
          <w:sz w:val="24"/>
          <w:szCs w:val="24"/>
          <w:shd w:val="clear" w:color="auto" w:fill="FFFFFF"/>
        </w:rPr>
        <w:t>"More variation in lifespan in lower educated groups: evidence from 10 European countries." </w:t>
      </w:r>
      <w:r w:rsidRPr="001A0265">
        <w:rPr>
          <w:rFonts w:ascii="Times New Roman" w:hAnsi="Times New Roman"/>
          <w:i/>
          <w:iCs/>
          <w:color w:val="222222"/>
          <w:sz w:val="24"/>
          <w:szCs w:val="24"/>
          <w:shd w:val="clear" w:color="auto" w:fill="FFFFFF"/>
        </w:rPr>
        <w:t>International Journal of Epidemiology</w:t>
      </w:r>
      <w:r w:rsidRPr="001A0265">
        <w:rPr>
          <w:rFonts w:ascii="Times New Roman" w:hAnsi="Times New Roman"/>
          <w:color w:val="222222"/>
          <w:sz w:val="24"/>
          <w:szCs w:val="24"/>
          <w:shd w:val="clear" w:color="auto" w:fill="FFFFFF"/>
        </w:rPr>
        <w:t> 40.6 (2011): 1703-1714.</w:t>
      </w:r>
    </w:p>
    <w:p w14:paraId="154EDDF7" w14:textId="2072EA5F" w:rsidR="008D2459" w:rsidRDefault="008D2459" w:rsidP="00501AD6">
      <w:pPr>
        <w:pStyle w:val="PlainText"/>
        <w:jc w:val="both"/>
        <w:rPr>
          <w:rFonts w:ascii="Times New Roman" w:hAnsi="Times New Roman"/>
          <w:sz w:val="24"/>
          <w:szCs w:val="24"/>
        </w:rPr>
      </w:pPr>
    </w:p>
    <w:p w14:paraId="5C107869" w14:textId="77777777" w:rsidR="008D2459" w:rsidRDefault="008D2459" w:rsidP="008D2459">
      <w:pPr>
        <w:pStyle w:val="EndNoteBibliography"/>
        <w:ind w:left="720" w:hanging="720"/>
        <w:rPr>
          <w:rFonts w:ascii="Times New Roman" w:hAnsi="Times New Roman" w:cs="Times New Roman"/>
          <w:sz w:val="24"/>
          <w:szCs w:val="24"/>
        </w:rPr>
      </w:pPr>
      <w:r w:rsidRPr="008D2459">
        <w:rPr>
          <w:rFonts w:ascii="Times New Roman" w:hAnsi="Times New Roman" w:cs="Times New Roman"/>
          <w:sz w:val="24"/>
          <w:szCs w:val="24"/>
        </w:rPr>
        <w:t>Sasson I. Trends in life expectancy and lifespan variation by educati</w:t>
      </w:r>
      <w:r>
        <w:rPr>
          <w:rFonts w:ascii="Times New Roman" w:hAnsi="Times New Roman" w:cs="Times New Roman"/>
          <w:sz w:val="24"/>
          <w:szCs w:val="24"/>
        </w:rPr>
        <w:t>onal attainment: United</w:t>
      </w:r>
    </w:p>
    <w:p w14:paraId="12D5D753" w14:textId="004CAA73" w:rsidR="00C83F28" w:rsidRPr="008D1698" w:rsidRDefault="008D2459" w:rsidP="008D1698">
      <w:pPr>
        <w:pStyle w:val="EndNoteBibliography"/>
        <w:ind w:left="720" w:hanging="720"/>
        <w:rPr>
          <w:rFonts w:ascii="Times New Roman" w:hAnsi="Times New Roman" w:cs="Times New Roman"/>
          <w:sz w:val="24"/>
          <w:szCs w:val="24"/>
        </w:rPr>
      </w:pPr>
      <w:r>
        <w:rPr>
          <w:rFonts w:ascii="Times New Roman" w:hAnsi="Times New Roman" w:cs="Times New Roman"/>
          <w:sz w:val="24"/>
          <w:szCs w:val="24"/>
        </w:rPr>
        <w:t>States,</w:t>
      </w:r>
      <w:r w:rsidRPr="008D2459">
        <w:rPr>
          <w:rFonts w:ascii="Times New Roman" w:hAnsi="Times New Roman" w:cs="Times New Roman"/>
          <w:sz w:val="24"/>
          <w:szCs w:val="24"/>
        </w:rPr>
        <w:t xml:space="preserve">1990–2010. </w:t>
      </w:r>
      <w:r w:rsidRPr="008D2459">
        <w:rPr>
          <w:rFonts w:ascii="Times New Roman" w:hAnsi="Times New Roman" w:cs="Times New Roman"/>
          <w:i/>
          <w:sz w:val="24"/>
          <w:szCs w:val="24"/>
        </w:rPr>
        <w:t xml:space="preserve">Demography. </w:t>
      </w:r>
      <w:r w:rsidRPr="008D2459">
        <w:rPr>
          <w:rFonts w:ascii="Times New Roman" w:hAnsi="Times New Roman" w:cs="Times New Roman"/>
          <w:sz w:val="24"/>
          <w:szCs w:val="24"/>
        </w:rPr>
        <w:t>2016;53(2):269-293.</w:t>
      </w:r>
    </w:p>
    <w:p w14:paraId="57FD6B6C" w14:textId="77777777" w:rsidR="00C83F28" w:rsidRPr="00183405" w:rsidRDefault="00C83F28" w:rsidP="00501AD6">
      <w:pPr>
        <w:pStyle w:val="PlainText"/>
        <w:jc w:val="both"/>
        <w:rPr>
          <w:rFonts w:ascii="Times New Roman" w:hAnsi="Times New Roman"/>
          <w:b/>
          <w:sz w:val="24"/>
          <w:szCs w:val="24"/>
        </w:rPr>
      </w:pPr>
    </w:p>
    <w:p w14:paraId="0507B899" w14:textId="17C8CCBE"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authors contrast their focus on "the role of violence" with other literature that "focuses on social determinants of health (e.g., socioeconomic status and health risk factors). Could violence be considered a social determinant of health? I would be interested to hear more about the social context of violence, and the social implications of lifespan inequality, as a public health issue.</w:t>
      </w:r>
    </w:p>
    <w:p w14:paraId="0D6353D1" w14:textId="68F5B204" w:rsidR="00516D86" w:rsidRDefault="00516D86" w:rsidP="00501AD6">
      <w:pPr>
        <w:pStyle w:val="PlainText"/>
        <w:jc w:val="both"/>
        <w:rPr>
          <w:rFonts w:ascii="Times New Roman" w:hAnsi="Times New Roman"/>
          <w:b/>
          <w:sz w:val="24"/>
          <w:szCs w:val="24"/>
        </w:rPr>
      </w:pPr>
    </w:p>
    <w:p w14:paraId="5AE59BD7" w14:textId="68109131" w:rsidR="007A6B1E" w:rsidRPr="007A6B1E" w:rsidRDefault="0042450A" w:rsidP="007A6B1E">
      <w:pPr>
        <w:jc w:val="both"/>
        <w:rPr>
          <w:rFonts w:eastAsiaTheme="minorEastAsia" w:cs="Times New Roman"/>
          <w:szCs w:val="24"/>
        </w:rPr>
      </w:pPr>
      <w:r>
        <w:rPr>
          <w:szCs w:val="24"/>
        </w:rPr>
        <w:t>We agree with t</w:t>
      </w:r>
      <w:r w:rsidR="00516D86" w:rsidRPr="00516D86">
        <w:rPr>
          <w:szCs w:val="24"/>
        </w:rPr>
        <w:t xml:space="preserve">he </w:t>
      </w:r>
      <w:r w:rsidR="00516D86">
        <w:rPr>
          <w:szCs w:val="24"/>
        </w:rPr>
        <w:t xml:space="preserve">reviewer </w:t>
      </w:r>
      <w:r>
        <w:rPr>
          <w:szCs w:val="24"/>
        </w:rPr>
        <w:t>that</w:t>
      </w:r>
      <w:r w:rsidR="00516D86">
        <w:rPr>
          <w:szCs w:val="24"/>
        </w:rPr>
        <w:t xml:space="preserve"> the ‘role of violence’ and the ‘social determinants of health’ are not completely contrasting</w:t>
      </w:r>
      <w:r w:rsidR="00211559">
        <w:rPr>
          <w:szCs w:val="24"/>
        </w:rPr>
        <w:t xml:space="preserve"> </w:t>
      </w:r>
      <w:r w:rsidR="00516D86">
        <w:rPr>
          <w:szCs w:val="24"/>
        </w:rPr>
        <w:t xml:space="preserve">but rather complementing. </w:t>
      </w:r>
      <w:r w:rsidR="007A6B1E">
        <w:rPr>
          <w:rFonts w:eastAsiaTheme="minorEastAsia" w:cs="Times New Roman"/>
          <w:szCs w:val="24"/>
        </w:rPr>
        <w:t xml:space="preserve">However, </w:t>
      </w:r>
      <w:r w:rsidR="007A6B1E">
        <w:rPr>
          <w:szCs w:val="24"/>
        </w:rPr>
        <w:t xml:space="preserve">the current manuscript aims at describing the observed changes in homicide mortality and their link with lifespan variation and life expectancy. Our goal is not to explain why there are differences in lifespan variation and life expectancy by sex, or by region. Such an analysis requires the inclusion of additional factors, as those </w:t>
      </w:r>
      <w:r w:rsidR="00EE3F6E">
        <w:rPr>
          <w:szCs w:val="24"/>
        </w:rPr>
        <w:t>mentioned</w:t>
      </w:r>
      <w:r w:rsidR="007A6B1E">
        <w:rPr>
          <w:szCs w:val="24"/>
        </w:rPr>
        <w:t xml:space="preserve"> by the reviewer, and would also require different analytic techniques to identify the sources of variation in life expectancy and lifespan.</w:t>
      </w:r>
    </w:p>
    <w:p w14:paraId="726B40A9" w14:textId="09B62D35" w:rsidR="00C568F9" w:rsidRDefault="00C568F9" w:rsidP="00516D86">
      <w:pPr>
        <w:pStyle w:val="PlainText"/>
        <w:jc w:val="both"/>
        <w:rPr>
          <w:rFonts w:ascii="Times New Roman" w:hAnsi="Times New Roman"/>
          <w:color w:val="222222"/>
          <w:sz w:val="24"/>
          <w:szCs w:val="24"/>
          <w:shd w:val="clear" w:color="auto" w:fill="FFFFFF"/>
        </w:rPr>
      </w:pPr>
    </w:p>
    <w:p w14:paraId="210AEF5F" w14:textId="19FF2206"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We made </w:t>
      </w:r>
      <w:r w:rsidR="008D1698">
        <w:rPr>
          <w:rFonts w:ascii="Times New Roman" w:hAnsi="Times New Roman"/>
          <w:color w:val="222222"/>
          <w:sz w:val="24"/>
          <w:szCs w:val="24"/>
          <w:shd w:val="clear" w:color="auto" w:fill="FFFFFF"/>
        </w:rPr>
        <w:t>the following</w:t>
      </w:r>
      <w:r>
        <w:rPr>
          <w:rFonts w:ascii="Times New Roman" w:hAnsi="Times New Roman"/>
          <w:color w:val="222222"/>
          <w:sz w:val="24"/>
          <w:szCs w:val="24"/>
          <w:shd w:val="clear" w:color="auto" w:fill="FFFFFF"/>
        </w:rPr>
        <w:t xml:space="preserve"> changes to the manuscript to address this</w:t>
      </w:r>
      <w:r w:rsidR="007A6B1E">
        <w:rPr>
          <w:rFonts w:ascii="Times New Roman" w:hAnsi="Times New Roman"/>
          <w:color w:val="222222"/>
          <w:sz w:val="24"/>
          <w:szCs w:val="24"/>
          <w:shd w:val="clear" w:color="auto" w:fill="FFFFFF"/>
        </w:rPr>
        <w:t xml:space="preserve"> issue</w:t>
      </w:r>
      <w:r>
        <w:rPr>
          <w:rFonts w:ascii="Times New Roman" w:hAnsi="Times New Roman"/>
          <w:color w:val="222222"/>
          <w:sz w:val="24"/>
          <w:szCs w:val="24"/>
          <w:shd w:val="clear" w:color="auto" w:fill="FFFFFF"/>
        </w:rPr>
        <w:t>:</w:t>
      </w:r>
    </w:p>
    <w:p w14:paraId="7D746A4A" w14:textId="6135FD8E"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Replaced </w:t>
      </w:r>
      <w:r w:rsidRPr="00C568F9">
        <w:rPr>
          <w:rFonts w:ascii="Times New Roman" w:hAnsi="Times New Roman"/>
          <w:sz w:val="24"/>
          <w:szCs w:val="24"/>
        </w:rPr>
        <w:t>“Most literature in this area focuses on social determinants of health (e.g., socioeconomic status and health risk factors) as proximate determinants of lifespan variation and health inequality.</w:t>
      </w:r>
      <w:r w:rsidRPr="00C568F9">
        <w:rPr>
          <w:rFonts w:ascii="Times New Roman" w:hAnsi="Times New Roman"/>
          <w:sz w:val="24"/>
          <w:szCs w:val="24"/>
          <w:vertAlign w:val="superscript"/>
        </w:rPr>
        <w:t>11</w:t>
      </w:r>
      <w:r w:rsidRPr="00C568F9">
        <w:rPr>
          <w:rFonts w:ascii="Times New Roman" w:hAnsi="Times New Roman"/>
          <w:sz w:val="24"/>
          <w:szCs w:val="24"/>
        </w:rPr>
        <w:t xml:space="preserve"> In contrast, our paper highlights the role of violence, and its ultimate consequence in the form of homicides, among young adults on increasing lifespan inequality.”</w:t>
      </w:r>
    </w:p>
    <w:p w14:paraId="5C29D98B" w14:textId="4174A7F1" w:rsidR="00C568F9" w:rsidRDefault="00C568F9" w:rsidP="00516D86">
      <w:pPr>
        <w:pStyle w:val="PlainText"/>
        <w:jc w:val="both"/>
        <w:rPr>
          <w:rFonts w:ascii="Times New Roman" w:hAnsi="Times New Roman"/>
          <w:color w:val="222222"/>
          <w:sz w:val="24"/>
          <w:szCs w:val="24"/>
          <w:shd w:val="clear" w:color="auto" w:fill="FFFFFF"/>
        </w:rPr>
      </w:pPr>
    </w:p>
    <w:p w14:paraId="335B93DB" w14:textId="2A100E6E"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With “</w:t>
      </w:r>
      <w:r w:rsidR="006948EE" w:rsidRPr="006E1384">
        <w:rPr>
          <w:rFonts w:ascii="Times New Roman" w:hAnsi="Times New Roman"/>
          <w:sz w:val="24"/>
          <w:szCs w:val="24"/>
        </w:rPr>
        <w:t>Most literature in this area focuses on social determinants of health such as socioeconomic status or educational attainment as proximate determinants of lifespan variation and health inequality.</w:t>
      </w:r>
      <w:r w:rsidR="006948EE" w:rsidRPr="006948EE">
        <w:rPr>
          <w:rFonts w:ascii="Times New Roman" w:hAnsi="Times New Roman"/>
          <w:sz w:val="24"/>
          <w:szCs w:val="24"/>
          <w:vertAlign w:val="superscript"/>
        </w:rPr>
        <w:t>12,14</w:t>
      </w:r>
      <w:r w:rsidR="006948EE" w:rsidRPr="006948EE">
        <w:rPr>
          <w:rFonts w:ascii="Times New Roman" w:hAnsi="Times New Roman"/>
          <w:sz w:val="24"/>
          <w:szCs w:val="24"/>
        </w:rPr>
        <w:t xml:space="preserve"> </w:t>
      </w:r>
      <w:r w:rsidR="006948EE">
        <w:rPr>
          <w:rFonts w:ascii="Times New Roman" w:hAnsi="Times New Roman"/>
          <w:sz w:val="24"/>
          <w:szCs w:val="24"/>
        </w:rPr>
        <w:t>O</w:t>
      </w:r>
      <w:r w:rsidR="006948EE" w:rsidRPr="006E1384">
        <w:rPr>
          <w:rFonts w:ascii="Times New Roman" w:hAnsi="Times New Roman"/>
          <w:sz w:val="24"/>
          <w:szCs w:val="24"/>
        </w:rPr>
        <w:t>ur paper highlights the role of violence, and its ultimate consequence in the form of homicides, among young adults on increasing lifespan inequality.</w:t>
      </w:r>
      <w:r w:rsidR="007A6B1E">
        <w:rPr>
          <w:rFonts w:ascii="Times New Roman" w:hAnsi="Times New Roman"/>
          <w:sz w:val="24"/>
          <w:szCs w:val="24"/>
        </w:rPr>
        <w:t xml:space="preserve"> We</w:t>
      </w:r>
      <w:r w:rsidR="007A6B1E" w:rsidRPr="007A6B1E">
        <w:rPr>
          <w:rFonts w:ascii="Times New Roman" w:hAnsi="Times New Roman"/>
          <w:sz w:val="24"/>
          <w:szCs w:val="24"/>
        </w:rPr>
        <w:t xml:space="preserve"> </w:t>
      </w:r>
      <w:r w:rsidR="007A6B1E">
        <w:rPr>
          <w:rFonts w:ascii="Times New Roman" w:hAnsi="Times New Roman"/>
          <w:sz w:val="24"/>
          <w:szCs w:val="24"/>
        </w:rPr>
        <w:t xml:space="preserve">describe the observed changes in homicide mortality and their link with lifespan variation and life expectancy </w:t>
      </w:r>
      <w:r w:rsidR="00AC2006">
        <w:rPr>
          <w:rFonts w:ascii="Times New Roman" w:hAnsi="Times New Roman"/>
          <w:sz w:val="24"/>
          <w:szCs w:val="24"/>
        </w:rPr>
        <w:t>by sex and by region in Mexico.</w:t>
      </w:r>
      <w:r>
        <w:rPr>
          <w:rFonts w:ascii="Times New Roman" w:hAnsi="Times New Roman"/>
          <w:color w:val="222222"/>
          <w:sz w:val="24"/>
          <w:szCs w:val="24"/>
          <w:shd w:val="clear" w:color="auto" w:fill="FFFFFF"/>
        </w:rPr>
        <w:t>”</w:t>
      </w:r>
    </w:p>
    <w:p w14:paraId="6F7F81D6" w14:textId="52390926" w:rsidR="004322B4" w:rsidRDefault="004322B4" w:rsidP="00516D86">
      <w:pPr>
        <w:pStyle w:val="PlainText"/>
        <w:jc w:val="both"/>
        <w:rPr>
          <w:rFonts w:ascii="Times New Roman" w:hAnsi="Times New Roman"/>
          <w:color w:val="222222"/>
          <w:sz w:val="24"/>
          <w:szCs w:val="24"/>
          <w:shd w:val="clear" w:color="auto" w:fill="FFFFFF"/>
        </w:rPr>
      </w:pPr>
    </w:p>
    <w:p w14:paraId="7120E9E4" w14:textId="1DAACCDA" w:rsidR="004322B4" w:rsidRDefault="004322B4"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Discussion; </w:t>
      </w:r>
      <w:r w:rsidR="00AC2006">
        <w:rPr>
          <w:rFonts w:ascii="Times New Roman" w:hAnsi="Times New Roman"/>
          <w:color w:val="222222"/>
          <w:sz w:val="24"/>
          <w:szCs w:val="24"/>
          <w:shd w:val="clear" w:color="auto" w:fill="FFFFFF"/>
        </w:rPr>
        <w:t xml:space="preserve">line </w:t>
      </w:r>
      <w:r w:rsidR="00A0216E" w:rsidRPr="00A0216E">
        <w:rPr>
          <w:rFonts w:ascii="Times New Roman" w:hAnsi="Times New Roman"/>
          <w:color w:val="222222"/>
          <w:sz w:val="24"/>
          <w:szCs w:val="24"/>
          <w:shd w:val="clear" w:color="auto" w:fill="FFFFFF"/>
        </w:rPr>
        <w:t>2</w:t>
      </w:r>
      <w:r w:rsidR="00A0216E">
        <w:rPr>
          <w:rFonts w:ascii="Times New Roman" w:hAnsi="Times New Roman"/>
          <w:color w:val="222222"/>
          <w:sz w:val="24"/>
          <w:szCs w:val="24"/>
          <w:shd w:val="clear" w:color="auto" w:fill="FFFFFF"/>
        </w:rPr>
        <w:t>42</w:t>
      </w:r>
      <w:r>
        <w:rPr>
          <w:rFonts w:ascii="Times New Roman" w:hAnsi="Times New Roman"/>
          <w:color w:val="222222"/>
          <w:sz w:val="24"/>
          <w:szCs w:val="24"/>
          <w:shd w:val="clear" w:color="auto" w:fill="FFFFFF"/>
        </w:rPr>
        <w:t>: “</w:t>
      </w:r>
      <w:r w:rsidR="001470AE">
        <w:rPr>
          <w:rFonts w:ascii="Times New Roman" w:eastAsiaTheme="minorEastAsia" w:hAnsi="Times New Roman"/>
          <w:sz w:val="24"/>
          <w:szCs w:val="24"/>
        </w:rPr>
        <w:t xml:space="preserve">Moreover, homicides are </w:t>
      </w:r>
      <w:r w:rsidR="001E215D">
        <w:rPr>
          <w:rFonts w:ascii="Times New Roman" w:eastAsiaTheme="minorEastAsia" w:hAnsi="Times New Roman"/>
          <w:sz w:val="24"/>
          <w:szCs w:val="24"/>
        </w:rPr>
        <w:t xml:space="preserve">the ultimate form of violence </w:t>
      </w:r>
      <w:r w:rsidR="001470AE">
        <w:rPr>
          <w:rFonts w:ascii="Times New Roman" w:eastAsiaTheme="minorEastAsia" w:hAnsi="Times New Roman"/>
          <w:sz w:val="24"/>
          <w:szCs w:val="24"/>
        </w:rPr>
        <w:t xml:space="preserve">but they do not </w:t>
      </w:r>
      <w:r w:rsidR="00BA65D8">
        <w:rPr>
          <w:rFonts w:ascii="Times New Roman" w:eastAsiaTheme="minorEastAsia" w:hAnsi="Times New Roman"/>
          <w:sz w:val="24"/>
          <w:szCs w:val="24"/>
        </w:rPr>
        <w:t xml:space="preserve">fully </w:t>
      </w:r>
      <w:r w:rsidR="001470AE">
        <w:rPr>
          <w:rFonts w:ascii="Times New Roman" w:eastAsiaTheme="minorEastAsia" w:hAnsi="Times New Roman"/>
          <w:sz w:val="24"/>
          <w:szCs w:val="24"/>
        </w:rPr>
        <w:t xml:space="preserve">represent </w:t>
      </w:r>
      <w:r w:rsidR="000672E1">
        <w:rPr>
          <w:rFonts w:ascii="Times New Roman" w:eastAsiaTheme="minorEastAsia" w:hAnsi="Times New Roman"/>
          <w:sz w:val="24"/>
          <w:szCs w:val="24"/>
        </w:rPr>
        <w:t>its</w:t>
      </w:r>
      <w:r w:rsidR="001470AE">
        <w:rPr>
          <w:rFonts w:ascii="Times New Roman" w:eastAsiaTheme="minorEastAsia" w:hAnsi="Times New Roman"/>
          <w:sz w:val="24"/>
          <w:szCs w:val="24"/>
        </w:rPr>
        <w:t xml:space="preserve"> burden on population health. As a social determinant of health, e</w:t>
      </w:r>
      <w:r w:rsidR="001470AE" w:rsidRPr="00233388">
        <w:rPr>
          <w:rFonts w:ascii="Times New Roman" w:hAnsi="Times New Roman"/>
          <w:color w:val="222222"/>
          <w:sz w:val="24"/>
          <w:szCs w:val="24"/>
          <w:shd w:val="clear" w:color="auto" w:fill="FFFFFF"/>
        </w:rPr>
        <w:t>xposure to violence can increase the likelihood that young people will perpetrate gun violence</w:t>
      </w:r>
      <w:r w:rsidR="001470AE">
        <w:rPr>
          <w:rFonts w:ascii="Times New Roman" w:hAnsi="Times New Roman"/>
          <w:color w:val="222222"/>
          <w:sz w:val="24"/>
          <w:szCs w:val="24"/>
          <w:shd w:val="clear" w:color="auto" w:fill="FFFFFF"/>
        </w:rPr>
        <w:t>,</w:t>
      </w:r>
      <w:r w:rsidR="001470AE" w:rsidRPr="001470AE">
        <w:rPr>
          <w:rFonts w:ascii="Times New Roman" w:hAnsi="Times New Roman"/>
          <w:color w:val="222222"/>
          <w:sz w:val="24"/>
          <w:szCs w:val="24"/>
          <w:shd w:val="clear" w:color="auto" w:fill="FFFFFF"/>
          <w:vertAlign w:val="superscript"/>
        </w:rPr>
        <w:t>31</w:t>
      </w:r>
      <w:r w:rsidR="001470AE">
        <w:rPr>
          <w:rFonts w:ascii="Times New Roman" w:hAnsi="Times New Roman"/>
          <w:color w:val="222222"/>
          <w:sz w:val="24"/>
          <w:szCs w:val="24"/>
          <w:shd w:val="clear" w:color="auto" w:fill="FFFFFF"/>
        </w:rPr>
        <w:t xml:space="preserve"> </w:t>
      </w:r>
      <w:r w:rsidR="000851F9">
        <w:rPr>
          <w:rFonts w:ascii="Times New Roman" w:hAnsi="Times New Roman"/>
          <w:color w:val="222222"/>
          <w:sz w:val="24"/>
          <w:szCs w:val="24"/>
          <w:shd w:val="clear" w:color="auto" w:fill="FFFFFF"/>
        </w:rPr>
        <w:t>and the</w:t>
      </w:r>
      <w:r w:rsidR="001470AE" w:rsidRPr="009A7524">
        <w:rPr>
          <w:rFonts w:ascii="Times New Roman" w:hAnsi="Times New Roman"/>
          <w:color w:val="222222"/>
          <w:sz w:val="24"/>
          <w:szCs w:val="24"/>
          <w:shd w:val="clear" w:color="auto" w:fill="FFFFFF"/>
        </w:rPr>
        <w:t xml:space="preserve"> risk of depression, alcohol abuse, suicidal behavior, psychological problems, among other detrimental consequences over </w:t>
      </w:r>
      <w:r w:rsidR="000851F9">
        <w:rPr>
          <w:rFonts w:ascii="Times New Roman" w:hAnsi="Times New Roman"/>
          <w:color w:val="222222"/>
          <w:sz w:val="24"/>
          <w:szCs w:val="24"/>
          <w:shd w:val="clear" w:color="auto" w:fill="FFFFFF"/>
        </w:rPr>
        <w:t>the</w:t>
      </w:r>
      <w:r w:rsidR="001470AE" w:rsidRPr="009A7524">
        <w:rPr>
          <w:rFonts w:ascii="Times New Roman" w:hAnsi="Times New Roman"/>
          <w:color w:val="222222"/>
          <w:sz w:val="24"/>
          <w:szCs w:val="24"/>
          <w:shd w:val="clear" w:color="auto" w:fill="FFFFFF"/>
        </w:rPr>
        <w:t xml:space="preserve"> life course.</w:t>
      </w:r>
      <w:r w:rsidR="001470AE" w:rsidRPr="001470AE">
        <w:rPr>
          <w:rFonts w:ascii="Times New Roman" w:hAnsi="Times New Roman"/>
          <w:color w:val="222222"/>
          <w:sz w:val="24"/>
          <w:szCs w:val="24"/>
          <w:shd w:val="clear" w:color="auto" w:fill="FFFFFF"/>
          <w:vertAlign w:val="superscript"/>
        </w:rPr>
        <w:t>32</w:t>
      </w:r>
      <w:r w:rsidR="001470AE">
        <w:rPr>
          <w:rFonts w:ascii="Times New Roman" w:hAnsi="Times New Roman"/>
          <w:color w:val="222222"/>
          <w:sz w:val="24"/>
          <w:szCs w:val="24"/>
          <w:shd w:val="clear" w:color="auto" w:fill="FFFFFF"/>
        </w:rPr>
        <w:t xml:space="preserve"> </w:t>
      </w:r>
      <w:r w:rsidR="001470AE" w:rsidRPr="009A7524">
        <w:rPr>
          <w:rFonts w:ascii="Times New Roman" w:hAnsi="Times New Roman"/>
          <w:color w:val="222222"/>
          <w:sz w:val="24"/>
          <w:szCs w:val="24"/>
          <w:shd w:val="clear" w:color="auto" w:fill="FFFFFF"/>
        </w:rPr>
        <w:t>Even witnessing violence can affect the wellbeing of the population</w:t>
      </w:r>
      <w:r w:rsidR="001470AE">
        <w:rPr>
          <w:rFonts w:ascii="Times New Roman" w:hAnsi="Times New Roman"/>
          <w:color w:val="222222"/>
          <w:sz w:val="24"/>
          <w:szCs w:val="24"/>
          <w:shd w:val="clear" w:color="auto" w:fill="FFFFFF"/>
        </w:rPr>
        <w:t xml:space="preserve"> by increasing</w:t>
      </w:r>
      <w:r w:rsidR="001470AE" w:rsidRPr="009A7524">
        <w:rPr>
          <w:rFonts w:ascii="Times New Roman" w:hAnsi="Times New Roman"/>
          <w:color w:val="222222"/>
          <w:sz w:val="24"/>
          <w:szCs w:val="24"/>
          <w:shd w:val="clear" w:color="auto" w:fill="FFFFFF"/>
        </w:rPr>
        <w:t xml:space="preserve"> rates of post-traumatic stress d</w:t>
      </w:r>
      <w:r w:rsidR="001470AE">
        <w:rPr>
          <w:rFonts w:ascii="Times New Roman" w:hAnsi="Times New Roman"/>
          <w:color w:val="222222"/>
          <w:sz w:val="24"/>
          <w:szCs w:val="24"/>
          <w:shd w:val="clear" w:color="auto" w:fill="FFFFFF"/>
        </w:rPr>
        <w:t>isorder and</w:t>
      </w:r>
      <w:r w:rsidR="001470AE" w:rsidRPr="009A7524">
        <w:rPr>
          <w:rFonts w:ascii="Times New Roman" w:hAnsi="Times New Roman"/>
          <w:color w:val="222222"/>
          <w:sz w:val="24"/>
          <w:szCs w:val="24"/>
          <w:shd w:val="clear" w:color="auto" w:fill="FFFFFF"/>
        </w:rPr>
        <w:t xml:space="preserve"> depression.</w:t>
      </w:r>
      <w:r w:rsidR="001470AE" w:rsidRPr="001470AE">
        <w:rPr>
          <w:rFonts w:ascii="Times New Roman" w:hAnsi="Times New Roman"/>
          <w:color w:val="222222"/>
          <w:sz w:val="24"/>
          <w:szCs w:val="24"/>
          <w:shd w:val="clear" w:color="auto" w:fill="FFFFFF"/>
          <w:vertAlign w:val="superscript"/>
        </w:rPr>
        <w:t>33</w:t>
      </w:r>
      <w:r>
        <w:rPr>
          <w:rFonts w:ascii="Times New Roman" w:hAnsi="Times New Roman"/>
          <w:color w:val="222222"/>
          <w:sz w:val="24"/>
          <w:szCs w:val="24"/>
          <w:shd w:val="clear" w:color="auto" w:fill="FFFFFF"/>
        </w:rPr>
        <w:t>”</w:t>
      </w:r>
    </w:p>
    <w:p w14:paraId="77D21B75" w14:textId="1158523D" w:rsidR="009019B1" w:rsidRDefault="009019B1" w:rsidP="00501AD6">
      <w:pPr>
        <w:pStyle w:val="PlainText"/>
        <w:jc w:val="both"/>
        <w:rPr>
          <w:rFonts w:ascii="Times New Roman" w:hAnsi="Times New Roman"/>
          <w:b/>
          <w:sz w:val="24"/>
          <w:szCs w:val="24"/>
        </w:rPr>
      </w:pPr>
    </w:p>
    <w:p w14:paraId="5E7BCFB4" w14:textId="2B2BAE51" w:rsidR="008A1195" w:rsidRDefault="00184620" w:rsidP="00501AD6">
      <w:pPr>
        <w:pStyle w:val="PlainText"/>
        <w:jc w:val="both"/>
        <w:rPr>
          <w:rFonts w:ascii="Times New Roman" w:hAnsi="Times New Roman"/>
          <w:sz w:val="24"/>
          <w:szCs w:val="24"/>
        </w:rPr>
      </w:pPr>
      <w:r>
        <w:rPr>
          <w:rFonts w:ascii="Times New Roman" w:hAnsi="Times New Roman"/>
          <w:sz w:val="24"/>
          <w:szCs w:val="24"/>
        </w:rPr>
        <w:t>We also expanded our discussion r</w:t>
      </w:r>
      <w:r w:rsidR="008A1195">
        <w:rPr>
          <w:rFonts w:ascii="Times New Roman" w:hAnsi="Times New Roman"/>
          <w:sz w:val="24"/>
          <w:szCs w:val="24"/>
        </w:rPr>
        <w:t xml:space="preserve">egarding lifespan inequality and its social implications from a public health perspective. </w:t>
      </w:r>
      <w:r w:rsidR="009019B1" w:rsidRPr="009019B1">
        <w:rPr>
          <w:rFonts w:ascii="Times New Roman" w:hAnsi="Times New Roman"/>
          <w:sz w:val="24"/>
          <w:szCs w:val="24"/>
        </w:rPr>
        <w:t xml:space="preserve">As </w:t>
      </w:r>
      <w:r>
        <w:rPr>
          <w:rFonts w:ascii="Times New Roman" w:hAnsi="Times New Roman"/>
          <w:sz w:val="24"/>
          <w:szCs w:val="24"/>
        </w:rPr>
        <w:t>noted</w:t>
      </w:r>
      <w:r w:rsidR="009019B1" w:rsidRPr="009019B1">
        <w:rPr>
          <w:rFonts w:ascii="Times New Roman" w:hAnsi="Times New Roman"/>
          <w:sz w:val="24"/>
          <w:szCs w:val="24"/>
        </w:rPr>
        <w:t xml:space="preserve"> in the paper, lifespan inequality is a marker of hetero</w:t>
      </w:r>
      <w:r w:rsidR="008A1195">
        <w:rPr>
          <w:rFonts w:ascii="Times New Roman" w:hAnsi="Times New Roman"/>
          <w:sz w:val="24"/>
          <w:szCs w:val="24"/>
        </w:rPr>
        <w:t xml:space="preserve">geneity at the population level that highlights a primary health indicator: age at death. </w:t>
      </w:r>
      <w:r w:rsidR="00961684">
        <w:rPr>
          <w:rFonts w:ascii="Times New Roman" w:hAnsi="Times New Roman"/>
          <w:sz w:val="24"/>
          <w:szCs w:val="24"/>
        </w:rPr>
        <w:t xml:space="preserve">At the societal level, larger lifespan variation </w:t>
      </w:r>
      <w:r>
        <w:rPr>
          <w:rFonts w:ascii="Times New Roman" w:hAnsi="Times New Roman"/>
          <w:sz w:val="24"/>
          <w:szCs w:val="24"/>
        </w:rPr>
        <w:t xml:space="preserve">has been linked with </w:t>
      </w:r>
      <w:r w:rsidR="00961684">
        <w:rPr>
          <w:rFonts w:ascii="Times New Roman" w:hAnsi="Times New Roman"/>
          <w:sz w:val="24"/>
          <w:szCs w:val="24"/>
        </w:rPr>
        <w:t xml:space="preserve">increasing vulnerability, which suggest ineffectiveness of policies aiming to protect individuals against life’s vicissitudes such as social </w:t>
      </w:r>
      <w:r w:rsidR="00961684">
        <w:rPr>
          <w:rFonts w:ascii="Times New Roman" w:hAnsi="Times New Roman"/>
          <w:sz w:val="24"/>
          <w:szCs w:val="24"/>
        </w:rPr>
        <w:lastRenderedPageBreak/>
        <w:t xml:space="preserve">safety nets (van Raalte et al. 2011, Bartley et al. 1997). </w:t>
      </w:r>
      <w:r w:rsidR="00961684" w:rsidRPr="004322B4">
        <w:rPr>
          <w:rFonts w:ascii="Times New Roman" w:hAnsi="Times New Roman"/>
          <w:sz w:val="24"/>
          <w:szCs w:val="24"/>
        </w:rPr>
        <w:t xml:space="preserve">In the context of rising violence, it implies lack of effectiveness of social protection policies aiming at decreasing homicide/crime rates and increasing vulnerability at the population level beyond homicides. </w:t>
      </w:r>
      <w:r w:rsidR="00961684" w:rsidRPr="00270C51">
        <w:rPr>
          <w:rFonts w:ascii="Times New Roman" w:hAnsi="Times New Roman"/>
          <w:sz w:val="24"/>
          <w:szCs w:val="24"/>
        </w:rPr>
        <w:t>For example,</w:t>
      </w:r>
      <w:r w:rsidR="006A20BC" w:rsidRPr="00270C51">
        <w:rPr>
          <w:rFonts w:ascii="Times New Roman" w:hAnsi="Times New Roman"/>
          <w:sz w:val="24"/>
          <w:szCs w:val="24"/>
        </w:rPr>
        <w:t xml:space="preserve"> </w:t>
      </w:r>
      <w:r w:rsidR="00961684" w:rsidRPr="00270C51">
        <w:rPr>
          <w:rFonts w:ascii="Times New Roman" w:hAnsi="Times New Roman"/>
          <w:sz w:val="24"/>
          <w:szCs w:val="24"/>
        </w:rPr>
        <w:t>in 2016</w:t>
      </w:r>
      <w:r w:rsidR="009026BD">
        <w:rPr>
          <w:rFonts w:ascii="Times New Roman" w:hAnsi="Times New Roman"/>
          <w:sz w:val="24"/>
          <w:szCs w:val="24"/>
        </w:rPr>
        <w:t>,</w:t>
      </w:r>
      <w:r w:rsidR="00961684" w:rsidRPr="00270C51">
        <w:rPr>
          <w:rFonts w:ascii="Times New Roman" w:hAnsi="Times New Roman"/>
          <w:sz w:val="24"/>
          <w:szCs w:val="24"/>
        </w:rPr>
        <w:t xml:space="preserve"> 66.5% of the population with children under age 18 </w:t>
      </w:r>
      <w:r w:rsidR="009026BD">
        <w:rPr>
          <w:rFonts w:ascii="Times New Roman" w:hAnsi="Times New Roman"/>
          <w:sz w:val="24"/>
          <w:szCs w:val="24"/>
        </w:rPr>
        <w:t xml:space="preserve">reported that they </w:t>
      </w:r>
      <w:r w:rsidR="00961684" w:rsidRPr="00270C51">
        <w:rPr>
          <w:rFonts w:ascii="Times New Roman" w:hAnsi="Times New Roman"/>
          <w:sz w:val="24"/>
          <w:szCs w:val="24"/>
        </w:rPr>
        <w:t xml:space="preserve">did not let them go out </w:t>
      </w:r>
      <w:r w:rsidR="00C04328" w:rsidRPr="00270C51">
        <w:rPr>
          <w:rFonts w:ascii="Times New Roman" w:hAnsi="Times New Roman"/>
          <w:sz w:val="24"/>
          <w:szCs w:val="24"/>
        </w:rPr>
        <w:t>because of f</w:t>
      </w:r>
      <w:r w:rsidR="00961684" w:rsidRPr="00270C51">
        <w:rPr>
          <w:rFonts w:ascii="Times New Roman" w:hAnsi="Times New Roman"/>
          <w:sz w:val="24"/>
          <w:szCs w:val="24"/>
        </w:rPr>
        <w:t xml:space="preserve">ear to be a victim of some crime, while 43.6% </w:t>
      </w:r>
      <w:r w:rsidR="009026BD">
        <w:rPr>
          <w:rFonts w:ascii="Times New Roman" w:hAnsi="Times New Roman"/>
          <w:sz w:val="24"/>
          <w:szCs w:val="24"/>
        </w:rPr>
        <w:t xml:space="preserve">reported to </w:t>
      </w:r>
      <w:r w:rsidR="00961684" w:rsidRPr="00270C51">
        <w:rPr>
          <w:rFonts w:ascii="Times New Roman" w:hAnsi="Times New Roman"/>
          <w:sz w:val="24"/>
          <w:szCs w:val="24"/>
        </w:rPr>
        <w:t xml:space="preserve">stop going out at night for the same reason (ENVIPE 2017). </w:t>
      </w:r>
      <w:r w:rsidR="006A20BC" w:rsidRPr="00270C51">
        <w:rPr>
          <w:rFonts w:ascii="Times New Roman" w:hAnsi="Times New Roman"/>
          <w:sz w:val="24"/>
          <w:szCs w:val="24"/>
        </w:rPr>
        <w:t>Moreover, larger inequality of lifespans underlies greater heterogeneity in population health. This is important because previous evidence highlighted inequalities in adult health between states in Mexico (Aburto et al. 2018)</w:t>
      </w:r>
      <w:r w:rsidR="009026BD">
        <w:rPr>
          <w:rFonts w:ascii="Times New Roman" w:hAnsi="Times New Roman"/>
          <w:sz w:val="24"/>
          <w:szCs w:val="24"/>
        </w:rPr>
        <w:t>;</w:t>
      </w:r>
      <w:r w:rsidR="006A20BC" w:rsidRPr="00270C51">
        <w:rPr>
          <w:rFonts w:ascii="Times New Roman" w:hAnsi="Times New Roman"/>
          <w:sz w:val="24"/>
          <w:szCs w:val="24"/>
        </w:rPr>
        <w:t xml:space="preserve"> our paper complements this by showing how homicides </w:t>
      </w:r>
      <w:r w:rsidR="009026BD">
        <w:rPr>
          <w:rFonts w:ascii="Times New Roman" w:hAnsi="Times New Roman"/>
          <w:sz w:val="24"/>
          <w:szCs w:val="24"/>
        </w:rPr>
        <w:t xml:space="preserve">also </w:t>
      </w:r>
      <w:r w:rsidR="006A20BC" w:rsidRPr="00270C51">
        <w:rPr>
          <w:rFonts w:ascii="Times New Roman" w:hAnsi="Times New Roman"/>
          <w:sz w:val="24"/>
          <w:szCs w:val="24"/>
        </w:rPr>
        <w:t>increased inequalities in population health within states.</w:t>
      </w:r>
      <w:r w:rsidR="008D2459" w:rsidRPr="00270C51">
        <w:rPr>
          <w:rFonts w:ascii="Times New Roman" w:hAnsi="Times New Roman"/>
          <w:sz w:val="24"/>
          <w:szCs w:val="24"/>
        </w:rPr>
        <w:t xml:space="preserve"> Therefore, preventing homicides will contribute significantly to increase life expectancy as well as greater equality </w:t>
      </w:r>
      <w:r w:rsidR="00DF0FDD" w:rsidRPr="00270C51">
        <w:rPr>
          <w:rFonts w:ascii="Times New Roman" w:hAnsi="Times New Roman"/>
          <w:sz w:val="24"/>
          <w:szCs w:val="24"/>
        </w:rPr>
        <w:t xml:space="preserve">of </w:t>
      </w:r>
      <w:r w:rsidR="008D2459" w:rsidRPr="00270C51">
        <w:rPr>
          <w:rFonts w:ascii="Times New Roman" w:hAnsi="Times New Roman"/>
          <w:sz w:val="24"/>
          <w:szCs w:val="24"/>
        </w:rPr>
        <w:t>individual lifespans in Mexico.</w:t>
      </w:r>
    </w:p>
    <w:p w14:paraId="6BDC4235" w14:textId="154C8128" w:rsidR="00961684" w:rsidRDefault="00961684" w:rsidP="00501AD6">
      <w:pPr>
        <w:pStyle w:val="PlainText"/>
        <w:jc w:val="both"/>
        <w:rPr>
          <w:rFonts w:ascii="Times New Roman" w:hAnsi="Times New Roman"/>
          <w:color w:val="222222"/>
          <w:sz w:val="24"/>
          <w:szCs w:val="24"/>
          <w:shd w:val="clear" w:color="auto" w:fill="FFFFFF"/>
        </w:rPr>
      </w:pPr>
    </w:p>
    <w:p w14:paraId="2E3563B0" w14:textId="6191C06E" w:rsidR="009A7524" w:rsidRPr="009A7524" w:rsidRDefault="009A7524" w:rsidP="00501AD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We</w:t>
      </w:r>
      <w:r w:rsidR="000F1780">
        <w:rPr>
          <w:rFonts w:ascii="Times New Roman" w:hAnsi="Times New Roman"/>
          <w:color w:val="222222"/>
          <w:sz w:val="24"/>
          <w:szCs w:val="24"/>
          <w:shd w:val="clear" w:color="auto" w:fill="FFFFFF"/>
        </w:rPr>
        <w:t xml:space="preserve"> added</w:t>
      </w:r>
      <w:r>
        <w:rPr>
          <w:rFonts w:ascii="Times New Roman" w:hAnsi="Times New Roman"/>
          <w:color w:val="222222"/>
          <w:sz w:val="24"/>
          <w:szCs w:val="24"/>
          <w:shd w:val="clear" w:color="auto" w:fill="FFFFFF"/>
        </w:rPr>
        <w:t xml:space="preserve"> </w:t>
      </w:r>
      <w:r w:rsidR="008D2459">
        <w:rPr>
          <w:rFonts w:ascii="Times New Roman" w:hAnsi="Times New Roman"/>
          <w:color w:val="222222"/>
          <w:sz w:val="24"/>
          <w:szCs w:val="24"/>
          <w:shd w:val="clear" w:color="auto" w:fill="FFFFFF"/>
        </w:rPr>
        <w:t>the next</w:t>
      </w:r>
      <w:r>
        <w:rPr>
          <w:rFonts w:ascii="Times New Roman" w:hAnsi="Times New Roman"/>
          <w:color w:val="222222"/>
          <w:sz w:val="24"/>
          <w:szCs w:val="24"/>
          <w:shd w:val="clear" w:color="auto" w:fill="FFFFFF"/>
        </w:rPr>
        <w:t xml:space="preserve"> sentences discussing further the social implications of increasing lifespan inequality:</w:t>
      </w:r>
    </w:p>
    <w:p w14:paraId="51AD57B6" w14:textId="77777777" w:rsidR="000F1780" w:rsidRDefault="000F1780" w:rsidP="00501AD6">
      <w:pPr>
        <w:pStyle w:val="PlainText"/>
        <w:jc w:val="both"/>
        <w:rPr>
          <w:rFonts w:ascii="Times New Roman" w:hAnsi="Times New Roman"/>
          <w:sz w:val="24"/>
          <w:szCs w:val="24"/>
        </w:rPr>
      </w:pPr>
    </w:p>
    <w:p w14:paraId="3DE4A848" w14:textId="3B0807D6" w:rsidR="000F1780" w:rsidRDefault="00A0216E" w:rsidP="00501AD6">
      <w:pPr>
        <w:pStyle w:val="PlainText"/>
        <w:jc w:val="both"/>
        <w:rPr>
          <w:rFonts w:ascii="Times New Roman" w:hAnsi="Times New Roman"/>
          <w:sz w:val="24"/>
          <w:szCs w:val="24"/>
        </w:rPr>
      </w:pPr>
      <w:r>
        <w:rPr>
          <w:rFonts w:ascii="Times New Roman" w:hAnsi="Times New Roman"/>
          <w:sz w:val="24"/>
          <w:szCs w:val="24"/>
        </w:rPr>
        <w:t>Introduction, from line 48</w:t>
      </w:r>
      <w:r w:rsidR="000F1780">
        <w:rPr>
          <w:rFonts w:ascii="Times New Roman" w:hAnsi="Times New Roman"/>
          <w:sz w:val="24"/>
          <w:szCs w:val="24"/>
        </w:rPr>
        <w:t>: “From a public health perspective, larger lifespan variation implies increasing vulnerability at the societal level, which suggest ineffectiveness of policies aiming to protect individuals against life’s vicissitudes.</w:t>
      </w:r>
      <w:r w:rsidR="000F1780" w:rsidRPr="000F1780">
        <w:rPr>
          <w:rFonts w:ascii="Times New Roman" w:hAnsi="Times New Roman"/>
          <w:sz w:val="24"/>
          <w:szCs w:val="24"/>
          <w:vertAlign w:val="superscript"/>
        </w:rPr>
        <w:t>12</w:t>
      </w:r>
      <w:r w:rsidR="000F1780">
        <w:rPr>
          <w:rFonts w:ascii="Times New Roman" w:hAnsi="Times New Roman"/>
          <w:sz w:val="24"/>
          <w:szCs w:val="24"/>
        </w:rPr>
        <w:t xml:space="preserve"> In the context of rising violence, it implies</w:t>
      </w:r>
      <w:r w:rsidR="004322B4">
        <w:rPr>
          <w:rFonts w:ascii="Times New Roman" w:hAnsi="Times New Roman"/>
          <w:sz w:val="24"/>
          <w:szCs w:val="24"/>
        </w:rPr>
        <w:t xml:space="preserve"> failure</w:t>
      </w:r>
      <w:r w:rsidR="000F1780">
        <w:rPr>
          <w:rFonts w:ascii="Times New Roman" w:hAnsi="Times New Roman"/>
          <w:sz w:val="24"/>
          <w:szCs w:val="24"/>
        </w:rPr>
        <w:t xml:space="preserve"> of social protection policies aiming at decreasing homicide/crime rates and increasing vulnerability at the population level.”</w:t>
      </w:r>
    </w:p>
    <w:p w14:paraId="55454BDF" w14:textId="2BD0D70C" w:rsidR="004322B4" w:rsidRDefault="004322B4" w:rsidP="00501AD6">
      <w:pPr>
        <w:pStyle w:val="PlainText"/>
        <w:jc w:val="both"/>
        <w:rPr>
          <w:rFonts w:ascii="Times New Roman" w:hAnsi="Times New Roman"/>
          <w:sz w:val="24"/>
          <w:szCs w:val="24"/>
        </w:rPr>
      </w:pPr>
    </w:p>
    <w:p w14:paraId="05D6B3B7" w14:textId="4E4D90AE" w:rsidR="004322B4" w:rsidRDefault="004322B4" w:rsidP="00501AD6">
      <w:pPr>
        <w:pStyle w:val="PlainText"/>
        <w:jc w:val="both"/>
        <w:rPr>
          <w:rFonts w:ascii="Times New Roman" w:hAnsi="Times New Roman"/>
          <w:sz w:val="24"/>
          <w:szCs w:val="24"/>
        </w:rPr>
      </w:pPr>
      <w:r>
        <w:rPr>
          <w:rFonts w:ascii="Times New Roman" w:hAnsi="Times New Roman"/>
          <w:sz w:val="24"/>
          <w:szCs w:val="24"/>
        </w:rPr>
        <w:t>Discussion,</w:t>
      </w:r>
      <w:r w:rsidR="000B3102">
        <w:rPr>
          <w:rFonts w:ascii="Times New Roman" w:hAnsi="Times New Roman"/>
          <w:sz w:val="24"/>
          <w:szCs w:val="24"/>
        </w:rPr>
        <w:t xml:space="preserve"> line </w:t>
      </w:r>
      <w:r w:rsidR="00A0216E">
        <w:rPr>
          <w:rFonts w:ascii="Times New Roman" w:hAnsi="Times New Roman"/>
          <w:sz w:val="24"/>
          <w:szCs w:val="24"/>
        </w:rPr>
        <w:t>222</w:t>
      </w:r>
      <w:r w:rsidR="000B3102">
        <w:rPr>
          <w:rFonts w:ascii="Times New Roman" w:hAnsi="Times New Roman"/>
          <w:sz w:val="24"/>
          <w:szCs w:val="24"/>
        </w:rPr>
        <w:t>:</w:t>
      </w:r>
      <w:r>
        <w:rPr>
          <w:rFonts w:ascii="Times New Roman" w:hAnsi="Times New Roman"/>
          <w:sz w:val="24"/>
          <w:szCs w:val="24"/>
        </w:rPr>
        <w:t xml:space="preserve"> “</w:t>
      </w:r>
      <w:r w:rsidR="0017708A">
        <w:rPr>
          <w:rFonts w:ascii="Times New Roman" w:eastAsiaTheme="minorEastAsia" w:hAnsi="Times New Roman"/>
          <w:sz w:val="24"/>
          <w:szCs w:val="24"/>
        </w:rPr>
        <w:t xml:space="preserve">Larger variation of lifespans underlies greater vulnerability at the population level.  For example, in Mexico </w:t>
      </w:r>
      <w:r w:rsidR="0017708A" w:rsidRPr="009E1871">
        <w:rPr>
          <w:rFonts w:ascii="Times New Roman" w:hAnsi="Times New Roman"/>
          <w:color w:val="222222"/>
          <w:sz w:val="24"/>
          <w:szCs w:val="24"/>
          <w:shd w:val="clear" w:color="auto" w:fill="FFFFFF"/>
        </w:rPr>
        <w:t>the expected years lived with perceived vulnerability increased by 30.5 million person-years between 2005 and 2014</w:t>
      </w:r>
      <w:r w:rsidR="0017708A">
        <w:rPr>
          <w:rFonts w:ascii="Times New Roman" w:hAnsi="Times New Roman"/>
          <w:color w:val="222222"/>
          <w:sz w:val="24"/>
          <w:szCs w:val="24"/>
          <w:shd w:val="clear" w:color="auto" w:fill="FFFFFF"/>
        </w:rPr>
        <w:t>.</w:t>
      </w:r>
      <w:r w:rsidR="0017708A" w:rsidRPr="0017708A">
        <w:rPr>
          <w:rFonts w:ascii="Times New Roman" w:hAnsi="Times New Roman"/>
          <w:color w:val="222222"/>
          <w:sz w:val="24"/>
          <w:szCs w:val="24"/>
          <w:shd w:val="clear" w:color="auto" w:fill="FFFFFF"/>
          <w:vertAlign w:val="superscript"/>
        </w:rPr>
        <w:t>29</w:t>
      </w:r>
      <w:r w:rsidR="0017708A">
        <w:rPr>
          <w:rFonts w:ascii="Times New Roman" w:hAnsi="Times New Roman"/>
          <w:sz w:val="24"/>
          <w:szCs w:val="24"/>
        </w:rPr>
        <w:t xml:space="preserve"> </w:t>
      </w:r>
      <w:r w:rsidR="0017708A">
        <w:rPr>
          <w:rFonts w:ascii="Times New Roman" w:hAnsi="Times New Roman"/>
          <w:color w:val="222222"/>
          <w:sz w:val="24"/>
          <w:szCs w:val="24"/>
          <w:shd w:val="clear" w:color="auto" w:fill="FFFFFF"/>
        </w:rPr>
        <w:t xml:space="preserve">Moreover, increasing inequality of lifespans means </w:t>
      </w:r>
      <w:r w:rsidR="0093745F">
        <w:rPr>
          <w:rFonts w:ascii="Times New Roman" w:hAnsi="Times New Roman"/>
          <w:color w:val="222222"/>
          <w:sz w:val="24"/>
          <w:szCs w:val="24"/>
          <w:shd w:val="clear" w:color="auto" w:fill="FFFFFF"/>
        </w:rPr>
        <w:t>larger</w:t>
      </w:r>
      <w:r w:rsidR="0017708A">
        <w:rPr>
          <w:rFonts w:ascii="Times New Roman" w:hAnsi="Times New Roman"/>
          <w:color w:val="222222"/>
          <w:sz w:val="24"/>
          <w:szCs w:val="24"/>
          <w:shd w:val="clear" w:color="auto" w:fill="FFFFFF"/>
        </w:rPr>
        <w:t xml:space="preserve"> heterogeneity in population health which translates into the need of more resources to optimize health over the life course.</w:t>
      </w:r>
      <w:r w:rsidR="0017708A" w:rsidRPr="0017708A">
        <w:rPr>
          <w:rFonts w:ascii="Times New Roman" w:hAnsi="Times New Roman"/>
          <w:color w:val="222222"/>
          <w:sz w:val="24"/>
          <w:szCs w:val="24"/>
          <w:shd w:val="clear" w:color="auto" w:fill="FFFFFF"/>
          <w:vertAlign w:val="superscript"/>
        </w:rPr>
        <w:t>13</w:t>
      </w:r>
      <w:r w:rsidR="0017708A">
        <w:rPr>
          <w:rFonts w:ascii="Times New Roman" w:hAnsi="Times New Roman"/>
          <w:sz w:val="24"/>
          <w:szCs w:val="24"/>
        </w:rPr>
        <w:t>…</w:t>
      </w:r>
      <w:r>
        <w:rPr>
          <w:rFonts w:ascii="Times New Roman" w:hAnsi="Times New Roman"/>
          <w:sz w:val="24"/>
          <w:szCs w:val="24"/>
        </w:rPr>
        <w:t>”</w:t>
      </w:r>
    </w:p>
    <w:p w14:paraId="68A0B24B" w14:textId="7846049D" w:rsidR="008A796D" w:rsidRDefault="008A796D" w:rsidP="00501AD6">
      <w:pPr>
        <w:pStyle w:val="PlainText"/>
        <w:jc w:val="both"/>
        <w:rPr>
          <w:rFonts w:ascii="Times New Roman" w:hAnsi="Times New Roman"/>
          <w:sz w:val="24"/>
          <w:szCs w:val="24"/>
        </w:rPr>
      </w:pPr>
    </w:p>
    <w:p w14:paraId="312BF9D1" w14:textId="0C8038DD" w:rsidR="008A796D" w:rsidRDefault="008A796D" w:rsidP="00501AD6">
      <w:pPr>
        <w:pStyle w:val="PlainText"/>
        <w:jc w:val="both"/>
        <w:rPr>
          <w:rFonts w:ascii="Times New Roman" w:eastAsiaTheme="minorEastAsia" w:hAnsi="Times New Roman"/>
          <w:sz w:val="24"/>
          <w:szCs w:val="24"/>
        </w:rPr>
      </w:pPr>
      <w:r>
        <w:rPr>
          <w:rFonts w:ascii="Times New Roman" w:hAnsi="Times New Roman"/>
          <w:sz w:val="24"/>
          <w:szCs w:val="24"/>
        </w:rPr>
        <w:t xml:space="preserve">Discussion, line </w:t>
      </w:r>
      <w:r w:rsidR="00A0216E">
        <w:rPr>
          <w:rFonts w:ascii="Times New Roman" w:hAnsi="Times New Roman"/>
          <w:sz w:val="24"/>
          <w:szCs w:val="24"/>
        </w:rPr>
        <w:t>239</w:t>
      </w:r>
      <w:r>
        <w:rPr>
          <w:rFonts w:ascii="Times New Roman" w:hAnsi="Times New Roman"/>
          <w:sz w:val="24"/>
          <w:szCs w:val="24"/>
        </w:rPr>
        <w:t>: “</w:t>
      </w:r>
      <w:r>
        <w:rPr>
          <w:rFonts w:ascii="Times New Roman" w:eastAsiaTheme="minorEastAsia" w:hAnsi="Times New Roman"/>
          <w:sz w:val="24"/>
          <w:szCs w:val="24"/>
        </w:rPr>
        <w:t>These results complement previous evidence</w:t>
      </w:r>
      <w:r w:rsidR="00F81306">
        <w:rPr>
          <w:rFonts w:ascii="Times New Roman" w:eastAsiaTheme="minorEastAsia" w:hAnsi="Times New Roman"/>
          <w:sz w:val="24"/>
          <w:szCs w:val="24"/>
        </w:rPr>
        <w:t xml:space="preserve"> on</w:t>
      </w:r>
      <w:r>
        <w:rPr>
          <w:rFonts w:ascii="Times New Roman" w:eastAsiaTheme="minorEastAsia" w:hAnsi="Times New Roman"/>
          <w:sz w:val="24"/>
          <w:szCs w:val="24"/>
        </w:rPr>
        <w:t xml:space="preserve"> adult health inequalities between states</w:t>
      </w:r>
      <w:r w:rsidRPr="008A796D">
        <w:rPr>
          <w:rFonts w:ascii="Times New Roman" w:eastAsiaTheme="minorEastAsia" w:hAnsi="Times New Roman"/>
          <w:sz w:val="24"/>
          <w:szCs w:val="24"/>
          <w:vertAlign w:val="superscript"/>
        </w:rPr>
        <w:t>9,22</w:t>
      </w:r>
      <w:r>
        <w:rPr>
          <w:rFonts w:ascii="Times New Roman" w:eastAsiaTheme="minorEastAsia" w:hAnsi="Times New Roman"/>
          <w:sz w:val="24"/>
          <w:szCs w:val="24"/>
          <w:vertAlign w:val="superscript"/>
        </w:rPr>
        <w:t xml:space="preserve"> </w:t>
      </w:r>
      <w:r>
        <w:rPr>
          <w:rFonts w:ascii="Times New Roman" w:eastAsiaTheme="minorEastAsia" w:hAnsi="Times New Roman"/>
          <w:sz w:val="24"/>
          <w:szCs w:val="24"/>
        </w:rPr>
        <w:t>by identifying homicides as a direct contributor to inequalities in population health between and within states”.</w:t>
      </w:r>
    </w:p>
    <w:p w14:paraId="73EDE0E0" w14:textId="02E4C466" w:rsidR="00270C51" w:rsidRDefault="00270C51" w:rsidP="00501AD6">
      <w:pPr>
        <w:pStyle w:val="PlainText"/>
        <w:jc w:val="both"/>
        <w:rPr>
          <w:rFonts w:ascii="Times New Roman" w:eastAsiaTheme="minorEastAsia" w:hAnsi="Times New Roman"/>
          <w:sz w:val="24"/>
          <w:szCs w:val="24"/>
        </w:rPr>
      </w:pPr>
    </w:p>
    <w:p w14:paraId="1D4F3B53" w14:textId="25D7855D" w:rsidR="00270C51" w:rsidRPr="008A796D" w:rsidRDefault="00270C51" w:rsidP="00501AD6">
      <w:pPr>
        <w:pStyle w:val="PlainText"/>
        <w:jc w:val="both"/>
        <w:rPr>
          <w:rFonts w:ascii="Times New Roman" w:hAnsi="Times New Roman"/>
          <w:sz w:val="24"/>
          <w:szCs w:val="24"/>
          <w:vertAlign w:val="superscript"/>
        </w:rPr>
      </w:pPr>
      <w:r>
        <w:rPr>
          <w:rFonts w:ascii="Times New Roman" w:eastAsiaTheme="minorEastAsia" w:hAnsi="Times New Roman"/>
          <w:sz w:val="24"/>
          <w:szCs w:val="24"/>
        </w:rPr>
        <w:t>Conclusion, line : “</w:t>
      </w:r>
      <w:r w:rsidRPr="00270C51">
        <w:rPr>
          <w:rFonts w:ascii="Times New Roman" w:hAnsi="Times New Roman"/>
          <w:sz w:val="24"/>
          <w:szCs w:val="24"/>
        </w:rPr>
        <w:t>Therefore, preventing homicides will contribute significantly to increase life expectancy as well as greater equality of individual lifespans in M</w:t>
      </w:r>
      <w:r>
        <w:rPr>
          <w:rFonts w:ascii="Times New Roman" w:hAnsi="Times New Roman"/>
          <w:sz w:val="24"/>
          <w:szCs w:val="24"/>
        </w:rPr>
        <w:t>exico”</w:t>
      </w:r>
    </w:p>
    <w:p w14:paraId="2E402438" w14:textId="77777777" w:rsidR="000F1780" w:rsidRDefault="000F1780" w:rsidP="00501AD6">
      <w:pPr>
        <w:pStyle w:val="PlainText"/>
        <w:jc w:val="both"/>
        <w:rPr>
          <w:rFonts w:ascii="Times New Roman" w:hAnsi="Times New Roman"/>
          <w:sz w:val="24"/>
          <w:szCs w:val="24"/>
        </w:rPr>
      </w:pPr>
    </w:p>
    <w:p w14:paraId="2C5AE7A5" w14:textId="0ABA75A6" w:rsidR="009019B1" w:rsidRPr="009A7524" w:rsidRDefault="009019B1" w:rsidP="00501AD6">
      <w:pPr>
        <w:pStyle w:val="PlainText"/>
        <w:jc w:val="both"/>
        <w:rPr>
          <w:rFonts w:ascii="Times New Roman" w:hAnsi="Times New Roman"/>
          <w:sz w:val="24"/>
          <w:szCs w:val="24"/>
        </w:rPr>
      </w:pPr>
      <w:r w:rsidRPr="009A7524">
        <w:rPr>
          <w:rFonts w:ascii="Times New Roman" w:hAnsi="Times New Roman"/>
          <w:sz w:val="24"/>
          <w:szCs w:val="24"/>
        </w:rPr>
        <w:t>References:</w:t>
      </w:r>
    </w:p>
    <w:p w14:paraId="6F8A6EC2" w14:textId="26C2A221" w:rsidR="009019B1" w:rsidRPr="00233388" w:rsidRDefault="00233388" w:rsidP="00233388">
      <w:pPr>
        <w:autoSpaceDE w:val="0"/>
        <w:autoSpaceDN w:val="0"/>
        <w:adjustRightInd w:val="0"/>
        <w:jc w:val="both"/>
        <w:rPr>
          <w:rFonts w:cs="Times New Roman"/>
          <w:b/>
          <w:color w:val="231F20"/>
          <w:szCs w:val="24"/>
        </w:rPr>
      </w:pPr>
      <w:r w:rsidRPr="00233388">
        <w:rPr>
          <w:rFonts w:cs="Times New Roman"/>
          <w:color w:val="222222"/>
          <w:szCs w:val="24"/>
          <w:shd w:val="clear" w:color="auto" w:fill="FFFFFF"/>
        </w:rPr>
        <w:t>Braveman, Paula, and Laura Gottlieb. "The social determinants of health: it's time to consider the causes of the causes." </w:t>
      </w:r>
      <w:r w:rsidRPr="00233388">
        <w:rPr>
          <w:rFonts w:cs="Times New Roman"/>
          <w:i/>
          <w:iCs/>
          <w:color w:val="222222"/>
          <w:szCs w:val="24"/>
          <w:shd w:val="clear" w:color="auto" w:fill="FFFFFF"/>
        </w:rPr>
        <w:t>Public health reports</w:t>
      </w:r>
      <w:r w:rsidRPr="00233388">
        <w:rPr>
          <w:rFonts w:cs="Times New Roman"/>
          <w:color w:val="222222"/>
          <w:szCs w:val="24"/>
          <w:shd w:val="clear" w:color="auto" w:fill="FFFFFF"/>
        </w:rPr>
        <w:t> 129.1_suppl2 (2014): 19-31.</w:t>
      </w:r>
    </w:p>
    <w:p w14:paraId="1796B8EF" w14:textId="77777777" w:rsidR="00233388" w:rsidRPr="00886D14" w:rsidRDefault="00233388" w:rsidP="009019B1">
      <w:pPr>
        <w:pStyle w:val="PlainText"/>
        <w:jc w:val="both"/>
        <w:rPr>
          <w:rFonts w:ascii="Times New Roman" w:hAnsi="Times New Roman"/>
          <w:color w:val="222222"/>
          <w:sz w:val="24"/>
          <w:szCs w:val="24"/>
          <w:shd w:val="clear" w:color="auto" w:fill="FFFFFF"/>
        </w:rPr>
      </w:pPr>
    </w:p>
    <w:p w14:paraId="750469AC" w14:textId="69BC154F" w:rsidR="009019B1" w:rsidRPr="00886D14" w:rsidRDefault="009019B1" w:rsidP="009019B1">
      <w:pPr>
        <w:pStyle w:val="PlainText"/>
        <w:jc w:val="both"/>
        <w:rPr>
          <w:rFonts w:ascii="Times New Roman" w:hAnsi="Times New Roman"/>
          <w:sz w:val="24"/>
          <w:szCs w:val="24"/>
        </w:rPr>
      </w:pPr>
      <w:r w:rsidRPr="00886D14">
        <w:rPr>
          <w:rFonts w:ascii="Times New Roman" w:hAnsi="Times New Roman"/>
          <w:color w:val="222222"/>
          <w:sz w:val="24"/>
          <w:szCs w:val="24"/>
          <w:shd w:val="clear" w:color="auto" w:fill="FFFFFF"/>
        </w:rPr>
        <w:t>Van Raalte, Alyson A., et al. "More variation in lifespan in lower educated groups: evidence from 10 European countries." </w:t>
      </w:r>
      <w:r w:rsidRPr="00886D14">
        <w:rPr>
          <w:rFonts w:ascii="Times New Roman" w:hAnsi="Times New Roman"/>
          <w:i/>
          <w:iCs/>
          <w:color w:val="222222"/>
          <w:sz w:val="24"/>
          <w:szCs w:val="24"/>
          <w:shd w:val="clear" w:color="auto" w:fill="FFFFFF"/>
        </w:rPr>
        <w:t>International Journal of Epidemiology</w:t>
      </w:r>
      <w:r w:rsidRPr="00886D14">
        <w:rPr>
          <w:rFonts w:ascii="Times New Roman" w:hAnsi="Times New Roman"/>
          <w:color w:val="222222"/>
          <w:sz w:val="24"/>
          <w:szCs w:val="24"/>
          <w:shd w:val="clear" w:color="auto" w:fill="FFFFFF"/>
        </w:rPr>
        <w:t> 40.6 (2011): 1703-1714.</w:t>
      </w:r>
    </w:p>
    <w:p w14:paraId="1721C485" w14:textId="3E646B3B" w:rsidR="009019B1" w:rsidRPr="00886D14" w:rsidRDefault="009019B1" w:rsidP="00501AD6">
      <w:pPr>
        <w:pStyle w:val="PlainText"/>
        <w:jc w:val="both"/>
        <w:rPr>
          <w:rFonts w:ascii="Times New Roman" w:hAnsi="Times New Roman"/>
          <w:sz w:val="24"/>
          <w:szCs w:val="24"/>
        </w:rPr>
      </w:pPr>
    </w:p>
    <w:p w14:paraId="2D729718" w14:textId="2EFFD2CA" w:rsidR="009019B1" w:rsidRDefault="009019B1" w:rsidP="00501AD6">
      <w:pPr>
        <w:pStyle w:val="PlainText"/>
        <w:jc w:val="both"/>
        <w:rPr>
          <w:rFonts w:ascii="Times New Roman" w:hAnsi="Times New Roman"/>
          <w:color w:val="222222"/>
          <w:sz w:val="24"/>
          <w:szCs w:val="24"/>
          <w:shd w:val="clear" w:color="auto" w:fill="FFFFFF"/>
        </w:rPr>
      </w:pPr>
      <w:r w:rsidRPr="00886D14">
        <w:rPr>
          <w:rFonts w:ascii="Times New Roman" w:hAnsi="Times New Roman"/>
          <w:color w:val="222222"/>
          <w:sz w:val="24"/>
          <w:szCs w:val="24"/>
          <w:shd w:val="clear" w:color="auto" w:fill="FFFFFF"/>
        </w:rPr>
        <w:t>Bartley, Mel, David Blane, and Scott Montgomery. "Socioeconomic determinants of health: Health and the life course: why safety nets matter." </w:t>
      </w:r>
      <w:r w:rsidRPr="00886D14">
        <w:rPr>
          <w:rFonts w:ascii="Times New Roman" w:hAnsi="Times New Roman"/>
          <w:i/>
          <w:iCs/>
          <w:color w:val="222222"/>
          <w:sz w:val="24"/>
          <w:szCs w:val="24"/>
          <w:shd w:val="clear" w:color="auto" w:fill="FFFFFF"/>
        </w:rPr>
        <w:t>BMJ</w:t>
      </w:r>
      <w:r w:rsidRPr="00886D14">
        <w:rPr>
          <w:rFonts w:ascii="Times New Roman" w:hAnsi="Times New Roman"/>
          <w:color w:val="222222"/>
          <w:sz w:val="24"/>
          <w:szCs w:val="24"/>
          <w:shd w:val="clear" w:color="auto" w:fill="FFFFFF"/>
        </w:rPr>
        <w:t> 314.7088 (1997): 1194.</w:t>
      </w:r>
    </w:p>
    <w:p w14:paraId="3163D5C5" w14:textId="77777777" w:rsidR="00130A05" w:rsidRDefault="00130A05" w:rsidP="00501AD6">
      <w:pPr>
        <w:pStyle w:val="PlainText"/>
        <w:jc w:val="both"/>
        <w:rPr>
          <w:rFonts w:eastAsiaTheme="minorEastAsia"/>
          <w:noProof/>
        </w:rPr>
      </w:pPr>
    </w:p>
    <w:p w14:paraId="27465092" w14:textId="443E9EED" w:rsidR="00130A05" w:rsidRPr="00130A05" w:rsidRDefault="00130A05" w:rsidP="00501AD6">
      <w:pPr>
        <w:pStyle w:val="PlainText"/>
        <w:jc w:val="both"/>
        <w:rPr>
          <w:rFonts w:ascii="Times New Roman" w:hAnsi="Times New Roman"/>
          <w:color w:val="222222"/>
          <w:sz w:val="24"/>
          <w:szCs w:val="24"/>
          <w:shd w:val="clear" w:color="auto" w:fill="FFFFFF"/>
        </w:rPr>
      </w:pPr>
      <w:r w:rsidRPr="00130A05">
        <w:rPr>
          <w:rFonts w:ascii="Times New Roman" w:eastAsiaTheme="minorEastAsia" w:hAnsi="Times New Roman"/>
          <w:noProof/>
          <w:sz w:val="24"/>
          <w:szCs w:val="24"/>
        </w:rPr>
        <w:lastRenderedPageBreak/>
        <w:t xml:space="preserve">Canudas-Romo V, Aburto JM, García-Guerrero VM, Beltrán-Sánchez H. Mexico's epidemic of violence and its public health significance on average length of life. </w:t>
      </w:r>
      <w:r w:rsidRPr="00130A05">
        <w:rPr>
          <w:rFonts w:ascii="Times New Roman" w:eastAsiaTheme="minorEastAsia" w:hAnsi="Times New Roman"/>
          <w:i/>
          <w:noProof/>
          <w:sz w:val="24"/>
          <w:szCs w:val="24"/>
        </w:rPr>
        <w:t xml:space="preserve">Journal of epidemiology and community health. </w:t>
      </w:r>
      <w:r w:rsidRPr="00130A05">
        <w:rPr>
          <w:rFonts w:ascii="Times New Roman" w:eastAsiaTheme="minorEastAsia" w:hAnsi="Times New Roman"/>
          <w:noProof/>
          <w:sz w:val="24"/>
          <w:szCs w:val="24"/>
        </w:rPr>
        <w:t>2017;71(2):188-193.</w:t>
      </w:r>
    </w:p>
    <w:p w14:paraId="6C24C99B" w14:textId="6E69FE5B" w:rsidR="00951A72" w:rsidRPr="00886D14" w:rsidRDefault="00951A72" w:rsidP="00501AD6">
      <w:pPr>
        <w:pStyle w:val="PlainText"/>
        <w:jc w:val="both"/>
        <w:rPr>
          <w:rFonts w:ascii="Times New Roman" w:hAnsi="Times New Roman"/>
          <w:color w:val="222222"/>
          <w:sz w:val="24"/>
          <w:szCs w:val="24"/>
          <w:shd w:val="clear" w:color="auto" w:fill="FFFFFF"/>
        </w:rPr>
      </w:pPr>
    </w:p>
    <w:p w14:paraId="734FDA1F" w14:textId="544A1383" w:rsidR="00951A72" w:rsidRPr="00886D14" w:rsidRDefault="00951A72" w:rsidP="00501AD6">
      <w:pPr>
        <w:pStyle w:val="PlainText"/>
        <w:jc w:val="both"/>
        <w:rPr>
          <w:rFonts w:ascii="Times New Roman" w:hAnsi="Times New Roman"/>
          <w:sz w:val="24"/>
          <w:szCs w:val="24"/>
        </w:rPr>
      </w:pPr>
      <w:r w:rsidRPr="00886D14">
        <w:rPr>
          <w:rFonts w:ascii="Times New Roman" w:hAnsi="Times New Roman"/>
          <w:color w:val="222222"/>
          <w:sz w:val="24"/>
          <w:szCs w:val="24"/>
          <w:shd w:val="clear" w:color="auto" w:fill="FFFFFF"/>
        </w:rPr>
        <w:t>Koh, Howard K., et al. "Healthy people: a 2020 vision for the social determinants approach." </w:t>
      </w:r>
      <w:r w:rsidRPr="00886D14">
        <w:rPr>
          <w:rFonts w:ascii="Times New Roman" w:hAnsi="Times New Roman"/>
          <w:i/>
          <w:iCs/>
          <w:color w:val="222222"/>
          <w:sz w:val="24"/>
          <w:szCs w:val="24"/>
          <w:shd w:val="clear" w:color="auto" w:fill="FFFFFF"/>
        </w:rPr>
        <w:t>Health Education &amp; Behavior</w:t>
      </w:r>
      <w:r w:rsidRPr="00886D14">
        <w:rPr>
          <w:rFonts w:ascii="Times New Roman" w:hAnsi="Times New Roman"/>
          <w:color w:val="222222"/>
          <w:sz w:val="24"/>
          <w:szCs w:val="24"/>
          <w:shd w:val="clear" w:color="auto" w:fill="FFFFFF"/>
        </w:rPr>
        <w:t>38.6 (2011): 551-557.</w:t>
      </w:r>
    </w:p>
    <w:p w14:paraId="39474431" w14:textId="4F075F5B" w:rsidR="009019B1" w:rsidRPr="00886D14" w:rsidRDefault="009019B1" w:rsidP="00501AD6">
      <w:pPr>
        <w:pStyle w:val="PlainText"/>
        <w:jc w:val="both"/>
        <w:rPr>
          <w:rFonts w:ascii="Times New Roman" w:hAnsi="Times New Roman"/>
          <w:b/>
          <w:sz w:val="24"/>
          <w:szCs w:val="24"/>
        </w:rPr>
      </w:pPr>
    </w:p>
    <w:p w14:paraId="68E20DD5" w14:textId="648B65D7" w:rsidR="00886D14" w:rsidRPr="00886D14" w:rsidRDefault="00886D14" w:rsidP="00501AD6">
      <w:pPr>
        <w:pStyle w:val="PlainText"/>
        <w:jc w:val="both"/>
        <w:rPr>
          <w:rFonts w:ascii="Times New Roman" w:hAnsi="Times New Roman"/>
          <w:sz w:val="24"/>
          <w:szCs w:val="24"/>
        </w:rPr>
      </w:pPr>
      <w:r w:rsidRPr="00886D14">
        <w:rPr>
          <w:rFonts w:ascii="Times New Roman" w:hAnsi="Times New Roman"/>
          <w:sz w:val="24"/>
          <w:szCs w:val="24"/>
        </w:rPr>
        <w:t xml:space="preserve">Mikton CR, Butchart A, Dahlberg LL, Krug EG. Global status report on violence prevention 2014. </w:t>
      </w:r>
      <w:r w:rsidRPr="00886D14">
        <w:rPr>
          <w:rFonts w:ascii="Times New Roman" w:hAnsi="Times New Roman"/>
          <w:i/>
          <w:sz w:val="24"/>
          <w:szCs w:val="24"/>
        </w:rPr>
        <w:t>American journal of preventive medicine</w:t>
      </w:r>
      <w:r w:rsidRPr="00886D14">
        <w:rPr>
          <w:rFonts w:ascii="Times New Roman" w:hAnsi="Times New Roman"/>
          <w:sz w:val="24"/>
          <w:szCs w:val="24"/>
        </w:rPr>
        <w:t>. 2016;50(5):652-9</w:t>
      </w:r>
    </w:p>
    <w:p w14:paraId="52CEDD18" w14:textId="77777777" w:rsidR="00886D14" w:rsidRPr="00886D14" w:rsidRDefault="00886D14" w:rsidP="00501AD6">
      <w:pPr>
        <w:pStyle w:val="PlainText"/>
        <w:jc w:val="both"/>
        <w:rPr>
          <w:rFonts w:ascii="Times New Roman" w:hAnsi="Times New Roman"/>
          <w:sz w:val="24"/>
          <w:szCs w:val="24"/>
        </w:rPr>
      </w:pPr>
    </w:p>
    <w:p w14:paraId="411D05FF" w14:textId="7687128B" w:rsidR="00886D14" w:rsidRPr="00886D14" w:rsidRDefault="00886D14" w:rsidP="00886D14">
      <w:pPr>
        <w:pStyle w:val="EndNoteBibliography"/>
        <w:rPr>
          <w:rFonts w:ascii="Times New Roman" w:hAnsi="Times New Roman" w:cs="Times New Roman"/>
          <w:sz w:val="24"/>
          <w:szCs w:val="24"/>
        </w:rPr>
      </w:pPr>
      <w:r w:rsidRPr="00886D14">
        <w:rPr>
          <w:rFonts w:ascii="Times New Roman" w:hAnsi="Times New Roman" w:cs="Times New Roman"/>
          <w:sz w:val="24"/>
          <w:szCs w:val="24"/>
        </w:rPr>
        <w:t xml:space="preserve">Davidson JR, Hughes DC, George LK, Blazer DG. The association of sexual assault and attempted suicide within the community. </w:t>
      </w:r>
      <w:r w:rsidRPr="00886D14">
        <w:rPr>
          <w:rFonts w:ascii="Times New Roman" w:hAnsi="Times New Roman" w:cs="Times New Roman"/>
          <w:i/>
          <w:sz w:val="24"/>
          <w:szCs w:val="24"/>
        </w:rPr>
        <w:t>Archives of general psychiatry</w:t>
      </w:r>
      <w:r w:rsidRPr="00886D14">
        <w:rPr>
          <w:rFonts w:ascii="Times New Roman" w:hAnsi="Times New Roman" w:cs="Times New Roman"/>
          <w:sz w:val="24"/>
          <w:szCs w:val="24"/>
        </w:rPr>
        <w:t>. 1996;53(6):550-5.</w:t>
      </w:r>
    </w:p>
    <w:p w14:paraId="36DF5C9A" w14:textId="68559D63" w:rsidR="00886D14" w:rsidRPr="00886D14" w:rsidRDefault="00886D14" w:rsidP="00886D14">
      <w:pPr>
        <w:pStyle w:val="EndNoteBibliography"/>
        <w:rPr>
          <w:rFonts w:ascii="Times New Roman" w:hAnsi="Times New Roman" w:cs="Times New Roman"/>
          <w:sz w:val="24"/>
          <w:szCs w:val="24"/>
        </w:rPr>
      </w:pPr>
    </w:p>
    <w:p w14:paraId="041F0BEC" w14:textId="6037D21E" w:rsidR="005433F6" w:rsidRDefault="00886D14" w:rsidP="00A9566D">
      <w:pPr>
        <w:pStyle w:val="EndNoteBibliography"/>
        <w:rPr>
          <w:rFonts w:ascii="Times New Roman" w:hAnsi="Times New Roman" w:cs="Times New Roman"/>
          <w:sz w:val="24"/>
          <w:szCs w:val="24"/>
        </w:rPr>
      </w:pPr>
      <w:r w:rsidRPr="00886D14">
        <w:rPr>
          <w:rFonts w:ascii="Times New Roman" w:hAnsi="Times New Roman" w:cs="Times New Roman"/>
          <w:sz w:val="24"/>
          <w:szCs w:val="24"/>
        </w:rPr>
        <w:t xml:space="preserve">Buka SL, Stichick TL, Birdthistle I, Earls FJ. Youth exposure to violence: Prevalence, risks, and consequences. </w:t>
      </w:r>
      <w:r w:rsidRPr="00886D14">
        <w:rPr>
          <w:rFonts w:ascii="Times New Roman" w:hAnsi="Times New Roman" w:cs="Times New Roman"/>
          <w:i/>
          <w:sz w:val="24"/>
          <w:szCs w:val="24"/>
        </w:rPr>
        <w:t>American Journal of Orthopsychiatry</w:t>
      </w:r>
      <w:r w:rsidRPr="00886D14">
        <w:rPr>
          <w:rFonts w:ascii="Times New Roman" w:hAnsi="Times New Roman" w:cs="Times New Roman"/>
          <w:sz w:val="24"/>
          <w:szCs w:val="24"/>
        </w:rPr>
        <w:t>. 2001;71(3):298-310.</w:t>
      </w:r>
    </w:p>
    <w:p w14:paraId="5884C38E" w14:textId="5CE1B2BB" w:rsidR="006A20BC" w:rsidRDefault="006A20BC" w:rsidP="00A9566D">
      <w:pPr>
        <w:pStyle w:val="EndNoteBibliography"/>
        <w:rPr>
          <w:rFonts w:ascii="Times New Roman" w:hAnsi="Times New Roman" w:cs="Times New Roman"/>
          <w:sz w:val="24"/>
          <w:szCs w:val="24"/>
        </w:rPr>
      </w:pPr>
    </w:p>
    <w:p w14:paraId="5992A02D" w14:textId="4447AF4E" w:rsidR="006A20BC" w:rsidRPr="006A20BC" w:rsidRDefault="006A20BC" w:rsidP="00A9566D">
      <w:pPr>
        <w:pStyle w:val="EndNoteBibliography"/>
        <w:rPr>
          <w:rFonts w:ascii="Times New Roman" w:hAnsi="Times New Roman" w:cs="Times New Roman"/>
          <w:sz w:val="24"/>
          <w:szCs w:val="24"/>
        </w:rPr>
      </w:pPr>
      <w:r w:rsidRPr="006A20BC">
        <w:rPr>
          <w:rFonts w:ascii="Times New Roman" w:hAnsi="Times New Roman" w:cs="Times New Roman"/>
          <w:color w:val="222222"/>
          <w:sz w:val="24"/>
          <w:szCs w:val="24"/>
          <w:shd w:val="clear" w:color="auto" w:fill="FFFFFF"/>
        </w:rPr>
        <w:t>Aburto, José Manuel, Tim Riffe, and Vladimir Canudas-Romo. "Trends in avoidable mortality over the life course in Mexico, 1990–2015: a cross-sectional demographic analysis." </w:t>
      </w:r>
      <w:r w:rsidRPr="006A20BC">
        <w:rPr>
          <w:rFonts w:ascii="Times New Roman" w:hAnsi="Times New Roman" w:cs="Times New Roman"/>
          <w:i/>
          <w:iCs/>
          <w:color w:val="222222"/>
          <w:sz w:val="24"/>
          <w:szCs w:val="24"/>
          <w:shd w:val="clear" w:color="auto" w:fill="FFFFFF"/>
        </w:rPr>
        <w:t>BMJ open</w:t>
      </w:r>
      <w:r w:rsidRPr="006A20BC">
        <w:rPr>
          <w:rFonts w:ascii="Times New Roman" w:hAnsi="Times New Roman" w:cs="Times New Roman"/>
          <w:color w:val="222222"/>
          <w:sz w:val="24"/>
          <w:szCs w:val="24"/>
          <w:shd w:val="clear" w:color="auto" w:fill="FFFFFF"/>
        </w:rPr>
        <w:t> 8.7 (2018): e022350.</w:t>
      </w:r>
    </w:p>
    <w:p w14:paraId="2CA5D56D" w14:textId="2B9055D0" w:rsidR="00321074" w:rsidRDefault="00321074" w:rsidP="00A9566D">
      <w:pPr>
        <w:pStyle w:val="EndNoteBibliography"/>
        <w:rPr>
          <w:rFonts w:ascii="Times New Roman" w:hAnsi="Times New Roman" w:cs="Times New Roman"/>
          <w:sz w:val="24"/>
          <w:szCs w:val="24"/>
        </w:rPr>
      </w:pPr>
    </w:p>
    <w:p w14:paraId="444EB9C6" w14:textId="69C086AF" w:rsidR="00321074" w:rsidRDefault="00321074" w:rsidP="00321074">
      <w:pPr>
        <w:pStyle w:val="NoSpacing"/>
        <w:rPr>
          <w:noProof/>
        </w:rPr>
      </w:pPr>
      <w:r w:rsidRPr="00321074">
        <w:rPr>
          <w:noProof/>
        </w:rPr>
        <w:t>Sasson I. Trends in life expectancy and lifespan variation by</w:t>
      </w:r>
      <w:r>
        <w:t xml:space="preserve"> educational attainment: United </w:t>
      </w:r>
      <w:r w:rsidRPr="00321074">
        <w:rPr>
          <w:noProof/>
        </w:rPr>
        <w:t xml:space="preserve">States, 1990–2010. </w:t>
      </w:r>
      <w:r w:rsidRPr="00321074">
        <w:rPr>
          <w:i/>
          <w:noProof/>
        </w:rPr>
        <w:t xml:space="preserve">Demography. </w:t>
      </w:r>
      <w:r w:rsidRPr="00321074">
        <w:rPr>
          <w:noProof/>
        </w:rPr>
        <w:t>2016;53(2):269-293.</w:t>
      </w:r>
    </w:p>
    <w:p w14:paraId="19FBD62C" w14:textId="4E9BEF97" w:rsidR="00961684" w:rsidRDefault="00961684" w:rsidP="00321074">
      <w:pPr>
        <w:pStyle w:val="NoSpacing"/>
        <w:rPr>
          <w:noProof/>
        </w:rPr>
      </w:pPr>
    </w:p>
    <w:p w14:paraId="4F4342D4" w14:textId="2A0D1A15" w:rsidR="00961684" w:rsidRDefault="00961684" w:rsidP="00961684">
      <w:pPr>
        <w:autoSpaceDE w:val="0"/>
        <w:autoSpaceDN w:val="0"/>
        <w:adjustRightInd w:val="0"/>
        <w:rPr>
          <w:rFonts w:cs="Times New Roman"/>
          <w:szCs w:val="24"/>
        </w:rPr>
      </w:pPr>
      <w:r w:rsidRPr="00961684">
        <w:rPr>
          <w:rFonts w:cs="Times New Roman"/>
          <w:szCs w:val="24"/>
        </w:rPr>
        <w:t>Mexican National Institute of Statistics and Geography (INEGI). Mexican National Survey of Victimization and Perception of Public Safety [In spanish: Encuesta Nacional de Victimización y Percepción sobre Seguridad Pública] (ENVIPE</w:t>
      </w:r>
      <w:r>
        <w:rPr>
          <w:rFonts w:cs="Times New Roman"/>
          <w:szCs w:val="24"/>
        </w:rPr>
        <w:t xml:space="preserve"> 2017</w:t>
      </w:r>
      <w:r w:rsidRPr="00961684">
        <w:rPr>
          <w:rFonts w:cs="Times New Roman"/>
          <w:szCs w:val="24"/>
        </w:rPr>
        <w:t xml:space="preserve">). </w:t>
      </w:r>
      <w:hyperlink r:id="rId8" w:history="1">
        <w:r w:rsidR="002F419A" w:rsidRPr="00FB4343">
          <w:rPr>
            <w:rStyle w:val="Hyperlink"/>
            <w:rFonts w:cs="Times New Roman"/>
            <w:szCs w:val="24"/>
          </w:rPr>
          <w:t>http://www.inegi.org.mx/est/contenidos/proyectos/encuestas/hogares/regulares/envipe/</w:t>
        </w:r>
      </w:hyperlink>
    </w:p>
    <w:p w14:paraId="1730981B" w14:textId="5152E636" w:rsidR="002F419A" w:rsidRDefault="002F419A" w:rsidP="00961684">
      <w:pPr>
        <w:autoSpaceDE w:val="0"/>
        <w:autoSpaceDN w:val="0"/>
        <w:adjustRightInd w:val="0"/>
        <w:rPr>
          <w:rFonts w:cs="Times New Roman"/>
          <w:szCs w:val="24"/>
        </w:rPr>
      </w:pPr>
    </w:p>
    <w:p w14:paraId="4F759DEF" w14:textId="77777777" w:rsidR="00183405" w:rsidRPr="00183405" w:rsidRDefault="00183405" w:rsidP="00501AD6">
      <w:pPr>
        <w:pStyle w:val="PlainText"/>
        <w:jc w:val="both"/>
        <w:rPr>
          <w:rFonts w:ascii="Times New Roman" w:hAnsi="Times New Roman"/>
          <w:b/>
          <w:sz w:val="24"/>
          <w:szCs w:val="24"/>
        </w:rPr>
      </w:pPr>
    </w:p>
    <w:p w14:paraId="144179F6" w14:textId="156F9E0A"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Does the phrase "working ages" refer to a specific age range, or does it mean any age at which a person might work (which could be a very broad age range)?</w:t>
      </w:r>
    </w:p>
    <w:p w14:paraId="760E98BB" w14:textId="4151D8F6" w:rsidR="00A9566D" w:rsidRDefault="00A9566D" w:rsidP="00501AD6">
      <w:pPr>
        <w:pStyle w:val="PlainText"/>
        <w:jc w:val="both"/>
        <w:rPr>
          <w:rFonts w:ascii="Times New Roman" w:hAnsi="Times New Roman"/>
          <w:b/>
          <w:sz w:val="24"/>
          <w:szCs w:val="24"/>
        </w:rPr>
      </w:pPr>
    </w:p>
    <w:p w14:paraId="7DA0234A" w14:textId="4D781BC1" w:rsidR="00183405" w:rsidRPr="00A9566D" w:rsidRDefault="00F05B28" w:rsidP="00501AD6">
      <w:pPr>
        <w:pStyle w:val="PlainText"/>
        <w:jc w:val="both"/>
        <w:rPr>
          <w:rFonts w:ascii="Times New Roman" w:hAnsi="Times New Roman"/>
          <w:sz w:val="24"/>
          <w:szCs w:val="24"/>
        </w:rPr>
      </w:pPr>
      <w:r>
        <w:rPr>
          <w:rFonts w:ascii="Times New Roman" w:hAnsi="Times New Roman"/>
          <w:sz w:val="24"/>
          <w:szCs w:val="24"/>
        </w:rPr>
        <w:t xml:space="preserve">We clarify this in the text. We </w:t>
      </w:r>
      <w:ins w:id="15" w:author="Hiram Beltran-Sanchez" w:date="2018-08-27T08:41:00Z">
        <w:r w:rsidR="00236494">
          <w:rPr>
            <w:rFonts w:ascii="Times New Roman" w:hAnsi="Times New Roman"/>
            <w:sz w:val="24"/>
            <w:szCs w:val="24"/>
          </w:rPr>
          <w:t xml:space="preserve">now </w:t>
        </w:r>
      </w:ins>
      <w:r w:rsidR="00A9566D" w:rsidRPr="00A9566D">
        <w:rPr>
          <w:rFonts w:ascii="Times New Roman" w:hAnsi="Times New Roman"/>
          <w:sz w:val="24"/>
          <w:szCs w:val="24"/>
        </w:rPr>
        <w:t>refer to</w:t>
      </w:r>
      <w:ins w:id="16" w:author="Hiram Beltran-Sanchez" w:date="2018-08-27T08:41:00Z">
        <w:r w:rsidR="00236494">
          <w:rPr>
            <w:rFonts w:ascii="Times New Roman" w:hAnsi="Times New Roman"/>
            <w:sz w:val="24"/>
            <w:szCs w:val="24"/>
          </w:rPr>
          <w:t xml:space="preserve"> specific ages:</w:t>
        </w:r>
      </w:ins>
      <w:r w:rsidR="00A9566D" w:rsidRPr="00A9566D">
        <w:rPr>
          <w:rFonts w:ascii="Times New Roman" w:hAnsi="Times New Roman"/>
          <w:sz w:val="24"/>
          <w:szCs w:val="24"/>
        </w:rPr>
        <w:t xml:space="preserve"> people between </w:t>
      </w:r>
      <w:r>
        <w:rPr>
          <w:rFonts w:ascii="Times New Roman" w:hAnsi="Times New Roman"/>
          <w:sz w:val="24"/>
          <w:szCs w:val="24"/>
        </w:rPr>
        <w:t xml:space="preserve">ages </w:t>
      </w:r>
      <w:r w:rsidR="00AC2006">
        <w:rPr>
          <w:rFonts w:ascii="Times New Roman" w:hAnsi="Times New Roman"/>
          <w:sz w:val="24"/>
          <w:szCs w:val="24"/>
        </w:rPr>
        <w:t>20 and 65</w:t>
      </w:r>
      <w:r w:rsidR="00A9566D" w:rsidRPr="00A9566D">
        <w:rPr>
          <w:rFonts w:ascii="Times New Roman" w:hAnsi="Times New Roman"/>
          <w:sz w:val="24"/>
          <w:szCs w:val="24"/>
        </w:rPr>
        <w:t xml:space="preserve"> years.</w:t>
      </w:r>
      <w:r w:rsidR="00A9566D">
        <w:rPr>
          <w:rFonts w:ascii="Times New Roman" w:hAnsi="Times New Roman"/>
          <w:sz w:val="24"/>
          <w:szCs w:val="24"/>
        </w:rPr>
        <w:t xml:space="preserve"> We have replaced the term “working ages” </w:t>
      </w:r>
      <w:ins w:id="17" w:author="Hiram Beltran-Sanchez" w:date="2018-08-27T08:42:00Z">
        <w:r w:rsidR="00236494">
          <w:rPr>
            <w:rFonts w:ascii="Times New Roman" w:hAnsi="Times New Roman"/>
            <w:sz w:val="24"/>
            <w:szCs w:val="24"/>
          </w:rPr>
          <w:t xml:space="preserve">and “middle ages” </w:t>
        </w:r>
      </w:ins>
      <w:r w:rsidR="00A9566D">
        <w:rPr>
          <w:rFonts w:ascii="Times New Roman" w:hAnsi="Times New Roman"/>
          <w:sz w:val="24"/>
          <w:szCs w:val="24"/>
        </w:rPr>
        <w:t>with</w:t>
      </w:r>
      <w:r w:rsidR="00A9566D" w:rsidRPr="00A9566D">
        <w:rPr>
          <w:rFonts w:ascii="Times New Roman" w:hAnsi="Times New Roman"/>
          <w:sz w:val="24"/>
          <w:szCs w:val="24"/>
        </w:rPr>
        <w:t xml:space="preserve"> </w:t>
      </w:r>
      <w:r w:rsidR="00A9566D">
        <w:rPr>
          <w:rFonts w:ascii="Times New Roman" w:hAnsi="Times New Roman"/>
          <w:sz w:val="24"/>
          <w:szCs w:val="24"/>
        </w:rPr>
        <w:t>“</w:t>
      </w:r>
      <w:r w:rsidR="00A9566D" w:rsidRPr="00A9566D">
        <w:rPr>
          <w:rFonts w:ascii="Times New Roman" w:hAnsi="Times New Roman"/>
          <w:sz w:val="24"/>
          <w:szCs w:val="24"/>
        </w:rPr>
        <w:t>between 20 and 6</w:t>
      </w:r>
      <w:r w:rsidR="00AC2006">
        <w:rPr>
          <w:rFonts w:ascii="Times New Roman" w:hAnsi="Times New Roman"/>
          <w:sz w:val="24"/>
          <w:szCs w:val="24"/>
        </w:rPr>
        <w:t>5</w:t>
      </w:r>
      <w:r w:rsidR="00A9566D" w:rsidRPr="00A9566D">
        <w:rPr>
          <w:rFonts w:ascii="Times New Roman" w:hAnsi="Times New Roman"/>
          <w:sz w:val="24"/>
          <w:szCs w:val="24"/>
        </w:rPr>
        <w:t xml:space="preserve"> years</w:t>
      </w:r>
      <w:r w:rsidR="00A9566D">
        <w:rPr>
          <w:rFonts w:ascii="Times New Roman" w:hAnsi="Times New Roman"/>
          <w:sz w:val="24"/>
          <w:szCs w:val="24"/>
        </w:rPr>
        <w:t>”</w:t>
      </w:r>
      <w:r w:rsidR="001A0265">
        <w:rPr>
          <w:rFonts w:ascii="Times New Roman" w:hAnsi="Times New Roman"/>
          <w:sz w:val="24"/>
          <w:szCs w:val="24"/>
        </w:rPr>
        <w:t xml:space="preserve"> </w:t>
      </w:r>
      <w:del w:id="18" w:author="Hiram Beltran-Sanchez" w:date="2018-08-27T08:42:00Z">
        <w:r w:rsidR="001A0265" w:rsidDel="00236494">
          <w:rPr>
            <w:rFonts w:ascii="Times New Roman" w:hAnsi="Times New Roman"/>
            <w:sz w:val="24"/>
            <w:szCs w:val="24"/>
          </w:rPr>
          <w:delText xml:space="preserve">and “middle ages” </w:delText>
        </w:r>
      </w:del>
      <w:r w:rsidR="001A0265">
        <w:rPr>
          <w:rFonts w:ascii="Times New Roman" w:hAnsi="Times New Roman"/>
          <w:sz w:val="24"/>
          <w:szCs w:val="24"/>
        </w:rPr>
        <w:t>in the manuscript</w:t>
      </w:r>
      <w:r w:rsidR="00A9566D">
        <w:rPr>
          <w:rFonts w:ascii="Times New Roman" w:hAnsi="Times New Roman"/>
          <w:sz w:val="24"/>
          <w:szCs w:val="24"/>
        </w:rPr>
        <w:t>.</w:t>
      </w:r>
    </w:p>
    <w:p w14:paraId="2EF08492" w14:textId="77777777" w:rsidR="00075B87" w:rsidRPr="00183405" w:rsidRDefault="00075B87" w:rsidP="00501AD6">
      <w:pPr>
        <w:pStyle w:val="PlainText"/>
        <w:jc w:val="both"/>
        <w:rPr>
          <w:rFonts w:ascii="Times New Roman" w:hAnsi="Times New Roman"/>
          <w:b/>
          <w:sz w:val="24"/>
          <w:szCs w:val="24"/>
        </w:rPr>
      </w:pPr>
    </w:p>
    <w:p w14:paraId="5C1AA356"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-Methods</w:t>
      </w:r>
    </w:p>
    <w:p w14:paraId="04F91355" w14:textId="77777777" w:rsidR="00075B87" w:rsidRPr="00183405" w:rsidRDefault="00075B87" w:rsidP="00501AD6">
      <w:pPr>
        <w:pStyle w:val="PlainText"/>
        <w:jc w:val="both"/>
        <w:rPr>
          <w:rFonts w:ascii="Times New Roman" w:hAnsi="Times New Roman"/>
          <w:b/>
          <w:sz w:val="24"/>
          <w:szCs w:val="24"/>
        </w:rPr>
      </w:pPr>
    </w:p>
    <w:p w14:paraId="6267455F" w14:textId="62747541"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If there is supporting literature available, I would recommend adding a citation to focusing on deaths below age 95 "since cause-specific coding practices above that age are less reliable."</w:t>
      </w:r>
    </w:p>
    <w:p w14:paraId="1BF3EC92" w14:textId="50516664" w:rsidR="00DE78AA" w:rsidRPr="00DE78AA" w:rsidRDefault="00DE78AA" w:rsidP="00501AD6">
      <w:pPr>
        <w:pStyle w:val="PlainText"/>
        <w:jc w:val="both"/>
        <w:rPr>
          <w:rFonts w:ascii="Times New Roman" w:hAnsi="Times New Roman"/>
          <w:i/>
          <w:color w:val="FF0000"/>
          <w:sz w:val="24"/>
          <w:szCs w:val="24"/>
        </w:rPr>
      </w:pPr>
    </w:p>
    <w:p w14:paraId="5CC4566E" w14:textId="739FAFC8" w:rsidR="002B37F1" w:rsidRDefault="002B37F1" w:rsidP="00501AD6">
      <w:pPr>
        <w:pStyle w:val="PlainText"/>
        <w:jc w:val="both"/>
        <w:rPr>
          <w:rFonts w:ascii="Times New Roman" w:hAnsi="Times New Roman"/>
          <w:sz w:val="24"/>
          <w:szCs w:val="24"/>
        </w:rPr>
      </w:pPr>
      <w:r w:rsidRPr="002B37F1">
        <w:rPr>
          <w:rFonts w:ascii="Times New Roman" w:hAnsi="Times New Roman"/>
          <w:sz w:val="24"/>
          <w:szCs w:val="24"/>
        </w:rPr>
        <w:t>W</w:t>
      </w:r>
      <w:r>
        <w:rPr>
          <w:rFonts w:ascii="Times New Roman" w:hAnsi="Times New Roman"/>
          <w:sz w:val="24"/>
          <w:szCs w:val="24"/>
        </w:rPr>
        <w:t>e thank the reviewer for</w:t>
      </w:r>
      <w:r w:rsidRPr="002B37F1">
        <w:rPr>
          <w:rFonts w:ascii="Times New Roman" w:hAnsi="Times New Roman"/>
          <w:sz w:val="24"/>
          <w:szCs w:val="24"/>
        </w:rPr>
        <w:t xml:space="preserve"> this suggestion</w:t>
      </w:r>
      <w:r>
        <w:rPr>
          <w:rFonts w:ascii="Times New Roman" w:hAnsi="Times New Roman"/>
          <w:sz w:val="24"/>
          <w:szCs w:val="24"/>
        </w:rPr>
        <w:t>. We have added Rosenberg’s (1999) reference</w:t>
      </w:r>
      <w:r w:rsidR="00F05B28">
        <w:rPr>
          <w:rFonts w:ascii="Times New Roman" w:hAnsi="Times New Roman"/>
          <w:sz w:val="24"/>
          <w:szCs w:val="24"/>
        </w:rPr>
        <w:t xml:space="preserve"> that shows </w:t>
      </w:r>
      <w:r w:rsidR="008318F9">
        <w:rPr>
          <w:rFonts w:ascii="Times New Roman" w:hAnsi="Times New Roman"/>
          <w:sz w:val="24"/>
          <w:szCs w:val="24"/>
        </w:rPr>
        <w:t xml:space="preserve">that cause of death classification at </w:t>
      </w:r>
      <w:ins w:id="19" w:author="Hiram Beltran-Sanchez" w:date="2018-08-27T08:42:00Z">
        <w:r w:rsidR="00171832">
          <w:rPr>
            <w:rFonts w:ascii="Times New Roman" w:hAnsi="Times New Roman"/>
            <w:sz w:val="24"/>
            <w:szCs w:val="24"/>
          </w:rPr>
          <w:t>older</w:t>
        </w:r>
      </w:ins>
      <w:del w:id="20" w:author="Hiram Beltran-Sanchez" w:date="2018-08-27T08:42:00Z">
        <w:r w:rsidR="008318F9" w:rsidDel="00171832">
          <w:rPr>
            <w:rFonts w:ascii="Times New Roman" w:hAnsi="Times New Roman"/>
            <w:sz w:val="24"/>
            <w:szCs w:val="24"/>
          </w:rPr>
          <w:delText>high</w:delText>
        </w:r>
      </w:del>
      <w:r w:rsidR="008318F9">
        <w:rPr>
          <w:rFonts w:ascii="Times New Roman" w:hAnsi="Times New Roman"/>
          <w:sz w:val="24"/>
          <w:szCs w:val="24"/>
        </w:rPr>
        <w:t xml:space="preserve"> ages is difficult </w:t>
      </w:r>
      <w:ins w:id="21" w:author="Hiram Beltran-Sanchez" w:date="2018-08-27T08:42:00Z">
        <w:r w:rsidR="00171832">
          <w:rPr>
            <w:rFonts w:ascii="Times New Roman" w:hAnsi="Times New Roman"/>
            <w:sz w:val="24"/>
            <w:szCs w:val="24"/>
          </w:rPr>
          <w:t xml:space="preserve">to ascertain </w:t>
        </w:r>
      </w:ins>
      <w:r w:rsidR="008318F9">
        <w:rPr>
          <w:rFonts w:ascii="Times New Roman" w:hAnsi="Times New Roman"/>
          <w:sz w:val="24"/>
          <w:szCs w:val="24"/>
        </w:rPr>
        <w:t>due to multi-morbidities</w:t>
      </w:r>
      <w:r>
        <w:rPr>
          <w:rFonts w:ascii="Times New Roman" w:hAnsi="Times New Roman"/>
          <w:sz w:val="24"/>
          <w:szCs w:val="24"/>
        </w:rPr>
        <w:t xml:space="preserve">. </w:t>
      </w:r>
      <w:r w:rsidR="00F05B28">
        <w:rPr>
          <w:rFonts w:ascii="Times New Roman" w:hAnsi="Times New Roman"/>
          <w:sz w:val="24"/>
          <w:szCs w:val="24"/>
        </w:rPr>
        <w:t xml:space="preserve">More specifically, to address the reviewer’s concern, </w:t>
      </w:r>
      <w:r w:rsidR="008318F9">
        <w:rPr>
          <w:rFonts w:ascii="Times New Roman" w:hAnsi="Times New Roman"/>
          <w:sz w:val="24"/>
          <w:szCs w:val="24"/>
        </w:rPr>
        <w:t xml:space="preserve">we </w:t>
      </w:r>
      <w:r w:rsidR="00F05B28">
        <w:rPr>
          <w:rFonts w:ascii="Times New Roman" w:hAnsi="Times New Roman"/>
          <w:sz w:val="24"/>
          <w:szCs w:val="24"/>
        </w:rPr>
        <w:t>re-</w:t>
      </w:r>
      <w:r w:rsidR="008318F9">
        <w:rPr>
          <w:rFonts w:ascii="Times New Roman" w:hAnsi="Times New Roman"/>
          <w:sz w:val="24"/>
          <w:szCs w:val="24"/>
        </w:rPr>
        <w:t>analyze</w:t>
      </w:r>
      <w:r w:rsidR="00D25C83">
        <w:rPr>
          <w:rFonts w:ascii="Times New Roman" w:hAnsi="Times New Roman"/>
          <w:sz w:val="24"/>
          <w:szCs w:val="24"/>
        </w:rPr>
        <w:t>d</w:t>
      </w:r>
      <w:r w:rsidR="00746163">
        <w:rPr>
          <w:rFonts w:ascii="Times New Roman" w:hAnsi="Times New Roman"/>
          <w:sz w:val="24"/>
          <w:szCs w:val="24"/>
        </w:rPr>
        <w:t xml:space="preserve"> </w:t>
      </w:r>
      <w:r w:rsidR="00F05B28">
        <w:rPr>
          <w:rFonts w:ascii="Times New Roman" w:hAnsi="Times New Roman"/>
          <w:sz w:val="24"/>
          <w:szCs w:val="24"/>
        </w:rPr>
        <w:t xml:space="preserve">the data using </w:t>
      </w:r>
      <w:r w:rsidR="00746163">
        <w:rPr>
          <w:rFonts w:ascii="Times New Roman" w:hAnsi="Times New Roman"/>
          <w:sz w:val="24"/>
          <w:szCs w:val="24"/>
        </w:rPr>
        <w:t>cause-of-death data below age 85</w:t>
      </w:r>
      <w:r w:rsidR="00F05B28">
        <w:rPr>
          <w:rFonts w:ascii="Times New Roman" w:hAnsi="Times New Roman"/>
          <w:sz w:val="24"/>
          <w:szCs w:val="24"/>
        </w:rPr>
        <w:t xml:space="preserve">; this is the </w:t>
      </w:r>
      <w:r w:rsidR="00746163">
        <w:rPr>
          <w:rFonts w:ascii="Times New Roman" w:hAnsi="Times New Roman"/>
          <w:sz w:val="24"/>
          <w:szCs w:val="24"/>
        </w:rPr>
        <w:t xml:space="preserve">standard age </w:t>
      </w:r>
      <w:r w:rsidR="00F05B28">
        <w:rPr>
          <w:rFonts w:ascii="Times New Roman" w:hAnsi="Times New Roman"/>
          <w:sz w:val="24"/>
          <w:szCs w:val="24"/>
        </w:rPr>
        <w:t xml:space="preserve">cutoff </w:t>
      </w:r>
      <w:r w:rsidR="00746163">
        <w:rPr>
          <w:rFonts w:ascii="Times New Roman" w:hAnsi="Times New Roman"/>
          <w:sz w:val="24"/>
          <w:szCs w:val="24"/>
        </w:rPr>
        <w:t>used in</w:t>
      </w:r>
      <w:r w:rsidR="00F05B28">
        <w:rPr>
          <w:rFonts w:ascii="Times New Roman" w:hAnsi="Times New Roman"/>
          <w:sz w:val="24"/>
          <w:szCs w:val="24"/>
        </w:rPr>
        <w:t xml:space="preserve"> the</w:t>
      </w:r>
      <w:r w:rsidR="00746163">
        <w:rPr>
          <w:rFonts w:ascii="Times New Roman" w:hAnsi="Times New Roman"/>
          <w:sz w:val="24"/>
          <w:szCs w:val="24"/>
        </w:rPr>
        <w:t xml:space="preserve"> W</w:t>
      </w:r>
      <w:r w:rsidR="00F05B28">
        <w:rPr>
          <w:rFonts w:ascii="Times New Roman" w:hAnsi="Times New Roman"/>
          <w:sz w:val="24"/>
          <w:szCs w:val="24"/>
        </w:rPr>
        <w:t xml:space="preserve">orld </w:t>
      </w:r>
      <w:r w:rsidR="00D25C83">
        <w:rPr>
          <w:rFonts w:ascii="Times New Roman" w:hAnsi="Times New Roman"/>
          <w:sz w:val="24"/>
          <w:szCs w:val="24"/>
        </w:rPr>
        <w:t>Health</w:t>
      </w:r>
      <w:r w:rsidR="00F05B28">
        <w:rPr>
          <w:rFonts w:ascii="Times New Roman" w:hAnsi="Times New Roman"/>
          <w:sz w:val="24"/>
          <w:szCs w:val="24"/>
        </w:rPr>
        <w:t xml:space="preserve"> </w:t>
      </w:r>
      <w:r w:rsidR="00AB6927">
        <w:rPr>
          <w:rFonts w:ascii="Times New Roman" w:hAnsi="Times New Roman"/>
          <w:sz w:val="24"/>
          <w:szCs w:val="24"/>
        </w:rPr>
        <w:lastRenderedPageBreak/>
        <w:t>organization and</w:t>
      </w:r>
      <w:r w:rsidR="00746163">
        <w:rPr>
          <w:rFonts w:ascii="Times New Roman" w:hAnsi="Times New Roman"/>
          <w:sz w:val="24"/>
          <w:szCs w:val="24"/>
        </w:rPr>
        <w:t xml:space="preserve"> </w:t>
      </w:r>
      <w:r w:rsidR="00F05B28">
        <w:rPr>
          <w:rFonts w:ascii="Times New Roman" w:hAnsi="Times New Roman"/>
          <w:sz w:val="24"/>
          <w:szCs w:val="24"/>
        </w:rPr>
        <w:t xml:space="preserve">in the United Nations Population Division </w:t>
      </w:r>
      <w:r w:rsidR="00AB6927">
        <w:rPr>
          <w:rFonts w:ascii="Times New Roman" w:hAnsi="Times New Roman"/>
          <w:sz w:val="24"/>
          <w:szCs w:val="24"/>
        </w:rPr>
        <w:t>cause-of-death and mortality data</w:t>
      </w:r>
      <w:r w:rsidR="009E449C">
        <w:rPr>
          <w:rFonts w:ascii="Times New Roman" w:hAnsi="Times New Roman"/>
          <w:sz w:val="24"/>
          <w:szCs w:val="24"/>
        </w:rPr>
        <w:t>, respectively</w:t>
      </w:r>
      <w:r w:rsidR="00746163">
        <w:rPr>
          <w:rFonts w:ascii="Times New Roman" w:hAnsi="Times New Roman"/>
          <w:sz w:val="24"/>
          <w:szCs w:val="24"/>
        </w:rPr>
        <w:t>. Moreover,</w:t>
      </w:r>
      <w:r>
        <w:rPr>
          <w:rFonts w:ascii="Times New Roman" w:hAnsi="Times New Roman"/>
          <w:sz w:val="24"/>
          <w:szCs w:val="24"/>
        </w:rPr>
        <w:t xml:space="preserve"> </w:t>
      </w:r>
      <w:r w:rsidR="00F05B28">
        <w:rPr>
          <w:rFonts w:ascii="Times New Roman" w:hAnsi="Times New Roman"/>
          <w:sz w:val="24"/>
          <w:szCs w:val="24"/>
        </w:rPr>
        <w:t xml:space="preserve">about </w:t>
      </w:r>
      <w:r w:rsidR="00AB6927">
        <w:rPr>
          <w:rFonts w:ascii="Times New Roman" w:hAnsi="Times New Roman"/>
          <w:sz w:val="24"/>
          <w:szCs w:val="24"/>
        </w:rPr>
        <w:t>99</w:t>
      </w:r>
      <w:r w:rsidR="00F05B28">
        <w:rPr>
          <w:rFonts w:ascii="Times New Roman" w:hAnsi="Times New Roman"/>
          <w:sz w:val="24"/>
          <w:szCs w:val="24"/>
        </w:rPr>
        <w:t>%</w:t>
      </w:r>
      <w:r>
        <w:rPr>
          <w:rFonts w:ascii="Times New Roman" w:hAnsi="Times New Roman"/>
          <w:sz w:val="24"/>
          <w:szCs w:val="24"/>
        </w:rPr>
        <w:t xml:space="preserve"> </w:t>
      </w:r>
      <w:r w:rsidR="00F05B28">
        <w:rPr>
          <w:rFonts w:ascii="Times New Roman" w:hAnsi="Times New Roman"/>
          <w:sz w:val="24"/>
          <w:szCs w:val="24"/>
        </w:rPr>
        <w:t xml:space="preserve">of </w:t>
      </w:r>
      <w:r>
        <w:rPr>
          <w:rFonts w:ascii="Times New Roman" w:hAnsi="Times New Roman"/>
          <w:sz w:val="24"/>
          <w:szCs w:val="24"/>
        </w:rPr>
        <w:t xml:space="preserve">homicides are concentrated in </w:t>
      </w:r>
      <w:r w:rsidR="00F05B28">
        <w:rPr>
          <w:rFonts w:ascii="Times New Roman" w:hAnsi="Times New Roman"/>
          <w:sz w:val="24"/>
          <w:szCs w:val="24"/>
        </w:rPr>
        <w:t xml:space="preserve">ages below </w:t>
      </w:r>
      <w:r w:rsidR="00AB6927">
        <w:rPr>
          <w:rFonts w:ascii="Times New Roman" w:hAnsi="Times New Roman"/>
          <w:sz w:val="24"/>
          <w:szCs w:val="24"/>
        </w:rPr>
        <w:t xml:space="preserve">age </w:t>
      </w:r>
      <w:r w:rsidR="00F05B28">
        <w:rPr>
          <w:rFonts w:ascii="Times New Roman" w:hAnsi="Times New Roman"/>
          <w:sz w:val="24"/>
          <w:szCs w:val="24"/>
        </w:rPr>
        <w:t>85</w:t>
      </w:r>
      <w:r w:rsidR="00AB6927">
        <w:rPr>
          <w:rFonts w:ascii="Times New Roman" w:hAnsi="Times New Roman"/>
          <w:sz w:val="24"/>
          <w:szCs w:val="24"/>
        </w:rPr>
        <w:t xml:space="preserve"> in 2017 (INEGI, 2017</w:t>
      </w:r>
      <w:r w:rsidR="009E449C">
        <w:rPr>
          <w:rFonts w:ascii="Times New Roman" w:hAnsi="Times New Roman"/>
          <w:sz w:val="24"/>
          <w:szCs w:val="24"/>
        </w:rPr>
        <w:t>)</w:t>
      </w:r>
      <w:r>
        <w:rPr>
          <w:rFonts w:ascii="Times New Roman" w:hAnsi="Times New Roman"/>
          <w:sz w:val="24"/>
          <w:szCs w:val="24"/>
        </w:rPr>
        <w:t xml:space="preserve">, </w:t>
      </w:r>
      <w:r w:rsidR="00F05B28">
        <w:rPr>
          <w:rFonts w:ascii="Times New Roman" w:hAnsi="Times New Roman"/>
          <w:sz w:val="24"/>
          <w:szCs w:val="24"/>
        </w:rPr>
        <w:t xml:space="preserve">thus </w:t>
      </w:r>
      <w:r>
        <w:rPr>
          <w:rFonts w:ascii="Times New Roman" w:hAnsi="Times New Roman"/>
          <w:sz w:val="24"/>
          <w:szCs w:val="24"/>
        </w:rPr>
        <w:t xml:space="preserve">our estimates do not change </w:t>
      </w:r>
      <w:r w:rsidR="00F05B28">
        <w:rPr>
          <w:rFonts w:ascii="Times New Roman" w:hAnsi="Times New Roman"/>
          <w:sz w:val="24"/>
          <w:szCs w:val="24"/>
        </w:rPr>
        <w:t xml:space="preserve">in major ways when we change </w:t>
      </w:r>
      <w:r w:rsidR="00AB6927">
        <w:rPr>
          <w:rFonts w:ascii="Times New Roman" w:hAnsi="Times New Roman"/>
          <w:sz w:val="24"/>
          <w:szCs w:val="24"/>
        </w:rPr>
        <w:t>the age</w:t>
      </w:r>
      <w:r>
        <w:rPr>
          <w:rFonts w:ascii="Times New Roman" w:hAnsi="Times New Roman"/>
          <w:sz w:val="24"/>
          <w:szCs w:val="24"/>
        </w:rPr>
        <w:t xml:space="preserve"> </w:t>
      </w:r>
      <w:r w:rsidR="00F05B28">
        <w:rPr>
          <w:rFonts w:ascii="Times New Roman" w:hAnsi="Times New Roman"/>
          <w:sz w:val="24"/>
          <w:szCs w:val="24"/>
        </w:rPr>
        <w:t xml:space="preserve"> in the</w:t>
      </w:r>
      <w:r>
        <w:rPr>
          <w:rFonts w:ascii="Times New Roman" w:hAnsi="Times New Roman"/>
          <w:sz w:val="24"/>
          <w:szCs w:val="24"/>
        </w:rPr>
        <w:t xml:space="preserve"> upper bound</w:t>
      </w:r>
      <w:r w:rsidR="00DE78AA">
        <w:rPr>
          <w:rFonts w:ascii="Times New Roman" w:hAnsi="Times New Roman"/>
          <w:sz w:val="24"/>
          <w:szCs w:val="24"/>
        </w:rPr>
        <w:t>.</w:t>
      </w:r>
      <w:r w:rsidR="009E449C" w:rsidRPr="009E449C">
        <w:rPr>
          <w:rFonts w:ascii="Times New Roman" w:hAnsi="Times New Roman"/>
          <w:sz w:val="24"/>
          <w:szCs w:val="24"/>
        </w:rPr>
        <w:t xml:space="preserve"> We have </w:t>
      </w:r>
      <w:r w:rsidR="009E449C">
        <w:rPr>
          <w:rFonts w:ascii="Times New Roman" w:hAnsi="Times New Roman"/>
          <w:sz w:val="24"/>
          <w:szCs w:val="24"/>
        </w:rPr>
        <w:t xml:space="preserve">updated the results accordingly </w:t>
      </w:r>
      <w:r w:rsidR="00F05B28">
        <w:rPr>
          <w:rFonts w:ascii="Times New Roman" w:hAnsi="Times New Roman"/>
          <w:sz w:val="24"/>
          <w:szCs w:val="24"/>
        </w:rPr>
        <w:t xml:space="preserve">and found </w:t>
      </w:r>
      <w:r w:rsidR="009E449C">
        <w:rPr>
          <w:rFonts w:ascii="Times New Roman" w:hAnsi="Times New Roman"/>
          <w:sz w:val="24"/>
          <w:szCs w:val="24"/>
        </w:rPr>
        <w:t>no major changes from the earlier version.</w:t>
      </w:r>
    </w:p>
    <w:p w14:paraId="287A6ED6" w14:textId="277C80E3" w:rsidR="009E449C" w:rsidRDefault="009E449C" w:rsidP="00501AD6">
      <w:pPr>
        <w:pStyle w:val="PlainText"/>
        <w:jc w:val="both"/>
        <w:rPr>
          <w:rFonts w:ascii="Times New Roman" w:hAnsi="Times New Roman"/>
          <w:sz w:val="24"/>
          <w:szCs w:val="24"/>
        </w:rPr>
      </w:pPr>
    </w:p>
    <w:p w14:paraId="6E694BDE" w14:textId="37252AFC" w:rsidR="009E449C" w:rsidRDefault="009E449C" w:rsidP="00501AD6">
      <w:pPr>
        <w:pStyle w:val="PlainText"/>
        <w:jc w:val="both"/>
        <w:rPr>
          <w:rFonts w:ascii="Times New Roman" w:hAnsi="Times New Roman"/>
          <w:sz w:val="24"/>
          <w:szCs w:val="24"/>
        </w:rPr>
      </w:pPr>
      <w:r>
        <w:rPr>
          <w:rFonts w:ascii="Times New Roman" w:hAnsi="Times New Roman"/>
          <w:sz w:val="24"/>
          <w:szCs w:val="24"/>
        </w:rPr>
        <w:t>We have added the next sentence in the methods section:</w:t>
      </w:r>
    </w:p>
    <w:p w14:paraId="27EED832" w14:textId="0FE47669" w:rsidR="009E449C" w:rsidRPr="002B37F1" w:rsidRDefault="009E449C" w:rsidP="00501AD6">
      <w:pPr>
        <w:pStyle w:val="PlainText"/>
        <w:jc w:val="both"/>
        <w:rPr>
          <w:rFonts w:ascii="Times New Roman" w:hAnsi="Times New Roman"/>
          <w:sz w:val="24"/>
          <w:szCs w:val="24"/>
        </w:rPr>
      </w:pPr>
      <w:r>
        <w:rPr>
          <w:rFonts w:ascii="Times New Roman" w:hAnsi="Times New Roman"/>
          <w:sz w:val="24"/>
          <w:szCs w:val="24"/>
        </w:rPr>
        <w:t>“</w:t>
      </w:r>
      <w:r w:rsidR="001A0265" w:rsidRPr="00D73887">
        <w:rPr>
          <w:rFonts w:ascii="Times New Roman" w:hAnsi="Times New Roman"/>
          <w:sz w:val="24"/>
          <w:szCs w:val="24"/>
        </w:rPr>
        <w:t xml:space="preserve">To mitigate biases due to misclassification of causes of death, we focused on deaths occurring below age </w:t>
      </w:r>
      <w:r w:rsidR="001A0265">
        <w:rPr>
          <w:rFonts w:ascii="Times New Roman" w:hAnsi="Times New Roman"/>
          <w:sz w:val="24"/>
          <w:szCs w:val="24"/>
        </w:rPr>
        <w:t>8</w:t>
      </w:r>
      <w:r w:rsidR="001A0265" w:rsidRPr="00D73887">
        <w:rPr>
          <w:rFonts w:ascii="Times New Roman" w:hAnsi="Times New Roman"/>
          <w:sz w:val="24"/>
          <w:szCs w:val="24"/>
        </w:rPr>
        <w:t>5 since cause-specific coding practices above that age are less reliable due to the presence of comorbidities</w:t>
      </w:r>
      <w:r w:rsidR="001A0265" w:rsidRPr="001A0265">
        <w:rPr>
          <w:rFonts w:ascii="Times New Roman" w:hAnsi="Times New Roman"/>
          <w:sz w:val="24"/>
          <w:szCs w:val="24"/>
          <w:vertAlign w:val="superscript"/>
        </w:rPr>
        <w:t>22</w:t>
      </w:r>
      <w:r w:rsidR="00AB4FA0">
        <w:rPr>
          <w:rFonts w:ascii="Times New Roman" w:hAnsi="Times New Roman"/>
          <w:sz w:val="24"/>
          <w:szCs w:val="24"/>
        </w:rPr>
        <w:t xml:space="preserve">and about </w:t>
      </w:r>
      <w:r w:rsidR="00AB6927">
        <w:rPr>
          <w:rFonts w:ascii="Times New Roman" w:hAnsi="Times New Roman"/>
          <w:sz w:val="24"/>
          <w:szCs w:val="24"/>
        </w:rPr>
        <w:t>99</w:t>
      </w:r>
      <w:r w:rsidR="00AB4FA0">
        <w:rPr>
          <w:rFonts w:ascii="Times New Roman" w:hAnsi="Times New Roman"/>
          <w:sz w:val="24"/>
          <w:szCs w:val="24"/>
        </w:rPr>
        <w:t xml:space="preserve">% of homicide </w:t>
      </w:r>
      <w:r w:rsidR="00FA7B45">
        <w:rPr>
          <w:rFonts w:ascii="Times New Roman" w:hAnsi="Times New Roman"/>
          <w:sz w:val="24"/>
          <w:szCs w:val="24"/>
        </w:rPr>
        <w:t>occurred below this age in the study period.”</w:t>
      </w:r>
    </w:p>
    <w:p w14:paraId="47159D56" w14:textId="6B7CAE46" w:rsidR="009E449C" w:rsidRPr="009E449C" w:rsidRDefault="009E449C" w:rsidP="00501AD6">
      <w:pPr>
        <w:pStyle w:val="PlainText"/>
        <w:jc w:val="both"/>
        <w:rPr>
          <w:rFonts w:ascii="Times New Roman" w:hAnsi="Times New Roman"/>
          <w:sz w:val="24"/>
          <w:szCs w:val="24"/>
        </w:rPr>
      </w:pPr>
    </w:p>
    <w:p w14:paraId="31A5EA8E" w14:textId="7ED35021" w:rsidR="001E2E1F" w:rsidRDefault="001E2E1F" w:rsidP="00501AD6">
      <w:pPr>
        <w:pStyle w:val="PlainText"/>
        <w:jc w:val="both"/>
        <w:rPr>
          <w:rFonts w:ascii="Times New Roman" w:hAnsi="Times New Roman"/>
          <w:sz w:val="24"/>
          <w:szCs w:val="24"/>
        </w:rPr>
      </w:pPr>
      <w:r w:rsidRPr="001E2E1F">
        <w:rPr>
          <w:rFonts w:ascii="Times New Roman" w:hAnsi="Times New Roman"/>
          <w:sz w:val="24"/>
          <w:szCs w:val="24"/>
        </w:rPr>
        <w:t>References</w:t>
      </w:r>
    </w:p>
    <w:p w14:paraId="31EA1F7A" w14:textId="226CCF70" w:rsidR="001E2E1F" w:rsidRDefault="001E2E1F" w:rsidP="00501AD6">
      <w:pPr>
        <w:pStyle w:val="PlainText"/>
        <w:jc w:val="both"/>
        <w:rPr>
          <w:rFonts w:ascii="Times New Roman" w:hAnsi="Times New Roman"/>
          <w:color w:val="222222"/>
          <w:sz w:val="24"/>
          <w:szCs w:val="24"/>
          <w:shd w:val="clear" w:color="auto" w:fill="FFFFFF"/>
        </w:rPr>
      </w:pPr>
      <w:r w:rsidRPr="001E2E1F">
        <w:rPr>
          <w:rFonts w:ascii="Times New Roman" w:hAnsi="Times New Roman"/>
          <w:color w:val="222222"/>
          <w:sz w:val="24"/>
          <w:szCs w:val="24"/>
          <w:shd w:val="clear" w:color="auto" w:fill="FFFFFF"/>
        </w:rPr>
        <w:t>Rosenberg, Harry M. "Cause of death as a contemporary problem." </w:t>
      </w:r>
      <w:r w:rsidRPr="001E2E1F">
        <w:rPr>
          <w:rFonts w:ascii="Times New Roman" w:hAnsi="Times New Roman"/>
          <w:i/>
          <w:iCs/>
          <w:color w:val="222222"/>
          <w:sz w:val="24"/>
          <w:szCs w:val="24"/>
          <w:shd w:val="clear" w:color="auto" w:fill="FFFFFF"/>
        </w:rPr>
        <w:t>Journal of the history of medicine and allied sciences</w:t>
      </w:r>
      <w:r w:rsidRPr="001E2E1F">
        <w:rPr>
          <w:rFonts w:ascii="Times New Roman" w:hAnsi="Times New Roman"/>
          <w:color w:val="222222"/>
          <w:sz w:val="24"/>
          <w:szCs w:val="24"/>
          <w:shd w:val="clear" w:color="auto" w:fill="FFFFFF"/>
        </w:rPr>
        <w:t> 54.2 (1999): 133-153.</w:t>
      </w:r>
    </w:p>
    <w:p w14:paraId="3A00E8F7" w14:textId="7778D57D" w:rsidR="009E449C" w:rsidRDefault="009E449C" w:rsidP="00501AD6">
      <w:pPr>
        <w:pStyle w:val="PlainText"/>
        <w:jc w:val="both"/>
        <w:rPr>
          <w:rFonts w:ascii="Times New Roman" w:hAnsi="Times New Roman"/>
          <w:color w:val="222222"/>
          <w:sz w:val="24"/>
          <w:szCs w:val="24"/>
          <w:shd w:val="clear" w:color="auto" w:fill="FFFFFF"/>
        </w:rPr>
      </w:pPr>
    </w:p>
    <w:p w14:paraId="71A31C89" w14:textId="52599F44" w:rsidR="009E449C" w:rsidRDefault="009E449C" w:rsidP="00501AD6">
      <w:pPr>
        <w:pStyle w:val="PlainText"/>
        <w:jc w:val="both"/>
        <w:rPr>
          <w:rFonts w:ascii="Times New Roman" w:hAnsi="Times New Roman"/>
          <w:color w:val="222222"/>
          <w:sz w:val="24"/>
          <w:szCs w:val="24"/>
          <w:shd w:val="clear" w:color="auto" w:fill="FFFFFF"/>
        </w:rPr>
      </w:pPr>
      <w:r w:rsidRPr="009E449C">
        <w:rPr>
          <w:rFonts w:ascii="Times New Roman" w:hAnsi="Times New Roman"/>
          <w:color w:val="222222"/>
          <w:sz w:val="24"/>
          <w:szCs w:val="24"/>
          <w:shd w:val="clear" w:color="auto" w:fill="FFFFFF"/>
        </w:rPr>
        <w:t>World Health Organization. "WHO mortality database: Tables." </w:t>
      </w:r>
      <w:r w:rsidRPr="009E449C">
        <w:rPr>
          <w:rFonts w:ascii="Times New Roman" w:hAnsi="Times New Roman"/>
          <w:i/>
          <w:iCs/>
          <w:color w:val="222222"/>
          <w:sz w:val="24"/>
          <w:szCs w:val="24"/>
          <w:shd w:val="clear" w:color="auto" w:fill="FFFFFF"/>
        </w:rPr>
        <w:t>Geneva: WHO</w:t>
      </w:r>
      <w:r w:rsidRPr="009E449C">
        <w:rPr>
          <w:rFonts w:ascii="Times New Roman" w:hAnsi="Times New Roman"/>
          <w:color w:val="222222"/>
          <w:sz w:val="24"/>
          <w:szCs w:val="24"/>
          <w:shd w:val="clear" w:color="auto" w:fill="FFFFFF"/>
        </w:rPr>
        <w:t> (2018).</w:t>
      </w:r>
    </w:p>
    <w:p w14:paraId="533FE0CC" w14:textId="6047BC73" w:rsidR="009E449C" w:rsidRDefault="009E449C" w:rsidP="00501AD6">
      <w:pPr>
        <w:pStyle w:val="PlainText"/>
        <w:jc w:val="both"/>
        <w:rPr>
          <w:rFonts w:ascii="Times New Roman" w:hAnsi="Times New Roman"/>
          <w:color w:val="222222"/>
          <w:sz w:val="24"/>
          <w:szCs w:val="24"/>
          <w:shd w:val="clear" w:color="auto" w:fill="FFFFFF"/>
        </w:rPr>
      </w:pPr>
    </w:p>
    <w:p w14:paraId="3B1571F4" w14:textId="3F5178C8" w:rsidR="009E449C" w:rsidRPr="009E449C" w:rsidRDefault="009E449C" w:rsidP="00501AD6">
      <w:pPr>
        <w:pStyle w:val="PlainText"/>
        <w:jc w:val="both"/>
        <w:rPr>
          <w:rFonts w:ascii="Times New Roman" w:hAnsi="Times New Roman"/>
          <w:sz w:val="24"/>
          <w:szCs w:val="24"/>
        </w:rPr>
      </w:pPr>
      <w:r w:rsidRPr="009E449C">
        <w:rPr>
          <w:rFonts w:ascii="Times New Roman" w:hAnsi="Times New Roman"/>
          <w:color w:val="222222"/>
          <w:sz w:val="24"/>
          <w:szCs w:val="24"/>
          <w:shd w:val="clear" w:color="auto" w:fill="FFFFFF"/>
        </w:rPr>
        <w:t>United Nations. "World Population Prospects; 2017." </w:t>
      </w:r>
      <w:r w:rsidRPr="009E449C">
        <w:rPr>
          <w:rFonts w:ascii="Times New Roman" w:hAnsi="Times New Roman"/>
          <w:i/>
          <w:iCs/>
          <w:color w:val="222222"/>
          <w:sz w:val="24"/>
          <w:szCs w:val="24"/>
          <w:shd w:val="clear" w:color="auto" w:fill="FFFFFF"/>
        </w:rPr>
        <w:t xml:space="preserve">United Nations: Department of Economic and Social Affairs. </w:t>
      </w:r>
      <w:r w:rsidRPr="009E449C">
        <w:rPr>
          <w:rFonts w:ascii="Times New Roman" w:hAnsi="Times New Roman"/>
          <w:color w:val="222222"/>
          <w:sz w:val="24"/>
          <w:szCs w:val="24"/>
          <w:shd w:val="clear" w:color="auto" w:fill="FFFFFF"/>
        </w:rPr>
        <w:t>(2017).</w:t>
      </w:r>
    </w:p>
    <w:p w14:paraId="2EDD2EC5" w14:textId="77777777" w:rsidR="00075B87" w:rsidRPr="00183405" w:rsidRDefault="00075B87" w:rsidP="00501AD6">
      <w:pPr>
        <w:pStyle w:val="PlainText"/>
        <w:jc w:val="both"/>
        <w:rPr>
          <w:rFonts w:ascii="Times New Roman" w:hAnsi="Times New Roman"/>
          <w:b/>
          <w:sz w:val="24"/>
          <w:szCs w:val="24"/>
        </w:rPr>
      </w:pPr>
    </w:p>
    <w:p w14:paraId="76580C90" w14:textId="0E4256D3"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-Results</w:t>
      </w:r>
    </w:p>
    <w:p w14:paraId="2AE6D7B7" w14:textId="046EBA26"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"Importantly, homicides declined in 1995-2005 and this contributed to about one-fourth (0.44 years) of the overall gain in life expectancy in this period." Since the authors report that the 1995-2005 gain in life expectancy among men was 1.17 years, I believe they could say about one-third. I think 0.44/1.17=0.376 is closer to one-third than one-fourth.</w:t>
      </w:r>
    </w:p>
    <w:p w14:paraId="26E7F629" w14:textId="59175FFE" w:rsidR="00DE78AA" w:rsidRDefault="00DE78AA" w:rsidP="00501AD6">
      <w:pPr>
        <w:pStyle w:val="PlainText"/>
        <w:jc w:val="both"/>
        <w:rPr>
          <w:rFonts w:ascii="Times New Roman" w:hAnsi="Times New Roman"/>
          <w:b/>
          <w:sz w:val="24"/>
          <w:szCs w:val="24"/>
        </w:rPr>
      </w:pPr>
    </w:p>
    <w:p w14:paraId="70CA6D09" w14:textId="3C91DF28" w:rsidR="00DE78AA" w:rsidRP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adjusted as suggested. It now reads:</w:t>
      </w:r>
    </w:p>
    <w:p w14:paraId="432ACF4F" w14:textId="7E7B078A" w:rsidR="00DE78AA" w:rsidRDefault="00FC19C4" w:rsidP="00501AD6">
      <w:pPr>
        <w:pStyle w:val="PlainText"/>
        <w:jc w:val="both"/>
        <w:rPr>
          <w:rFonts w:ascii="Times New Roman" w:hAnsi="Times New Roman"/>
          <w:sz w:val="24"/>
          <w:szCs w:val="24"/>
        </w:rPr>
      </w:pPr>
      <w:r>
        <w:rPr>
          <w:rFonts w:ascii="Times New Roman" w:hAnsi="Times New Roman"/>
          <w:sz w:val="24"/>
          <w:szCs w:val="24"/>
        </w:rPr>
        <w:t xml:space="preserve">Line 150: </w:t>
      </w:r>
      <w:r w:rsidR="00DE78AA" w:rsidRPr="00DE78AA">
        <w:rPr>
          <w:rFonts w:ascii="Times New Roman" w:hAnsi="Times New Roman"/>
          <w:sz w:val="24"/>
          <w:szCs w:val="24"/>
        </w:rPr>
        <w:t>“</w:t>
      </w:r>
      <w:r w:rsidRPr="00D73887">
        <w:rPr>
          <w:rFonts w:ascii="Times New Roman" w:eastAsiaTheme="minorEastAsia" w:hAnsi="Times New Roman"/>
          <w:sz w:val="24"/>
          <w:szCs w:val="24"/>
        </w:rPr>
        <w:t xml:space="preserve">Importantly, homicides declined in 1995-2005 and this contributed to about </w:t>
      </w:r>
      <w:r>
        <w:rPr>
          <w:rFonts w:ascii="Times New Roman" w:eastAsiaTheme="minorEastAsia" w:hAnsi="Times New Roman"/>
          <w:sz w:val="24"/>
          <w:szCs w:val="24"/>
        </w:rPr>
        <w:t>38.5%</w:t>
      </w:r>
      <w:r w:rsidRPr="00D73887">
        <w:rPr>
          <w:rFonts w:ascii="Times New Roman" w:eastAsiaTheme="minorEastAsia" w:hAnsi="Times New Roman"/>
          <w:sz w:val="24"/>
          <w:szCs w:val="24"/>
        </w:rPr>
        <w:t xml:space="preserve"> (0</w:t>
      </w:r>
      <w:r w:rsidRPr="00D73887">
        <w:rPr>
          <w:color w:val="000000"/>
          <w:sz w:val="24"/>
          <w:szCs w:val="24"/>
        </w:rPr>
        <w:t>.</w:t>
      </w:r>
      <w:r w:rsidRPr="00D73887">
        <w:rPr>
          <w:rFonts w:ascii="Times New Roman" w:eastAsiaTheme="minorEastAsia" w:hAnsi="Times New Roman"/>
          <w:sz w:val="24"/>
          <w:szCs w:val="24"/>
        </w:rPr>
        <w:t>4</w:t>
      </w:r>
      <w:r>
        <w:rPr>
          <w:rFonts w:ascii="Times New Roman" w:eastAsiaTheme="minorEastAsia" w:hAnsi="Times New Roman"/>
          <w:sz w:val="24"/>
          <w:szCs w:val="24"/>
        </w:rPr>
        <w:t>5</w:t>
      </w:r>
      <w:r w:rsidRPr="00D73887">
        <w:rPr>
          <w:rFonts w:ascii="Times New Roman" w:eastAsiaTheme="minorEastAsia" w:hAnsi="Times New Roman"/>
          <w:sz w:val="24"/>
          <w:szCs w:val="24"/>
        </w:rPr>
        <w:t xml:space="preserve"> years) of the overall gain in life expectancy in this period.</w:t>
      </w:r>
      <w:r w:rsidR="00DE78AA" w:rsidRPr="00DE78AA">
        <w:rPr>
          <w:rFonts w:ascii="Times New Roman" w:hAnsi="Times New Roman"/>
          <w:sz w:val="24"/>
          <w:szCs w:val="24"/>
        </w:rPr>
        <w:t>”</w:t>
      </w:r>
    </w:p>
    <w:p w14:paraId="50DD45C6" w14:textId="77777777" w:rsidR="00FC19C4" w:rsidRPr="00DE78AA" w:rsidRDefault="00FC19C4" w:rsidP="00501AD6">
      <w:pPr>
        <w:pStyle w:val="PlainText"/>
        <w:jc w:val="both"/>
        <w:rPr>
          <w:rFonts w:ascii="Times New Roman" w:hAnsi="Times New Roman"/>
          <w:sz w:val="24"/>
          <w:szCs w:val="24"/>
        </w:rPr>
      </w:pPr>
    </w:p>
    <w:p w14:paraId="74EE546E" w14:textId="2976B697"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"Life expectancy among males had a larger increase in 1995-2005 than in 2005-2015 across all states (panel A)" Is it possible that Yucatan is an exception to this overall statement? It appears from figure 3, panel A that there was a greater increase in 2005-2015 in Yucatan.</w:t>
      </w:r>
    </w:p>
    <w:p w14:paraId="4A478EF4" w14:textId="77777777" w:rsidR="00DE78AA" w:rsidRDefault="00DE78AA" w:rsidP="00501AD6">
      <w:pPr>
        <w:pStyle w:val="PlainText"/>
        <w:jc w:val="both"/>
        <w:rPr>
          <w:rFonts w:ascii="Times New Roman" w:hAnsi="Times New Roman"/>
          <w:b/>
          <w:sz w:val="24"/>
          <w:szCs w:val="24"/>
        </w:rPr>
      </w:pPr>
    </w:p>
    <w:p w14:paraId="50EADBC9" w14:textId="0F086F93" w:rsidR="00DE78AA" w:rsidRP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made the changes accordingly. It now reads:</w:t>
      </w:r>
    </w:p>
    <w:p w14:paraId="51AD1C43" w14:textId="3F4395D1" w:rsid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t>
      </w:r>
      <w:r w:rsidR="00FC19C4" w:rsidRPr="00D73887">
        <w:rPr>
          <w:rFonts w:ascii="Times New Roman" w:eastAsiaTheme="minorEastAsia" w:hAnsi="Times New Roman"/>
          <w:sz w:val="24"/>
          <w:szCs w:val="24"/>
        </w:rPr>
        <w:t>Life expectancy among males had a larger increase in 1995-2005 than in 2005-2015 across all states (panel A)</w:t>
      </w:r>
      <w:r w:rsidR="00FC19C4">
        <w:rPr>
          <w:rFonts w:ascii="Times New Roman" w:eastAsiaTheme="minorEastAsia" w:hAnsi="Times New Roman"/>
          <w:sz w:val="24"/>
          <w:szCs w:val="24"/>
        </w:rPr>
        <w:t xml:space="preserve"> </w:t>
      </w:r>
      <w:r w:rsidR="00B42583">
        <w:rPr>
          <w:rFonts w:ascii="Times New Roman" w:eastAsiaTheme="minorEastAsia" w:hAnsi="Times New Roman"/>
          <w:sz w:val="24"/>
          <w:szCs w:val="24"/>
        </w:rPr>
        <w:t>except for</w:t>
      </w:r>
      <w:r w:rsidR="00FC19C4">
        <w:rPr>
          <w:rFonts w:ascii="Times New Roman" w:eastAsiaTheme="minorEastAsia" w:hAnsi="Times New Roman"/>
          <w:sz w:val="24"/>
          <w:szCs w:val="24"/>
        </w:rPr>
        <w:t xml:space="preserve"> Yucatán</w:t>
      </w:r>
      <w:r w:rsidR="00FC19C4" w:rsidRPr="00D73887">
        <w:rPr>
          <w:rFonts w:ascii="Times New Roman" w:eastAsiaTheme="minorEastAsia" w:hAnsi="Times New Roman"/>
          <w:sz w:val="24"/>
          <w:szCs w:val="24"/>
        </w:rPr>
        <w:t>, some states</w:t>
      </w:r>
      <w:r w:rsidR="00FC19C4">
        <w:rPr>
          <w:rFonts w:ascii="Times New Roman" w:eastAsiaTheme="minorEastAsia" w:hAnsi="Times New Roman"/>
          <w:sz w:val="24"/>
          <w:szCs w:val="24"/>
        </w:rPr>
        <w:t xml:space="preserve"> even</w:t>
      </w:r>
      <w:r w:rsidR="00FC19C4" w:rsidRPr="00D73887">
        <w:rPr>
          <w:rFonts w:ascii="Times New Roman" w:eastAsiaTheme="minorEastAsia" w:hAnsi="Times New Roman"/>
          <w:sz w:val="24"/>
          <w:szCs w:val="24"/>
        </w:rPr>
        <w:t xml:space="preserve"> experienced reductions in life expectancy in 2005-2015 particularly in the North (e.g., Chihuahua, Nuevo León and Sinaloa).</w:t>
      </w:r>
      <w:r w:rsidRPr="00DE78AA">
        <w:rPr>
          <w:rFonts w:ascii="Times New Roman" w:hAnsi="Times New Roman"/>
          <w:sz w:val="24"/>
          <w:szCs w:val="24"/>
        </w:rPr>
        <w:t>”</w:t>
      </w:r>
    </w:p>
    <w:p w14:paraId="7D42A946" w14:textId="77777777" w:rsidR="00FC19C4" w:rsidRPr="00DE78AA" w:rsidRDefault="00FC19C4" w:rsidP="00501AD6">
      <w:pPr>
        <w:pStyle w:val="PlainText"/>
        <w:jc w:val="both"/>
        <w:rPr>
          <w:rFonts w:ascii="Times New Roman" w:hAnsi="Times New Roman"/>
          <w:sz w:val="24"/>
          <w:szCs w:val="24"/>
        </w:rPr>
      </w:pPr>
    </w:p>
    <w:p w14:paraId="7629EEB4" w14:textId="7C13750A"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pg. 10: "For example conditions amendable to medical service contributed to reductions in lifespan inequality in most states" Looking at Figure 4, in the region of the south it appears that AMS may be contributing to small increases in lifespan inequality in most states of the south in 2005-2015, and some states of the north and central regions as well. It might be worth noting this apparent contrast with 1995-2005.</w:t>
      </w:r>
    </w:p>
    <w:p w14:paraId="117E00C3" w14:textId="01728789" w:rsidR="00DE78AA" w:rsidRDefault="00DE78AA" w:rsidP="00501AD6">
      <w:pPr>
        <w:pStyle w:val="PlainText"/>
        <w:jc w:val="both"/>
        <w:rPr>
          <w:rFonts w:ascii="Times New Roman" w:hAnsi="Times New Roman"/>
          <w:b/>
          <w:sz w:val="24"/>
          <w:szCs w:val="24"/>
        </w:rPr>
      </w:pPr>
    </w:p>
    <w:p w14:paraId="21C645A6" w14:textId="13828FB0" w:rsidR="00505D8C" w:rsidRDefault="00505D8C" w:rsidP="00501AD6">
      <w:pPr>
        <w:pStyle w:val="PlainText"/>
        <w:jc w:val="both"/>
        <w:rPr>
          <w:rFonts w:ascii="Times New Roman" w:hAnsi="Times New Roman"/>
          <w:sz w:val="24"/>
          <w:szCs w:val="24"/>
        </w:rPr>
      </w:pPr>
      <w:r w:rsidRPr="00505D8C">
        <w:rPr>
          <w:rFonts w:ascii="Times New Roman" w:hAnsi="Times New Roman"/>
          <w:sz w:val="24"/>
          <w:szCs w:val="24"/>
        </w:rPr>
        <w:lastRenderedPageBreak/>
        <w:t>We thank the reviewer for this observation.</w:t>
      </w:r>
      <w:r>
        <w:rPr>
          <w:rFonts w:ascii="Times New Roman" w:hAnsi="Times New Roman"/>
          <w:sz w:val="24"/>
          <w:szCs w:val="24"/>
        </w:rPr>
        <w:t xml:space="preserve"> Indeed, while for the period 1995-2005 all but two states reduced inequality of lifespan due to medically amenable conditions, by 2005-2015 in nine states these conditions increased lifespan variation. We have adjusted the text accordingly and highlighted this contrast.</w:t>
      </w:r>
    </w:p>
    <w:p w14:paraId="5685D551" w14:textId="77777777" w:rsidR="00505D8C" w:rsidRPr="00505D8C" w:rsidRDefault="00505D8C" w:rsidP="00501AD6">
      <w:pPr>
        <w:pStyle w:val="PlainText"/>
        <w:jc w:val="both"/>
        <w:rPr>
          <w:rFonts w:ascii="Times New Roman" w:hAnsi="Times New Roman"/>
          <w:sz w:val="24"/>
          <w:szCs w:val="24"/>
        </w:rPr>
      </w:pPr>
    </w:p>
    <w:p w14:paraId="23B41C01" w14:textId="2D21D661" w:rsidR="00DE78AA" w:rsidRDefault="00DE78AA" w:rsidP="00DE78AA">
      <w:pPr>
        <w:pStyle w:val="PlainText"/>
        <w:jc w:val="both"/>
        <w:rPr>
          <w:rFonts w:ascii="Times New Roman" w:hAnsi="Times New Roman"/>
          <w:sz w:val="24"/>
          <w:szCs w:val="24"/>
        </w:rPr>
      </w:pPr>
      <w:r w:rsidRPr="00DE78AA">
        <w:rPr>
          <w:rFonts w:ascii="Times New Roman" w:hAnsi="Times New Roman"/>
          <w:sz w:val="24"/>
          <w:szCs w:val="24"/>
        </w:rPr>
        <w:t>We have made the changes accordingly. It now reads:</w:t>
      </w:r>
    </w:p>
    <w:p w14:paraId="49FDAF0F" w14:textId="7A1A4E10" w:rsidR="00DE78AA" w:rsidRPr="00620FCA" w:rsidRDefault="00DE78AA" w:rsidP="00501AD6">
      <w:pPr>
        <w:pStyle w:val="PlainText"/>
        <w:jc w:val="both"/>
        <w:rPr>
          <w:rFonts w:ascii="Times New Roman" w:hAnsi="Times New Roman"/>
          <w:sz w:val="24"/>
          <w:szCs w:val="24"/>
        </w:rPr>
      </w:pPr>
      <w:r>
        <w:rPr>
          <w:rFonts w:ascii="Times New Roman" w:hAnsi="Times New Roman"/>
          <w:sz w:val="24"/>
          <w:szCs w:val="24"/>
        </w:rPr>
        <w:t>“</w:t>
      </w:r>
      <w:r w:rsidR="00505D8C">
        <w:rPr>
          <w:rFonts w:ascii="Times New Roman" w:eastAsiaTheme="minorEastAsia" w:hAnsi="Times New Roman"/>
          <w:sz w:val="24"/>
          <w:szCs w:val="24"/>
        </w:rPr>
        <w:t>In the same period, all but two states for males, Baja California Sur in the North and Tlaxcala in the central region decreased lifespan variation attributed to improvements in medically amenable conditions (SM figures 4 and 5).</w:t>
      </w:r>
      <w:r>
        <w:rPr>
          <w:rFonts w:ascii="Times New Roman" w:hAnsi="Times New Roman"/>
          <w:sz w:val="24"/>
          <w:szCs w:val="24"/>
        </w:rPr>
        <w:t>”</w:t>
      </w:r>
    </w:p>
    <w:p w14:paraId="41B75B36" w14:textId="77777777" w:rsidR="00075B87" w:rsidRPr="00183405" w:rsidRDefault="00075B87" w:rsidP="00501AD6">
      <w:pPr>
        <w:pStyle w:val="PlainText"/>
        <w:jc w:val="both"/>
        <w:rPr>
          <w:rFonts w:ascii="Times New Roman" w:hAnsi="Times New Roman"/>
          <w:b/>
          <w:sz w:val="24"/>
          <w:szCs w:val="24"/>
        </w:rPr>
      </w:pPr>
    </w:p>
    <w:p w14:paraId="32330F25"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-Discussion</w:t>
      </w:r>
    </w:p>
    <w:p w14:paraId="6BD8C0D3" w14:textId="77777777" w:rsidR="00075B87" w:rsidRPr="00183405" w:rsidRDefault="00075B87" w:rsidP="00501AD6">
      <w:pPr>
        <w:pStyle w:val="PlainText"/>
        <w:jc w:val="both"/>
        <w:rPr>
          <w:rFonts w:ascii="Times New Roman" w:hAnsi="Times New Roman"/>
          <w:b/>
          <w:sz w:val="24"/>
          <w:szCs w:val="24"/>
        </w:rPr>
      </w:pPr>
    </w:p>
    <w:p w14:paraId="756A5C4E" w14:textId="417B169D"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"After 10 years of the beginning of the War on Drugs" I would recommend providing more context for the War on Drugs, describing in at least an additional sentence or two more specifically how it started, the policies and social/political impact. Not all readers of AJPH might be familiar with this important context.</w:t>
      </w:r>
    </w:p>
    <w:p w14:paraId="2A1F6099" w14:textId="735DA5A4" w:rsidR="00DE78AA" w:rsidRDefault="00DE78AA" w:rsidP="00501AD6">
      <w:pPr>
        <w:pStyle w:val="PlainText"/>
        <w:jc w:val="both"/>
        <w:rPr>
          <w:rFonts w:ascii="Times New Roman" w:hAnsi="Times New Roman"/>
          <w:b/>
          <w:sz w:val="24"/>
          <w:szCs w:val="24"/>
        </w:rPr>
      </w:pPr>
    </w:p>
    <w:p w14:paraId="6AA87C50" w14:textId="3F0A7550" w:rsid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followed this suggestion</w:t>
      </w:r>
      <w:r>
        <w:rPr>
          <w:rFonts w:ascii="Times New Roman" w:hAnsi="Times New Roman"/>
          <w:sz w:val="24"/>
          <w:szCs w:val="24"/>
        </w:rPr>
        <w:t xml:space="preserve"> </w:t>
      </w:r>
      <w:r w:rsidR="002515E7">
        <w:rPr>
          <w:rFonts w:ascii="Times New Roman" w:hAnsi="Times New Roman"/>
          <w:sz w:val="24"/>
          <w:szCs w:val="24"/>
        </w:rPr>
        <w:t>and added more context in</w:t>
      </w:r>
      <w:r w:rsidRPr="00DE78AA">
        <w:rPr>
          <w:rFonts w:ascii="Times New Roman" w:hAnsi="Times New Roman"/>
          <w:sz w:val="24"/>
          <w:szCs w:val="24"/>
        </w:rPr>
        <w:t xml:space="preserve"> the </w:t>
      </w:r>
      <w:r w:rsidR="00892DB2">
        <w:rPr>
          <w:rFonts w:ascii="Times New Roman" w:hAnsi="Times New Roman"/>
          <w:sz w:val="24"/>
          <w:szCs w:val="24"/>
        </w:rPr>
        <w:t xml:space="preserve">first paragraph </w:t>
      </w:r>
      <w:r w:rsidR="002515E7">
        <w:rPr>
          <w:rFonts w:ascii="Times New Roman" w:hAnsi="Times New Roman"/>
          <w:sz w:val="24"/>
          <w:szCs w:val="24"/>
        </w:rPr>
        <w:t>of</w:t>
      </w:r>
      <w:r w:rsidR="00892DB2">
        <w:rPr>
          <w:rFonts w:ascii="Times New Roman" w:hAnsi="Times New Roman"/>
          <w:sz w:val="24"/>
          <w:szCs w:val="24"/>
        </w:rPr>
        <w:t xml:space="preserve"> the </w:t>
      </w:r>
      <w:r w:rsidRPr="00DE78AA">
        <w:rPr>
          <w:rFonts w:ascii="Times New Roman" w:hAnsi="Times New Roman"/>
          <w:sz w:val="24"/>
          <w:szCs w:val="24"/>
        </w:rPr>
        <w:t>introduction</w:t>
      </w:r>
      <w:r w:rsidR="00FE455D">
        <w:rPr>
          <w:rFonts w:ascii="Times New Roman" w:hAnsi="Times New Roman"/>
          <w:sz w:val="24"/>
          <w:szCs w:val="24"/>
        </w:rPr>
        <w:t>,</w:t>
      </w:r>
      <w:r>
        <w:rPr>
          <w:rFonts w:ascii="Times New Roman" w:hAnsi="Times New Roman"/>
          <w:sz w:val="24"/>
          <w:szCs w:val="24"/>
        </w:rPr>
        <w:t xml:space="preserve"> as previo</w:t>
      </w:r>
      <w:r w:rsidR="00892DB2">
        <w:rPr>
          <w:rFonts w:ascii="Times New Roman" w:hAnsi="Times New Roman"/>
          <w:sz w:val="24"/>
          <w:szCs w:val="24"/>
        </w:rPr>
        <w:t>usly suggested by the reviewer:</w:t>
      </w:r>
    </w:p>
    <w:p w14:paraId="13710BCC" w14:textId="2F40027D" w:rsidR="00892DB2" w:rsidRDefault="00892DB2" w:rsidP="00501AD6">
      <w:pPr>
        <w:pStyle w:val="PlainText"/>
        <w:jc w:val="both"/>
        <w:rPr>
          <w:rFonts w:ascii="Times New Roman" w:hAnsi="Times New Roman"/>
          <w:sz w:val="24"/>
          <w:szCs w:val="24"/>
        </w:rPr>
      </w:pPr>
    </w:p>
    <w:p w14:paraId="01B8D9DA" w14:textId="77777777" w:rsidR="00BE045A" w:rsidRPr="004B691A" w:rsidRDefault="00BE045A" w:rsidP="00BE045A">
      <w:pPr>
        <w:pStyle w:val="PlainText"/>
        <w:jc w:val="both"/>
        <w:rPr>
          <w:rFonts w:ascii="Times New Roman" w:hAnsi="Times New Roman"/>
          <w:sz w:val="24"/>
          <w:szCs w:val="24"/>
        </w:rPr>
      </w:pPr>
      <w:r>
        <w:rPr>
          <w:rFonts w:ascii="Times New Roman" w:hAnsi="Times New Roman"/>
          <w:sz w:val="24"/>
          <w:szCs w:val="24"/>
        </w:rPr>
        <w:t>“…In Mexico, homicides rates declined from 1995 to 2006 but these trends were reversed and homicides doubled between 2007 and 2012 (Supplementary Material [SM] Figure S1). This increase has been associated with more enforcement operations trying to mitigate drug cartels activities, increased territory competition, and higher profitability in the drug-trade flow with United States. This led to a cycle of violence- the so-called war on drugs-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sidRPr="00D73887">
        <w:rPr>
          <w:rFonts w:ascii="Times New Roman" w:hAnsi="Times New Roman"/>
          <w:sz w:val="24"/>
          <w:szCs w:val="24"/>
        </w:rPr>
        <w:t xml:space="preserve">along with an increasing burden of diabetes, </w:t>
      </w:r>
      <w:r>
        <w:rPr>
          <w:rFonts w:ascii="Times New Roman" w:hAnsi="Times New Roman"/>
          <w:sz w:val="24"/>
          <w:szCs w:val="24"/>
        </w:rPr>
        <w:t xml:space="preserve">stagnated </w:t>
      </w:r>
      <w:r w:rsidRPr="00D73887">
        <w:rPr>
          <w:rFonts w:ascii="Times New Roman" w:hAnsi="Times New Roman"/>
          <w:sz w:val="24"/>
          <w:szCs w:val="24"/>
        </w:rPr>
        <w:t xml:space="preserve">male </w:t>
      </w:r>
      <w:r>
        <w:rPr>
          <w:rFonts w:ascii="Times New Roman" w:hAnsi="Times New Roman"/>
          <w:sz w:val="24"/>
          <w:szCs w:val="24"/>
        </w:rPr>
        <w:t>life expectancy</w:t>
      </w:r>
      <w:r w:rsidRPr="00D73887">
        <w:rPr>
          <w:rFonts w:ascii="Times New Roman" w:hAnsi="Times New Roman"/>
          <w:sz w:val="24"/>
          <w:szCs w:val="24"/>
        </w:rPr>
        <w:t xml:space="preserve"> in the period 2000-10</w:t>
      </w:r>
      <w:r>
        <w:rPr>
          <w:rFonts w:ascii="Times New Roman" w:hAnsi="Times New Roman"/>
          <w:sz w:val="24"/>
          <w:szCs w:val="24"/>
        </w:rPr>
        <w:t>…”</w:t>
      </w:r>
    </w:p>
    <w:p w14:paraId="463B2F92" w14:textId="213260F4" w:rsidR="00183405" w:rsidRPr="00183405" w:rsidRDefault="00183405" w:rsidP="00501AD6">
      <w:pPr>
        <w:pStyle w:val="PlainText"/>
        <w:jc w:val="both"/>
        <w:rPr>
          <w:rFonts w:ascii="Times New Roman" w:hAnsi="Times New Roman"/>
          <w:b/>
          <w:sz w:val="24"/>
          <w:szCs w:val="24"/>
        </w:rPr>
      </w:pPr>
    </w:p>
    <w:p w14:paraId="0C640DB5" w14:textId="09055816"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Pg. 12 "Rising inequality of lifespans underlies increasing flustered population" I am not quite sure I understand what this means. Might it be possible to re-phrase? I think this point and more generally the discussion of lifespan inequality needs to be made clear and expanded, particularly because this paper's primary contribution seems to be its examination of lifespan inequality, as opposed to how homicides in Mexico have reversed life expectancy gains for men and slowed them for </w:t>
      </w:r>
      <w:r w:rsidRPr="00400F5E">
        <w:rPr>
          <w:rFonts w:ascii="Times New Roman" w:hAnsi="Times New Roman"/>
          <w:b/>
          <w:sz w:val="24"/>
          <w:szCs w:val="24"/>
        </w:rPr>
        <w:t>women (as has been previously described in, for example, Aburto et al. 2016, reference #5). So I would be interested to hear more about the public health implications of the lifespan inequality findings and what this suggests about policy and future research.</w:t>
      </w:r>
    </w:p>
    <w:p w14:paraId="2D10F047" w14:textId="3DAE9360" w:rsidR="00547840" w:rsidRDefault="00547840" w:rsidP="00501AD6">
      <w:pPr>
        <w:pStyle w:val="PlainText"/>
        <w:jc w:val="both"/>
        <w:rPr>
          <w:rFonts w:ascii="Times New Roman" w:hAnsi="Times New Roman"/>
          <w:b/>
          <w:sz w:val="24"/>
          <w:szCs w:val="24"/>
        </w:rPr>
      </w:pPr>
    </w:p>
    <w:p w14:paraId="6D58957A" w14:textId="72A0339E" w:rsidR="00547840" w:rsidRPr="00547840" w:rsidRDefault="00547840" w:rsidP="00501AD6">
      <w:pPr>
        <w:pStyle w:val="PlainText"/>
        <w:jc w:val="both"/>
        <w:rPr>
          <w:rFonts w:ascii="Times New Roman" w:hAnsi="Times New Roman"/>
          <w:sz w:val="24"/>
          <w:szCs w:val="24"/>
        </w:rPr>
      </w:pPr>
      <w:r w:rsidRPr="00547840">
        <w:rPr>
          <w:rFonts w:ascii="Times New Roman" w:hAnsi="Times New Roman"/>
          <w:sz w:val="24"/>
          <w:szCs w:val="24"/>
        </w:rPr>
        <w:t>We have rephrased the sentence. It now reads:</w:t>
      </w:r>
    </w:p>
    <w:p w14:paraId="06E93401" w14:textId="3225ED9A" w:rsidR="00547840" w:rsidRPr="00547840" w:rsidRDefault="000B3102" w:rsidP="00501AD6">
      <w:pPr>
        <w:pStyle w:val="PlainText"/>
        <w:jc w:val="both"/>
        <w:rPr>
          <w:rFonts w:ascii="Times New Roman" w:hAnsi="Times New Roman"/>
          <w:sz w:val="24"/>
          <w:szCs w:val="24"/>
        </w:rPr>
      </w:pPr>
      <w:r>
        <w:rPr>
          <w:rFonts w:ascii="Times New Roman" w:hAnsi="Times New Roman"/>
          <w:sz w:val="24"/>
          <w:szCs w:val="24"/>
        </w:rPr>
        <w:t xml:space="preserve">Line 258: </w:t>
      </w:r>
      <w:r w:rsidR="00547840" w:rsidRPr="00547840">
        <w:rPr>
          <w:rFonts w:ascii="Times New Roman" w:hAnsi="Times New Roman"/>
          <w:sz w:val="24"/>
          <w:szCs w:val="24"/>
        </w:rPr>
        <w:t>“</w:t>
      </w:r>
      <w:r>
        <w:rPr>
          <w:rFonts w:ascii="Times New Roman" w:hAnsi="Times New Roman"/>
          <w:sz w:val="24"/>
          <w:szCs w:val="24"/>
        </w:rPr>
        <w:t>.</w:t>
      </w:r>
      <w:r>
        <w:rPr>
          <w:rFonts w:ascii="Times New Roman" w:eastAsiaTheme="minorEastAsia" w:hAnsi="Times New Roman"/>
          <w:sz w:val="24"/>
          <w:szCs w:val="24"/>
        </w:rPr>
        <w:t>..Larger variation of lifespans underlies greater vulnerability at the population level.</w:t>
      </w:r>
      <w:r w:rsidR="00547840" w:rsidRPr="00547840">
        <w:rPr>
          <w:rFonts w:ascii="Times New Roman" w:hAnsi="Times New Roman"/>
          <w:sz w:val="24"/>
          <w:szCs w:val="24"/>
        </w:rPr>
        <w:t>”</w:t>
      </w:r>
    </w:p>
    <w:p w14:paraId="196E6F50" w14:textId="678917E6" w:rsidR="00183405" w:rsidRDefault="00183405" w:rsidP="00501AD6">
      <w:pPr>
        <w:pStyle w:val="PlainText"/>
        <w:jc w:val="both"/>
        <w:rPr>
          <w:rFonts w:ascii="Times New Roman" w:hAnsi="Times New Roman"/>
          <w:b/>
          <w:sz w:val="24"/>
          <w:szCs w:val="24"/>
        </w:rPr>
      </w:pPr>
    </w:p>
    <w:p w14:paraId="1166CE0B" w14:textId="22BF2570" w:rsidR="00535654" w:rsidRPr="00535654" w:rsidRDefault="00535654" w:rsidP="00501AD6">
      <w:pPr>
        <w:pStyle w:val="PlainText"/>
        <w:jc w:val="both"/>
        <w:rPr>
          <w:rFonts w:ascii="Times New Roman" w:hAnsi="Times New Roman"/>
          <w:sz w:val="24"/>
          <w:szCs w:val="24"/>
        </w:rPr>
      </w:pPr>
      <w:r w:rsidRPr="00535654">
        <w:rPr>
          <w:rFonts w:ascii="Times New Roman" w:hAnsi="Times New Roman"/>
          <w:sz w:val="24"/>
          <w:szCs w:val="24"/>
        </w:rPr>
        <w:t>In this revised version,</w:t>
      </w:r>
      <w:r>
        <w:rPr>
          <w:rFonts w:ascii="Times New Roman" w:hAnsi="Times New Roman"/>
          <w:sz w:val="24"/>
          <w:szCs w:val="24"/>
        </w:rPr>
        <w:t xml:space="preserve"> we </w:t>
      </w:r>
      <w:ins w:id="22" w:author="Hiram Beltran-Sanchez" w:date="2018-08-27T08:44:00Z">
        <w:r w:rsidR="00171832">
          <w:rPr>
            <w:rFonts w:ascii="Times New Roman" w:hAnsi="Times New Roman"/>
            <w:sz w:val="24"/>
            <w:szCs w:val="24"/>
          </w:rPr>
          <w:t xml:space="preserve">put more emphasis </w:t>
        </w:r>
      </w:ins>
      <w:del w:id="23" w:author="Hiram Beltran-Sanchez" w:date="2018-08-27T08:44:00Z">
        <w:r w:rsidDel="00171832">
          <w:rPr>
            <w:rFonts w:ascii="Times New Roman" w:hAnsi="Times New Roman"/>
            <w:sz w:val="24"/>
            <w:szCs w:val="24"/>
          </w:rPr>
          <w:delText>made sure to stress</w:delText>
        </w:r>
      </w:del>
      <w:ins w:id="24" w:author="Hiram Beltran-Sanchez" w:date="2018-08-27T08:44:00Z">
        <w:r w:rsidR="00171832">
          <w:rPr>
            <w:rFonts w:ascii="Times New Roman" w:hAnsi="Times New Roman"/>
            <w:sz w:val="24"/>
            <w:szCs w:val="24"/>
          </w:rPr>
          <w:t>on</w:t>
        </w:r>
      </w:ins>
      <w:r>
        <w:rPr>
          <w:rFonts w:ascii="Times New Roman" w:hAnsi="Times New Roman"/>
          <w:sz w:val="24"/>
          <w:szCs w:val="24"/>
        </w:rPr>
        <w:t xml:space="preserve"> the importance of lifespan inequality in the context of rising violence and its public health implications. At the individual level, we found that the most violent states showed grater increases in lifespan inequality through homicides, which can affect long-term decision for individuals. This greater uncertainty could well be one of the determinants of the increase of perceived vulnerability of the population between </w:t>
      </w:r>
      <w:r>
        <w:rPr>
          <w:rFonts w:ascii="Times New Roman" w:hAnsi="Times New Roman"/>
          <w:sz w:val="24"/>
          <w:szCs w:val="24"/>
        </w:rPr>
        <w:lastRenderedPageBreak/>
        <w:t xml:space="preserve">2005 and 2014. Future research should examine if indeed individuals living in states with higher increases in lifespan inequality do perceive higher vulnerability. </w:t>
      </w:r>
      <w:r w:rsidR="008D11A9">
        <w:rPr>
          <w:rFonts w:ascii="Times New Roman" w:hAnsi="Times New Roman"/>
          <w:sz w:val="24"/>
          <w:szCs w:val="24"/>
        </w:rPr>
        <w:t>These</w:t>
      </w:r>
      <w:r>
        <w:rPr>
          <w:rFonts w:ascii="Times New Roman" w:hAnsi="Times New Roman"/>
          <w:sz w:val="24"/>
          <w:szCs w:val="24"/>
        </w:rPr>
        <w:t xml:space="preserve"> studies should focus on </w:t>
      </w:r>
      <w:r w:rsidR="008D11A9">
        <w:rPr>
          <w:rFonts w:ascii="Times New Roman" w:hAnsi="Times New Roman"/>
          <w:sz w:val="24"/>
          <w:szCs w:val="24"/>
        </w:rPr>
        <w:t>women since there exists a sex paradox between being victim of a crime and perceived vulnerability (Canudas-Romo et al. 2017), i.e. males are more likely to experience a crime but they perceived lower vulnerability. In addition, more research is needed to quantify the long-lasting consequences of rising violence in the context of the war on drugs to anticipate and intervene the pathways through which the current violence migh</w:t>
      </w:r>
      <w:r w:rsidR="007E0D3E">
        <w:rPr>
          <w:rFonts w:ascii="Times New Roman" w:hAnsi="Times New Roman"/>
          <w:sz w:val="24"/>
          <w:szCs w:val="24"/>
        </w:rPr>
        <w:t xml:space="preserve">t affect future health outcomes, as </w:t>
      </w:r>
      <w:r w:rsidR="00400F5E">
        <w:rPr>
          <w:rFonts w:ascii="Times New Roman" w:hAnsi="Times New Roman"/>
          <w:sz w:val="24"/>
          <w:szCs w:val="24"/>
        </w:rPr>
        <w:t>those</w:t>
      </w:r>
      <w:r w:rsidR="007E0D3E">
        <w:rPr>
          <w:rFonts w:ascii="Times New Roman" w:hAnsi="Times New Roman"/>
          <w:sz w:val="24"/>
          <w:szCs w:val="24"/>
        </w:rPr>
        <w:t xml:space="preserve"> mentioned in previous points (e.g. depression, suicide, more violence).</w:t>
      </w:r>
    </w:p>
    <w:p w14:paraId="44FF0D85" w14:textId="77777777" w:rsidR="00535654" w:rsidRDefault="00535654" w:rsidP="00501AD6">
      <w:pPr>
        <w:pStyle w:val="PlainText"/>
        <w:jc w:val="both"/>
        <w:rPr>
          <w:rFonts w:ascii="Times New Roman" w:hAnsi="Times New Roman"/>
          <w:b/>
          <w:sz w:val="24"/>
          <w:szCs w:val="24"/>
        </w:rPr>
      </w:pPr>
    </w:p>
    <w:p w14:paraId="635FDB06" w14:textId="6D08D5E4" w:rsidR="007E0D3E" w:rsidRDefault="00BD3370" w:rsidP="00501AD6">
      <w:pPr>
        <w:pStyle w:val="PlainText"/>
        <w:jc w:val="both"/>
        <w:rPr>
          <w:rFonts w:ascii="Times New Roman" w:hAnsi="Times New Roman"/>
          <w:sz w:val="24"/>
          <w:szCs w:val="24"/>
        </w:rPr>
      </w:pPr>
      <w:r>
        <w:rPr>
          <w:rFonts w:ascii="Times New Roman" w:hAnsi="Times New Roman"/>
          <w:sz w:val="24"/>
          <w:szCs w:val="24"/>
        </w:rPr>
        <w:t>In addition to the sentences added in the previous points</w:t>
      </w:r>
      <w:r w:rsidR="008D11A9">
        <w:rPr>
          <w:rFonts w:ascii="Times New Roman" w:hAnsi="Times New Roman"/>
          <w:sz w:val="24"/>
          <w:szCs w:val="24"/>
        </w:rPr>
        <w:t>,</w:t>
      </w:r>
      <w:r>
        <w:rPr>
          <w:rFonts w:ascii="Times New Roman" w:hAnsi="Times New Roman"/>
          <w:sz w:val="24"/>
          <w:szCs w:val="24"/>
        </w:rPr>
        <w:t xml:space="preserve"> we added</w:t>
      </w:r>
      <w:r w:rsidR="007E0D3E">
        <w:rPr>
          <w:rFonts w:ascii="Times New Roman" w:hAnsi="Times New Roman"/>
          <w:sz w:val="24"/>
          <w:szCs w:val="24"/>
        </w:rPr>
        <w:t xml:space="preserve"> s small paragraph on future research and policy:</w:t>
      </w:r>
    </w:p>
    <w:p w14:paraId="3B01E23C" w14:textId="77777777" w:rsidR="007E0D3E" w:rsidRDefault="007E0D3E" w:rsidP="00501AD6">
      <w:pPr>
        <w:pStyle w:val="PlainText"/>
        <w:jc w:val="both"/>
        <w:rPr>
          <w:rFonts w:ascii="Times New Roman" w:hAnsi="Times New Roman"/>
          <w:sz w:val="24"/>
          <w:szCs w:val="24"/>
        </w:rPr>
      </w:pPr>
    </w:p>
    <w:p w14:paraId="51FADDB0" w14:textId="7FC757D6" w:rsidR="007E0D3E" w:rsidRDefault="00A0216E" w:rsidP="00501AD6">
      <w:pPr>
        <w:pStyle w:val="PlainText"/>
        <w:jc w:val="both"/>
        <w:rPr>
          <w:rFonts w:ascii="Times New Roman" w:hAnsi="Times New Roman"/>
          <w:sz w:val="24"/>
          <w:szCs w:val="24"/>
        </w:rPr>
      </w:pPr>
      <w:r>
        <w:rPr>
          <w:rFonts w:ascii="Times New Roman" w:hAnsi="Times New Roman"/>
          <w:sz w:val="24"/>
          <w:szCs w:val="24"/>
        </w:rPr>
        <w:t xml:space="preserve">Line 248: </w:t>
      </w:r>
      <w:r w:rsidR="007E0D3E">
        <w:rPr>
          <w:rFonts w:ascii="Times New Roman" w:hAnsi="Times New Roman"/>
          <w:sz w:val="24"/>
          <w:szCs w:val="24"/>
        </w:rPr>
        <w:t>“</w:t>
      </w:r>
      <w:r w:rsidR="007E0D3E">
        <w:rPr>
          <w:rFonts w:ascii="Times New Roman" w:hAnsi="Times New Roman"/>
          <w:color w:val="222222"/>
          <w:sz w:val="24"/>
          <w:szCs w:val="24"/>
          <w:shd w:val="clear" w:color="auto" w:fill="FFFFFF"/>
        </w:rPr>
        <w:t xml:space="preserve">Here, we quantified the effect of rising homicides on longevity and on increasing </w:t>
      </w:r>
      <w:r w:rsidR="007E0D3E">
        <w:rPr>
          <w:rFonts w:ascii="Times New Roman" w:eastAsiaTheme="minorEastAsia" w:hAnsi="Times New Roman"/>
          <w:sz w:val="24"/>
          <w:szCs w:val="24"/>
        </w:rPr>
        <w:t xml:space="preserve">lifespan inequality as additional consequences of the upsurge of violence in Mexico. However, our understanding of the consequences of violence would benefit from research </w:t>
      </w:r>
      <w:r w:rsidR="007E0D3E">
        <w:rPr>
          <w:rFonts w:ascii="Times New Roman" w:hAnsi="Times New Roman"/>
          <w:sz w:val="24"/>
          <w:szCs w:val="24"/>
        </w:rPr>
        <w:t xml:space="preserve">examining if indeed individuals living in states with increases in lifespan inequality do perceive higher vulnerability and how this might affect their long-term decisions. These studies should </w:t>
      </w:r>
      <w:r w:rsidR="00234973">
        <w:rPr>
          <w:rFonts w:ascii="Times New Roman" w:hAnsi="Times New Roman"/>
          <w:sz w:val="24"/>
          <w:szCs w:val="24"/>
        </w:rPr>
        <w:t xml:space="preserve">also </w:t>
      </w:r>
      <w:r w:rsidR="007E0D3E">
        <w:rPr>
          <w:rFonts w:ascii="Times New Roman" w:hAnsi="Times New Roman"/>
          <w:sz w:val="24"/>
          <w:szCs w:val="24"/>
        </w:rPr>
        <w:t xml:space="preserve">focus on women since </w:t>
      </w:r>
      <w:r w:rsidR="00810767">
        <w:rPr>
          <w:rFonts w:ascii="Times New Roman" w:hAnsi="Times New Roman"/>
          <w:sz w:val="24"/>
          <w:szCs w:val="24"/>
        </w:rPr>
        <w:t>females</w:t>
      </w:r>
      <w:r w:rsidR="007E0D3E">
        <w:rPr>
          <w:rFonts w:ascii="Times New Roman" w:hAnsi="Times New Roman"/>
          <w:sz w:val="24"/>
          <w:szCs w:val="24"/>
        </w:rPr>
        <w:t xml:space="preserve"> are </w:t>
      </w:r>
      <w:r w:rsidR="00810767">
        <w:rPr>
          <w:rFonts w:ascii="Times New Roman" w:hAnsi="Times New Roman"/>
          <w:sz w:val="24"/>
          <w:szCs w:val="24"/>
        </w:rPr>
        <w:t>less</w:t>
      </w:r>
      <w:r w:rsidR="007E0D3E">
        <w:rPr>
          <w:rFonts w:ascii="Times New Roman" w:hAnsi="Times New Roman"/>
          <w:sz w:val="24"/>
          <w:szCs w:val="24"/>
        </w:rPr>
        <w:t xml:space="preserve"> likely to experience a crime but they perceived </w:t>
      </w:r>
      <w:r w:rsidR="00810767">
        <w:rPr>
          <w:rFonts w:ascii="Times New Roman" w:hAnsi="Times New Roman"/>
          <w:sz w:val="24"/>
          <w:szCs w:val="24"/>
        </w:rPr>
        <w:t>greater</w:t>
      </w:r>
      <w:r w:rsidR="007E0D3E">
        <w:rPr>
          <w:rFonts w:ascii="Times New Roman" w:hAnsi="Times New Roman"/>
          <w:sz w:val="24"/>
          <w:szCs w:val="24"/>
        </w:rPr>
        <w:t xml:space="preserve"> vulnerability.</w:t>
      </w:r>
      <w:r w:rsidR="00400F5E" w:rsidRPr="00400F5E">
        <w:rPr>
          <w:rFonts w:ascii="Times New Roman" w:hAnsi="Times New Roman"/>
          <w:sz w:val="24"/>
          <w:szCs w:val="24"/>
          <w:vertAlign w:val="superscript"/>
        </w:rPr>
        <w:t>29</w:t>
      </w:r>
      <w:r w:rsidR="007E0D3E">
        <w:rPr>
          <w:rFonts w:ascii="Times New Roman" w:hAnsi="Times New Roman"/>
          <w:sz w:val="24"/>
          <w:szCs w:val="24"/>
        </w:rPr>
        <w:t xml:space="preserve"> In addition, more research is needed to quantify the long-lasting consequences of rising violence in the context of the war on drugs to anticipate and intervene</w:t>
      </w:r>
      <w:r w:rsidR="00234973">
        <w:rPr>
          <w:rFonts w:ascii="Times New Roman" w:hAnsi="Times New Roman"/>
          <w:sz w:val="24"/>
          <w:szCs w:val="24"/>
        </w:rPr>
        <w:t xml:space="preserve"> in</w:t>
      </w:r>
      <w:r w:rsidR="007E0D3E">
        <w:rPr>
          <w:rFonts w:ascii="Times New Roman" w:hAnsi="Times New Roman"/>
          <w:sz w:val="24"/>
          <w:szCs w:val="24"/>
        </w:rPr>
        <w:t xml:space="preserve"> the pathways through which the current violence might affect future health outcomes. For example, the health system might need to be prepared for mental health issues such as depression, suicidal behavior and </w:t>
      </w:r>
      <w:r w:rsidR="00234973">
        <w:rPr>
          <w:rFonts w:ascii="Times New Roman" w:hAnsi="Times New Roman"/>
          <w:sz w:val="24"/>
          <w:szCs w:val="24"/>
        </w:rPr>
        <w:t xml:space="preserve">post-traumatic </w:t>
      </w:r>
      <w:r w:rsidR="007E0D3E">
        <w:rPr>
          <w:rFonts w:ascii="Times New Roman" w:hAnsi="Times New Roman"/>
          <w:sz w:val="24"/>
          <w:szCs w:val="24"/>
        </w:rPr>
        <w:t>stress disorder.”</w:t>
      </w:r>
    </w:p>
    <w:p w14:paraId="36D41883" w14:textId="40EBFD1D" w:rsidR="006D45C9" w:rsidRDefault="006D45C9" w:rsidP="00501AD6">
      <w:pPr>
        <w:pStyle w:val="PlainText"/>
        <w:jc w:val="both"/>
        <w:rPr>
          <w:rFonts w:ascii="Times New Roman" w:hAnsi="Times New Roman"/>
          <w:sz w:val="24"/>
          <w:szCs w:val="24"/>
        </w:rPr>
      </w:pPr>
    </w:p>
    <w:p w14:paraId="385A0E0A" w14:textId="4AB1D9CF" w:rsidR="006D45C9" w:rsidRDefault="006D45C9" w:rsidP="00501AD6">
      <w:pPr>
        <w:pStyle w:val="PlainText"/>
        <w:jc w:val="both"/>
        <w:rPr>
          <w:rFonts w:ascii="Times New Roman" w:hAnsi="Times New Roman"/>
          <w:sz w:val="24"/>
          <w:szCs w:val="24"/>
        </w:rPr>
      </w:pPr>
      <w:r>
        <w:rPr>
          <w:rFonts w:ascii="Times New Roman" w:hAnsi="Times New Roman"/>
          <w:sz w:val="24"/>
          <w:szCs w:val="24"/>
        </w:rPr>
        <w:t xml:space="preserve">And added in line </w:t>
      </w:r>
      <w:r w:rsidR="00A0216E">
        <w:rPr>
          <w:rFonts w:ascii="Times New Roman" w:hAnsi="Times New Roman"/>
          <w:sz w:val="24"/>
          <w:szCs w:val="24"/>
        </w:rPr>
        <w:t>258</w:t>
      </w:r>
      <w:r>
        <w:rPr>
          <w:rFonts w:ascii="Times New Roman" w:hAnsi="Times New Roman"/>
          <w:sz w:val="24"/>
          <w:szCs w:val="24"/>
        </w:rPr>
        <w:t>:</w:t>
      </w:r>
    </w:p>
    <w:p w14:paraId="19522B93" w14:textId="2D2727B7" w:rsidR="007E0D3E" w:rsidRPr="00BD3370" w:rsidRDefault="006D45C9"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eastAsiaTheme="minorEastAsia" w:hAnsi="Times New Roman"/>
          <w:sz w:val="24"/>
          <w:szCs w:val="24"/>
        </w:rPr>
        <w:t xml:space="preserve">In an international context, Mexico’s levels of violence are not even the highest around the globe, nor </w:t>
      </w:r>
      <w:r w:rsidR="00D559E5">
        <w:rPr>
          <w:rFonts w:ascii="Times New Roman" w:eastAsiaTheme="minorEastAsia" w:hAnsi="Times New Roman"/>
          <w:sz w:val="24"/>
          <w:szCs w:val="24"/>
        </w:rPr>
        <w:t xml:space="preserve">in </w:t>
      </w:r>
      <w:r w:rsidRPr="00D73887">
        <w:rPr>
          <w:rFonts w:ascii="Times New Roman" w:eastAsiaTheme="minorEastAsia" w:hAnsi="Times New Roman"/>
          <w:sz w:val="24"/>
          <w:szCs w:val="24"/>
        </w:rPr>
        <w:t xml:space="preserve">the region. Countries in central America, such as El Salvador and Honduras, and Venezuela, Colombia and Brazil in south America have higher homicide rates. </w:t>
      </w:r>
      <w:r>
        <w:rPr>
          <w:rFonts w:ascii="Times New Roman" w:eastAsiaTheme="minorEastAsia" w:hAnsi="Times New Roman"/>
          <w:sz w:val="24"/>
          <w:szCs w:val="24"/>
        </w:rPr>
        <w:t>I</w:t>
      </w:r>
      <w:r w:rsidRPr="00D73887">
        <w:rPr>
          <w:rFonts w:ascii="Times New Roman" w:eastAsiaTheme="minorEastAsia" w:hAnsi="Times New Roman"/>
          <w:sz w:val="24"/>
          <w:szCs w:val="24"/>
        </w:rPr>
        <w:t xml:space="preserve">t is likely that </w:t>
      </w:r>
      <w:r>
        <w:rPr>
          <w:rFonts w:ascii="Times New Roman" w:eastAsiaTheme="minorEastAsia" w:hAnsi="Times New Roman"/>
          <w:sz w:val="24"/>
          <w:szCs w:val="24"/>
        </w:rPr>
        <w:t xml:space="preserve">these </w:t>
      </w:r>
      <w:r w:rsidRPr="00D73887">
        <w:rPr>
          <w:rFonts w:ascii="Times New Roman" w:eastAsiaTheme="minorEastAsia" w:hAnsi="Times New Roman"/>
          <w:sz w:val="24"/>
          <w:szCs w:val="24"/>
        </w:rPr>
        <w:t>countries experience higher variation in lifespans</w:t>
      </w:r>
      <w:r>
        <w:rPr>
          <w:rFonts w:ascii="Times New Roman" w:eastAsiaTheme="minorEastAsia" w:hAnsi="Times New Roman"/>
          <w:sz w:val="24"/>
          <w:szCs w:val="24"/>
        </w:rPr>
        <w:t xml:space="preserve"> which, along with the existence of high levels of homicides, points to possible failure of policies to reduce the burden of violence. These policies should pay more attention to social determinants of premature mortality, psychosocial factors and get to the root of violence to prevent its diffusion towards the young population”</w:t>
      </w:r>
    </w:p>
    <w:p w14:paraId="73CCE3D5" w14:textId="77777777" w:rsidR="00BD3370" w:rsidRDefault="00BD3370" w:rsidP="00501AD6">
      <w:pPr>
        <w:pStyle w:val="PlainText"/>
        <w:jc w:val="both"/>
        <w:rPr>
          <w:rFonts w:ascii="Times New Roman" w:hAnsi="Times New Roman"/>
          <w:sz w:val="24"/>
          <w:szCs w:val="24"/>
        </w:rPr>
      </w:pPr>
    </w:p>
    <w:p w14:paraId="2C7F3C19" w14:textId="4EDB09AA" w:rsidR="00547840" w:rsidRPr="00376EE5" w:rsidRDefault="00376EE5" w:rsidP="00501AD6">
      <w:pPr>
        <w:pStyle w:val="PlainText"/>
        <w:jc w:val="both"/>
        <w:rPr>
          <w:rFonts w:ascii="Times New Roman" w:hAnsi="Times New Roman"/>
          <w:sz w:val="24"/>
          <w:szCs w:val="24"/>
        </w:rPr>
      </w:pPr>
      <w:r w:rsidRPr="00376EE5">
        <w:rPr>
          <w:rFonts w:ascii="Times New Roman" w:hAnsi="Times New Roman"/>
          <w:sz w:val="24"/>
          <w:szCs w:val="24"/>
        </w:rPr>
        <w:t>References:</w:t>
      </w:r>
    </w:p>
    <w:p w14:paraId="21AAF187" w14:textId="77777777" w:rsidR="00376EE5" w:rsidRPr="00130A05" w:rsidRDefault="00376EE5" w:rsidP="00376EE5">
      <w:pPr>
        <w:pStyle w:val="PlainText"/>
        <w:jc w:val="both"/>
        <w:rPr>
          <w:rFonts w:ascii="Times New Roman" w:hAnsi="Times New Roman"/>
          <w:color w:val="222222"/>
          <w:sz w:val="24"/>
          <w:szCs w:val="24"/>
          <w:shd w:val="clear" w:color="auto" w:fill="FFFFFF"/>
        </w:rPr>
      </w:pPr>
      <w:r w:rsidRPr="00130A05">
        <w:rPr>
          <w:rFonts w:ascii="Times New Roman" w:eastAsiaTheme="minorEastAsia" w:hAnsi="Times New Roman"/>
          <w:noProof/>
          <w:sz w:val="24"/>
          <w:szCs w:val="24"/>
        </w:rPr>
        <w:t xml:space="preserve">Canudas-Romo V, Aburto JM, García-Guerrero VM, Beltrán-Sánchez H. Mexico's epidemic of violence and its public health significance on average length of life. </w:t>
      </w:r>
      <w:r w:rsidRPr="00130A05">
        <w:rPr>
          <w:rFonts w:ascii="Times New Roman" w:eastAsiaTheme="minorEastAsia" w:hAnsi="Times New Roman"/>
          <w:i/>
          <w:noProof/>
          <w:sz w:val="24"/>
          <w:szCs w:val="24"/>
        </w:rPr>
        <w:t xml:space="preserve">Journal of epidemiology and community health. </w:t>
      </w:r>
      <w:r w:rsidRPr="00130A05">
        <w:rPr>
          <w:rFonts w:ascii="Times New Roman" w:eastAsiaTheme="minorEastAsia" w:hAnsi="Times New Roman"/>
          <w:noProof/>
          <w:sz w:val="24"/>
          <w:szCs w:val="24"/>
        </w:rPr>
        <w:t>2017;71(2):188-193.</w:t>
      </w:r>
    </w:p>
    <w:p w14:paraId="462E9955" w14:textId="5777608C" w:rsidR="00BD3370" w:rsidRPr="00183405" w:rsidRDefault="00BD3370" w:rsidP="00501AD6">
      <w:pPr>
        <w:pStyle w:val="PlainText"/>
        <w:jc w:val="both"/>
        <w:rPr>
          <w:rFonts w:ascii="Times New Roman" w:hAnsi="Times New Roman"/>
          <w:b/>
          <w:sz w:val="24"/>
          <w:szCs w:val="24"/>
        </w:rPr>
      </w:pPr>
    </w:p>
    <w:p w14:paraId="233BBE58" w14:textId="2200912B" w:rsidR="0032453C"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The discussion section needs a brief discussion of some limitations of the paper, for example, the paper does not address means of homicide, or other potential variables beyond gender that may be relevant, such as socio-economic status </w:t>
      </w:r>
    </w:p>
    <w:p w14:paraId="0ACDDDB7" w14:textId="0607ED26" w:rsidR="008938A1" w:rsidRDefault="008938A1" w:rsidP="00501AD6">
      <w:pPr>
        <w:pStyle w:val="PlainText"/>
        <w:jc w:val="both"/>
        <w:rPr>
          <w:rFonts w:ascii="Times New Roman" w:hAnsi="Times New Roman"/>
          <w:b/>
          <w:sz w:val="24"/>
          <w:szCs w:val="24"/>
        </w:rPr>
      </w:pPr>
    </w:p>
    <w:p w14:paraId="792178F5" w14:textId="52938D09" w:rsidR="008938A1" w:rsidRDefault="008938A1" w:rsidP="00501AD6">
      <w:pPr>
        <w:pStyle w:val="PlainText"/>
        <w:jc w:val="both"/>
        <w:rPr>
          <w:rFonts w:ascii="Times New Roman" w:hAnsi="Times New Roman"/>
          <w:sz w:val="24"/>
          <w:szCs w:val="24"/>
        </w:rPr>
      </w:pPr>
      <w:r w:rsidRPr="008938A1">
        <w:rPr>
          <w:rFonts w:ascii="Times New Roman" w:hAnsi="Times New Roman"/>
          <w:sz w:val="24"/>
          <w:szCs w:val="24"/>
        </w:rPr>
        <w:t>We followed this suggestion and a</w:t>
      </w:r>
      <w:r>
        <w:rPr>
          <w:rFonts w:ascii="Times New Roman" w:hAnsi="Times New Roman"/>
          <w:sz w:val="24"/>
          <w:szCs w:val="24"/>
        </w:rPr>
        <w:t>dded a subsection of limitations:</w:t>
      </w:r>
    </w:p>
    <w:p w14:paraId="130935AC" w14:textId="77777777" w:rsidR="008938A1" w:rsidRDefault="008938A1" w:rsidP="00501AD6">
      <w:pPr>
        <w:pStyle w:val="PlainText"/>
        <w:jc w:val="both"/>
        <w:rPr>
          <w:rFonts w:ascii="Times New Roman" w:hAnsi="Times New Roman"/>
          <w:sz w:val="24"/>
          <w:szCs w:val="24"/>
        </w:rPr>
      </w:pPr>
    </w:p>
    <w:p w14:paraId="01967747" w14:textId="7C240C9A" w:rsidR="008938A1" w:rsidRDefault="008938A1" w:rsidP="00501AD6">
      <w:pPr>
        <w:pStyle w:val="PlainText"/>
        <w:jc w:val="both"/>
        <w:rPr>
          <w:rFonts w:ascii="Times New Roman" w:hAnsi="Times New Roman"/>
          <w:sz w:val="24"/>
          <w:szCs w:val="24"/>
        </w:rPr>
      </w:pPr>
      <w:r>
        <w:rPr>
          <w:rFonts w:ascii="Times New Roman" w:hAnsi="Times New Roman"/>
          <w:sz w:val="24"/>
          <w:szCs w:val="24"/>
        </w:rPr>
        <w:t>“</w:t>
      </w:r>
      <w:r w:rsidRPr="008938A1">
        <w:rPr>
          <w:rFonts w:ascii="Times New Roman" w:hAnsi="Times New Roman"/>
          <w:sz w:val="24"/>
          <w:szCs w:val="24"/>
        </w:rPr>
        <w:t>First, inaccuracies in cause-of-death practices are likely to be present in the data that we used.</w:t>
      </w:r>
      <w:r w:rsidRPr="00BE045A">
        <w:rPr>
          <w:rFonts w:ascii="Times New Roman" w:hAnsi="Times New Roman"/>
          <w:sz w:val="24"/>
          <w:szCs w:val="24"/>
          <w:vertAlign w:val="superscript"/>
        </w:rPr>
        <w:t>8</w:t>
      </w:r>
      <w:r w:rsidRPr="008938A1">
        <w:rPr>
          <w:rFonts w:ascii="Times New Roman" w:hAnsi="Times New Roman"/>
          <w:sz w:val="24"/>
          <w:szCs w:val="24"/>
        </w:rPr>
        <w:t xml:space="preserve"> To reduce these inaccuracies, we used broad causes of death and </w:t>
      </w:r>
      <w:r w:rsidR="00810767">
        <w:rPr>
          <w:rFonts w:ascii="Times New Roman" w:hAnsi="Times New Roman"/>
          <w:sz w:val="24"/>
          <w:szCs w:val="24"/>
        </w:rPr>
        <w:t>adjusted them with</w:t>
      </w:r>
      <w:r w:rsidRPr="008938A1">
        <w:rPr>
          <w:rFonts w:ascii="Times New Roman" w:hAnsi="Times New Roman"/>
          <w:sz w:val="24"/>
          <w:szCs w:val="24"/>
        </w:rPr>
        <w:t xml:space="preserve"> a smoothing </w:t>
      </w:r>
      <w:r w:rsidRPr="008938A1">
        <w:rPr>
          <w:rFonts w:ascii="Times New Roman" w:hAnsi="Times New Roman"/>
          <w:sz w:val="24"/>
          <w:szCs w:val="24"/>
        </w:rPr>
        <w:lastRenderedPageBreak/>
        <w:t>process over age to have reliable cause-of-death distributions.</w:t>
      </w:r>
      <w:r w:rsidRPr="008938A1">
        <w:rPr>
          <w:rFonts w:ascii="Times New Roman" w:hAnsi="Times New Roman"/>
          <w:sz w:val="24"/>
          <w:szCs w:val="24"/>
          <w:vertAlign w:val="superscript"/>
        </w:rPr>
        <w:t>24</w:t>
      </w:r>
      <w:r w:rsidRPr="008938A1">
        <w:rPr>
          <w:rFonts w:ascii="Times New Roman" w:hAnsi="Times New Roman"/>
          <w:sz w:val="24"/>
          <w:szCs w:val="24"/>
        </w:rPr>
        <w:t xml:space="preserve"> Second, our estimated effects of homicides could be a lower bound due to undercounting, underreporting, and the large number of missing individuals.</w:t>
      </w:r>
      <w:r w:rsidRPr="008938A1">
        <w:rPr>
          <w:rFonts w:ascii="Times New Roman" w:hAnsi="Times New Roman"/>
          <w:sz w:val="24"/>
          <w:szCs w:val="24"/>
          <w:vertAlign w:val="superscript"/>
        </w:rPr>
        <w:t>8</w:t>
      </w:r>
      <w:r w:rsidRPr="008938A1">
        <w:rPr>
          <w:rFonts w:ascii="Times New Roman" w:hAnsi="Times New Roman"/>
          <w:sz w:val="24"/>
          <w:szCs w:val="24"/>
        </w:rPr>
        <w:t xml:space="preserve"> Third, we were not able to </w:t>
      </w:r>
      <w:r w:rsidR="00BE045A">
        <w:rPr>
          <w:rFonts w:ascii="Times New Roman" w:hAnsi="Times New Roman"/>
          <w:sz w:val="24"/>
          <w:szCs w:val="24"/>
        </w:rPr>
        <w:t>disentangle</w:t>
      </w:r>
      <w:r w:rsidR="005972CC">
        <w:rPr>
          <w:rFonts w:ascii="Times New Roman" w:hAnsi="Times New Roman"/>
          <w:sz w:val="24"/>
          <w:szCs w:val="24"/>
        </w:rPr>
        <w:t xml:space="preserve"> whether a homicide is drug-related (i.e., </w:t>
      </w:r>
      <w:r w:rsidR="00BF2C55">
        <w:rPr>
          <w:rFonts w:ascii="Times New Roman" w:hAnsi="Times New Roman"/>
          <w:sz w:val="24"/>
          <w:szCs w:val="24"/>
        </w:rPr>
        <w:t xml:space="preserve">a homicide resulting from altercations </w:t>
      </w:r>
      <w:r w:rsidR="005972CC">
        <w:rPr>
          <w:rFonts w:ascii="Times New Roman" w:hAnsi="Times New Roman"/>
          <w:sz w:val="24"/>
          <w:szCs w:val="24"/>
        </w:rPr>
        <w:t>between drug car</w:t>
      </w:r>
      <w:r w:rsidR="005972CC" w:rsidRPr="008938A1">
        <w:rPr>
          <w:rFonts w:ascii="Times New Roman" w:hAnsi="Times New Roman"/>
          <w:sz w:val="24"/>
          <w:szCs w:val="24"/>
        </w:rPr>
        <w:t>tels and army operations</w:t>
      </w:r>
      <w:r w:rsidR="005972CC">
        <w:rPr>
          <w:rFonts w:ascii="Times New Roman" w:hAnsi="Times New Roman"/>
          <w:sz w:val="24"/>
          <w:szCs w:val="24"/>
        </w:rPr>
        <w:t>)</w:t>
      </w:r>
      <w:r w:rsidR="00BF2C55">
        <w:rPr>
          <w:rFonts w:ascii="Times New Roman" w:hAnsi="Times New Roman"/>
          <w:sz w:val="24"/>
          <w:szCs w:val="24"/>
        </w:rPr>
        <w:t>.T</w:t>
      </w:r>
      <w:r w:rsidR="005972CC">
        <w:rPr>
          <w:rFonts w:ascii="Times New Roman" w:hAnsi="Times New Roman"/>
          <w:sz w:val="24"/>
          <w:szCs w:val="24"/>
        </w:rPr>
        <w:t>hus, our results provide an uppe</w:t>
      </w:r>
      <w:r w:rsidR="00BF2C55">
        <w:rPr>
          <w:rFonts w:ascii="Times New Roman" w:hAnsi="Times New Roman"/>
          <w:sz w:val="24"/>
          <w:szCs w:val="24"/>
        </w:rPr>
        <w:t>r</w:t>
      </w:r>
      <w:r w:rsidR="005972CC">
        <w:rPr>
          <w:rFonts w:ascii="Times New Roman" w:hAnsi="Times New Roman"/>
          <w:sz w:val="24"/>
          <w:szCs w:val="24"/>
        </w:rPr>
        <w:t xml:space="preserve"> bound for the possible impact of the war on drugs at the population level. </w:t>
      </w:r>
      <w:r w:rsidRPr="008938A1">
        <w:rPr>
          <w:rFonts w:ascii="Times New Roman" w:hAnsi="Times New Roman"/>
          <w:sz w:val="24"/>
          <w:szCs w:val="24"/>
        </w:rPr>
        <w:t xml:space="preserve"> Finally, we were not able to disagg</w:t>
      </w:r>
      <w:r>
        <w:rPr>
          <w:rFonts w:ascii="Times New Roman" w:hAnsi="Times New Roman"/>
          <w:sz w:val="24"/>
          <w:szCs w:val="24"/>
        </w:rPr>
        <w:t xml:space="preserve">regate </w:t>
      </w:r>
      <w:r w:rsidR="00BF2C55">
        <w:rPr>
          <w:rFonts w:ascii="Times New Roman" w:hAnsi="Times New Roman"/>
          <w:sz w:val="24"/>
          <w:szCs w:val="24"/>
        </w:rPr>
        <w:t xml:space="preserve">deaths </w:t>
      </w:r>
      <w:r>
        <w:rPr>
          <w:rFonts w:ascii="Times New Roman" w:hAnsi="Times New Roman"/>
          <w:sz w:val="24"/>
          <w:szCs w:val="24"/>
        </w:rPr>
        <w:t>by socioeconomic</w:t>
      </w:r>
      <w:r w:rsidR="00BF2C55">
        <w:rPr>
          <w:rFonts w:ascii="Times New Roman" w:hAnsi="Times New Roman"/>
          <w:sz w:val="24"/>
          <w:szCs w:val="24"/>
        </w:rPr>
        <w:t xml:space="preserve"> status</w:t>
      </w:r>
      <w:r>
        <w:rPr>
          <w:rFonts w:ascii="Times New Roman" w:hAnsi="Times New Roman"/>
          <w:sz w:val="24"/>
          <w:szCs w:val="24"/>
        </w:rPr>
        <w:t xml:space="preserve"> and oth</w:t>
      </w:r>
      <w:r w:rsidRPr="008938A1">
        <w:rPr>
          <w:rFonts w:ascii="Times New Roman" w:hAnsi="Times New Roman"/>
          <w:sz w:val="24"/>
          <w:szCs w:val="24"/>
        </w:rPr>
        <w:t>er social factors that</w:t>
      </w:r>
      <w:r w:rsidR="00BF2C55">
        <w:rPr>
          <w:rFonts w:ascii="Times New Roman" w:hAnsi="Times New Roman"/>
          <w:sz w:val="24"/>
          <w:szCs w:val="24"/>
        </w:rPr>
        <w:t xml:space="preserve"> are closely linked with homicides give</w:t>
      </w:r>
      <w:r w:rsidR="00700DF1">
        <w:rPr>
          <w:rFonts w:ascii="Times New Roman" w:hAnsi="Times New Roman"/>
          <w:sz w:val="24"/>
          <w:szCs w:val="24"/>
        </w:rPr>
        <w:t>n</w:t>
      </w:r>
      <w:r w:rsidR="00BF2C55">
        <w:rPr>
          <w:rFonts w:ascii="Times New Roman" w:hAnsi="Times New Roman"/>
          <w:sz w:val="24"/>
          <w:szCs w:val="24"/>
        </w:rPr>
        <w:t xml:space="preserve"> that the data is at the aggregate national-level. </w:t>
      </w:r>
      <w:r w:rsidRPr="008938A1">
        <w:rPr>
          <w:rFonts w:ascii="Times New Roman" w:hAnsi="Times New Roman"/>
          <w:sz w:val="24"/>
          <w:szCs w:val="24"/>
        </w:rPr>
        <w:t xml:space="preserve"> </w:t>
      </w:r>
      <w:r w:rsidR="00BF2C55">
        <w:rPr>
          <w:rFonts w:ascii="Times New Roman" w:hAnsi="Times New Roman"/>
          <w:sz w:val="24"/>
          <w:szCs w:val="24"/>
        </w:rPr>
        <w:t>Future research should try to</w:t>
      </w:r>
      <w:r w:rsidRPr="008938A1">
        <w:rPr>
          <w:rFonts w:ascii="Times New Roman" w:hAnsi="Times New Roman"/>
          <w:sz w:val="24"/>
          <w:szCs w:val="24"/>
        </w:rPr>
        <w:t xml:space="preserve"> shed light into the </w:t>
      </w:r>
      <w:r w:rsidR="00BF2C55">
        <w:rPr>
          <w:rFonts w:ascii="Times New Roman" w:hAnsi="Times New Roman"/>
          <w:sz w:val="24"/>
          <w:szCs w:val="24"/>
        </w:rPr>
        <w:t xml:space="preserve">individual-level </w:t>
      </w:r>
      <w:r w:rsidRPr="008938A1">
        <w:rPr>
          <w:rFonts w:ascii="Times New Roman" w:hAnsi="Times New Roman"/>
          <w:sz w:val="24"/>
          <w:szCs w:val="24"/>
        </w:rPr>
        <w:t>pathways of violence and its effects on life expectancy and lifespan inequality.</w:t>
      </w:r>
      <w:r w:rsidRPr="008938A1">
        <w:rPr>
          <w:rFonts w:ascii="Times New Roman" w:hAnsi="Times New Roman"/>
          <w:sz w:val="24"/>
          <w:szCs w:val="24"/>
          <w:vertAlign w:val="superscript"/>
        </w:rPr>
        <w:t>31</w:t>
      </w:r>
      <w:r w:rsidRPr="008938A1">
        <w:rPr>
          <w:rFonts w:ascii="Times New Roman" w:hAnsi="Times New Roman"/>
          <w:sz w:val="24"/>
          <w:szCs w:val="24"/>
        </w:rPr>
        <w:t xml:space="preserve"> This illustrates the need of reliable estimates of mortality by cause of death and population by socioeconomic status and other social factors in Mexico.</w:t>
      </w:r>
      <w:r>
        <w:rPr>
          <w:rFonts w:ascii="Times New Roman" w:hAnsi="Times New Roman"/>
          <w:sz w:val="24"/>
          <w:szCs w:val="24"/>
        </w:rPr>
        <w:t>”</w:t>
      </w:r>
    </w:p>
    <w:p w14:paraId="13BB85B1" w14:textId="1D461C85" w:rsidR="00593531" w:rsidRDefault="00593531" w:rsidP="00501AD6">
      <w:pPr>
        <w:pStyle w:val="PlainText"/>
        <w:jc w:val="both"/>
        <w:rPr>
          <w:rFonts w:ascii="Times New Roman" w:hAnsi="Times New Roman"/>
          <w:sz w:val="24"/>
          <w:szCs w:val="24"/>
        </w:rPr>
      </w:pPr>
    </w:p>
    <w:p w14:paraId="25C0D98F" w14:textId="069DBEC4" w:rsidR="00593531" w:rsidRPr="0012505D" w:rsidRDefault="00593531" w:rsidP="00501AD6">
      <w:pPr>
        <w:pStyle w:val="PlainText"/>
        <w:jc w:val="both"/>
        <w:rPr>
          <w:rFonts w:ascii="Times New Roman" w:hAnsi="Times New Roman"/>
          <w:sz w:val="24"/>
          <w:szCs w:val="24"/>
          <w:lang w:val="es-MX"/>
        </w:rPr>
      </w:pPr>
      <w:r w:rsidRPr="0012505D">
        <w:rPr>
          <w:rFonts w:ascii="Times New Roman" w:hAnsi="Times New Roman"/>
          <w:sz w:val="24"/>
          <w:szCs w:val="24"/>
          <w:lang w:val="es-MX"/>
        </w:rPr>
        <w:t>References:</w:t>
      </w:r>
    </w:p>
    <w:p w14:paraId="74EFFF2F" w14:textId="77777777" w:rsidR="00593531" w:rsidRPr="0012505D" w:rsidRDefault="00593531" w:rsidP="00593531">
      <w:pPr>
        <w:pStyle w:val="EndNoteBibliography"/>
        <w:ind w:left="720" w:hanging="720"/>
        <w:rPr>
          <w:rFonts w:ascii="Times New Roman" w:hAnsi="Times New Roman" w:cs="Times New Roman"/>
          <w:sz w:val="24"/>
          <w:szCs w:val="24"/>
          <w:lang w:val="es-MX"/>
        </w:rPr>
      </w:pPr>
      <w:r w:rsidRPr="0012505D">
        <w:rPr>
          <w:rFonts w:ascii="Times New Roman" w:hAnsi="Times New Roman" w:cs="Times New Roman"/>
          <w:sz w:val="24"/>
          <w:szCs w:val="24"/>
          <w:lang w:val="es-MX"/>
        </w:rPr>
        <w:t>Aburto JM, Beltrán-Sánchez H, García-Guerrero VM, Canudas-Romo V. Homicides in Mexico</w:t>
      </w:r>
    </w:p>
    <w:p w14:paraId="504B7268" w14:textId="77777777" w:rsidR="00593531" w:rsidRDefault="00593531" w:rsidP="00593531">
      <w:pPr>
        <w:pStyle w:val="EndNoteBibliography"/>
        <w:ind w:left="720" w:hanging="720"/>
        <w:rPr>
          <w:rFonts w:ascii="Times New Roman" w:hAnsi="Times New Roman" w:cs="Times New Roman"/>
          <w:i/>
          <w:sz w:val="24"/>
          <w:szCs w:val="24"/>
        </w:rPr>
      </w:pPr>
      <w:r>
        <w:rPr>
          <w:rFonts w:ascii="Times New Roman" w:hAnsi="Times New Roman" w:cs="Times New Roman"/>
          <w:sz w:val="24"/>
          <w:szCs w:val="24"/>
        </w:rPr>
        <w:t xml:space="preserve">reversed life </w:t>
      </w:r>
      <w:r w:rsidRPr="00593531">
        <w:rPr>
          <w:rFonts w:ascii="Times New Roman" w:hAnsi="Times New Roman" w:cs="Times New Roman"/>
          <w:sz w:val="24"/>
          <w:szCs w:val="24"/>
        </w:rPr>
        <w:t xml:space="preserve">expectancy gains for men and slowed them for women, 2000–10. </w:t>
      </w:r>
      <w:r w:rsidRPr="00593531">
        <w:rPr>
          <w:rFonts w:ascii="Times New Roman" w:hAnsi="Times New Roman" w:cs="Times New Roman"/>
          <w:i/>
          <w:sz w:val="24"/>
          <w:szCs w:val="24"/>
        </w:rPr>
        <w:t>H</w:t>
      </w:r>
      <w:r>
        <w:rPr>
          <w:rFonts w:ascii="Times New Roman" w:hAnsi="Times New Roman" w:cs="Times New Roman"/>
          <w:i/>
          <w:sz w:val="24"/>
          <w:szCs w:val="24"/>
        </w:rPr>
        <w:t>ealth Affairs.</w:t>
      </w:r>
    </w:p>
    <w:p w14:paraId="76649B9B" w14:textId="5587A82C" w:rsidR="00593531" w:rsidRP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2016;35(1):88-95.</w:t>
      </w:r>
    </w:p>
    <w:p w14:paraId="257DF215" w14:textId="77777777" w:rsidR="00593531" w:rsidRPr="00593531" w:rsidRDefault="00593531" w:rsidP="00593531">
      <w:pPr>
        <w:pStyle w:val="EndNoteBibliography"/>
        <w:ind w:left="720" w:hanging="720"/>
        <w:rPr>
          <w:rFonts w:ascii="Times New Roman" w:hAnsi="Times New Roman" w:cs="Times New Roman"/>
          <w:sz w:val="24"/>
          <w:szCs w:val="24"/>
        </w:rPr>
      </w:pPr>
    </w:p>
    <w:p w14:paraId="11264E35"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Camarda CG. MortalitySmooth: An R Package for Smoothing</w:t>
      </w:r>
      <w:r>
        <w:rPr>
          <w:rFonts w:ascii="Times New Roman" w:hAnsi="Times New Roman" w:cs="Times New Roman"/>
          <w:sz w:val="24"/>
          <w:szCs w:val="24"/>
        </w:rPr>
        <w:t xml:space="preserve"> Poisson Counts with P-Splines.</w:t>
      </w:r>
    </w:p>
    <w:p w14:paraId="03ACCD64" w14:textId="45913A54" w:rsidR="00593531" w:rsidRPr="00593531" w:rsidRDefault="00593531" w:rsidP="00593531">
      <w:pPr>
        <w:pStyle w:val="EndNoteBibliography"/>
        <w:ind w:left="720" w:hanging="720"/>
        <w:rPr>
          <w:rFonts w:ascii="Times New Roman" w:hAnsi="Times New Roman" w:cs="Times New Roman"/>
          <w:i/>
          <w:sz w:val="24"/>
          <w:szCs w:val="24"/>
        </w:rPr>
      </w:pPr>
      <w:r>
        <w:rPr>
          <w:rFonts w:ascii="Times New Roman" w:hAnsi="Times New Roman" w:cs="Times New Roman"/>
          <w:i/>
          <w:sz w:val="24"/>
          <w:szCs w:val="24"/>
        </w:rPr>
        <w:t xml:space="preserve">Journal of </w:t>
      </w:r>
      <w:r w:rsidRPr="00593531">
        <w:rPr>
          <w:rFonts w:ascii="Times New Roman" w:hAnsi="Times New Roman" w:cs="Times New Roman"/>
          <w:i/>
          <w:sz w:val="24"/>
          <w:szCs w:val="24"/>
        </w:rPr>
        <w:t xml:space="preserve">Statistical Software. </w:t>
      </w:r>
      <w:r w:rsidRPr="00593531">
        <w:rPr>
          <w:rFonts w:ascii="Times New Roman" w:hAnsi="Times New Roman" w:cs="Times New Roman"/>
          <w:sz w:val="24"/>
          <w:szCs w:val="24"/>
        </w:rPr>
        <w:t>2012;50:1-24.</w:t>
      </w:r>
    </w:p>
    <w:p w14:paraId="07388DA4" w14:textId="77777777" w:rsidR="00593531" w:rsidRPr="00593531" w:rsidRDefault="00593531" w:rsidP="00593531">
      <w:pPr>
        <w:pStyle w:val="EndNoteBibliography"/>
        <w:ind w:left="720" w:hanging="720"/>
        <w:rPr>
          <w:rFonts w:ascii="Times New Roman" w:hAnsi="Times New Roman" w:cs="Times New Roman"/>
          <w:sz w:val="24"/>
          <w:szCs w:val="24"/>
        </w:rPr>
      </w:pPr>
    </w:p>
    <w:p w14:paraId="4465D8A7"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Braveman P, Gottlieb L. The social determinants of health: it's time to con</w:t>
      </w:r>
      <w:r>
        <w:rPr>
          <w:rFonts w:ascii="Times New Roman" w:hAnsi="Times New Roman" w:cs="Times New Roman"/>
          <w:sz w:val="24"/>
          <w:szCs w:val="24"/>
        </w:rPr>
        <w:t>sider the causes of the</w:t>
      </w:r>
    </w:p>
    <w:p w14:paraId="1B448572" w14:textId="7338BDCB" w:rsidR="00593531" w:rsidRPr="00593531" w:rsidRDefault="00593531" w:rsidP="00593531">
      <w:pPr>
        <w:pStyle w:val="EndNoteBibliography"/>
        <w:ind w:left="720" w:hanging="720"/>
        <w:rPr>
          <w:rFonts w:ascii="Times New Roman" w:hAnsi="Times New Roman" w:cs="Times New Roman"/>
          <w:sz w:val="24"/>
          <w:szCs w:val="24"/>
        </w:rPr>
      </w:pPr>
      <w:r>
        <w:rPr>
          <w:rFonts w:ascii="Times New Roman" w:hAnsi="Times New Roman" w:cs="Times New Roman"/>
          <w:sz w:val="24"/>
          <w:szCs w:val="24"/>
        </w:rPr>
        <w:t xml:space="preserve">causes. </w:t>
      </w:r>
      <w:r w:rsidRPr="00593531">
        <w:rPr>
          <w:rFonts w:ascii="Times New Roman" w:hAnsi="Times New Roman" w:cs="Times New Roman"/>
          <w:i/>
          <w:sz w:val="24"/>
          <w:szCs w:val="24"/>
        </w:rPr>
        <w:t xml:space="preserve">Public health reports. </w:t>
      </w:r>
      <w:r w:rsidRPr="00593531">
        <w:rPr>
          <w:rFonts w:ascii="Times New Roman" w:hAnsi="Times New Roman" w:cs="Times New Roman"/>
          <w:sz w:val="24"/>
          <w:szCs w:val="24"/>
        </w:rPr>
        <w:t>2014;129(1_suppl2):19-31.</w:t>
      </w:r>
    </w:p>
    <w:p w14:paraId="65FF5825" w14:textId="77777777" w:rsidR="00593531" w:rsidRPr="006C789E" w:rsidRDefault="00593531" w:rsidP="00593531">
      <w:pPr>
        <w:pStyle w:val="EndNoteBibliography"/>
        <w:ind w:left="720" w:hanging="720"/>
      </w:pPr>
    </w:p>
    <w:p w14:paraId="756E857C" w14:textId="6A83312C"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 would like to see more detail and elaboration in the concluding recommendation "Our results from Mexico underscore the need to comprehensively reduce, through public policies and strategies, the impact of violence on population health and in the uncertainty surrounding the age of death" Are there any specific policies or strategies worth mentioning?</w:t>
      </w:r>
    </w:p>
    <w:p w14:paraId="0FFA61E9" w14:textId="77777777" w:rsidR="00202BF4" w:rsidRDefault="00202BF4" w:rsidP="00810767">
      <w:pPr>
        <w:pStyle w:val="PlainText"/>
        <w:jc w:val="both"/>
        <w:rPr>
          <w:rFonts w:ascii="Times New Roman" w:hAnsi="Times New Roman"/>
          <w:sz w:val="24"/>
          <w:szCs w:val="24"/>
        </w:rPr>
      </w:pPr>
    </w:p>
    <w:p w14:paraId="6432167B" w14:textId="77777777" w:rsidR="00173711" w:rsidRDefault="00202BF4" w:rsidP="005D07A0">
      <w:pPr>
        <w:pStyle w:val="PlainText"/>
        <w:jc w:val="both"/>
        <w:rPr>
          <w:rFonts w:ascii="Times New Roman" w:hAnsi="Times New Roman"/>
          <w:sz w:val="24"/>
          <w:szCs w:val="24"/>
        </w:rPr>
      </w:pPr>
      <w:r w:rsidRPr="00202BF4">
        <w:rPr>
          <w:rFonts w:ascii="Times New Roman" w:hAnsi="Times New Roman"/>
          <w:sz w:val="24"/>
          <w:szCs w:val="24"/>
        </w:rPr>
        <w:t>We t</w:t>
      </w:r>
      <w:r>
        <w:rPr>
          <w:rFonts w:ascii="Times New Roman" w:hAnsi="Times New Roman"/>
          <w:sz w:val="24"/>
          <w:szCs w:val="24"/>
        </w:rPr>
        <w:t xml:space="preserve">hank the reviewer for this suggestion. </w:t>
      </w:r>
    </w:p>
    <w:p w14:paraId="2F2852D5" w14:textId="77777777" w:rsidR="00173711" w:rsidRDefault="00173711" w:rsidP="005D07A0">
      <w:pPr>
        <w:pStyle w:val="PlainText"/>
        <w:jc w:val="both"/>
        <w:rPr>
          <w:rFonts w:ascii="Times New Roman" w:hAnsi="Times New Roman"/>
          <w:sz w:val="24"/>
          <w:szCs w:val="24"/>
        </w:rPr>
      </w:pPr>
    </w:p>
    <w:p w14:paraId="5BB829A3" w14:textId="5BFED680" w:rsidR="00173711" w:rsidRDefault="00F1294E" w:rsidP="00173711">
      <w:pPr>
        <w:autoSpaceDE w:val="0"/>
        <w:autoSpaceDN w:val="0"/>
        <w:adjustRightInd w:val="0"/>
        <w:jc w:val="both"/>
        <w:rPr>
          <w:rFonts w:eastAsiaTheme="minorEastAsia" w:cs="Times New Roman"/>
          <w:szCs w:val="24"/>
        </w:rPr>
      </w:pPr>
      <w:r>
        <w:rPr>
          <w:rFonts w:eastAsiaTheme="minorEastAsia" w:cs="Times New Roman"/>
          <w:szCs w:val="24"/>
        </w:rPr>
        <w:t>We elaborated further.  We note that v</w:t>
      </w:r>
      <w:r w:rsidR="00202BF4" w:rsidRPr="00173711">
        <w:rPr>
          <w:rFonts w:eastAsiaTheme="minorEastAsia" w:cs="Times New Roman"/>
          <w:szCs w:val="24"/>
        </w:rPr>
        <w:t xml:space="preserve">iolence prevention should focus at the individual, family, community and, as we show, at the state level. Previous evidence suggests that </w:t>
      </w:r>
      <w:r w:rsidR="00202BF4" w:rsidRPr="006870EE">
        <w:rPr>
          <w:rFonts w:eastAsiaTheme="minorEastAsia" w:cs="Times New Roman"/>
          <w:szCs w:val="24"/>
        </w:rPr>
        <w:t>s</w:t>
      </w:r>
      <w:r w:rsidR="00202BF4" w:rsidRPr="00173711">
        <w:rPr>
          <w:rFonts w:eastAsiaTheme="minorEastAsia" w:cs="Times New Roman"/>
          <w:szCs w:val="24"/>
        </w:rPr>
        <w:t>chool-based efforts</w:t>
      </w:r>
      <w:r w:rsidR="00A30A03" w:rsidRPr="006870EE">
        <w:rPr>
          <w:rFonts w:eastAsiaTheme="minorEastAsia" w:cs="Times New Roman"/>
          <w:szCs w:val="24"/>
        </w:rPr>
        <w:t>; mental health and child welfare programs</w:t>
      </w:r>
      <w:r w:rsidR="00173711" w:rsidRPr="00173711">
        <w:rPr>
          <w:rFonts w:eastAsiaTheme="minorEastAsia" w:cs="Times New Roman"/>
          <w:szCs w:val="24"/>
        </w:rPr>
        <w:t xml:space="preserve">, </w:t>
      </w:r>
      <w:r w:rsidR="00202BF4" w:rsidRPr="00173711">
        <w:rPr>
          <w:rFonts w:eastAsiaTheme="minorEastAsia" w:cs="Times New Roman"/>
          <w:szCs w:val="24"/>
        </w:rPr>
        <w:t>educational</w:t>
      </w:r>
      <w:r w:rsidR="00A30A03" w:rsidRPr="006870EE">
        <w:rPr>
          <w:rFonts w:eastAsiaTheme="minorEastAsia" w:cs="Times New Roman"/>
          <w:szCs w:val="24"/>
        </w:rPr>
        <w:t xml:space="preserve"> programs and placement of graduates in jobs, </w:t>
      </w:r>
      <w:r w:rsidR="006870EE" w:rsidRPr="00173711">
        <w:rPr>
          <w:rFonts w:eastAsiaTheme="minorEastAsia" w:cs="Times New Roman"/>
          <w:szCs w:val="24"/>
        </w:rPr>
        <w:t>self-employment</w:t>
      </w:r>
      <w:r w:rsidR="00A30A03" w:rsidRPr="006870EE">
        <w:rPr>
          <w:rFonts w:eastAsiaTheme="minorEastAsia" w:cs="Times New Roman"/>
          <w:szCs w:val="24"/>
        </w:rPr>
        <w:t xml:space="preserve">, and continuing education, </w:t>
      </w:r>
      <w:r w:rsidR="00173711" w:rsidRPr="00173711">
        <w:rPr>
          <w:rFonts w:eastAsiaTheme="minorEastAsia" w:cs="Times New Roman"/>
          <w:szCs w:val="24"/>
        </w:rPr>
        <w:t xml:space="preserve">together with </w:t>
      </w:r>
      <w:r w:rsidR="00A30A03" w:rsidRPr="006870EE">
        <w:rPr>
          <w:rFonts w:eastAsiaTheme="minorEastAsia" w:cs="Times New Roman"/>
          <w:szCs w:val="24"/>
        </w:rPr>
        <w:t xml:space="preserve">programs aimed at reducing alcohol </w:t>
      </w:r>
      <w:r w:rsidR="00202BF4" w:rsidRPr="00173711">
        <w:rPr>
          <w:rFonts w:eastAsiaTheme="minorEastAsia" w:cs="Times New Roman"/>
          <w:szCs w:val="24"/>
        </w:rPr>
        <w:t>consumption have been</w:t>
      </w:r>
      <w:r w:rsidR="00A30A03" w:rsidRPr="006870EE">
        <w:rPr>
          <w:rFonts w:eastAsiaTheme="minorEastAsia" w:cs="Times New Roman"/>
          <w:szCs w:val="24"/>
        </w:rPr>
        <w:t xml:space="preserve"> successful </w:t>
      </w:r>
      <w:r w:rsidR="00173711" w:rsidRPr="00173711">
        <w:rPr>
          <w:rFonts w:eastAsiaTheme="minorEastAsia" w:cs="Times New Roman"/>
          <w:szCs w:val="24"/>
        </w:rPr>
        <w:t xml:space="preserve">to mitigate violence diffusion </w:t>
      </w:r>
      <w:r w:rsidR="00202BF4" w:rsidRPr="00173711">
        <w:rPr>
          <w:rFonts w:eastAsiaTheme="minorEastAsia" w:cs="Times New Roman"/>
          <w:szCs w:val="24"/>
        </w:rPr>
        <w:t>(Hoffman et al 2011</w:t>
      </w:r>
      <w:r w:rsidR="00173711">
        <w:rPr>
          <w:rFonts w:eastAsiaTheme="minorEastAsia" w:cs="Times New Roman"/>
          <w:szCs w:val="24"/>
        </w:rPr>
        <w:t>,</w:t>
      </w:r>
      <w:r w:rsidR="00173711" w:rsidRPr="00173711">
        <w:rPr>
          <w:rFonts w:eastAsiaTheme="minorEastAsia"/>
          <w:szCs w:val="24"/>
        </w:rPr>
        <w:t xml:space="preserve"> </w:t>
      </w:r>
      <w:r w:rsidR="00173711">
        <w:rPr>
          <w:rFonts w:eastAsiaTheme="minorEastAsia"/>
          <w:szCs w:val="24"/>
        </w:rPr>
        <w:t>Pinker, 2011,</w:t>
      </w:r>
      <w:r w:rsidR="00173711" w:rsidRPr="00173711">
        <w:rPr>
          <w:rFonts w:eastAsiaTheme="minorEastAsia"/>
          <w:szCs w:val="24"/>
        </w:rPr>
        <w:t xml:space="preserve"> </w:t>
      </w:r>
      <w:r w:rsidR="00173711">
        <w:rPr>
          <w:rFonts w:eastAsiaTheme="minorEastAsia"/>
          <w:szCs w:val="24"/>
        </w:rPr>
        <w:t>Viner et al, 2012</w:t>
      </w:r>
      <w:r w:rsidR="00202BF4" w:rsidRPr="00173711">
        <w:rPr>
          <w:rFonts w:eastAsiaTheme="minorEastAsia" w:cs="Times New Roman"/>
          <w:szCs w:val="24"/>
        </w:rPr>
        <w:t>). In the Mexican context, p</w:t>
      </w:r>
      <w:r w:rsidR="00A30A03" w:rsidRPr="006870EE">
        <w:rPr>
          <w:rFonts w:eastAsiaTheme="minorEastAsia" w:cs="Times New Roman"/>
          <w:szCs w:val="24"/>
        </w:rPr>
        <w:t xml:space="preserve">olitical will </w:t>
      </w:r>
      <w:r w:rsidR="00173711" w:rsidRPr="00173711">
        <w:rPr>
          <w:rFonts w:eastAsiaTheme="minorEastAsia" w:cs="Times New Roman"/>
          <w:szCs w:val="24"/>
        </w:rPr>
        <w:t xml:space="preserve">is </w:t>
      </w:r>
      <w:r w:rsidR="00202BF4" w:rsidRPr="00173711">
        <w:rPr>
          <w:rFonts w:eastAsiaTheme="minorEastAsia" w:cs="Times New Roman"/>
          <w:szCs w:val="24"/>
        </w:rPr>
        <w:t xml:space="preserve">essential </w:t>
      </w:r>
      <w:r w:rsidR="006870EE" w:rsidRPr="00173711">
        <w:rPr>
          <w:rFonts w:eastAsiaTheme="minorEastAsia" w:cs="Times New Roman"/>
          <w:szCs w:val="24"/>
        </w:rPr>
        <w:t>since it has been shown that</w:t>
      </w:r>
      <w:r w:rsidR="00A30A03" w:rsidRPr="006870EE">
        <w:rPr>
          <w:rFonts w:eastAsiaTheme="minorEastAsia" w:cs="Times New Roman"/>
          <w:szCs w:val="24"/>
        </w:rPr>
        <w:t xml:space="preserve"> </w:t>
      </w:r>
      <w:r w:rsidR="00173711" w:rsidRPr="00173711">
        <w:rPr>
          <w:rFonts w:eastAsiaTheme="minorEastAsia" w:cs="Times New Roman"/>
          <w:szCs w:val="24"/>
        </w:rPr>
        <w:t xml:space="preserve">policies pursuing drug prohibition or severe </w:t>
      </w:r>
      <w:r w:rsidR="00A30A03" w:rsidRPr="006870EE">
        <w:rPr>
          <w:rFonts w:eastAsiaTheme="minorEastAsia" w:cs="Times New Roman"/>
          <w:szCs w:val="24"/>
        </w:rPr>
        <w:t>suppression</w:t>
      </w:r>
      <w:r w:rsidR="00173711" w:rsidRPr="00173711">
        <w:rPr>
          <w:rFonts w:eastAsiaTheme="minorEastAsia" w:cs="Times New Roman"/>
          <w:szCs w:val="24"/>
        </w:rPr>
        <w:t xml:space="preserve"> have not </w:t>
      </w:r>
      <w:r w:rsidR="00A30A03" w:rsidRPr="006870EE">
        <w:rPr>
          <w:rFonts w:eastAsiaTheme="minorEastAsia" w:cs="Times New Roman"/>
          <w:szCs w:val="24"/>
        </w:rPr>
        <w:t>work</w:t>
      </w:r>
      <w:r w:rsidR="00173711" w:rsidRPr="00173711">
        <w:rPr>
          <w:rFonts w:eastAsiaTheme="minorEastAsia" w:cs="Times New Roman"/>
          <w:szCs w:val="24"/>
        </w:rPr>
        <w:t>ed</w:t>
      </w:r>
      <w:r w:rsidR="006870EE" w:rsidRPr="00173711">
        <w:rPr>
          <w:rFonts w:eastAsiaTheme="minorEastAsia" w:cs="Times New Roman"/>
          <w:szCs w:val="24"/>
        </w:rPr>
        <w:t xml:space="preserve"> (Csete</w:t>
      </w:r>
      <w:r w:rsidR="001003F4" w:rsidRPr="00173711">
        <w:rPr>
          <w:rFonts w:eastAsiaTheme="minorEastAsia" w:cs="Times New Roman"/>
          <w:szCs w:val="24"/>
        </w:rPr>
        <w:t xml:space="preserve"> et al.</w:t>
      </w:r>
      <w:r w:rsidR="006870EE" w:rsidRPr="00173711">
        <w:rPr>
          <w:rFonts w:eastAsiaTheme="minorEastAsia" w:cs="Times New Roman"/>
          <w:szCs w:val="24"/>
        </w:rPr>
        <w:t xml:space="preserve"> 2016)</w:t>
      </w:r>
      <w:r w:rsidR="00A30A03" w:rsidRPr="006870EE">
        <w:rPr>
          <w:rFonts w:eastAsiaTheme="minorEastAsia" w:cs="Times New Roman"/>
          <w:szCs w:val="24"/>
        </w:rPr>
        <w:t>.</w:t>
      </w:r>
      <w:r w:rsidR="006870EE" w:rsidRPr="00173711">
        <w:rPr>
          <w:rFonts w:eastAsiaTheme="minorEastAsia" w:cs="Times New Roman"/>
          <w:szCs w:val="24"/>
        </w:rPr>
        <w:t xml:space="preserve"> </w:t>
      </w:r>
      <w:r w:rsidR="00173711" w:rsidRPr="00173711">
        <w:rPr>
          <w:rFonts w:eastAsiaTheme="minorEastAsia" w:cs="Times New Roman"/>
          <w:szCs w:val="24"/>
        </w:rPr>
        <w:t>M</w:t>
      </w:r>
      <w:r w:rsidR="00173711">
        <w:rPr>
          <w:rFonts w:eastAsiaTheme="minorEastAsia" w:cs="Times New Roman"/>
          <w:szCs w:val="24"/>
        </w:rPr>
        <w:t>oreo</w:t>
      </w:r>
      <w:r w:rsidR="00173711" w:rsidRPr="00173711">
        <w:rPr>
          <w:rFonts w:eastAsiaTheme="minorEastAsia" w:cs="Times New Roman"/>
          <w:szCs w:val="24"/>
        </w:rPr>
        <w:t>ver, Mexico has failed to r</w:t>
      </w:r>
      <w:r w:rsidR="00173711">
        <w:rPr>
          <w:rFonts w:eastAsiaTheme="minorEastAsia" w:cs="Times New Roman"/>
          <w:szCs w:val="24"/>
        </w:rPr>
        <w:t>ecogniz</w:t>
      </w:r>
      <w:r w:rsidR="00173711" w:rsidRPr="00173711">
        <w:rPr>
          <w:rFonts w:eastAsiaTheme="minorEastAsia" w:cs="Times New Roman"/>
          <w:szCs w:val="24"/>
        </w:rPr>
        <w:t xml:space="preserve">e and correct the health and human rights harms </w:t>
      </w:r>
      <w:r w:rsidR="00173711">
        <w:rPr>
          <w:rFonts w:eastAsiaTheme="minorEastAsia" w:cs="Times New Roman"/>
          <w:szCs w:val="24"/>
        </w:rPr>
        <w:t xml:space="preserve">that these policies have caused. In this sense, it has been suggested that military forces’ participations should be phased out as much as possible since it exacerbates violence with drug traffickers.  </w:t>
      </w:r>
    </w:p>
    <w:p w14:paraId="1C746F8E" w14:textId="3F7FE2EF" w:rsidR="0084239E" w:rsidRDefault="0084239E" w:rsidP="00173711">
      <w:pPr>
        <w:autoSpaceDE w:val="0"/>
        <w:autoSpaceDN w:val="0"/>
        <w:adjustRightInd w:val="0"/>
        <w:jc w:val="both"/>
        <w:rPr>
          <w:rFonts w:eastAsiaTheme="minorEastAsia" w:cs="Times New Roman"/>
          <w:szCs w:val="24"/>
        </w:rPr>
      </w:pPr>
    </w:p>
    <w:p w14:paraId="2831CE41" w14:textId="0C275557" w:rsidR="0084239E" w:rsidRDefault="0084239E" w:rsidP="00173711">
      <w:pPr>
        <w:autoSpaceDE w:val="0"/>
        <w:autoSpaceDN w:val="0"/>
        <w:adjustRightInd w:val="0"/>
        <w:jc w:val="both"/>
        <w:rPr>
          <w:rFonts w:eastAsiaTheme="minorEastAsia" w:cs="Times New Roman"/>
          <w:szCs w:val="24"/>
        </w:rPr>
      </w:pPr>
      <w:r>
        <w:rPr>
          <w:rFonts w:eastAsiaTheme="minorEastAsia" w:cs="Times New Roman"/>
          <w:szCs w:val="24"/>
        </w:rPr>
        <w:t>We have added the next concluding paragraph:</w:t>
      </w:r>
    </w:p>
    <w:p w14:paraId="6DEB21D0" w14:textId="19E69B12" w:rsidR="0084239E" w:rsidRPr="00620FCA" w:rsidRDefault="0084239E" w:rsidP="00620FCA">
      <w:pPr>
        <w:autoSpaceDE w:val="0"/>
        <w:autoSpaceDN w:val="0"/>
        <w:adjustRightInd w:val="0"/>
        <w:jc w:val="both"/>
        <w:rPr>
          <w:rFonts w:eastAsiaTheme="minorEastAsia" w:cs="Times New Roman"/>
          <w:szCs w:val="24"/>
        </w:rPr>
      </w:pPr>
      <w:r>
        <w:rPr>
          <w:rFonts w:eastAsiaTheme="minorEastAsia" w:cs="Times New Roman"/>
          <w:szCs w:val="24"/>
        </w:rPr>
        <w:t>“</w:t>
      </w:r>
      <w:r w:rsidRPr="0084239E">
        <w:rPr>
          <w:rFonts w:eastAsiaTheme="minorEastAsia" w:cs="Times New Roman"/>
          <w:szCs w:val="24"/>
        </w:rPr>
        <w:t>Mexico has failed to recognize and correct the detrimental consequences in health and human rights that suppressive and drug-prohibition policies have had on the population</w:t>
      </w:r>
      <w:r w:rsidRPr="0084239E">
        <w:rPr>
          <w:rFonts w:eastAsiaTheme="minorEastAsia" w:cs="Times New Roman"/>
          <w:szCs w:val="24"/>
          <w:vertAlign w:val="superscript"/>
        </w:rPr>
        <w:t>.34</w:t>
      </w:r>
      <w:r w:rsidRPr="0084239E">
        <w:rPr>
          <w:rFonts w:eastAsiaTheme="minorEastAsia" w:cs="Times New Roman"/>
          <w:szCs w:val="24"/>
        </w:rPr>
        <w:t xml:space="preserve"> There is an urgent need to stop these policies and complement them with </w:t>
      </w:r>
      <w:r w:rsidR="00D65A68">
        <w:rPr>
          <w:rFonts w:eastAsiaTheme="minorEastAsia" w:cs="Times New Roman"/>
          <w:szCs w:val="24"/>
        </w:rPr>
        <w:t xml:space="preserve">policies that are less focus on military actions against drug cartels. For </w:t>
      </w:r>
      <w:r w:rsidR="00BE045A">
        <w:rPr>
          <w:rFonts w:eastAsiaTheme="minorEastAsia" w:cs="Times New Roman"/>
          <w:szCs w:val="24"/>
        </w:rPr>
        <w:t xml:space="preserve">example, </w:t>
      </w:r>
      <w:r w:rsidR="00BE045A" w:rsidRPr="0084239E">
        <w:rPr>
          <w:rFonts w:eastAsiaTheme="minorEastAsia" w:cs="Times New Roman"/>
          <w:szCs w:val="24"/>
        </w:rPr>
        <w:t>programs</w:t>
      </w:r>
      <w:r w:rsidR="00D65A68">
        <w:rPr>
          <w:rFonts w:eastAsiaTheme="minorEastAsia" w:cs="Times New Roman"/>
          <w:szCs w:val="24"/>
        </w:rPr>
        <w:t xml:space="preserve"> </w:t>
      </w:r>
      <w:r w:rsidR="00BE045A">
        <w:rPr>
          <w:rFonts w:eastAsiaTheme="minorEastAsia" w:cs="Times New Roman"/>
          <w:szCs w:val="24"/>
        </w:rPr>
        <w:t>on improving</w:t>
      </w:r>
      <w:r w:rsidR="00D65A68">
        <w:rPr>
          <w:rFonts w:eastAsiaTheme="minorEastAsia" w:cs="Times New Roman"/>
          <w:szCs w:val="24"/>
        </w:rPr>
        <w:t xml:space="preserve"> </w:t>
      </w:r>
      <w:r w:rsidRPr="0084239E">
        <w:rPr>
          <w:rFonts w:eastAsiaTheme="minorEastAsia" w:cs="Times New Roman"/>
          <w:szCs w:val="24"/>
        </w:rPr>
        <w:t>regional and school</w:t>
      </w:r>
      <w:r w:rsidR="00D65A68">
        <w:rPr>
          <w:rFonts w:eastAsiaTheme="minorEastAsia" w:cs="Times New Roman"/>
          <w:szCs w:val="24"/>
        </w:rPr>
        <w:t xml:space="preserve">ing </w:t>
      </w:r>
      <w:r w:rsidR="00D65A68">
        <w:rPr>
          <w:rFonts w:eastAsiaTheme="minorEastAsia" w:cs="Times New Roman"/>
          <w:szCs w:val="24"/>
        </w:rPr>
        <w:lastRenderedPageBreak/>
        <w:t>outcomes and</w:t>
      </w:r>
      <w:r w:rsidRPr="0084239E">
        <w:rPr>
          <w:rFonts w:eastAsiaTheme="minorEastAsia" w:cs="Times New Roman"/>
          <w:szCs w:val="24"/>
        </w:rPr>
        <w:t xml:space="preserve"> educational and community programs to reduce the risk factors of violence (e.g. alcohol consumption)</w:t>
      </w:r>
      <w:r w:rsidRPr="0084239E">
        <w:rPr>
          <w:rFonts w:eastAsiaTheme="minorEastAsia" w:cs="Times New Roman"/>
          <w:szCs w:val="24"/>
          <w:vertAlign w:val="superscript"/>
        </w:rPr>
        <w:t>35</w:t>
      </w:r>
      <w:r>
        <w:rPr>
          <w:rFonts w:eastAsiaTheme="minorEastAsia" w:cs="Times New Roman"/>
          <w:szCs w:val="24"/>
        </w:rPr>
        <w:t xml:space="preserve"> </w:t>
      </w:r>
      <w:r w:rsidR="00D65A68">
        <w:rPr>
          <w:rFonts w:eastAsiaTheme="minorEastAsia" w:cs="Times New Roman"/>
          <w:szCs w:val="24"/>
        </w:rPr>
        <w:t xml:space="preserve">among others. </w:t>
      </w:r>
      <w:r w:rsidRPr="0084239E">
        <w:rPr>
          <w:rFonts w:eastAsiaTheme="minorEastAsia" w:cs="Times New Roman"/>
          <w:szCs w:val="24"/>
        </w:rPr>
        <w:t>This will prevent homicides and contribute significantly to increase life expectancy as well as greater equality of individual lifespans in Mexico.”</w:t>
      </w:r>
    </w:p>
    <w:p w14:paraId="3304D122" w14:textId="62C16100" w:rsidR="00A30A03" w:rsidRPr="00577D0A" w:rsidRDefault="00A30A03" w:rsidP="00A30A03">
      <w:pPr>
        <w:autoSpaceDE w:val="0"/>
        <w:autoSpaceDN w:val="0"/>
        <w:adjustRightInd w:val="0"/>
        <w:rPr>
          <w:rFonts w:cs="Times New Roman"/>
          <w:color w:val="231F20"/>
          <w:szCs w:val="24"/>
        </w:rPr>
      </w:pPr>
    </w:p>
    <w:p w14:paraId="2FB31737" w14:textId="3807821D" w:rsidR="00A30A03" w:rsidRPr="006870EE" w:rsidRDefault="00A30A03" w:rsidP="00A30A03">
      <w:pPr>
        <w:autoSpaceDE w:val="0"/>
        <w:autoSpaceDN w:val="0"/>
        <w:adjustRightInd w:val="0"/>
        <w:rPr>
          <w:rFonts w:cs="Times New Roman"/>
          <w:color w:val="231F20"/>
          <w:szCs w:val="24"/>
        </w:rPr>
      </w:pPr>
      <w:r w:rsidRPr="006870EE">
        <w:rPr>
          <w:rFonts w:cs="Times New Roman"/>
          <w:color w:val="231F20"/>
          <w:szCs w:val="24"/>
        </w:rPr>
        <w:t>References</w:t>
      </w:r>
    </w:p>
    <w:p w14:paraId="131769D4" w14:textId="07ADAF30" w:rsidR="00A30A03" w:rsidRPr="006870EE" w:rsidRDefault="00A30A03" w:rsidP="00A30A03">
      <w:pPr>
        <w:autoSpaceDE w:val="0"/>
        <w:autoSpaceDN w:val="0"/>
        <w:adjustRightInd w:val="0"/>
        <w:rPr>
          <w:rFonts w:cs="Times New Roman"/>
          <w:color w:val="222222"/>
          <w:szCs w:val="24"/>
          <w:shd w:val="clear" w:color="auto" w:fill="FFFFFF"/>
        </w:rPr>
      </w:pPr>
      <w:r w:rsidRPr="006870EE">
        <w:rPr>
          <w:rFonts w:cs="Times New Roman"/>
          <w:color w:val="222222"/>
          <w:szCs w:val="24"/>
          <w:shd w:val="clear" w:color="auto" w:fill="FFFFFF"/>
        </w:rPr>
        <w:t>Hoffman, Joan Serra, Lyndee M. Knox, and Robert Cohen. </w:t>
      </w:r>
      <w:r w:rsidRPr="006870EE">
        <w:rPr>
          <w:rFonts w:cs="Times New Roman"/>
          <w:i/>
          <w:iCs/>
          <w:color w:val="222222"/>
          <w:szCs w:val="24"/>
          <w:shd w:val="clear" w:color="auto" w:fill="FFFFFF"/>
        </w:rPr>
        <w:t>Beyond suppression: Global perspectives on youth violence</w:t>
      </w:r>
      <w:r w:rsidRPr="006870EE">
        <w:rPr>
          <w:rFonts w:cs="Times New Roman"/>
          <w:color w:val="222222"/>
          <w:szCs w:val="24"/>
          <w:shd w:val="clear" w:color="auto" w:fill="FFFFFF"/>
        </w:rPr>
        <w:t>. ABC-CLIO, 2011.</w:t>
      </w:r>
    </w:p>
    <w:p w14:paraId="2D26882D" w14:textId="3AD374CB" w:rsidR="00577D0A" w:rsidRPr="006870EE" w:rsidRDefault="00577D0A" w:rsidP="00A30A03">
      <w:pPr>
        <w:autoSpaceDE w:val="0"/>
        <w:autoSpaceDN w:val="0"/>
        <w:adjustRightInd w:val="0"/>
        <w:rPr>
          <w:rFonts w:cs="Times New Roman"/>
          <w:color w:val="222222"/>
          <w:szCs w:val="24"/>
          <w:shd w:val="clear" w:color="auto" w:fill="FFFFFF"/>
        </w:rPr>
      </w:pPr>
    </w:p>
    <w:p w14:paraId="5D345607" w14:textId="7B2EF3ED" w:rsidR="00577D0A" w:rsidRPr="006870EE" w:rsidRDefault="00577D0A" w:rsidP="00A30A03">
      <w:pPr>
        <w:autoSpaceDE w:val="0"/>
        <w:autoSpaceDN w:val="0"/>
        <w:adjustRightInd w:val="0"/>
        <w:rPr>
          <w:rFonts w:cs="Times New Roman"/>
          <w:color w:val="231F20"/>
          <w:szCs w:val="24"/>
        </w:rPr>
      </w:pPr>
      <w:r w:rsidRPr="006870EE">
        <w:rPr>
          <w:rFonts w:cs="Times New Roman"/>
          <w:color w:val="222222"/>
          <w:szCs w:val="24"/>
          <w:shd w:val="clear" w:color="auto" w:fill="FFFFFF"/>
        </w:rPr>
        <w:t>Pinker, Steven. "Decline of violence: Taming the devil within us." </w:t>
      </w:r>
      <w:r w:rsidRPr="006870EE">
        <w:rPr>
          <w:rFonts w:cs="Times New Roman"/>
          <w:i/>
          <w:iCs/>
          <w:color w:val="222222"/>
          <w:szCs w:val="24"/>
          <w:shd w:val="clear" w:color="auto" w:fill="FFFFFF"/>
        </w:rPr>
        <w:t>Nature</w:t>
      </w:r>
      <w:r w:rsidRPr="006870EE">
        <w:rPr>
          <w:rFonts w:cs="Times New Roman"/>
          <w:color w:val="222222"/>
          <w:szCs w:val="24"/>
          <w:shd w:val="clear" w:color="auto" w:fill="FFFFFF"/>
        </w:rPr>
        <w:t> 478.7369 (2011): 309.</w:t>
      </w:r>
    </w:p>
    <w:p w14:paraId="050DA33F" w14:textId="77777777" w:rsidR="00A30A03" w:rsidRPr="006870EE" w:rsidRDefault="00A30A03" w:rsidP="00A30A03">
      <w:pPr>
        <w:autoSpaceDE w:val="0"/>
        <w:autoSpaceDN w:val="0"/>
        <w:adjustRightInd w:val="0"/>
        <w:rPr>
          <w:rFonts w:cs="Times New Roman"/>
          <w:b/>
          <w:bCs/>
          <w:color w:val="231F20"/>
          <w:szCs w:val="24"/>
        </w:rPr>
      </w:pPr>
    </w:p>
    <w:p w14:paraId="2C03D0BF" w14:textId="081735D5" w:rsidR="00075B87" w:rsidRDefault="00F7141E" w:rsidP="00501AD6">
      <w:pPr>
        <w:pStyle w:val="PlainText"/>
        <w:jc w:val="both"/>
        <w:rPr>
          <w:rFonts w:ascii="Times New Roman" w:hAnsi="Times New Roman"/>
          <w:color w:val="222222"/>
          <w:sz w:val="24"/>
          <w:szCs w:val="24"/>
          <w:shd w:val="clear" w:color="auto" w:fill="FFFFFF"/>
        </w:rPr>
      </w:pPr>
      <w:r w:rsidRPr="006870EE">
        <w:rPr>
          <w:rFonts w:ascii="Times New Roman" w:hAnsi="Times New Roman"/>
          <w:color w:val="222222"/>
          <w:sz w:val="24"/>
          <w:szCs w:val="24"/>
          <w:shd w:val="clear" w:color="auto" w:fill="FFFFFF"/>
        </w:rPr>
        <w:t>Viner, Russell M., et al. "Adolescence and the social determinants of health."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379.9826 (2012): 1641-1652.</w:t>
      </w:r>
    </w:p>
    <w:p w14:paraId="7D78EB51" w14:textId="58103D83" w:rsidR="006870EE" w:rsidRPr="006870EE" w:rsidRDefault="006870EE" w:rsidP="00501AD6">
      <w:pPr>
        <w:pStyle w:val="PlainText"/>
        <w:jc w:val="both"/>
        <w:rPr>
          <w:rFonts w:ascii="Times New Roman" w:hAnsi="Times New Roman"/>
          <w:color w:val="222222"/>
          <w:sz w:val="24"/>
          <w:szCs w:val="24"/>
          <w:shd w:val="clear" w:color="auto" w:fill="FFFFFF"/>
        </w:rPr>
      </w:pPr>
    </w:p>
    <w:p w14:paraId="0214A123" w14:textId="09CE77D1" w:rsidR="006870EE" w:rsidRPr="006870EE" w:rsidRDefault="006870EE" w:rsidP="00501AD6">
      <w:pPr>
        <w:pStyle w:val="PlainText"/>
        <w:jc w:val="both"/>
        <w:rPr>
          <w:rFonts w:ascii="Times New Roman" w:hAnsi="Times New Roman"/>
          <w:b/>
          <w:sz w:val="24"/>
          <w:szCs w:val="24"/>
        </w:rPr>
      </w:pPr>
      <w:r w:rsidRPr="006870EE">
        <w:rPr>
          <w:rFonts w:ascii="Times New Roman" w:hAnsi="Times New Roman"/>
          <w:color w:val="222222"/>
          <w:sz w:val="24"/>
          <w:szCs w:val="24"/>
          <w:shd w:val="clear" w:color="auto" w:fill="FFFFFF"/>
        </w:rPr>
        <w:t>Csete, Joanne, et al. "Public health and international drug policy."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387.10026 (2016): 1427-1480.</w:t>
      </w:r>
    </w:p>
    <w:p w14:paraId="2EB0DE81" w14:textId="1EF00209" w:rsidR="00075B87" w:rsidRPr="00183405" w:rsidRDefault="00075B87" w:rsidP="00501AD6">
      <w:pPr>
        <w:pStyle w:val="PlainText"/>
        <w:jc w:val="both"/>
        <w:rPr>
          <w:rFonts w:ascii="Times New Roman" w:hAnsi="Times New Roman"/>
          <w:b/>
          <w:sz w:val="24"/>
          <w:szCs w:val="24"/>
        </w:rPr>
      </w:pPr>
    </w:p>
    <w:p w14:paraId="5254D0A8" w14:textId="7743BF31"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t xml:space="preserve">Reviewer #2 </w:t>
      </w:r>
    </w:p>
    <w:p w14:paraId="1AD5960C"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article was interesting and well-developed. A few conceptual questions to help strengthen the presentation of the data further:</w:t>
      </w:r>
    </w:p>
    <w:p w14:paraId="0EEA1C1C" w14:textId="77777777" w:rsidR="00075B87" w:rsidRPr="00183405" w:rsidRDefault="00075B87" w:rsidP="00501AD6">
      <w:pPr>
        <w:pStyle w:val="PlainText"/>
        <w:jc w:val="both"/>
        <w:rPr>
          <w:rFonts w:ascii="Times New Roman" w:hAnsi="Times New Roman"/>
          <w:b/>
          <w:sz w:val="24"/>
          <w:szCs w:val="24"/>
        </w:rPr>
      </w:pPr>
    </w:p>
    <w:p w14:paraId="4645182B" w14:textId="1AC364C1"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*When using the lifespan inequality or lifespan variation the cut-off was age 15--surviving to age 15 to capture the onset of homicides. Why is this the threshold set-point? Can the paper describe why this selection was made since the presentation of the data is defined by this choice?</w:t>
      </w:r>
    </w:p>
    <w:p w14:paraId="54FCFC21" w14:textId="379D2CEB" w:rsidR="00FE455D" w:rsidRDefault="00FE455D" w:rsidP="00501AD6">
      <w:pPr>
        <w:pStyle w:val="PlainText"/>
        <w:jc w:val="both"/>
        <w:rPr>
          <w:rFonts w:ascii="Times New Roman" w:hAnsi="Times New Roman"/>
          <w:b/>
          <w:sz w:val="24"/>
          <w:szCs w:val="24"/>
        </w:rPr>
      </w:pPr>
    </w:p>
    <w:p w14:paraId="2497E313" w14:textId="23252A72" w:rsidR="00C82500" w:rsidRDefault="00C82500" w:rsidP="00501AD6">
      <w:pPr>
        <w:pStyle w:val="PlainText"/>
        <w:jc w:val="both"/>
        <w:rPr>
          <w:rFonts w:ascii="Times New Roman" w:hAnsi="Times New Roman"/>
          <w:sz w:val="24"/>
          <w:szCs w:val="24"/>
        </w:rPr>
      </w:pPr>
      <w:r>
        <w:rPr>
          <w:rFonts w:ascii="Times New Roman" w:hAnsi="Times New Roman"/>
          <w:sz w:val="24"/>
          <w:szCs w:val="24"/>
        </w:rPr>
        <w:t>We clarified our choice for age 15 as the cut-off.  The main reason for the cut-off is that homicides in Mexico during the study period are concentrated in ages</w:t>
      </w:r>
      <w:r w:rsidR="00C40CFE">
        <w:rPr>
          <w:rFonts w:ascii="Times New Roman" w:hAnsi="Times New Roman"/>
          <w:sz w:val="24"/>
          <w:szCs w:val="24"/>
        </w:rPr>
        <w:t xml:space="preserve"> above 15, for example, </w:t>
      </w:r>
      <w:ins w:id="25" w:author="Hiram Beltran-Sanchez" w:date="2018-08-27T08:49:00Z">
        <w:r w:rsidR="00953009">
          <w:rPr>
            <w:rFonts w:ascii="Times New Roman" w:hAnsi="Times New Roman"/>
            <w:sz w:val="24"/>
            <w:szCs w:val="24"/>
          </w:rPr>
          <w:t>over</w:t>
        </w:r>
      </w:ins>
      <w:del w:id="26" w:author="Hiram Beltran-Sanchez" w:date="2018-08-27T08:49:00Z">
        <w:r w:rsidR="00C40CFE" w:rsidDel="00953009">
          <w:rPr>
            <w:rFonts w:ascii="Times New Roman" w:hAnsi="Times New Roman"/>
            <w:sz w:val="24"/>
            <w:szCs w:val="24"/>
          </w:rPr>
          <w:delText>about</w:delText>
        </w:r>
      </w:del>
      <w:r w:rsidR="00C40CFE">
        <w:rPr>
          <w:rFonts w:ascii="Times New Roman" w:hAnsi="Times New Roman"/>
          <w:sz w:val="24"/>
          <w:szCs w:val="24"/>
        </w:rPr>
        <w:t xml:space="preserve"> 9</w:t>
      </w:r>
      <w:ins w:id="27" w:author="Hiram Beltran-Sanchez" w:date="2018-08-27T08:49:00Z">
        <w:r w:rsidR="00953009">
          <w:rPr>
            <w:rFonts w:ascii="Times New Roman" w:hAnsi="Times New Roman"/>
            <w:sz w:val="24"/>
            <w:szCs w:val="24"/>
          </w:rPr>
          <w:t>5</w:t>
        </w:r>
      </w:ins>
      <w:del w:id="28" w:author="Hiram Beltran-Sanchez" w:date="2018-08-27T08:49:00Z">
        <w:r w:rsidR="00C40CFE" w:rsidDel="00953009">
          <w:rPr>
            <w:rFonts w:ascii="Times New Roman" w:hAnsi="Times New Roman"/>
            <w:sz w:val="24"/>
            <w:szCs w:val="24"/>
          </w:rPr>
          <w:delText>6.7</w:delText>
        </w:r>
      </w:del>
      <w:r>
        <w:rPr>
          <w:rFonts w:ascii="Times New Roman" w:hAnsi="Times New Roman"/>
          <w:sz w:val="24"/>
          <w:szCs w:val="24"/>
        </w:rPr>
        <w:t>% of homicides occurred above this age</w:t>
      </w:r>
      <w:r w:rsidR="003679F1">
        <w:rPr>
          <w:rFonts w:ascii="Times New Roman" w:hAnsi="Times New Roman"/>
          <w:sz w:val="24"/>
          <w:szCs w:val="24"/>
        </w:rPr>
        <w:t xml:space="preserve"> </w:t>
      </w:r>
      <w:r w:rsidR="00C40CFE">
        <w:rPr>
          <w:rFonts w:ascii="Times New Roman" w:hAnsi="Times New Roman"/>
          <w:sz w:val="24"/>
          <w:szCs w:val="24"/>
        </w:rPr>
        <w:t xml:space="preserve">over the period </w:t>
      </w:r>
      <w:ins w:id="29" w:author="Hiram Beltran-Sanchez" w:date="2018-08-27T08:49:00Z">
        <w:r w:rsidR="00953009">
          <w:rPr>
            <w:rFonts w:ascii="Times New Roman" w:hAnsi="Times New Roman"/>
            <w:sz w:val="24"/>
            <w:szCs w:val="24"/>
          </w:rPr>
          <w:t xml:space="preserve">of study </w:t>
        </w:r>
      </w:ins>
      <w:r w:rsidR="00C40CFE">
        <w:rPr>
          <w:rFonts w:ascii="Times New Roman" w:hAnsi="Times New Roman"/>
          <w:sz w:val="24"/>
          <w:szCs w:val="24"/>
        </w:rPr>
        <w:t xml:space="preserve">1995-2015 </w:t>
      </w:r>
      <w:r w:rsidR="003679F1">
        <w:rPr>
          <w:rFonts w:ascii="Times New Roman" w:hAnsi="Times New Roman"/>
          <w:sz w:val="24"/>
          <w:szCs w:val="24"/>
        </w:rPr>
        <w:t>(see table below)</w:t>
      </w:r>
      <w:r>
        <w:rPr>
          <w:rFonts w:ascii="Times New Roman" w:hAnsi="Times New Roman"/>
          <w:sz w:val="24"/>
          <w:szCs w:val="24"/>
        </w:rPr>
        <w:t xml:space="preserve">. </w:t>
      </w:r>
      <w:commentRangeStart w:id="30"/>
      <w:r>
        <w:rPr>
          <w:rFonts w:ascii="Times New Roman" w:hAnsi="Times New Roman"/>
          <w:sz w:val="24"/>
          <w:szCs w:val="24"/>
        </w:rPr>
        <w:t xml:space="preserve"> </w:t>
      </w:r>
      <w:r w:rsidR="00865071">
        <w:rPr>
          <w:rFonts w:ascii="Times New Roman" w:hAnsi="Times New Roman"/>
          <w:sz w:val="24"/>
          <w:szCs w:val="24"/>
        </w:rPr>
        <w:t>In addition, unconditional variance in age at death is a poor measure for informing analysis of mortality convergence, because improvements in infant mortality conceal dynamics in adult mortality</w:t>
      </w:r>
      <w:commentRangeEnd w:id="30"/>
      <w:r w:rsidR="00953009">
        <w:rPr>
          <w:rStyle w:val="CommentReference"/>
          <w:rFonts w:ascii="Times New Roman" w:eastAsiaTheme="minorHAnsi" w:hAnsi="Times New Roman" w:cstheme="minorBidi"/>
        </w:rPr>
        <w:commentReference w:id="30"/>
      </w:r>
      <w:r w:rsidR="00865071">
        <w:rPr>
          <w:rFonts w:ascii="Times New Roman" w:hAnsi="Times New Roman"/>
          <w:sz w:val="24"/>
          <w:szCs w:val="24"/>
        </w:rPr>
        <w:t xml:space="preserve"> (Edwards and Tujlapurkar, 2005).</w:t>
      </w:r>
    </w:p>
    <w:p w14:paraId="5FA7D1F6" w14:textId="77777777" w:rsidR="009B0DF8" w:rsidRDefault="009B0DF8" w:rsidP="00501AD6">
      <w:pPr>
        <w:pStyle w:val="PlainText"/>
        <w:jc w:val="both"/>
        <w:rPr>
          <w:rFonts w:ascii="Times New Roman" w:hAnsi="Times New Roman"/>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9B0DF8" w14:paraId="2F1906F6" w14:textId="77777777" w:rsidTr="007A1704">
        <w:tc>
          <w:tcPr>
            <w:tcW w:w="1335" w:type="dxa"/>
          </w:tcPr>
          <w:p w14:paraId="26C9F69A" w14:textId="77777777" w:rsidR="009B0DF8" w:rsidRDefault="009B0DF8" w:rsidP="00501AD6">
            <w:pPr>
              <w:pStyle w:val="PlainText"/>
              <w:jc w:val="both"/>
              <w:rPr>
                <w:rFonts w:ascii="Times New Roman" w:hAnsi="Times New Roman"/>
                <w:sz w:val="24"/>
                <w:szCs w:val="24"/>
              </w:rPr>
            </w:pPr>
          </w:p>
        </w:tc>
        <w:tc>
          <w:tcPr>
            <w:tcW w:w="1335" w:type="dxa"/>
          </w:tcPr>
          <w:p w14:paraId="2D0630A9" w14:textId="3E684A53" w:rsidR="009B0DF8" w:rsidRDefault="009B0DF8" w:rsidP="00501AD6">
            <w:pPr>
              <w:pStyle w:val="PlainText"/>
              <w:jc w:val="both"/>
              <w:rPr>
                <w:rFonts w:ascii="Times New Roman" w:hAnsi="Times New Roman"/>
                <w:sz w:val="24"/>
                <w:szCs w:val="24"/>
              </w:rPr>
            </w:pPr>
          </w:p>
        </w:tc>
        <w:tc>
          <w:tcPr>
            <w:tcW w:w="1336" w:type="dxa"/>
          </w:tcPr>
          <w:p w14:paraId="61859E81" w14:textId="77777777" w:rsidR="009B0DF8" w:rsidRDefault="009B0DF8" w:rsidP="00501AD6">
            <w:pPr>
              <w:pStyle w:val="PlainText"/>
              <w:jc w:val="both"/>
              <w:rPr>
                <w:rFonts w:ascii="Times New Roman" w:hAnsi="Times New Roman"/>
                <w:sz w:val="24"/>
                <w:szCs w:val="24"/>
              </w:rPr>
            </w:pPr>
          </w:p>
        </w:tc>
        <w:tc>
          <w:tcPr>
            <w:tcW w:w="1336" w:type="dxa"/>
          </w:tcPr>
          <w:p w14:paraId="5E1EB645" w14:textId="77777777" w:rsidR="009B0DF8" w:rsidRDefault="009B0DF8" w:rsidP="00501AD6">
            <w:pPr>
              <w:pStyle w:val="PlainText"/>
              <w:jc w:val="both"/>
              <w:rPr>
                <w:rFonts w:ascii="Times New Roman" w:hAnsi="Times New Roman"/>
                <w:sz w:val="24"/>
                <w:szCs w:val="24"/>
              </w:rPr>
            </w:pPr>
          </w:p>
        </w:tc>
        <w:tc>
          <w:tcPr>
            <w:tcW w:w="1336" w:type="dxa"/>
          </w:tcPr>
          <w:p w14:paraId="5B435520" w14:textId="50418D39" w:rsidR="009B0DF8" w:rsidRDefault="009B0DF8" w:rsidP="00501AD6">
            <w:pPr>
              <w:pStyle w:val="PlainText"/>
              <w:jc w:val="both"/>
              <w:rPr>
                <w:rFonts w:ascii="Times New Roman" w:hAnsi="Times New Roman"/>
                <w:sz w:val="24"/>
                <w:szCs w:val="24"/>
              </w:rPr>
            </w:pPr>
          </w:p>
        </w:tc>
        <w:tc>
          <w:tcPr>
            <w:tcW w:w="1336" w:type="dxa"/>
          </w:tcPr>
          <w:p w14:paraId="41258138" w14:textId="77777777" w:rsidR="009B0DF8" w:rsidRDefault="009B0DF8" w:rsidP="00501AD6">
            <w:pPr>
              <w:pStyle w:val="PlainText"/>
              <w:jc w:val="both"/>
              <w:rPr>
                <w:rFonts w:ascii="Times New Roman" w:hAnsi="Times New Roman"/>
                <w:sz w:val="24"/>
                <w:szCs w:val="24"/>
              </w:rPr>
            </w:pPr>
          </w:p>
        </w:tc>
      </w:tr>
      <w:tr w:rsidR="009B0DF8" w14:paraId="7B1587B3" w14:textId="77777777" w:rsidTr="007A1704">
        <w:tc>
          <w:tcPr>
            <w:tcW w:w="1335" w:type="dxa"/>
          </w:tcPr>
          <w:p w14:paraId="2BB412DD" w14:textId="1A3D4DC5" w:rsidR="009B0DF8" w:rsidRDefault="009B0DF8" w:rsidP="007A1704">
            <w:pPr>
              <w:pStyle w:val="PlainText"/>
              <w:jc w:val="both"/>
              <w:rPr>
                <w:rFonts w:ascii="Times New Roman" w:hAnsi="Times New Roman"/>
                <w:sz w:val="24"/>
                <w:szCs w:val="24"/>
              </w:rPr>
            </w:pPr>
            <w:r>
              <w:rPr>
                <w:rFonts w:ascii="Times New Roman" w:hAnsi="Times New Roman"/>
                <w:sz w:val="24"/>
                <w:szCs w:val="24"/>
              </w:rPr>
              <w:t>% of homicide deaths</w:t>
            </w:r>
          </w:p>
        </w:tc>
        <w:tc>
          <w:tcPr>
            <w:tcW w:w="1335" w:type="dxa"/>
          </w:tcPr>
          <w:p w14:paraId="36447F47" w14:textId="0403E653" w:rsidR="009B0DF8" w:rsidRDefault="009B0DF8" w:rsidP="007A1704">
            <w:pPr>
              <w:pStyle w:val="PlainText"/>
              <w:jc w:val="both"/>
              <w:rPr>
                <w:rFonts w:ascii="Times New Roman" w:hAnsi="Times New Roman"/>
                <w:sz w:val="24"/>
                <w:szCs w:val="24"/>
              </w:rPr>
            </w:pPr>
            <w:r>
              <w:rPr>
                <w:rFonts w:ascii="Times New Roman" w:hAnsi="Times New Roman"/>
                <w:sz w:val="24"/>
                <w:szCs w:val="24"/>
              </w:rPr>
              <w:t>1995</w:t>
            </w:r>
          </w:p>
        </w:tc>
        <w:tc>
          <w:tcPr>
            <w:tcW w:w="1336" w:type="dxa"/>
          </w:tcPr>
          <w:p w14:paraId="7CD39C35" w14:textId="304E134C" w:rsidR="009B0DF8" w:rsidRDefault="009B0DF8" w:rsidP="007A1704">
            <w:pPr>
              <w:pStyle w:val="PlainText"/>
              <w:jc w:val="both"/>
              <w:rPr>
                <w:rFonts w:ascii="Times New Roman" w:hAnsi="Times New Roman"/>
                <w:sz w:val="24"/>
                <w:szCs w:val="24"/>
              </w:rPr>
            </w:pPr>
            <w:del w:id="31" w:author="Hiram Beltran-Sanchez" w:date="2018-08-27T08:48:00Z">
              <w:r w:rsidDel="00953009">
                <w:rPr>
                  <w:rFonts w:ascii="Times New Roman" w:hAnsi="Times New Roman"/>
                  <w:sz w:val="24"/>
                  <w:szCs w:val="24"/>
                </w:rPr>
                <w:delText>2000</w:delText>
              </w:r>
            </w:del>
          </w:p>
        </w:tc>
        <w:tc>
          <w:tcPr>
            <w:tcW w:w="1336" w:type="dxa"/>
          </w:tcPr>
          <w:p w14:paraId="5D1CA027" w14:textId="7DA72228" w:rsidR="009B0DF8" w:rsidRDefault="009B0DF8" w:rsidP="007A1704">
            <w:pPr>
              <w:pStyle w:val="PlainText"/>
              <w:jc w:val="both"/>
              <w:rPr>
                <w:rFonts w:ascii="Times New Roman" w:hAnsi="Times New Roman"/>
                <w:sz w:val="24"/>
                <w:szCs w:val="24"/>
              </w:rPr>
            </w:pPr>
            <w:r>
              <w:rPr>
                <w:rFonts w:ascii="Times New Roman" w:hAnsi="Times New Roman"/>
                <w:sz w:val="24"/>
                <w:szCs w:val="24"/>
              </w:rPr>
              <w:t>2005</w:t>
            </w:r>
          </w:p>
        </w:tc>
        <w:tc>
          <w:tcPr>
            <w:tcW w:w="1336" w:type="dxa"/>
          </w:tcPr>
          <w:p w14:paraId="2E38DE99" w14:textId="7F7D8B38" w:rsidR="009B0DF8" w:rsidRDefault="009B0DF8" w:rsidP="007A1704">
            <w:pPr>
              <w:pStyle w:val="PlainText"/>
              <w:jc w:val="both"/>
              <w:rPr>
                <w:rFonts w:ascii="Times New Roman" w:hAnsi="Times New Roman"/>
                <w:sz w:val="24"/>
                <w:szCs w:val="24"/>
              </w:rPr>
            </w:pPr>
            <w:commentRangeStart w:id="32"/>
            <w:del w:id="33" w:author="Hiram Beltran-Sanchez" w:date="2018-08-27T08:48:00Z">
              <w:r w:rsidDel="00953009">
                <w:rPr>
                  <w:rFonts w:ascii="Times New Roman" w:hAnsi="Times New Roman"/>
                  <w:sz w:val="24"/>
                  <w:szCs w:val="24"/>
                </w:rPr>
                <w:delText>2010</w:delText>
              </w:r>
            </w:del>
            <w:commentRangeEnd w:id="32"/>
            <w:r w:rsidR="00953009">
              <w:rPr>
                <w:rStyle w:val="CommentReference"/>
                <w:rFonts w:ascii="Times New Roman" w:eastAsiaTheme="minorHAnsi" w:hAnsi="Times New Roman" w:cstheme="minorBidi"/>
              </w:rPr>
              <w:commentReference w:id="32"/>
            </w:r>
          </w:p>
        </w:tc>
        <w:tc>
          <w:tcPr>
            <w:tcW w:w="1336" w:type="dxa"/>
          </w:tcPr>
          <w:p w14:paraId="56C052AC" w14:textId="1BDC0A84" w:rsidR="009B0DF8" w:rsidRDefault="009B0DF8" w:rsidP="007A1704">
            <w:pPr>
              <w:pStyle w:val="PlainText"/>
              <w:jc w:val="both"/>
              <w:rPr>
                <w:rFonts w:ascii="Times New Roman" w:hAnsi="Times New Roman"/>
                <w:sz w:val="24"/>
                <w:szCs w:val="24"/>
              </w:rPr>
            </w:pPr>
            <w:r>
              <w:rPr>
                <w:rFonts w:ascii="Times New Roman" w:hAnsi="Times New Roman"/>
                <w:sz w:val="24"/>
                <w:szCs w:val="24"/>
              </w:rPr>
              <w:t>2015</w:t>
            </w:r>
          </w:p>
        </w:tc>
      </w:tr>
      <w:tr w:rsidR="009B0DF8" w14:paraId="5DD97822" w14:textId="77777777" w:rsidTr="007A1704">
        <w:tc>
          <w:tcPr>
            <w:tcW w:w="1335" w:type="dxa"/>
          </w:tcPr>
          <w:p w14:paraId="4821A61F" w14:textId="3CDD3112" w:rsidR="009B0DF8" w:rsidRDefault="009B0DF8" w:rsidP="007A1704">
            <w:pPr>
              <w:pStyle w:val="PlainText"/>
              <w:jc w:val="both"/>
              <w:rPr>
                <w:rFonts w:ascii="Times New Roman" w:hAnsi="Times New Roman"/>
                <w:sz w:val="24"/>
                <w:szCs w:val="24"/>
              </w:rPr>
            </w:pPr>
            <w:r>
              <w:rPr>
                <w:rFonts w:ascii="Times New Roman" w:hAnsi="Times New Roman"/>
                <w:sz w:val="24"/>
                <w:szCs w:val="24"/>
              </w:rPr>
              <w:t>Ages 15+</w:t>
            </w:r>
          </w:p>
        </w:tc>
        <w:tc>
          <w:tcPr>
            <w:tcW w:w="1335" w:type="dxa"/>
          </w:tcPr>
          <w:p w14:paraId="4DEEC78E" w14:textId="42751F3E" w:rsidR="009B0DF8" w:rsidRDefault="00C40CFE" w:rsidP="007A1704">
            <w:pPr>
              <w:pStyle w:val="PlainText"/>
              <w:jc w:val="both"/>
              <w:rPr>
                <w:rFonts w:ascii="Times New Roman" w:hAnsi="Times New Roman"/>
                <w:sz w:val="24"/>
                <w:szCs w:val="24"/>
              </w:rPr>
            </w:pPr>
            <w:r>
              <w:rPr>
                <w:rFonts w:ascii="Times New Roman" w:hAnsi="Times New Roman"/>
                <w:sz w:val="24"/>
                <w:szCs w:val="24"/>
              </w:rPr>
              <w:t>95.4 %</w:t>
            </w:r>
          </w:p>
        </w:tc>
        <w:tc>
          <w:tcPr>
            <w:tcW w:w="1336" w:type="dxa"/>
          </w:tcPr>
          <w:p w14:paraId="5C6A79B0" w14:textId="488DB5A0" w:rsidR="009B0DF8" w:rsidRDefault="00C40CFE" w:rsidP="007A1704">
            <w:pPr>
              <w:pStyle w:val="PlainText"/>
              <w:jc w:val="both"/>
              <w:rPr>
                <w:rFonts w:ascii="Times New Roman" w:hAnsi="Times New Roman"/>
                <w:sz w:val="24"/>
                <w:szCs w:val="24"/>
              </w:rPr>
            </w:pPr>
            <w:del w:id="34" w:author="Hiram Beltran-Sanchez" w:date="2018-08-27T08:48:00Z">
              <w:r w:rsidDel="00953009">
                <w:rPr>
                  <w:rFonts w:ascii="Times New Roman" w:hAnsi="Times New Roman"/>
                  <w:sz w:val="24"/>
                  <w:szCs w:val="24"/>
                </w:rPr>
                <w:delText>95.1%</w:delText>
              </w:r>
            </w:del>
          </w:p>
        </w:tc>
        <w:tc>
          <w:tcPr>
            <w:tcW w:w="1336" w:type="dxa"/>
          </w:tcPr>
          <w:p w14:paraId="7BCB2C60" w14:textId="56EB32A2" w:rsidR="009B0DF8" w:rsidRDefault="00C40CFE" w:rsidP="007A1704">
            <w:pPr>
              <w:pStyle w:val="PlainText"/>
              <w:jc w:val="both"/>
              <w:rPr>
                <w:rFonts w:ascii="Times New Roman" w:hAnsi="Times New Roman"/>
                <w:sz w:val="24"/>
                <w:szCs w:val="24"/>
              </w:rPr>
            </w:pPr>
            <w:r>
              <w:rPr>
                <w:rFonts w:ascii="Times New Roman" w:hAnsi="Times New Roman"/>
                <w:sz w:val="24"/>
                <w:szCs w:val="24"/>
              </w:rPr>
              <w:t>95.4%</w:t>
            </w:r>
          </w:p>
        </w:tc>
        <w:tc>
          <w:tcPr>
            <w:tcW w:w="1336" w:type="dxa"/>
          </w:tcPr>
          <w:p w14:paraId="3C725E1B" w14:textId="0E52EA38" w:rsidR="009B0DF8" w:rsidRDefault="00C40CFE" w:rsidP="007A1704">
            <w:pPr>
              <w:pStyle w:val="PlainText"/>
              <w:jc w:val="both"/>
              <w:rPr>
                <w:rFonts w:ascii="Times New Roman" w:hAnsi="Times New Roman"/>
                <w:sz w:val="24"/>
                <w:szCs w:val="24"/>
              </w:rPr>
            </w:pPr>
            <w:del w:id="35" w:author="Hiram Beltran-Sanchez" w:date="2018-08-27T08:48:00Z">
              <w:r w:rsidDel="00953009">
                <w:rPr>
                  <w:rFonts w:ascii="Times New Roman" w:hAnsi="Times New Roman"/>
                  <w:sz w:val="24"/>
                  <w:szCs w:val="24"/>
                </w:rPr>
                <w:delText>98.0%</w:delText>
              </w:r>
            </w:del>
          </w:p>
        </w:tc>
        <w:tc>
          <w:tcPr>
            <w:tcW w:w="1336" w:type="dxa"/>
          </w:tcPr>
          <w:p w14:paraId="0A90F5C6" w14:textId="478111C8" w:rsidR="009B0DF8" w:rsidRDefault="00C40CFE" w:rsidP="007A1704">
            <w:pPr>
              <w:pStyle w:val="PlainText"/>
              <w:jc w:val="both"/>
              <w:rPr>
                <w:rFonts w:ascii="Times New Roman" w:hAnsi="Times New Roman"/>
                <w:sz w:val="24"/>
                <w:szCs w:val="24"/>
              </w:rPr>
            </w:pPr>
            <w:r>
              <w:rPr>
                <w:rFonts w:ascii="Times New Roman" w:hAnsi="Times New Roman"/>
                <w:sz w:val="24"/>
                <w:szCs w:val="24"/>
              </w:rPr>
              <w:t>98.7%</w:t>
            </w:r>
          </w:p>
        </w:tc>
      </w:tr>
    </w:tbl>
    <w:p w14:paraId="77387B0B" w14:textId="1F757C81" w:rsidR="00C82500" w:rsidRDefault="00C40CFE" w:rsidP="00501AD6">
      <w:pPr>
        <w:pStyle w:val="PlainText"/>
        <w:jc w:val="both"/>
        <w:rPr>
          <w:rFonts w:ascii="Times New Roman" w:hAnsi="Times New Roman"/>
          <w:sz w:val="24"/>
          <w:szCs w:val="24"/>
        </w:rPr>
      </w:pPr>
      <w:r>
        <w:rPr>
          <w:rFonts w:ascii="Times New Roman" w:hAnsi="Times New Roman"/>
          <w:sz w:val="24"/>
          <w:szCs w:val="24"/>
        </w:rPr>
        <w:t>Source: Own estimates from INEGI data.</w:t>
      </w:r>
    </w:p>
    <w:p w14:paraId="79361CBA" w14:textId="77777777" w:rsidR="00C40CFE" w:rsidRDefault="00C40CFE" w:rsidP="00501AD6">
      <w:pPr>
        <w:pStyle w:val="PlainText"/>
        <w:jc w:val="both"/>
        <w:rPr>
          <w:rFonts w:ascii="Times New Roman" w:hAnsi="Times New Roman"/>
          <w:sz w:val="24"/>
          <w:szCs w:val="24"/>
        </w:rPr>
      </w:pPr>
    </w:p>
    <w:p w14:paraId="6D5D1150" w14:textId="7729A44C" w:rsidR="005D2470" w:rsidRDefault="005D2470" w:rsidP="00501AD6">
      <w:pPr>
        <w:pStyle w:val="PlainText"/>
        <w:jc w:val="both"/>
        <w:rPr>
          <w:rFonts w:ascii="Times New Roman" w:hAnsi="Times New Roman"/>
          <w:sz w:val="24"/>
          <w:szCs w:val="24"/>
        </w:rPr>
      </w:pPr>
      <w:r>
        <w:rPr>
          <w:rFonts w:ascii="Times New Roman" w:hAnsi="Times New Roman"/>
          <w:sz w:val="24"/>
          <w:szCs w:val="24"/>
        </w:rPr>
        <w:t>We added the next sentence to the manuscript:</w:t>
      </w:r>
    </w:p>
    <w:p w14:paraId="139100A8" w14:textId="415A56A8" w:rsidR="009D3DBD" w:rsidRDefault="009D3DBD"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hAnsi="Times New Roman"/>
          <w:sz w:val="24"/>
          <w:szCs w:val="24"/>
        </w:rPr>
        <w:t>We condition on surviving to age 15</w:t>
      </w:r>
      <w:r w:rsidRPr="00B75A6B">
        <w:rPr>
          <w:rFonts w:ascii="Times New Roman" w:hAnsi="Times New Roman"/>
          <w:sz w:val="24"/>
          <w:szCs w:val="24"/>
        </w:rPr>
        <w:t xml:space="preserve"> </w:t>
      </w:r>
      <w:r>
        <w:rPr>
          <w:rFonts w:ascii="Times New Roman" w:hAnsi="Times New Roman"/>
          <w:sz w:val="24"/>
          <w:szCs w:val="24"/>
        </w:rPr>
        <w:t xml:space="preserve">because </w:t>
      </w:r>
      <w:ins w:id="36" w:author="Hiram Beltran-Sanchez" w:date="2018-08-27T08:50:00Z">
        <w:r w:rsidR="00953009">
          <w:rPr>
            <w:rFonts w:ascii="Times New Roman" w:hAnsi="Times New Roman"/>
            <w:sz w:val="24"/>
            <w:szCs w:val="24"/>
          </w:rPr>
          <w:t>over 95</w:t>
        </w:r>
      </w:ins>
      <w:del w:id="37" w:author="Hiram Beltran-Sanchez" w:date="2018-08-27T08:51:00Z">
        <w:r w:rsidDel="00953009">
          <w:rPr>
            <w:rFonts w:ascii="Times New Roman" w:hAnsi="Times New Roman"/>
            <w:sz w:val="24"/>
            <w:szCs w:val="24"/>
          </w:rPr>
          <w:delText>96.7</w:delText>
        </w:r>
      </w:del>
      <w:r>
        <w:rPr>
          <w:rFonts w:ascii="Times New Roman" w:hAnsi="Times New Roman"/>
          <w:sz w:val="24"/>
          <w:szCs w:val="24"/>
        </w:rPr>
        <w:t>% of homicides occur above that age and because including infant mortality conceals dynamics of mortality at adult ages.”</w:t>
      </w:r>
    </w:p>
    <w:p w14:paraId="3075AA4D" w14:textId="1A9423DA" w:rsidR="009D3DBD" w:rsidDel="009D3DBD" w:rsidRDefault="009D3DBD" w:rsidP="00501AD6">
      <w:pPr>
        <w:pStyle w:val="PlainText"/>
        <w:jc w:val="both"/>
        <w:rPr>
          <w:del w:id="38" w:author="José Manuel Aburto" w:date="2018-08-27T10:51:00Z"/>
          <w:rFonts w:ascii="Times New Roman" w:hAnsi="Times New Roman"/>
          <w:sz w:val="24"/>
          <w:szCs w:val="24"/>
        </w:rPr>
      </w:pPr>
    </w:p>
    <w:p w14:paraId="3E27F618" w14:textId="391C57BC" w:rsidR="007A45FB" w:rsidDel="009D3DBD" w:rsidRDefault="007A45FB" w:rsidP="00501AD6">
      <w:pPr>
        <w:pStyle w:val="PlainText"/>
        <w:jc w:val="both"/>
        <w:rPr>
          <w:del w:id="39" w:author="José Manuel Aburto" w:date="2018-08-27T10:51:00Z"/>
          <w:rFonts w:ascii="Times New Roman" w:hAnsi="Times New Roman"/>
          <w:sz w:val="24"/>
          <w:szCs w:val="24"/>
        </w:rPr>
      </w:pPr>
      <w:del w:id="40" w:author="José Manuel Aburto" w:date="2018-08-27T10:51:00Z">
        <w:r w:rsidDel="009D3DBD">
          <w:rPr>
            <w:rFonts w:ascii="Times New Roman" w:hAnsi="Times New Roman"/>
            <w:sz w:val="24"/>
            <w:szCs w:val="24"/>
          </w:rPr>
          <w:delText>“</w:delText>
        </w:r>
        <w:r w:rsidRPr="00D73887" w:rsidDel="009D3DBD">
          <w:rPr>
            <w:rFonts w:ascii="Times New Roman" w:hAnsi="Times New Roman"/>
            <w:sz w:val="24"/>
            <w:szCs w:val="24"/>
          </w:rPr>
          <w:delText>We condition on surviving to age 15</w:delText>
        </w:r>
        <w:r w:rsidDel="009D3DBD">
          <w:rPr>
            <w:rFonts w:ascii="Times New Roman" w:hAnsi="Times New Roman"/>
            <w:sz w:val="24"/>
            <w:szCs w:val="24"/>
          </w:rPr>
          <w:delText xml:space="preserve"> because including infant mortality conceals dynamics of mortality at adult ages</w:delText>
        </w:r>
        <w:r w:rsidR="00DF5253" w:rsidRPr="00DF5253" w:rsidDel="009D3DBD">
          <w:rPr>
            <w:rFonts w:ascii="Times New Roman" w:hAnsi="Times New Roman"/>
            <w:sz w:val="24"/>
            <w:szCs w:val="24"/>
            <w:vertAlign w:val="superscript"/>
          </w:rPr>
          <w:delText>10</w:delText>
        </w:r>
        <w:r w:rsidDel="009D3DBD">
          <w:rPr>
            <w:rFonts w:ascii="Times New Roman" w:hAnsi="Times New Roman"/>
            <w:sz w:val="24"/>
            <w:szCs w:val="24"/>
          </w:rPr>
          <w:delText xml:space="preserve"> and because </w:delText>
        </w:r>
        <w:commentRangeStart w:id="41"/>
        <w:commentRangeStart w:id="42"/>
        <w:commentRangeStart w:id="43"/>
        <w:r w:rsidDel="009D3DBD">
          <w:rPr>
            <w:rFonts w:ascii="Times New Roman" w:hAnsi="Times New Roman"/>
            <w:sz w:val="24"/>
            <w:szCs w:val="24"/>
          </w:rPr>
          <w:delText>9</w:delText>
        </w:r>
        <w:r w:rsidR="009D3DBD" w:rsidDel="009D3DBD">
          <w:rPr>
            <w:rFonts w:ascii="Times New Roman" w:hAnsi="Times New Roman"/>
            <w:sz w:val="24"/>
            <w:szCs w:val="24"/>
          </w:rPr>
          <w:delText>6.7</w:delText>
        </w:r>
        <w:r w:rsidDel="009D3DBD">
          <w:rPr>
            <w:rFonts w:ascii="Times New Roman" w:hAnsi="Times New Roman"/>
            <w:sz w:val="24"/>
            <w:szCs w:val="24"/>
          </w:rPr>
          <w:delText>% of homicides occur above that age</w:delText>
        </w:r>
        <w:commentRangeEnd w:id="41"/>
        <w:r w:rsidR="00C82500" w:rsidDel="009D3DBD">
          <w:rPr>
            <w:rStyle w:val="CommentReference"/>
            <w:rFonts w:ascii="Times New Roman" w:eastAsiaTheme="minorHAnsi" w:hAnsi="Times New Roman" w:cstheme="minorBidi"/>
          </w:rPr>
          <w:commentReference w:id="41"/>
        </w:r>
      </w:del>
      <w:commentRangeEnd w:id="42"/>
      <w:r w:rsidR="009D3DBD">
        <w:rPr>
          <w:rStyle w:val="CommentReference"/>
          <w:rFonts w:ascii="Times New Roman" w:eastAsiaTheme="minorHAnsi" w:hAnsi="Times New Roman" w:cstheme="minorBidi"/>
        </w:rPr>
        <w:commentReference w:id="42"/>
      </w:r>
      <w:commentRangeEnd w:id="43"/>
      <w:r w:rsidR="00953009">
        <w:rPr>
          <w:rStyle w:val="CommentReference"/>
          <w:rFonts w:ascii="Times New Roman" w:eastAsiaTheme="minorHAnsi" w:hAnsi="Times New Roman" w:cstheme="minorBidi"/>
        </w:rPr>
        <w:commentReference w:id="43"/>
      </w:r>
      <w:del w:id="44" w:author="José Manuel Aburto" w:date="2018-08-27T10:51:00Z">
        <w:r w:rsidR="009D3DBD" w:rsidDel="009D3DBD">
          <w:rPr>
            <w:rFonts w:ascii="Times New Roman" w:hAnsi="Times New Roman"/>
            <w:sz w:val="24"/>
            <w:szCs w:val="24"/>
          </w:rPr>
          <w:delText>.</w:delText>
        </w:r>
        <w:r w:rsidDel="009D3DBD">
          <w:rPr>
            <w:rFonts w:ascii="Times New Roman" w:hAnsi="Times New Roman"/>
            <w:sz w:val="24"/>
            <w:szCs w:val="24"/>
          </w:rPr>
          <w:delText>”</w:delText>
        </w:r>
      </w:del>
    </w:p>
    <w:p w14:paraId="1DEE090C" w14:textId="77777777" w:rsidR="005D2470" w:rsidRPr="00FE455D" w:rsidRDefault="005D2470" w:rsidP="00501AD6">
      <w:pPr>
        <w:pStyle w:val="PlainText"/>
        <w:jc w:val="both"/>
        <w:rPr>
          <w:rFonts w:ascii="Times New Roman" w:hAnsi="Times New Roman"/>
          <w:sz w:val="24"/>
          <w:szCs w:val="24"/>
        </w:rPr>
      </w:pPr>
    </w:p>
    <w:p w14:paraId="67E8C159" w14:textId="7DC96151" w:rsidR="00957F43" w:rsidRDefault="00C0623E" w:rsidP="00501AD6">
      <w:pPr>
        <w:pStyle w:val="PlainText"/>
        <w:jc w:val="both"/>
        <w:rPr>
          <w:rFonts w:ascii="Times New Roman" w:hAnsi="Times New Roman"/>
          <w:sz w:val="24"/>
          <w:szCs w:val="24"/>
        </w:rPr>
      </w:pPr>
      <w:r w:rsidRPr="00C0623E">
        <w:rPr>
          <w:rFonts w:ascii="Times New Roman" w:hAnsi="Times New Roman"/>
          <w:sz w:val="24"/>
          <w:szCs w:val="24"/>
        </w:rPr>
        <w:lastRenderedPageBreak/>
        <w:t>References:</w:t>
      </w:r>
    </w:p>
    <w:p w14:paraId="5F9C95A8" w14:textId="2179EAC1" w:rsidR="00C0623E" w:rsidRDefault="00C0623E" w:rsidP="00501AD6">
      <w:pPr>
        <w:pStyle w:val="PlainText"/>
        <w:jc w:val="both"/>
        <w:rPr>
          <w:rFonts w:ascii="Times New Roman" w:hAnsi="Times New Roman"/>
          <w:color w:val="222222"/>
          <w:sz w:val="24"/>
          <w:szCs w:val="24"/>
          <w:shd w:val="clear" w:color="auto" w:fill="FFFFFF"/>
        </w:rPr>
      </w:pPr>
      <w:r w:rsidRPr="00C0623E">
        <w:rPr>
          <w:rFonts w:ascii="Times New Roman" w:hAnsi="Times New Roman"/>
          <w:color w:val="222222"/>
          <w:sz w:val="24"/>
          <w:szCs w:val="24"/>
          <w:shd w:val="clear" w:color="auto" w:fill="FFFFFF"/>
        </w:rPr>
        <w:t>Edwards, Ryan D., and Shripad Tuljapurkar. "Inequality in life spans and a new perspective on mortality convergence across industrialized countries." </w:t>
      </w:r>
      <w:r w:rsidRPr="00C0623E">
        <w:rPr>
          <w:rFonts w:ascii="Times New Roman" w:hAnsi="Times New Roman"/>
          <w:i/>
          <w:iCs/>
          <w:color w:val="222222"/>
          <w:sz w:val="24"/>
          <w:szCs w:val="24"/>
          <w:shd w:val="clear" w:color="auto" w:fill="FFFFFF"/>
        </w:rPr>
        <w:t>Population and Development Review</w:t>
      </w:r>
      <w:r w:rsidRPr="00C0623E">
        <w:rPr>
          <w:rFonts w:ascii="Times New Roman" w:hAnsi="Times New Roman"/>
          <w:color w:val="222222"/>
          <w:sz w:val="24"/>
          <w:szCs w:val="24"/>
          <w:shd w:val="clear" w:color="auto" w:fill="FFFFFF"/>
        </w:rPr>
        <w:t>31.4 (2005): 645-674.</w:t>
      </w:r>
    </w:p>
    <w:p w14:paraId="5D2FC075" w14:textId="77777777" w:rsidR="00620FCA" w:rsidRDefault="00620FCA" w:rsidP="00501AD6">
      <w:pPr>
        <w:pStyle w:val="PlainText"/>
        <w:jc w:val="both"/>
        <w:rPr>
          <w:rFonts w:ascii="Times New Roman" w:hAnsi="Times New Roman"/>
          <w:color w:val="222222"/>
          <w:sz w:val="24"/>
          <w:szCs w:val="24"/>
          <w:shd w:val="clear" w:color="auto" w:fill="FFFFFF"/>
        </w:rPr>
      </w:pPr>
    </w:p>
    <w:p w14:paraId="62DEF2B2" w14:textId="71D38D46" w:rsidR="00075B87" w:rsidRDefault="00B2417C" w:rsidP="00501AD6">
      <w:pPr>
        <w:pStyle w:val="PlainText"/>
        <w:jc w:val="both"/>
        <w:rPr>
          <w:rFonts w:ascii="Times New Roman" w:hAnsi="Times New Roman"/>
          <w:b/>
          <w:sz w:val="24"/>
          <w:szCs w:val="24"/>
        </w:rPr>
      </w:pPr>
      <w:r>
        <w:rPr>
          <w:rFonts w:ascii="Times New Roman" w:hAnsi="Times New Roman"/>
          <w:b/>
          <w:sz w:val="24"/>
          <w:szCs w:val="24"/>
        </w:rPr>
        <w:t xml:space="preserve">*How does the </w:t>
      </w:r>
      <w:r w:rsidR="00075B87" w:rsidRPr="00183405">
        <w:rPr>
          <w:rFonts w:ascii="Times New Roman" w:hAnsi="Times New Roman"/>
          <w:b/>
          <w:sz w:val="24"/>
          <w:szCs w:val="24"/>
        </w:rPr>
        <w:t>distribution of poverty connect with this analysis/findings or not? The introduction mentions that historically poor states concentrated in the south but is very brief. I kept wondering if it too was a driver of the picture that this paper presents but it was never mentioned, controlled for or discussed.</w:t>
      </w:r>
    </w:p>
    <w:p w14:paraId="26233B05" w14:textId="4DC948A1" w:rsidR="000562AC" w:rsidRDefault="000562AC" w:rsidP="00501AD6">
      <w:pPr>
        <w:pStyle w:val="PlainText"/>
        <w:jc w:val="both"/>
        <w:rPr>
          <w:rFonts w:ascii="Times New Roman" w:hAnsi="Times New Roman"/>
          <w:b/>
          <w:sz w:val="24"/>
          <w:szCs w:val="24"/>
        </w:rPr>
      </w:pPr>
    </w:p>
    <w:p w14:paraId="44C34283" w14:textId="61ED513A" w:rsidR="0042450A" w:rsidRDefault="0042450A" w:rsidP="0042450A">
      <w:pPr>
        <w:jc w:val="both"/>
        <w:rPr>
          <w:rFonts w:eastAsiaTheme="minorEastAsia" w:cs="Times New Roman"/>
          <w:szCs w:val="24"/>
        </w:rPr>
      </w:pPr>
      <w:r>
        <w:rPr>
          <w:rFonts w:eastAsiaTheme="minorEastAsia" w:cs="Times New Roman"/>
          <w:szCs w:val="24"/>
        </w:rPr>
        <w:t xml:space="preserve">We concur with the reviewer that poverty is likely linked with homicides. We included additional information about this.  However, </w:t>
      </w:r>
      <w:r>
        <w:rPr>
          <w:szCs w:val="24"/>
        </w:rPr>
        <w:t>the current manuscript a</w:t>
      </w:r>
      <w:r w:rsidR="008D6305">
        <w:rPr>
          <w:szCs w:val="24"/>
        </w:rPr>
        <w:t>ims at</w:t>
      </w:r>
      <w:r>
        <w:rPr>
          <w:szCs w:val="24"/>
        </w:rPr>
        <w:t xml:space="preserve"> describ</w:t>
      </w:r>
      <w:r w:rsidR="008D6305">
        <w:rPr>
          <w:szCs w:val="24"/>
        </w:rPr>
        <w:t>ing</w:t>
      </w:r>
      <w:r>
        <w:rPr>
          <w:szCs w:val="24"/>
        </w:rPr>
        <w:t xml:space="preserve"> the observed changes in homicide mor</w:t>
      </w:r>
      <w:r w:rsidR="00990269">
        <w:rPr>
          <w:szCs w:val="24"/>
        </w:rPr>
        <w:t>tality and their link with life</w:t>
      </w:r>
      <w:r>
        <w:rPr>
          <w:szCs w:val="24"/>
        </w:rPr>
        <w:t xml:space="preserve">span variation and life expectancy. Our goal is not to explain why there are differences in lifespan variation and life expectancy by sex, or by region. Such an analysis requires the inclusion of additional factors, as those </w:t>
      </w:r>
      <w:r w:rsidR="00990269">
        <w:rPr>
          <w:szCs w:val="24"/>
        </w:rPr>
        <w:t>mentioned</w:t>
      </w:r>
      <w:r>
        <w:rPr>
          <w:szCs w:val="24"/>
        </w:rPr>
        <w:t xml:space="preserve"> by the reviewer, and would also require different analytic techniques to identify the sources of variation in life expectancy and lifespan.</w:t>
      </w:r>
    </w:p>
    <w:p w14:paraId="1E11857C" w14:textId="1083C5B5" w:rsidR="00075B87" w:rsidRPr="00183405" w:rsidRDefault="00075B87" w:rsidP="00501AD6">
      <w:pPr>
        <w:pStyle w:val="PlainText"/>
        <w:jc w:val="both"/>
        <w:rPr>
          <w:rFonts w:ascii="Times New Roman" w:hAnsi="Times New Roman"/>
          <w:b/>
          <w:sz w:val="24"/>
          <w:szCs w:val="24"/>
        </w:rPr>
      </w:pPr>
    </w:p>
    <w:p w14:paraId="213AB253" w14:textId="564910FF"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*What does flustered mean in line 232?</w:t>
      </w:r>
    </w:p>
    <w:p w14:paraId="4C1DE74B" w14:textId="18363177" w:rsidR="008C7471" w:rsidRDefault="008C7471" w:rsidP="00501AD6">
      <w:pPr>
        <w:pStyle w:val="PlainText"/>
        <w:jc w:val="both"/>
        <w:rPr>
          <w:rFonts w:ascii="Times New Roman" w:hAnsi="Times New Roman"/>
          <w:b/>
          <w:sz w:val="24"/>
          <w:szCs w:val="24"/>
        </w:rPr>
      </w:pPr>
    </w:p>
    <w:p w14:paraId="1C8080CC" w14:textId="77777777" w:rsidR="008211B9" w:rsidRPr="00547840" w:rsidRDefault="008211B9" w:rsidP="008211B9">
      <w:pPr>
        <w:pStyle w:val="PlainText"/>
        <w:jc w:val="both"/>
        <w:rPr>
          <w:rFonts w:ascii="Times New Roman" w:hAnsi="Times New Roman"/>
          <w:sz w:val="24"/>
          <w:szCs w:val="24"/>
        </w:rPr>
      </w:pPr>
      <w:r w:rsidRPr="00547840">
        <w:rPr>
          <w:rFonts w:ascii="Times New Roman" w:hAnsi="Times New Roman"/>
          <w:sz w:val="24"/>
          <w:szCs w:val="24"/>
        </w:rPr>
        <w:t>We have rephrased the sentence. It now reads:</w:t>
      </w:r>
    </w:p>
    <w:p w14:paraId="08D9D6F9" w14:textId="77777777" w:rsidR="008211B9" w:rsidRPr="00547840" w:rsidRDefault="008211B9" w:rsidP="008211B9">
      <w:pPr>
        <w:pStyle w:val="PlainText"/>
        <w:jc w:val="both"/>
        <w:rPr>
          <w:rFonts w:ascii="Times New Roman" w:hAnsi="Times New Roman"/>
          <w:sz w:val="24"/>
          <w:szCs w:val="24"/>
        </w:rPr>
      </w:pPr>
      <w:r>
        <w:rPr>
          <w:rFonts w:ascii="Times New Roman" w:hAnsi="Times New Roman"/>
          <w:sz w:val="24"/>
          <w:szCs w:val="24"/>
        </w:rPr>
        <w:t xml:space="preserve">Line 258: </w:t>
      </w:r>
      <w:r w:rsidRPr="00547840">
        <w:rPr>
          <w:rFonts w:ascii="Times New Roman" w:hAnsi="Times New Roman"/>
          <w:sz w:val="24"/>
          <w:szCs w:val="24"/>
        </w:rPr>
        <w:t>“</w:t>
      </w:r>
      <w:r>
        <w:rPr>
          <w:rFonts w:ascii="Times New Roman" w:hAnsi="Times New Roman"/>
          <w:sz w:val="24"/>
          <w:szCs w:val="24"/>
        </w:rPr>
        <w:t>.</w:t>
      </w:r>
      <w:r>
        <w:rPr>
          <w:rFonts w:ascii="Times New Roman" w:eastAsiaTheme="minorEastAsia" w:hAnsi="Times New Roman"/>
          <w:sz w:val="24"/>
          <w:szCs w:val="24"/>
        </w:rPr>
        <w:t>..Larger variation of lifespans underlies greater vulnerability at the population level.</w:t>
      </w:r>
      <w:r w:rsidRPr="00547840">
        <w:rPr>
          <w:rFonts w:ascii="Times New Roman" w:hAnsi="Times New Roman"/>
          <w:sz w:val="24"/>
          <w:szCs w:val="24"/>
        </w:rPr>
        <w:t>”</w:t>
      </w:r>
    </w:p>
    <w:p w14:paraId="63D7F08B" w14:textId="77777777" w:rsidR="00075B87" w:rsidRPr="00183405" w:rsidRDefault="00075B87" w:rsidP="00501AD6">
      <w:pPr>
        <w:pStyle w:val="PlainText"/>
        <w:jc w:val="both"/>
        <w:rPr>
          <w:rFonts w:ascii="Times New Roman" w:hAnsi="Times New Roman"/>
          <w:b/>
          <w:sz w:val="24"/>
          <w:szCs w:val="24"/>
        </w:rPr>
      </w:pPr>
    </w:p>
    <w:p w14:paraId="6E33EEE4" w14:textId="638C24F0"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w:t>
      </w:r>
      <w:r w:rsidR="00291B37">
        <w:rPr>
          <w:rFonts w:ascii="Times New Roman" w:hAnsi="Times New Roman"/>
          <w:b/>
          <w:sz w:val="24"/>
          <w:szCs w:val="24"/>
        </w:rPr>
        <w:t>e</w:t>
      </w:r>
      <w:r w:rsidRPr="00183405">
        <w:rPr>
          <w:rFonts w:ascii="Times New Roman" w:hAnsi="Times New Roman"/>
          <w:b/>
          <w:sz w:val="24"/>
          <w:szCs w:val="24"/>
        </w:rPr>
        <w:t xml:space="preserve"> discussion could be developed more and connected with the data presented. Why is drug trafficking more violent in Mexico than other countries? The article mentioned that establishment of a single payer health system was not enough to change these trends--what are some of the policy approaches that could be adopted (educational, social, justice, etc.)?</w:t>
      </w:r>
    </w:p>
    <w:p w14:paraId="264324F1" w14:textId="080AB28A" w:rsidR="00990269" w:rsidRDefault="00990269" w:rsidP="00291B37">
      <w:pPr>
        <w:pStyle w:val="PlainText"/>
        <w:jc w:val="both"/>
        <w:rPr>
          <w:rFonts w:ascii="Times New Roman" w:hAnsi="Times New Roman"/>
          <w:sz w:val="24"/>
          <w:szCs w:val="24"/>
        </w:rPr>
      </w:pPr>
    </w:p>
    <w:p w14:paraId="69E930D6" w14:textId="5F54B971" w:rsidR="00DA390E" w:rsidRDefault="00990269" w:rsidP="00DA390E">
      <w:pPr>
        <w:pStyle w:val="PlainText"/>
        <w:jc w:val="both"/>
        <w:rPr>
          <w:rFonts w:ascii="Times New Roman" w:hAnsi="Times New Roman"/>
          <w:sz w:val="24"/>
          <w:szCs w:val="24"/>
        </w:rPr>
      </w:pPr>
      <w:r>
        <w:rPr>
          <w:rFonts w:ascii="Times New Roman" w:hAnsi="Times New Roman"/>
          <w:sz w:val="24"/>
          <w:szCs w:val="24"/>
        </w:rPr>
        <w:t xml:space="preserve">We thank the reviewer </w:t>
      </w:r>
      <w:r w:rsidR="003A10D7">
        <w:rPr>
          <w:rFonts w:ascii="Times New Roman" w:hAnsi="Times New Roman"/>
          <w:sz w:val="24"/>
          <w:szCs w:val="24"/>
        </w:rPr>
        <w:t>for these</w:t>
      </w:r>
      <w:r>
        <w:rPr>
          <w:rFonts w:ascii="Times New Roman" w:hAnsi="Times New Roman"/>
          <w:sz w:val="24"/>
          <w:szCs w:val="24"/>
        </w:rPr>
        <w:t xml:space="preserve"> suggestion</w:t>
      </w:r>
      <w:r w:rsidR="003A10D7">
        <w:rPr>
          <w:rFonts w:ascii="Times New Roman" w:hAnsi="Times New Roman"/>
          <w:sz w:val="24"/>
          <w:szCs w:val="24"/>
        </w:rPr>
        <w:t>s</w:t>
      </w:r>
      <w:r>
        <w:rPr>
          <w:rFonts w:ascii="Times New Roman" w:hAnsi="Times New Roman"/>
          <w:sz w:val="24"/>
          <w:szCs w:val="24"/>
        </w:rPr>
        <w:t xml:space="preserve">. </w:t>
      </w:r>
      <w:r w:rsidR="00DA390E">
        <w:rPr>
          <w:rFonts w:ascii="Times New Roman" w:hAnsi="Times New Roman"/>
          <w:sz w:val="24"/>
          <w:szCs w:val="24"/>
        </w:rPr>
        <w:t>We have added more context in the introduction. For example, previous evidence has shown that Mexico’s wave of violence was triggered by the interactions of competitions between drug cartels, enforcement operations trying to mitigate drug trafficking operations after 2005, and the increased profitability in the flow of drug-trade with United States (Rios, 2013; Dell, 2015; Castillo et al. 2014). This interaction led to a cycle of violence and the spillover onto civilians which by 2017, with the newest available data just released by INEGI, has not end, and has even increased in the last couple of years (Hienle et al. 2017).</w:t>
      </w:r>
    </w:p>
    <w:p w14:paraId="320383C8" w14:textId="77777777" w:rsidR="00DA390E" w:rsidRDefault="00DA390E" w:rsidP="00DA390E">
      <w:pPr>
        <w:pStyle w:val="PlainText"/>
        <w:jc w:val="both"/>
        <w:rPr>
          <w:rFonts w:ascii="Times New Roman" w:hAnsi="Times New Roman"/>
          <w:sz w:val="24"/>
          <w:szCs w:val="24"/>
        </w:rPr>
      </w:pPr>
    </w:p>
    <w:p w14:paraId="4BE35F61" w14:textId="77777777" w:rsidR="00DA390E" w:rsidRDefault="00DA390E" w:rsidP="00DA390E">
      <w:pPr>
        <w:pStyle w:val="PlainText"/>
        <w:jc w:val="both"/>
        <w:rPr>
          <w:rFonts w:ascii="Times New Roman" w:hAnsi="Times New Roman"/>
          <w:sz w:val="24"/>
          <w:szCs w:val="24"/>
        </w:rPr>
      </w:pPr>
      <w:r>
        <w:rPr>
          <w:rFonts w:ascii="Times New Roman" w:hAnsi="Times New Roman"/>
          <w:sz w:val="24"/>
          <w:szCs w:val="24"/>
        </w:rPr>
        <w:t>We have included in the first paragraph the next sentences:</w:t>
      </w:r>
    </w:p>
    <w:p w14:paraId="6CCEF044" w14:textId="77777777" w:rsidR="00DA390E" w:rsidRDefault="00DA390E" w:rsidP="00DA390E">
      <w:pPr>
        <w:pStyle w:val="PlainText"/>
        <w:jc w:val="both"/>
        <w:rPr>
          <w:rFonts w:ascii="Times New Roman" w:hAnsi="Times New Roman"/>
          <w:sz w:val="24"/>
          <w:szCs w:val="24"/>
        </w:rPr>
      </w:pPr>
    </w:p>
    <w:p w14:paraId="59E44D59" w14:textId="77777777" w:rsidR="00DA390E" w:rsidRPr="004B691A" w:rsidRDefault="00DA390E" w:rsidP="00DA390E">
      <w:pPr>
        <w:pStyle w:val="PlainText"/>
        <w:jc w:val="both"/>
        <w:rPr>
          <w:rFonts w:ascii="Times New Roman" w:hAnsi="Times New Roman"/>
          <w:sz w:val="24"/>
          <w:szCs w:val="24"/>
        </w:rPr>
      </w:pPr>
      <w:r>
        <w:rPr>
          <w:rFonts w:ascii="Times New Roman" w:hAnsi="Times New Roman"/>
          <w:sz w:val="24"/>
          <w:szCs w:val="24"/>
        </w:rPr>
        <w:t>“…In Mexico, homicides rates declined from 1995 to 2006 but these trends were reversed and homicides doubled between 2007 and 2012 (Supplementary Material [SM] Figure S1). This increase has been associated with more enforcement operations trying to mitigate drug cartels activities, increased territory competition, and higher profitability in the drug-trade flow with United States. This led to a cycle of violence- the so-called war on drugs-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sidRPr="00D73887">
        <w:rPr>
          <w:rFonts w:ascii="Times New Roman" w:hAnsi="Times New Roman"/>
          <w:sz w:val="24"/>
          <w:szCs w:val="24"/>
        </w:rPr>
        <w:t xml:space="preserve">along with an increasing burden of diabetes, </w:t>
      </w:r>
      <w:r>
        <w:rPr>
          <w:rFonts w:ascii="Times New Roman" w:hAnsi="Times New Roman"/>
          <w:sz w:val="24"/>
          <w:szCs w:val="24"/>
        </w:rPr>
        <w:t xml:space="preserve">stagnated </w:t>
      </w:r>
      <w:r w:rsidRPr="00D73887">
        <w:rPr>
          <w:rFonts w:ascii="Times New Roman" w:hAnsi="Times New Roman"/>
          <w:sz w:val="24"/>
          <w:szCs w:val="24"/>
        </w:rPr>
        <w:t xml:space="preserve">male </w:t>
      </w:r>
      <w:r>
        <w:rPr>
          <w:rFonts w:ascii="Times New Roman" w:hAnsi="Times New Roman"/>
          <w:sz w:val="24"/>
          <w:szCs w:val="24"/>
        </w:rPr>
        <w:t>life expectancy</w:t>
      </w:r>
      <w:r w:rsidRPr="00D73887">
        <w:rPr>
          <w:rFonts w:ascii="Times New Roman" w:hAnsi="Times New Roman"/>
          <w:sz w:val="24"/>
          <w:szCs w:val="24"/>
        </w:rPr>
        <w:t xml:space="preserve"> in the period 2000-10</w:t>
      </w:r>
      <w:r>
        <w:rPr>
          <w:rFonts w:ascii="Times New Roman" w:hAnsi="Times New Roman"/>
          <w:sz w:val="24"/>
          <w:szCs w:val="24"/>
        </w:rPr>
        <w:t>…”</w:t>
      </w:r>
    </w:p>
    <w:p w14:paraId="267837DC" w14:textId="77777777" w:rsidR="00DA390E" w:rsidRDefault="00DA390E" w:rsidP="00DA390E">
      <w:pPr>
        <w:pStyle w:val="PlainText"/>
        <w:jc w:val="both"/>
        <w:rPr>
          <w:rFonts w:ascii="Times New Roman" w:hAnsi="Times New Roman"/>
          <w:b/>
          <w:sz w:val="24"/>
          <w:szCs w:val="24"/>
        </w:rPr>
      </w:pPr>
    </w:p>
    <w:p w14:paraId="6D03B54E" w14:textId="77777777" w:rsidR="00DA390E" w:rsidRDefault="00DA390E" w:rsidP="00DA390E">
      <w:pPr>
        <w:pStyle w:val="PlainText"/>
        <w:jc w:val="both"/>
        <w:rPr>
          <w:rFonts w:ascii="Times New Roman" w:hAnsi="Times New Roman"/>
          <w:sz w:val="24"/>
          <w:szCs w:val="24"/>
        </w:rPr>
      </w:pPr>
      <w:r w:rsidRPr="00183405">
        <w:rPr>
          <w:rFonts w:ascii="Times New Roman" w:hAnsi="Times New Roman"/>
          <w:sz w:val="24"/>
          <w:szCs w:val="24"/>
        </w:rPr>
        <w:lastRenderedPageBreak/>
        <w:t>References:</w:t>
      </w:r>
    </w:p>
    <w:p w14:paraId="424F6EFE" w14:textId="77777777" w:rsidR="00DA390E" w:rsidRPr="0025011F" w:rsidRDefault="00DA390E" w:rsidP="00DA390E">
      <w:pPr>
        <w:pStyle w:val="PlainText"/>
        <w:jc w:val="both"/>
        <w:rPr>
          <w:rFonts w:ascii="Times New Roman" w:hAnsi="Times New Roman"/>
          <w:sz w:val="24"/>
          <w:szCs w:val="24"/>
        </w:rPr>
      </w:pPr>
      <w:r w:rsidRPr="00183405">
        <w:rPr>
          <w:rFonts w:ascii="Times New Roman" w:hAnsi="Times New Roman"/>
          <w:color w:val="222222"/>
          <w:sz w:val="24"/>
          <w:szCs w:val="24"/>
          <w:shd w:val="clear" w:color="auto" w:fill="FFFFFF"/>
        </w:rPr>
        <w:t>Ríos, Viridiana. "Why did Mexico become so violent? A self-reinforcing violent equilibrium caused by competition and enforcement." </w:t>
      </w:r>
      <w:r w:rsidRPr="00183405">
        <w:rPr>
          <w:rFonts w:ascii="Times New Roman" w:hAnsi="Times New Roman"/>
          <w:i/>
          <w:iCs/>
          <w:color w:val="222222"/>
          <w:sz w:val="24"/>
          <w:szCs w:val="24"/>
          <w:shd w:val="clear" w:color="auto" w:fill="FFFFFF"/>
        </w:rPr>
        <w:t>Trends in organized crime</w:t>
      </w:r>
      <w:r w:rsidRPr="00183405">
        <w:rPr>
          <w:rFonts w:ascii="Times New Roman" w:hAnsi="Times New Roman"/>
          <w:color w:val="222222"/>
          <w:sz w:val="24"/>
          <w:szCs w:val="24"/>
          <w:shd w:val="clear" w:color="auto" w:fill="FFFFFF"/>
        </w:rPr>
        <w:t> 16.2 (2013): 138-155.</w:t>
      </w:r>
    </w:p>
    <w:p w14:paraId="7C61D146" w14:textId="77777777" w:rsidR="00DA390E" w:rsidRDefault="00DA390E" w:rsidP="00DA390E">
      <w:pPr>
        <w:pStyle w:val="PlainText"/>
        <w:jc w:val="both"/>
        <w:rPr>
          <w:rFonts w:ascii="Times New Roman" w:hAnsi="Times New Roman"/>
          <w:color w:val="222222"/>
          <w:sz w:val="24"/>
          <w:szCs w:val="24"/>
          <w:shd w:val="clear" w:color="auto" w:fill="FFFFFF"/>
        </w:rPr>
      </w:pPr>
    </w:p>
    <w:p w14:paraId="4FA663D0" w14:textId="77777777" w:rsidR="00DA390E" w:rsidRDefault="00DA390E" w:rsidP="00DA390E">
      <w:pPr>
        <w:pStyle w:val="PlainText"/>
        <w:jc w:val="both"/>
        <w:rPr>
          <w:rFonts w:ascii="Times New Roman" w:hAnsi="Times New Roman"/>
          <w:color w:val="222222"/>
          <w:sz w:val="24"/>
          <w:szCs w:val="24"/>
          <w:shd w:val="clear" w:color="auto" w:fill="FFFFFF"/>
        </w:rPr>
      </w:pPr>
      <w:r w:rsidRPr="00DC3CA0">
        <w:rPr>
          <w:rFonts w:ascii="Times New Roman" w:hAnsi="Times New Roman"/>
          <w:color w:val="222222"/>
          <w:sz w:val="24"/>
          <w:szCs w:val="24"/>
          <w:shd w:val="clear" w:color="auto" w:fill="FFFFFF"/>
        </w:rPr>
        <w:t>Dell, Melissa. "Trafficking networks and the Mexican drug war." </w:t>
      </w:r>
      <w:r w:rsidRPr="00DC3CA0">
        <w:rPr>
          <w:rFonts w:ascii="Times New Roman" w:hAnsi="Times New Roman"/>
          <w:i/>
          <w:iCs/>
          <w:color w:val="222222"/>
          <w:sz w:val="24"/>
          <w:szCs w:val="24"/>
          <w:shd w:val="clear" w:color="auto" w:fill="FFFFFF"/>
        </w:rPr>
        <w:t>American Economic Review</w:t>
      </w:r>
      <w:r w:rsidRPr="00DC3CA0">
        <w:rPr>
          <w:rFonts w:ascii="Times New Roman" w:hAnsi="Times New Roman"/>
          <w:color w:val="222222"/>
          <w:sz w:val="24"/>
          <w:szCs w:val="24"/>
          <w:shd w:val="clear" w:color="auto" w:fill="FFFFFF"/>
        </w:rPr>
        <w:t> 105.6 (2015): 1738-79.</w:t>
      </w:r>
    </w:p>
    <w:p w14:paraId="3D50064B" w14:textId="77777777" w:rsidR="00DA390E" w:rsidRDefault="00DA390E" w:rsidP="00DA390E">
      <w:pPr>
        <w:pStyle w:val="PlainText"/>
        <w:jc w:val="both"/>
        <w:rPr>
          <w:rFonts w:ascii="Times New Roman" w:hAnsi="Times New Roman"/>
          <w:color w:val="222222"/>
          <w:sz w:val="24"/>
          <w:szCs w:val="24"/>
          <w:shd w:val="clear" w:color="auto" w:fill="FFFFFF"/>
        </w:rPr>
      </w:pPr>
    </w:p>
    <w:p w14:paraId="420E3C05" w14:textId="77777777" w:rsidR="00DA390E" w:rsidRDefault="00DA390E" w:rsidP="00DA390E">
      <w:pPr>
        <w:pStyle w:val="PlainText"/>
        <w:jc w:val="both"/>
        <w:rPr>
          <w:rFonts w:ascii="Times New Roman" w:hAnsi="Times New Roman"/>
          <w:color w:val="222222"/>
          <w:sz w:val="24"/>
          <w:szCs w:val="24"/>
          <w:shd w:val="clear" w:color="auto" w:fill="FFFFFF"/>
        </w:rPr>
      </w:pPr>
      <w:r w:rsidRPr="009C5E59">
        <w:rPr>
          <w:rFonts w:ascii="Times New Roman" w:hAnsi="Times New Roman"/>
          <w:color w:val="222222"/>
          <w:sz w:val="24"/>
          <w:szCs w:val="24"/>
          <w:shd w:val="clear" w:color="auto" w:fill="FFFFFF"/>
        </w:rPr>
        <w:t>Castillo, Juan, Daniel Mejía, and Pascual Restrepo. "Scarcity without leviathan: The violent effects of cocaine supply shortages in the mexican drug war." (2014).</w:t>
      </w:r>
    </w:p>
    <w:p w14:paraId="37215E50" w14:textId="77777777" w:rsidR="00DA390E" w:rsidRDefault="00DA390E" w:rsidP="00DA390E">
      <w:pPr>
        <w:pStyle w:val="PlainText"/>
        <w:jc w:val="both"/>
        <w:rPr>
          <w:rFonts w:ascii="Times New Roman" w:hAnsi="Times New Roman"/>
          <w:color w:val="222222"/>
          <w:sz w:val="24"/>
          <w:szCs w:val="24"/>
          <w:shd w:val="clear" w:color="auto" w:fill="FFFFFF"/>
        </w:rPr>
      </w:pPr>
    </w:p>
    <w:p w14:paraId="162BFC61" w14:textId="77777777" w:rsidR="00DA390E" w:rsidRPr="004B1BF1" w:rsidRDefault="00DA390E" w:rsidP="00DA390E">
      <w:pPr>
        <w:pStyle w:val="PlainText"/>
        <w:jc w:val="both"/>
        <w:rPr>
          <w:rFonts w:ascii="Times New Roman" w:hAnsi="Times New Roman"/>
          <w:b/>
          <w:sz w:val="24"/>
          <w:szCs w:val="24"/>
        </w:rPr>
      </w:pPr>
      <w:r>
        <w:rPr>
          <w:rFonts w:ascii="Times New Roman" w:hAnsi="Times New Roman"/>
          <w:color w:val="222222"/>
          <w:sz w:val="24"/>
          <w:szCs w:val="24"/>
          <w:shd w:val="clear" w:color="auto" w:fill="FFFFFF"/>
        </w:rPr>
        <w:t>Heinle</w:t>
      </w:r>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Kimberly</w:t>
      </w:r>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Octavio</w:t>
      </w:r>
      <w:r w:rsidRPr="00770708">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Rodríguez Ferrerira and</w:t>
      </w:r>
      <w:r w:rsidRPr="00770708">
        <w:rPr>
          <w:rFonts w:ascii="Times New Roman" w:hAnsi="Times New Roman"/>
          <w:color w:val="222222"/>
          <w:sz w:val="24"/>
          <w:szCs w:val="24"/>
          <w:shd w:val="clear" w:color="auto" w:fill="FFFFFF"/>
        </w:rPr>
        <w:t xml:space="preserve"> David A. Shirk. "Drug violence in Mexico</w:t>
      </w:r>
      <w:r>
        <w:rPr>
          <w:rFonts w:ascii="Times New Roman" w:hAnsi="Times New Roman"/>
          <w:color w:val="222222"/>
          <w:sz w:val="24"/>
          <w:szCs w:val="24"/>
          <w:shd w:val="clear" w:color="auto" w:fill="FFFFFF"/>
        </w:rPr>
        <w:t>: Data and analysis through 2016</w:t>
      </w:r>
      <w:r w:rsidRPr="00770708">
        <w:rPr>
          <w:rFonts w:ascii="Times New Roman" w:hAnsi="Times New Roman"/>
          <w:color w:val="222222"/>
          <w:sz w:val="24"/>
          <w:szCs w:val="24"/>
          <w:shd w:val="clear" w:color="auto" w:fill="FFFFFF"/>
        </w:rPr>
        <w:t>." </w:t>
      </w:r>
      <w:r w:rsidRPr="00770708">
        <w:rPr>
          <w:rFonts w:ascii="Times New Roman" w:hAnsi="Times New Roman"/>
          <w:i/>
          <w:iCs/>
          <w:color w:val="222222"/>
          <w:sz w:val="24"/>
          <w:szCs w:val="24"/>
          <w:shd w:val="clear" w:color="auto" w:fill="FFFFFF"/>
        </w:rPr>
        <w:t>Trans-Border Institute, University of San Diego, San Diego</w:t>
      </w:r>
      <w:r w:rsidRPr="00770708">
        <w:rPr>
          <w:rFonts w:ascii="Times New Roman" w:hAnsi="Times New Roman"/>
          <w:color w:val="222222"/>
          <w:sz w:val="24"/>
          <w:szCs w:val="24"/>
          <w:shd w:val="clear" w:color="auto" w:fill="FFFFFF"/>
        </w:rPr>
        <w:t> (201</w:t>
      </w:r>
      <w:r>
        <w:rPr>
          <w:rFonts w:ascii="Times New Roman" w:hAnsi="Times New Roman"/>
          <w:color w:val="222222"/>
          <w:sz w:val="24"/>
          <w:szCs w:val="24"/>
          <w:shd w:val="clear" w:color="auto" w:fill="FFFFFF"/>
        </w:rPr>
        <w:t>7</w:t>
      </w:r>
      <w:r w:rsidRPr="00770708">
        <w:rPr>
          <w:rFonts w:ascii="Times New Roman" w:hAnsi="Times New Roman"/>
          <w:color w:val="222222"/>
          <w:sz w:val="24"/>
          <w:szCs w:val="24"/>
          <w:shd w:val="clear" w:color="auto" w:fill="FFFFFF"/>
        </w:rPr>
        <w:t>).</w:t>
      </w:r>
    </w:p>
    <w:p w14:paraId="6AA7064E" w14:textId="26AE640F" w:rsidR="00075B87" w:rsidRDefault="00075B87" w:rsidP="00501AD6">
      <w:pPr>
        <w:pStyle w:val="PlainText"/>
        <w:jc w:val="both"/>
        <w:rPr>
          <w:rFonts w:ascii="Times New Roman" w:hAnsi="Times New Roman"/>
          <w:b/>
          <w:sz w:val="24"/>
          <w:szCs w:val="24"/>
        </w:rPr>
      </w:pPr>
    </w:p>
    <w:p w14:paraId="107336D9" w14:textId="55D6BCC2" w:rsidR="007379F2" w:rsidRDefault="007379F2" w:rsidP="007379F2">
      <w:pPr>
        <w:autoSpaceDE w:val="0"/>
        <w:autoSpaceDN w:val="0"/>
        <w:adjustRightInd w:val="0"/>
        <w:jc w:val="both"/>
        <w:rPr>
          <w:rFonts w:eastAsiaTheme="minorEastAsia" w:cs="Times New Roman"/>
          <w:szCs w:val="24"/>
        </w:rPr>
      </w:pPr>
      <w:r>
        <w:rPr>
          <w:rFonts w:eastAsiaTheme="minorEastAsia" w:cs="Times New Roman"/>
          <w:szCs w:val="24"/>
        </w:rPr>
        <w:t>Regarding policy approaches we elaborated further.  We note that v</w:t>
      </w:r>
      <w:r w:rsidRPr="00173711">
        <w:rPr>
          <w:rFonts w:eastAsiaTheme="minorEastAsia" w:cs="Times New Roman"/>
          <w:szCs w:val="24"/>
        </w:rPr>
        <w:t xml:space="preserve">iolence prevention should focus at the individual, family, community and, as we show, at the state level. Previous evidence suggests that </w:t>
      </w:r>
      <w:r w:rsidRPr="006870EE">
        <w:rPr>
          <w:rFonts w:eastAsiaTheme="minorEastAsia" w:cs="Times New Roman"/>
          <w:szCs w:val="24"/>
        </w:rPr>
        <w:t>s</w:t>
      </w:r>
      <w:r w:rsidRPr="00173711">
        <w:rPr>
          <w:rFonts w:eastAsiaTheme="minorEastAsia" w:cs="Times New Roman"/>
          <w:szCs w:val="24"/>
        </w:rPr>
        <w:t>chool-based efforts</w:t>
      </w:r>
      <w:r w:rsidRPr="006870EE">
        <w:rPr>
          <w:rFonts w:eastAsiaTheme="minorEastAsia" w:cs="Times New Roman"/>
          <w:szCs w:val="24"/>
        </w:rPr>
        <w:t>; mental health and child welfare programs</w:t>
      </w:r>
      <w:r w:rsidRPr="00173711">
        <w:rPr>
          <w:rFonts w:eastAsiaTheme="minorEastAsia" w:cs="Times New Roman"/>
          <w:szCs w:val="24"/>
        </w:rPr>
        <w:t>, educational</w:t>
      </w:r>
      <w:r w:rsidRPr="006870EE">
        <w:rPr>
          <w:rFonts w:eastAsiaTheme="minorEastAsia" w:cs="Times New Roman"/>
          <w:szCs w:val="24"/>
        </w:rPr>
        <w:t xml:space="preserve"> programs and placement of graduates in jobs, </w:t>
      </w:r>
      <w:r w:rsidRPr="00173711">
        <w:rPr>
          <w:rFonts w:eastAsiaTheme="minorEastAsia" w:cs="Times New Roman"/>
          <w:szCs w:val="24"/>
        </w:rPr>
        <w:t>self-employment</w:t>
      </w:r>
      <w:r w:rsidRPr="006870EE">
        <w:rPr>
          <w:rFonts w:eastAsiaTheme="minorEastAsia" w:cs="Times New Roman"/>
          <w:szCs w:val="24"/>
        </w:rPr>
        <w:t xml:space="preserve">, and continuing education, </w:t>
      </w:r>
      <w:r w:rsidRPr="00173711">
        <w:rPr>
          <w:rFonts w:eastAsiaTheme="minorEastAsia" w:cs="Times New Roman"/>
          <w:szCs w:val="24"/>
        </w:rPr>
        <w:t xml:space="preserve">together with </w:t>
      </w:r>
      <w:r w:rsidRPr="006870EE">
        <w:rPr>
          <w:rFonts w:eastAsiaTheme="minorEastAsia" w:cs="Times New Roman"/>
          <w:szCs w:val="24"/>
        </w:rPr>
        <w:t xml:space="preserve">programs aimed at reducing alcohol </w:t>
      </w:r>
      <w:r w:rsidRPr="00173711">
        <w:rPr>
          <w:rFonts w:eastAsiaTheme="minorEastAsia" w:cs="Times New Roman"/>
          <w:szCs w:val="24"/>
        </w:rPr>
        <w:t>consumption have been</w:t>
      </w:r>
      <w:r w:rsidRPr="006870EE">
        <w:rPr>
          <w:rFonts w:eastAsiaTheme="minorEastAsia" w:cs="Times New Roman"/>
          <w:szCs w:val="24"/>
        </w:rPr>
        <w:t xml:space="preserve"> successful </w:t>
      </w:r>
      <w:r w:rsidRPr="00173711">
        <w:rPr>
          <w:rFonts w:eastAsiaTheme="minorEastAsia" w:cs="Times New Roman"/>
          <w:szCs w:val="24"/>
        </w:rPr>
        <w:t>to mitigate violence diffusion (Hoffman et al 2011</w:t>
      </w:r>
      <w:r>
        <w:rPr>
          <w:rFonts w:eastAsiaTheme="minorEastAsia" w:cs="Times New Roman"/>
          <w:szCs w:val="24"/>
        </w:rPr>
        <w:t>,</w:t>
      </w:r>
      <w:r w:rsidRPr="00173711">
        <w:rPr>
          <w:rFonts w:eastAsiaTheme="minorEastAsia"/>
          <w:szCs w:val="24"/>
        </w:rPr>
        <w:t xml:space="preserve"> </w:t>
      </w:r>
      <w:r>
        <w:rPr>
          <w:rFonts w:eastAsiaTheme="minorEastAsia"/>
          <w:szCs w:val="24"/>
        </w:rPr>
        <w:t>Pinker, 2011,</w:t>
      </w:r>
      <w:r w:rsidRPr="00173711">
        <w:rPr>
          <w:rFonts w:eastAsiaTheme="minorEastAsia"/>
          <w:szCs w:val="24"/>
        </w:rPr>
        <w:t xml:space="preserve"> </w:t>
      </w:r>
      <w:r>
        <w:rPr>
          <w:rFonts w:eastAsiaTheme="minorEastAsia"/>
          <w:szCs w:val="24"/>
        </w:rPr>
        <w:t>Viner et al, 2012</w:t>
      </w:r>
      <w:r w:rsidRPr="00173711">
        <w:rPr>
          <w:rFonts w:eastAsiaTheme="minorEastAsia" w:cs="Times New Roman"/>
          <w:szCs w:val="24"/>
        </w:rPr>
        <w:t>). In the Mexican context, p</w:t>
      </w:r>
      <w:r w:rsidRPr="006870EE">
        <w:rPr>
          <w:rFonts w:eastAsiaTheme="minorEastAsia" w:cs="Times New Roman"/>
          <w:szCs w:val="24"/>
        </w:rPr>
        <w:t xml:space="preserve">olitical will </w:t>
      </w:r>
      <w:r w:rsidRPr="00173711">
        <w:rPr>
          <w:rFonts w:eastAsiaTheme="minorEastAsia" w:cs="Times New Roman"/>
          <w:szCs w:val="24"/>
        </w:rPr>
        <w:t>is essential since it has been shown that</w:t>
      </w:r>
      <w:r w:rsidRPr="006870EE">
        <w:rPr>
          <w:rFonts w:eastAsiaTheme="minorEastAsia" w:cs="Times New Roman"/>
          <w:szCs w:val="24"/>
        </w:rPr>
        <w:t xml:space="preserve"> </w:t>
      </w:r>
      <w:r w:rsidRPr="00173711">
        <w:rPr>
          <w:rFonts w:eastAsiaTheme="minorEastAsia" w:cs="Times New Roman"/>
          <w:szCs w:val="24"/>
        </w:rPr>
        <w:t xml:space="preserve">policies pursuing drug prohibition or severe </w:t>
      </w:r>
      <w:r w:rsidRPr="006870EE">
        <w:rPr>
          <w:rFonts w:eastAsiaTheme="minorEastAsia" w:cs="Times New Roman"/>
          <w:szCs w:val="24"/>
        </w:rPr>
        <w:t>suppression</w:t>
      </w:r>
      <w:r w:rsidRPr="00173711">
        <w:rPr>
          <w:rFonts w:eastAsiaTheme="minorEastAsia" w:cs="Times New Roman"/>
          <w:szCs w:val="24"/>
        </w:rPr>
        <w:t xml:space="preserve"> have not </w:t>
      </w:r>
      <w:r w:rsidRPr="006870EE">
        <w:rPr>
          <w:rFonts w:eastAsiaTheme="minorEastAsia" w:cs="Times New Roman"/>
          <w:szCs w:val="24"/>
        </w:rPr>
        <w:t>work</w:t>
      </w:r>
      <w:r w:rsidRPr="00173711">
        <w:rPr>
          <w:rFonts w:eastAsiaTheme="minorEastAsia" w:cs="Times New Roman"/>
          <w:szCs w:val="24"/>
        </w:rPr>
        <w:t>ed (Csete et al. 2016)</w:t>
      </w:r>
      <w:r w:rsidRPr="006870EE">
        <w:rPr>
          <w:rFonts w:eastAsiaTheme="minorEastAsia" w:cs="Times New Roman"/>
          <w:szCs w:val="24"/>
        </w:rPr>
        <w:t>.</w:t>
      </w:r>
      <w:r w:rsidRPr="00173711">
        <w:rPr>
          <w:rFonts w:eastAsiaTheme="minorEastAsia" w:cs="Times New Roman"/>
          <w:szCs w:val="24"/>
        </w:rPr>
        <w:t xml:space="preserve"> M</w:t>
      </w:r>
      <w:r>
        <w:rPr>
          <w:rFonts w:eastAsiaTheme="minorEastAsia" w:cs="Times New Roman"/>
          <w:szCs w:val="24"/>
        </w:rPr>
        <w:t>oreo</w:t>
      </w:r>
      <w:r w:rsidRPr="00173711">
        <w:rPr>
          <w:rFonts w:eastAsiaTheme="minorEastAsia" w:cs="Times New Roman"/>
          <w:szCs w:val="24"/>
        </w:rPr>
        <w:t>ver, Mexico has failed to r</w:t>
      </w:r>
      <w:r>
        <w:rPr>
          <w:rFonts w:eastAsiaTheme="minorEastAsia" w:cs="Times New Roman"/>
          <w:szCs w:val="24"/>
        </w:rPr>
        <w:t>ecogniz</w:t>
      </w:r>
      <w:r w:rsidRPr="00173711">
        <w:rPr>
          <w:rFonts w:eastAsiaTheme="minorEastAsia" w:cs="Times New Roman"/>
          <w:szCs w:val="24"/>
        </w:rPr>
        <w:t xml:space="preserve">e and correct the health and human rights harms </w:t>
      </w:r>
      <w:r>
        <w:rPr>
          <w:rFonts w:eastAsiaTheme="minorEastAsia" w:cs="Times New Roman"/>
          <w:szCs w:val="24"/>
        </w:rPr>
        <w:t xml:space="preserve">that these policies have caused. In this sense, it has been suggested that military forces’ participations should be phased out as much as possible since it exacerbates violence with drug traffickers.  </w:t>
      </w:r>
    </w:p>
    <w:p w14:paraId="419AA4CD" w14:textId="70FA3464" w:rsidR="00DA390E" w:rsidRDefault="00DA390E" w:rsidP="00DA390E">
      <w:pPr>
        <w:pStyle w:val="PlainText"/>
        <w:jc w:val="both"/>
        <w:rPr>
          <w:rFonts w:ascii="Times New Roman" w:hAnsi="Times New Roman"/>
          <w:sz w:val="24"/>
          <w:szCs w:val="24"/>
        </w:rPr>
      </w:pPr>
    </w:p>
    <w:p w14:paraId="64B12350" w14:textId="3A9B3DC0" w:rsidR="00DA390E" w:rsidRDefault="007379F2" w:rsidP="00DA390E">
      <w:pPr>
        <w:pStyle w:val="PlainText"/>
        <w:jc w:val="both"/>
        <w:rPr>
          <w:rFonts w:ascii="Times New Roman" w:hAnsi="Times New Roman"/>
          <w:sz w:val="24"/>
          <w:szCs w:val="24"/>
        </w:rPr>
      </w:pPr>
      <w:r>
        <w:rPr>
          <w:rFonts w:ascii="Times New Roman" w:hAnsi="Times New Roman"/>
          <w:sz w:val="24"/>
          <w:szCs w:val="24"/>
        </w:rPr>
        <w:t xml:space="preserve">We </w:t>
      </w:r>
      <w:r w:rsidR="00DA390E">
        <w:rPr>
          <w:rFonts w:ascii="Times New Roman" w:hAnsi="Times New Roman"/>
          <w:sz w:val="24"/>
          <w:szCs w:val="24"/>
        </w:rPr>
        <w:t xml:space="preserve">added in line </w:t>
      </w:r>
      <w:r w:rsidR="00620FCA">
        <w:rPr>
          <w:rFonts w:ascii="Times New Roman" w:hAnsi="Times New Roman"/>
          <w:sz w:val="24"/>
          <w:szCs w:val="24"/>
        </w:rPr>
        <w:t>258</w:t>
      </w:r>
      <w:r w:rsidR="00DA390E">
        <w:rPr>
          <w:rFonts w:ascii="Times New Roman" w:hAnsi="Times New Roman"/>
          <w:sz w:val="24"/>
          <w:szCs w:val="24"/>
        </w:rPr>
        <w:t>:</w:t>
      </w:r>
    </w:p>
    <w:p w14:paraId="7AA4A1E7" w14:textId="77777777" w:rsidR="00DA390E" w:rsidRDefault="00DA390E" w:rsidP="00DA390E">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eastAsiaTheme="minorEastAsia" w:hAnsi="Times New Roman"/>
          <w:sz w:val="24"/>
          <w:szCs w:val="24"/>
        </w:rPr>
        <w:t xml:space="preserve">In an international context, Mexico’s levels of violence are not even the highest around the globe, nor </w:t>
      </w:r>
      <w:r>
        <w:rPr>
          <w:rFonts w:ascii="Times New Roman" w:eastAsiaTheme="minorEastAsia" w:hAnsi="Times New Roman"/>
          <w:sz w:val="24"/>
          <w:szCs w:val="24"/>
        </w:rPr>
        <w:t xml:space="preserve">in </w:t>
      </w:r>
      <w:r w:rsidRPr="00D73887">
        <w:rPr>
          <w:rFonts w:ascii="Times New Roman" w:eastAsiaTheme="minorEastAsia" w:hAnsi="Times New Roman"/>
          <w:sz w:val="24"/>
          <w:szCs w:val="24"/>
        </w:rPr>
        <w:t xml:space="preserve">the region. Countries in central America, such as El Salvador and Honduras, and Venezuela, Colombia and Brazil in south America have higher homicide rates. </w:t>
      </w:r>
      <w:r>
        <w:rPr>
          <w:rFonts w:ascii="Times New Roman" w:eastAsiaTheme="minorEastAsia" w:hAnsi="Times New Roman"/>
          <w:sz w:val="24"/>
          <w:szCs w:val="24"/>
        </w:rPr>
        <w:t>I</w:t>
      </w:r>
      <w:r w:rsidRPr="00D73887">
        <w:rPr>
          <w:rFonts w:ascii="Times New Roman" w:eastAsiaTheme="minorEastAsia" w:hAnsi="Times New Roman"/>
          <w:sz w:val="24"/>
          <w:szCs w:val="24"/>
        </w:rPr>
        <w:t xml:space="preserve">t is likely that </w:t>
      </w:r>
      <w:r>
        <w:rPr>
          <w:rFonts w:ascii="Times New Roman" w:eastAsiaTheme="minorEastAsia" w:hAnsi="Times New Roman"/>
          <w:sz w:val="24"/>
          <w:szCs w:val="24"/>
        </w:rPr>
        <w:t xml:space="preserve">these </w:t>
      </w:r>
      <w:r w:rsidRPr="00D73887">
        <w:rPr>
          <w:rFonts w:ascii="Times New Roman" w:eastAsiaTheme="minorEastAsia" w:hAnsi="Times New Roman"/>
          <w:sz w:val="24"/>
          <w:szCs w:val="24"/>
        </w:rPr>
        <w:t>countries experience higher variation in lifespans</w:t>
      </w:r>
      <w:r>
        <w:rPr>
          <w:rFonts w:ascii="Times New Roman" w:eastAsiaTheme="minorEastAsia" w:hAnsi="Times New Roman"/>
          <w:sz w:val="24"/>
          <w:szCs w:val="24"/>
        </w:rPr>
        <w:t xml:space="preserve"> which, along with the existence of high levels of homicides, points to possible failure of policies to reduce the burden of violence. These policies should pay more attention to social determinants of premature mortality, psychosocial factors and get to the root of violence to prevent its diffusion towards the young population”</w:t>
      </w:r>
    </w:p>
    <w:p w14:paraId="1154A9E1" w14:textId="65CD578A" w:rsidR="00DA390E" w:rsidRDefault="00DA390E" w:rsidP="00DA390E">
      <w:pPr>
        <w:autoSpaceDE w:val="0"/>
        <w:autoSpaceDN w:val="0"/>
        <w:adjustRightInd w:val="0"/>
        <w:jc w:val="both"/>
        <w:rPr>
          <w:rFonts w:eastAsiaTheme="minorEastAsia" w:cs="Times New Roman"/>
          <w:szCs w:val="24"/>
        </w:rPr>
      </w:pPr>
    </w:p>
    <w:p w14:paraId="7805EA49" w14:textId="77777777" w:rsidR="00DA390E" w:rsidRDefault="00DA390E" w:rsidP="00DA390E">
      <w:pPr>
        <w:autoSpaceDE w:val="0"/>
        <w:autoSpaceDN w:val="0"/>
        <w:adjustRightInd w:val="0"/>
        <w:jc w:val="both"/>
        <w:rPr>
          <w:rFonts w:eastAsiaTheme="minorEastAsia" w:cs="Times New Roman"/>
          <w:szCs w:val="24"/>
        </w:rPr>
      </w:pPr>
      <w:r>
        <w:rPr>
          <w:rFonts w:eastAsiaTheme="minorEastAsia" w:cs="Times New Roman"/>
          <w:szCs w:val="24"/>
        </w:rPr>
        <w:t>We have added the next concluding paragraph:</w:t>
      </w:r>
    </w:p>
    <w:p w14:paraId="30DE9529" w14:textId="18FDC038" w:rsidR="00DA390E" w:rsidRPr="007379F2" w:rsidRDefault="00DA390E" w:rsidP="007379F2">
      <w:pPr>
        <w:autoSpaceDE w:val="0"/>
        <w:autoSpaceDN w:val="0"/>
        <w:adjustRightInd w:val="0"/>
        <w:jc w:val="both"/>
        <w:rPr>
          <w:rFonts w:eastAsiaTheme="minorEastAsia" w:cs="Times New Roman"/>
          <w:szCs w:val="24"/>
        </w:rPr>
      </w:pPr>
      <w:r>
        <w:rPr>
          <w:rFonts w:eastAsiaTheme="minorEastAsia" w:cs="Times New Roman"/>
          <w:szCs w:val="24"/>
        </w:rPr>
        <w:t>“</w:t>
      </w:r>
      <w:r w:rsidRPr="0084239E">
        <w:rPr>
          <w:rFonts w:eastAsiaTheme="minorEastAsia" w:cs="Times New Roman"/>
          <w:szCs w:val="24"/>
        </w:rPr>
        <w:t>Mexico has failed to recognize and correct the detrimental consequences in health and human rights that suppressive and drug-prohibition policies have had on the population</w:t>
      </w:r>
      <w:r w:rsidRPr="0084239E">
        <w:rPr>
          <w:rFonts w:eastAsiaTheme="minorEastAsia" w:cs="Times New Roman"/>
          <w:szCs w:val="24"/>
          <w:vertAlign w:val="superscript"/>
        </w:rPr>
        <w:t>.34</w:t>
      </w:r>
      <w:r w:rsidRPr="0084239E">
        <w:rPr>
          <w:rFonts w:eastAsiaTheme="minorEastAsia" w:cs="Times New Roman"/>
          <w:szCs w:val="24"/>
        </w:rPr>
        <w:t xml:space="preserve"> There is an urgent need to stop these policies and complement them with </w:t>
      </w:r>
      <w:r>
        <w:rPr>
          <w:rFonts w:eastAsiaTheme="minorEastAsia" w:cs="Times New Roman"/>
          <w:szCs w:val="24"/>
        </w:rPr>
        <w:t xml:space="preserve">policies that are less focus on military actions against drug cartels. For example, </w:t>
      </w:r>
      <w:r w:rsidRPr="0084239E">
        <w:rPr>
          <w:rFonts w:eastAsiaTheme="minorEastAsia" w:cs="Times New Roman"/>
          <w:szCs w:val="24"/>
        </w:rPr>
        <w:t>programs</w:t>
      </w:r>
      <w:r>
        <w:rPr>
          <w:rFonts w:eastAsiaTheme="minorEastAsia" w:cs="Times New Roman"/>
          <w:szCs w:val="24"/>
        </w:rPr>
        <w:t xml:space="preserve"> on improving </w:t>
      </w:r>
      <w:r w:rsidRPr="0084239E">
        <w:rPr>
          <w:rFonts w:eastAsiaTheme="minorEastAsia" w:cs="Times New Roman"/>
          <w:szCs w:val="24"/>
        </w:rPr>
        <w:t>regional and school</w:t>
      </w:r>
      <w:r>
        <w:rPr>
          <w:rFonts w:eastAsiaTheme="minorEastAsia" w:cs="Times New Roman"/>
          <w:szCs w:val="24"/>
        </w:rPr>
        <w:t>ing outcomes and</w:t>
      </w:r>
      <w:r w:rsidRPr="0084239E">
        <w:rPr>
          <w:rFonts w:eastAsiaTheme="minorEastAsia" w:cs="Times New Roman"/>
          <w:szCs w:val="24"/>
        </w:rPr>
        <w:t xml:space="preserve"> educational and community programs to reduce the risk factors of violence (e.g. alcohol consumption)</w:t>
      </w:r>
      <w:r w:rsidRPr="0084239E">
        <w:rPr>
          <w:rFonts w:eastAsiaTheme="minorEastAsia" w:cs="Times New Roman"/>
          <w:szCs w:val="24"/>
          <w:vertAlign w:val="superscript"/>
        </w:rPr>
        <w:t>35</w:t>
      </w:r>
      <w:r>
        <w:rPr>
          <w:rFonts w:eastAsiaTheme="minorEastAsia" w:cs="Times New Roman"/>
          <w:szCs w:val="24"/>
        </w:rPr>
        <w:t xml:space="preserve"> among others. </w:t>
      </w:r>
      <w:r w:rsidRPr="0084239E">
        <w:rPr>
          <w:rFonts w:eastAsiaTheme="minorEastAsia" w:cs="Times New Roman"/>
          <w:szCs w:val="24"/>
        </w:rPr>
        <w:t>This will prevent homicides and contribute significantly to increase life expectancy as well as greater equality of individual lifespans in Mexico.”</w:t>
      </w:r>
    </w:p>
    <w:p w14:paraId="1D6B04CB" w14:textId="7E966D52" w:rsidR="00DA390E" w:rsidRPr="00577D0A" w:rsidRDefault="00DA390E" w:rsidP="00DA390E">
      <w:pPr>
        <w:autoSpaceDE w:val="0"/>
        <w:autoSpaceDN w:val="0"/>
        <w:adjustRightInd w:val="0"/>
        <w:rPr>
          <w:rFonts w:cs="Times New Roman"/>
          <w:color w:val="231F20"/>
          <w:szCs w:val="24"/>
        </w:rPr>
      </w:pPr>
    </w:p>
    <w:p w14:paraId="2DA3AFC5" w14:textId="77777777" w:rsidR="00DA390E" w:rsidRPr="006870EE" w:rsidRDefault="00DA390E" w:rsidP="00DA390E">
      <w:pPr>
        <w:autoSpaceDE w:val="0"/>
        <w:autoSpaceDN w:val="0"/>
        <w:adjustRightInd w:val="0"/>
        <w:rPr>
          <w:rFonts w:cs="Times New Roman"/>
          <w:color w:val="231F20"/>
          <w:szCs w:val="24"/>
        </w:rPr>
      </w:pPr>
      <w:r w:rsidRPr="006870EE">
        <w:rPr>
          <w:rFonts w:cs="Times New Roman"/>
          <w:color w:val="231F20"/>
          <w:szCs w:val="24"/>
        </w:rPr>
        <w:t>References</w:t>
      </w:r>
    </w:p>
    <w:p w14:paraId="7B9AF21A" w14:textId="77777777" w:rsidR="00DA390E" w:rsidRPr="006870EE" w:rsidRDefault="00DA390E" w:rsidP="00DA390E">
      <w:pPr>
        <w:autoSpaceDE w:val="0"/>
        <w:autoSpaceDN w:val="0"/>
        <w:adjustRightInd w:val="0"/>
        <w:rPr>
          <w:rFonts w:cs="Times New Roman"/>
          <w:color w:val="222222"/>
          <w:szCs w:val="24"/>
          <w:shd w:val="clear" w:color="auto" w:fill="FFFFFF"/>
        </w:rPr>
      </w:pPr>
      <w:r w:rsidRPr="006870EE">
        <w:rPr>
          <w:rFonts w:cs="Times New Roman"/>
          <w:color w:val="222222"/>
          <w:szCs w:val="24"/>
          <w:shd w:val="clear" w:color="auto" w:fill="FFFFFF"/>
        </w:rPr>
        <w:lastRenderedPageBreak/>
        <w:t>Hoffman, Joan Serra, Lyndee M. Knox, and Robert Cohen. </w:t>
      </w:r>
      <w:r w:rsidRPr="006870EE">
        <w:rPr>
          <w:rFonts w:cs="Times New Roman"/>
          <w:i/>
          <w:iCs/>
          <w:color w:val="222222"/>
          <w:szCs w:val="24"/>
          <w:shd w:val="clear" w:color="auto" w:fill="FFFFFF"/>
        </w:rPr>
        <w:t>Beyond suppression: Global perspectives on youth violence</w:t>
      </w:r>
      <w:r w:rsidRPr="006870EE">
        <w:rPr>
          <w:rFonts w:cs="Times New Roman"/>
          <w:color w:val="222222"/>
          <w:szCs w:val="24"/>
          <w:shd w:val="clear" w:color="auto" w:fill="FFFFFF"/>
        </w:rPr>
        <w:t>. ABC-CLIO, 2011.</w:t>
      </w:r>
    </w:p>
    <w:p w14:paraId="0246D1F9" w14:textId="77777777" w:rsidR="00DA390E" w:rsidRPr="006870EE" w:rsidRDefault="00DA390E" w:rsidP="00DA390E">
      <w:pPr>
        <w:autoSpaceDE w:val="0"/>
        <w:autoSpaceDN w:val="0"/>
        <w:adjustRightInd w:val="0"/>
        <w:rPr>
          <w:rFonts w:cs="Times New Roman"/>
          <w:color w:val="222222"/>
          <w:szCs w:val="24"/>
          <w:shd w:val="clear" w:color="auto" w:fill="FFFFFF"/>
        </w:rPr>
      </w:pPr>
    </w:p>
    <w:p w14:paraId="71F2011D" w14:textId="77777777" w:rsidR="00DA390E" w:rsidRPr="006870EE" w:rsidRDefault="00DA390E" w:rsidP="00DA390E">
      <w:pPr>
        <w:autoSpaceDE w:val="0"/>
        <w:autoSpaceDN w:val="0"/>
        <w:adjustRightInd w:val="0"/>
        <w:rPr>
          <w:rFonts w:cs="Times New Roman"/>
          <w:color w:val="231F20"/>
          <w:szCs w:val="24"/>
        </w:rPr>
      </w:pPr>
      <w:r w:rsidRPr="006870EE">
        <w:rPr>
          <w:rFonts w:cs="Times New Roman"/>
          <w:color w:val="222222"/>
          <w:szCs w:val="24"/>
          <w:shd w:val="clear" w:color="auto" w:fill="FFFFFF"/>
        </w:rPr>
        <w:t>Pinker, Steven. "Decline of violence: Taming the devil within us." </w:t>
      </w:r>
      <w:r w:rsidRPr="006870EE">
        <w:rPr>
          <w:rFonts w:cs="Times New Roman"/>
          <w:i/>
          <w:iCs/>
          <w:color w:val="222222"/>
          <w:szCs w:val="24"/>
          <w:shd w:val="clear" w:color="auto" w:fill="FFFFFF"/>
        </w:rPr>
        <w:t>Nature</w:t>
      </w:r>
      <w:r w:rsidRPr="006870EE">
        <w:rPr>
          <w:rFonts w:cs="Times New Roman"/>
          <w:color w:val="222222"/>
          <w:szCs w:val="24"/>
          <w:shd w:val="clear" w:color="auto" w:fill="FFFFFF"/>
        </w:rPr>
        <w:t> 478.7369 (2011): 309.</w:t>
      </w:r>
    </w:p>
    <w:p w14:paraId="6C21B690" w14:textId="77777777" w:rsidR="00DA390E" w:rsidRPr="006870EE" w:rsidRDefault="00DA390E" w:rsidP="00DA390E">
      <w:pPr>
        <w:autoSpaceDE w:val="0"/>
        <w:autoSpaceDN w:val="0"/>
        <w:adjustRightInd w:val="0"/>
        <w:rPr>
          <w:rFonts w:cs="Times New Roman"/>
          <w:b/>
          <w:bCs/>
          <w:color w:val="231F20"/>
          <w:szCs w:val="24"/>
        </w:rPr>
      </w:pPr>
    </w:p>
    <w:p w14:paraId="64659AFC" w14:textId="77777777" w:rsidR="00DA390E" w:rsidRDefault="00DA390E" w:rsidP="00DA390E">
      <w:pPr>
        <w:pStyle w:val="PlainText"/>
        <w:jc w:val="both"/>
        <w:rPr>
          <w:rFonts w:ascii="Times New Roman" w:hAnsi="Times New Roman"/>
          <w:color w:val="222222"/>
          <w:sz w:val="24"/>
          <w:szCs w:val="24"/>
          <w:shd w:val="clear" w:color="auto" w:fill="FFFFFF"/>
        </w:rPr>
      </w:pPr>
      <w:r w:rsidRPr="006870EE">
        <w:rPr>
          <w:rFonts w:ascii="Times New Roman" w:hAnsi="Times New Roman"/>
          <w:color w:val="222222"/>
          <w:sz w:val="24"/>
          <w:szCs w:val="24"/>
          <w:shd w:val="clear" w:color="auto" w:fill="FFFFFF"/>
        </w:rPr>
        <w:t>Viner, Russell M., et al. "Adolescence and the social determinants of health."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379.9826 (2012): 1641-1652.</w:t>
      </w:r>
    </w:p>
    <w:p w14:paraId="28F7AC4F" w14:textId="77777777" w:rsidR="00DA390E" w:rsidRPr="006870EE" w:rsidRDefault="00DA390E" w:rsidP="00DA390E">
      <w:pPr>
        <w:pStyle w:val="PlainText"/>
        <w:jc w:val="both"/>
        <w:rPr>
          <w:rFonts w:ascii="Times New Roman" w:hAnsi="Times New Roman"/>
          <w:color w:val="222222"/>
          <w:sz w:val="24"/>
          <w:szCs w:val="24"/>
          <w:shd w:val="clear" w:color="auto" w:fill="FFFFFF"/>
        </w:rPr>
      </w:pPr>
    </w:p>
    <w:p w14:paraId="11F7A16B" w14:textId="17E9483B" w:rsidR="00DA390E" w:rsidRDefault="00DA390E" w:rsidP="00501AD6">
      <w:pPr>
        <w:pStyle w:val="PlainText"/>
        <w:jc w:val="both"/>
        <w:rPr>
          <w:rFonts w:ascii="Times New Roman" w:hAnsi="Times New Roman"/>
          <w:b/>
          <w:sz w:val="24"/>
          <w:szCs w:val="24"/>
        </w:rPr>
      </w:pPr>
      <w:r w:rsidRPr="006870EE">
        <w:rPr>
          <w:rFonts w:ascii="Times New Roman" w:hAnsi="Times New Roman"/>
          <w:color w:val="222222"/>
          <w:sz w:val="24"/>
          <w:szCs w:val="24"/>
          <w:shd w:val="clear" w:color="auto" w:fill="FFFFFF"/>
        </w:rPr>
        <w:t>Csete, Joanne, et al. "Public health and international drug policy."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387.10026 (2016): 1427-1480.</w:t>
      </w:r>
    </w:p>
    <w:p w14:paraId="6B84CEEE" w14:textId="77777777" w:rsidR="00620FCA" w:rsidRPr="00620FCA" w:rsidRDefault="00620FCA" w:rsidP="00501AD6">
      <w:pPr>
        <w:pStyle w:val="PlainText"/>
        <w:jc w:val="both"/>
        <w:rPr>
          <w:rFonts w:ascii="Times New Roman" w:hAnsi="Times New Roman"/>
          <w:b/>
          <w:sz w:val="24"/>
          <w:szCs w:val="24"/>
        </w:rPr>
      </w:pPr>
    </w:p>
    <w:p w14:paraId="14A61B15" w14:textId="436B99CA"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t>Reviewer #3</w:t>
      </w:r>
    </w:p>
    <w:p w14:paraId="24A9DFF7" w14:textId="6926E82E"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This is a well-written manuscript describing a life expectancy in the context of severe violence related to death, using an inequity framework. In epidemiological perspective, it may not be novel the result that increasing homicide rate is associated with reducing life expectancy in population level. However, the quantification of homicide in life expectancy is still important. This study has significant policy implication as it providing alternative indicator for population impacts of severe violence.</w:t>
      </w:r>
    </w:p>
    <w:p w14:paraId="2401C359" w14:textId="77777777" w:rsidR="00075B87" w:rsidRPr="00291B37" w:rsidRDefault="00075B87" w:rsidP="00501AD6">
      <w:pPr>
        <w:pStyle w:val="PlainText"/>
        <w:jc w:val="both"/>
        <w:rPr>
          <w:rFonts w:ascii="Times New Roman" w:hAnsi="Times New Roman"/>
          <w:b/>
          <w:sz w:val="24"/>
          <w:szCs w:val="24"/>
        </w:rPr>
      </w:pPr>
    </w:p>
    <w:p w14:paraId="5E801E32"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I was therefore a bit disappointed to see some conceptual and logical limitations in the manuscripts. First, the manuscript does not properly address changing patterns of homicide in Mexico especially the period between 1995 and 2015. In particular, few details are provided regarding dividing panel A (1995-2005) and panel B (2005-2015). This manuscript is based on comparison of life expectancy between these two periods. This division should be justified with significant difference of homicide rate between them.</w:t>
      </w:r>
    </w:p>
    <w:p w14:paraId="591FC179" w14:textId="77777777" w:rsidR="00DF7DE8" w:rsidRDefault="00DF7DE8" w:rsidP="00DF7DE8">
      <w:pPr>
        <w:autoSpaceDE w:val="0"/>
        <w:autoSpaceDN w:val="0"/>
        <w:adjustRightInd w:val="0"/>
        <w:jc w:val="both"/>
        <w:rPr>
          <w:rFonts w:eastAsia="Times New Roman" w:cs="Times New Roman"/>
          <w:b/>
          <w:szCs w:val="24"/>
        </w:rPr>
      </w:pPr>
    </w:p>
    <w:p w14:paraId="6E712815" w14:textId="5740264C" w:rsidR="00DF7DE8" w:rsidRDefault="00134664" w:rsidP="00DF7DE8">
      <w:pPr>
        <w:autoSpaceDE w:val="0"/>
        <w:autoSpaceDN w:val="0"/>
        <w:adjustRightInd w:val="0"/>
        <w:jc w:val="both"/>
        <w:rPr>
          <w:color w:val="222222"/>
          <w:szCs w:val="24"/>
          <w:shd w:val="clear" w:color="auto" w:fill="FFFFFF"/>
        </w:rPr>
      </w:pPr>
      <w:r w:rsidRPr="00134664">
        <w:rPr>
          <w:color w:val="222222"/>
          <w:szCs w:val="24"/>
          <w:shd w:val="clear" w:color="auto" w:fill="FFFFFF"/>
        </w:rPr>
        <w:t>We</w:t>
      </w:r>
      <w:r>
        <w:rPr>
          <w:color w:val="222222"/>
          <w:szCs w:val="24"/>
          <w:shd w:val="clear" w:color="auto" w:fill="FFFFFF"/>
        </w:rPr>
        <w:t xml:space="preserve"> clarify this issues in the manuscript.  We </w:t>
      </w:r>
      <w:r w:rsidR="00DF7DE8">
        <w:rPr>
          <w:color w:val="222222"/>
          <w:szCs w:val="24"/>
          <w:shd w:val="clear" w:color="auto" w:fill="FFFFFF"/>
        </w:rPr>
        <w:t>previously</w:t>
      </w:r>
      <w:r>
        <w:rPr>
          <w:color w:val="222222"/>
          <w:szCs w:val="24"/>
          <w:shd w:val="clear" w:color="auto" w:fill="FFFFFF"/>
        </w:rPr>
        <w:t xml:space="preserve"> indicated in the methods section that homicide rates declined among young adults between 1995 and 2005, but they increased between 2005 and 2015: </w:t>
      </w:r>
    </w:p>
    <w:p w14:paraId="7C786F22" w14:textId="77777777" w:rsidR="00DF7DE8" w:rsidRDefault="00DF7DE8" w:rsidP="00DF7DE8">
      <w:pPr>
        <w:autoSpaceDE w:val="0"/>
        <w:autoSpaceDN w:val="0"/>
        <w:adjustRightInd w:val="0"/>
        <w:jc w:val="both"/>
        <w:rPr>
          <w:color w:val="222222"/>
          <w:szCs w:val="24"/>
          <w:shd w:val="clear" w:color="auto" w:fill="FFFFFF"/>
        </w:rPr>
      </w:pPr>
    </w:p>
    <w:p w14:paraId="366EB03E" w14:textId="2AAFB525" w:rsidR="00134664" w:rsidRDefault="00134664" w:rsidP="00DF7DE8">
      <w:pPr>
        <w:autoSpaceDE w:val="0"/>
        <w:autoSpaceDN w:val="0"/>
        <w:adjustRightInd w:val="0"/>
        <w:jc w:val="both"/>
        <w:rPr>
          <w:rFonts w:cs="Times New Roman"/>
          <w:szCs w:val="24"/>
        </w:rPr>
      </w:pPr>
      <w:r>
        <w:rPr>
          <w:color w:val="222222"/>
          <w:szCs w:val="24"/>
          <w:shd w:val="clear" w:color="auto" w:fill="FFFFFF"/>
        </w:rPr>
        <w:t>“</w:t>
      </w:r>
      <w:r w:rsidRPr="00D73887">
        <w:rPr>
          <w:rFonts w:cs="Times New Roman"/>
          <w:szCs w:val="24"/>
        </w:rPr>
        <w:t>We study two</w:t>
      </w:r>
      <w:r>
        <w:rPr>
          <w:rFonts w:cs="Times New Roman"/>
          <w:szCs w:val="24"/>
        </w:rPr>
        <w:t xml:space="preserve"> comparable</w:t>
      </w:r>
      <w:r w:rsidRPr="00D73887">
        <w:rPr>
          <w:rFonts w:cs="Times New Roman"/>
          <w:szCs w:val="24"/>
        </w:rPr>
        <w:t xml:space="preserve"> 10-year periods, between 1995 and 2005, and from 2005 to 2015. This allowed us to identify a period of mortality improvements (1995-2005) in which life expectancy increased by 2</w:t>
      </w:r>
      <w:r w:rsidRPr="00D73887">
        <w:rPr>
          <w:color w:val="000000"/>
          <w:szCs w:val="24"/>
        </w:rPr>
        <w:t>.</w:t>
      </w:r>
      <w:r w:rsidRPr="00D73887">
        <w:rPr>
          <w:rFonts w:cs="Times New Roman"/>
          <w:szCs w:val="24"/>
        </w:rPr>
        <w:t>1 and 4</w:t>
      </w:r>
      <w:r w:rsidRPr="00D73887">
        <w:rPr>
          <w:color w:val="000000"/>
          <w:szCs w:val="24"/>
        </w:rPr>
        <w:t>.</w:t>
      </w:r>
      <w:r w:rsidRPr="00D73887">
        <w:rPr>
          <w:rFonts w:cs="Times New Roman"/>
          <w:szCs w:val="24"/>
        </w:rPr>
        <w:t>3 years for males and females, respectively, and homicide rates declined among young adults</w:t>
      </w:r>
      <w:r w:rsidR="00026436">
        <w:rPr>
          <w:rFonts w:cs="Times New Roman"/>
          <w:szCs w:val="24"/>
        </w:rPr>
        <w:t>.</w:t>
      </w:r>
      <w:r w:rsidRPr="00D73887">
        <w:rPr>
          <w:rFonts w:cs="Times New Roman"/>
          <w:szCs w:val="24"/>
        </w:rPr>
        <w:t xml:space="preserve"> The second period (2005-2015) is characterized by</w:t>
      </w:r>
      <w:r>
        <w:rPr>
          <w:rFonts w:cs="Times New Roman"/>
          <w:szCs w:val="24"/>
        </w:rPr>
        <w:t xml:space="preserve"> the upsurge of violence and homicides in Mexico.”</w:t>
      </w:r>
    </w:p>
    <w:p w14:paraId="7C391B22" w14:textId="77777777" w:rsidR="00DF7DE8" w:rsidRDefault="00DF7DE8" w:rsidP="00134664">
      <w:pPr>
        <w:autoSpaceDE w:val="0"/>
        <w:autoSpaceDN w:val="0"/>
        <w:adjustRightInd w:val="0"/>
        <w:ind w:firstLine="720"/>
        <w:jc w:val="both"/>
        <w:rPr>
          <w:rFonts w:cs="Times New Roman"/>
          <w:szCs w:val="24"/>
        </w:rPr>
      </w:pPr>
    </w:p>
    <w:p w14:paraId="6645EC7A" w14:textId="6BC6A43C" w:rsidR="00134664" w:rsidRDefault="00134664" w:rsidP="00DF7DE8">
      <w:pPr>
        <w:autoSpaceDE w:val="0"/>
        <w:autoSpaceDN w:val="0"/>
        <w:adjustRightInd w:val="0"/>
        <w:jc w:val="both"/>
        <w:rPr>
          <w:rFonts w:cs="Times New Roman"/>
          <w:szCs w:val="24"/>
        </w:rPr>
      </w:pPr>
      <w:r>
        <w:rPr>
          <w:rFonts w:cs="Times New Roman"/>
          <w:szCs w:val="24"/>
        </w:rPr>
        <w:t xml:space="preserve">We now provide more context </w:t>
      </w:r>
      <w:r w:rsidR="00912B04">
        <w:rPr>
          <w:rFonts w:cs="Times New Roman"/>
          <w:szCs w:val="24"/>
        </w:rPr>
        <w:t xml:space="preserve">in the introduction </w:t>
      </w:r>
      <w:r>
        <w:rPr>
          <w:rFonts w:cs="Times New Roman"/>
          <w:szCs w:val="24"/>
        </w:rPr>
        <w:t>and</w:t>
      </w:r>
      <w:r w:rsidR="00912B04">
        <w:rPr>
          <w:rFonts w:cs="Times New Roman"/>
          <w:szCs w:val="24"/>
        </w:rPr>
        <w:t xml:space="preserve"> in the methods section. A</w:t>
      </w:r>
      <w:r>
        <w:rPr>
          <w:rFonts w:cs="Times New Roman"/>
          <w:szCs w:val="24"/>
        </w:rPr>
        <w:t xml:space="preserve">s suggested by the reviewer, </w:t>
      </w:r>
      <w:r w:rsidR="00912B04">
        <w:rPr>
          <w:rFonts w:cs="Times New Roman"/>
          <w:szCs w:val="24"/>
        </w:rPr>
        <w:t xml:space="preserve">we include </w:t>
      </w:r>
      <w:r>
        <w:rPr>
          <w:rFonts w:cs="Times New Roman"/>
          <w:szCs w:val="24"/>
        </w:rPr>
        <w:t>a figure with time trends in age-standardized homicide rates. Given the space limitations</w:t>
      </w:r>
      <w:r w:rsidR="00912B04">
        <w:rPr>
          <w:rFonts w:cs="Times New Roman"/>
          <w:szCs w:val="24"/>
        </w:rPr>
        <w:t>, the</w:t>
      </w:r>
      <w:r>
        <w:rPr>
          <w:rFonts w:cs="Times New Roman"/>
          <w:szCs w:val="24"/>
        </w:rPr>
        <w:t xml:space="preserve"> </w:t>
      </w:r>
      <w:r w:rsidR="00DF7DE8">
        <w:rPr>
          <w:rFonts w:cs="Times New Roman"/>
          <w:szCs w:val="24"/>
        </w:rPr>
        <w:t>figure</w:t>
      </w:r>
      <w:r w:rsidR="00164014">
        <w:rPr>
          <w:rFonts w:cs="Times New Roman"/>
          <w:szCs w:val="24"/>
        </w:rPr>
        <w:t xml:space="preserve"> (below)</w:t>
      </w:r>
      <w:r>
        <w:rPr>
          <w:rFonts w:cs="Times New Roman"/>
          <w:szCs w:val="24"/>
        </w:rPr>
        <w:t xml:space="preserve"> </w:t>
      </w:r>
      <w:r w:rsidR="00912B04">
        <w:rPr>
          <w:rFonts w:cs="Times New Roman"/>
          <w:szCs w:val="24"/>
        </w:rPr>
        <w:t xml:space="preserve">is shown </w:t>
      </w:r>
      <w:r>
        <w:rPr>
          <w:rFonts w:cs="Times New Roman"/>
          <w:szCs w:val="24"/>
        </w:rPr>
        <w:t xml:space="preserve">in the supplemental material but </w:t>
      </w:r>
      <w:r w:rsidR="00912B04">
        <w:rPr>
          <w:rFonts w:cs="Times New Roman"/>
          <w:szCs w:val="24"/>
        </w:rPr>
        <w:t xml:space="preserve">we </w:t>
      </w:r>
      <w:r>
        <w:rPr>
          <w:rFonts w:cs="Times New Roman"/>
          <w:szCs w:val="24"/>
        </w:rPr>
        <w:t xml:space="preserve">refer to it in the text. </w:t>
      </w:r>
      <w:r w:rsidR="00912B04">
        <w:rPr>
          <w:rFonts w:cs="Times New Roman"/>
          <w:szCs w:val="24"/>
        </w:rPr>
        <w:t>The introduction now states:</w:t>
      </w:r>
    </w:p>
    <w:p w14:paraId="16F3FE74" w14:textId="2EFCBCAE" w:rsidR="00164014" w:rsidRDefault="00164014" w:rsidP="00DF7DE8">
      <w:pPr>
        <w:autoSpaceDE w:val="0"/>
        <w:autoSpaceDN w:val="0"/>
        <w:adjustRightInd w:val="0"/>
        <w:jc w:val="both"/>
        <w:rPr>
          <w:rFonts w:cs="Times New Roman"/>
          <w:szCs w:val="24"/>
        </w:rPr>
      </w:pPr>
    </w:p>
    <w:p w14:paraId="30DF1C0E" w14:textId="7473CAF4" w:rsidR="00164014" w:rsidRDefault="00164014" w:rsidP="00DF7DE8">
      <w:pPr>
        <w:autoSpaceDE w:val="0"/>
        <w:autoSpaceDN w:val="0"/>
        <w:adjustRightInd w:val="0"/>
        <w:jc w:val="both"/>
        <w:rPr>
          <w:rFonts w:cs="Times New Roman"/>
          <w:szCs w:val="24"/>
        </w:rPr>
      </w:pPr>
      <w:commentRangeStart w:id="45"/>
      <w:r>
        <w:rPr>
          <w:noProof/>
          <w:lang w:val="es-MX" w:eastAsia="es-MX"/>
        </w:rPr>
        <w:lastRenderedPageBreak/>
        <w:drawing>
          <wp:anchor distT="0" distB="0" distL="114300" distR="114300" simplePos="0" relativeHeight="251658240" behindDoc="0" locked="0" layoutInCell="1" allowOverlap="1" wp14:anchorId="6A60C1C9" wp14:editId="5291F69B">
            <wp:simplePos x="0" y="0"/>
            <wp:positionH relativeFrom="column">
              <wp:posOffset>0</wp:posOffset>
            </wp:positionH>
            <wp:positionV relativeFrom="paragraph">
              <wp:posOffset>0</wp:posOffset>
            </wp:positionV>
            <wp:extent cx="5943600" cy="33693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9310"/>
                    </a:xfrm>
                    <a:prstGeom prst="rect">
                      <a:avLst/>
                    </a:prstGeom>
                  </pic:spPr>
                </pic:pic>
              </a:graphicData>
            </a:graphic>
            <wp14:sizeRelH relativeFrom="page">
              <wp14:pctWidth>0</wp14:pctWidth>
            </wp14:sizeRelH>
            <wp14:sizeRelV relativeFrom="page">
              <wp14:pctHeight>0</wp14:pctHeight>
            </wp14:sizeRelV>
          </wp:anchor>
        </w:drawing>
      </w:r>
      <w:commentRangeEnd w:id="45"/>
      <w:r w:rsidR="00783883">
        <w:rPr>
          <w:rStyle w:val="CommentReference"/>
        </w:rPr>
        <w:commentReference w:id="45"/>
      </w:r>
    </w:p>
    <w:p w14:paraId="6A40560B" w14:textId="77777777" w:rsidR="00DF7DE8" w:rsidRDefault="00DF7DE8" w:rsidP="00DF7DE8">
      <w:pPr>
        <w:autoSpaceDE w:val="0"/>
        <w:autoSpaceDN w:val="0"/>
        <w:adjustRightInd w:val="0"/>
        <w:jc w:val="both"/>
        <w:rPr>
          <w:rFonts w:cs="Times New Roman"/>
          <w:szCs w:val="24"/>
        </w:rPr>
      </w:pPr>
    </w:p>
    <w:p w14:paraId="62F8D69B" w14:textId="13B983FF" w:rsidR="00BE045A" w:rsidRDefault="00BE045A" w:rsidP="00BE045A">
      <w:pPr>
        <w:pStyle w:val="PlainText"/>
        <w:jc w:val="both"/>
        <w:rPr>
          <w:rFonts w:ascii="Times New Roman" w:hAnsi="Times New Roman"/>
          <w:sz w:val="24"/>
          <w:szCs w:val="24"/>
        </w:rPr>
      </w:pPr>
      <w:r>
        <w:rPr>
          <w:rFonts w:ascii="Times New Roman" w:hAnsi="Times New Roman"/>
          <w:sz w:val="24"/>
          <w:szCs w:val="24"/>
        </w:rPr>
        <w:t>“…In Mexico, homicides rates declined from 1995 to 2006 but these trends were reversed and homicides doubled between 2007 and 2012 (Supplementary Material [SM] Figure S1). This increase has been associated with more enforcement operations trying to mitigate drug cartels activities, increased territory competition, and higher profitability in the drug-trade flow with United States. This led to a cycle of violence- the so-called war on drugs-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sidRPr="00D73887">
        <w:rPr>
          <w:rFonts w:ascii="Times New Roman" w:hAnsi="Times New Roman"/>
          <w:sz w:val="24"/>
          <w:szCs w:val="24"/>
        </w:rPr>
        <w:t xml:space="preserve">along with an increasing burden of diabetes, </w:t>
      </w:r>
      <w:r>
        <w:rPr>
          <w:rFonts w:ascii="Times New Roman" w:hAnsi="Times New Roman"/>
          <w:sz w:val="24"/>
          <w:szCs w:val="24"/>
        </w:rPr>
        <w:t xml:space="preserve">stagnated </w:t>
      </w:r>
      <w:r w:rsidRPr="00D73887">
        <w:rPr>
          <w:rFonts w:ascii="Times New Roman" w:hAnsi="Times New Roman"/>
          <w:sz w:val="24"/>
          <w:szCs w:val="24"/>
        </w:rPr>
        <w:t xml:space="preserve">male </w:t>
      </w:r>
      <w:r>
        <w:rPr>
          <w:rFonts w:ascii="Times New Roman" w:hAnsi="Times New Roman"/>
          <w:sz w:val="24"/>
          <w:szCs w:val="24"/>
        </w:rPr>
        <w:t>life expectancy</w:t>
      </w:r>
      <w:r w:rsidRPr="00D73887">
        <w:rPr>
          <w:rFonts w:ascii="Times New Roman" w:hAnsi="Times New Roman"/>
          <w:sz w:val="24"/>
          <w:szCs w:val="24"/>
        </w:rPr>
        <w:t xml:space="preserve"> in the period 2000-10</w:t>
      </w:r>
      <w:r>
        <w:rPr>
          <w:rFonts w:ascii="Times New Roman" w:hAnsi="Times New Roman"/>
          <w:sz w:val="24"/>
          <w:szCs w:val="24"/>
        </w:rPr>
        <w:t>…”</w:t>
      </w:r>
    </w:p>
    <w:p w14:paraId="4F0984EF" w14:textId="77777777" w:rsidR="00DF7DE8" w:rsidRPr="004B691A" w:rsidRDefault="00DF7DE8" w:rsidP="00BE045A">
      <w:pPr>
        <w:pStyle w:val="PlainText"/>
        <w:jc w:val="both"/>
        <w:rPr>
          <w:rFonts w:ascii="Times New Roman" w:hAnsi="Times New Roman"/>
          <w:sz w:val="24"/>
          <w:szCs w:val="24"/>
        </w:rPr>
      </w:pPr>
    </w:p>
    <w:p w14:paraId="0142EA83" w14:textId="7A80D301" w:rsidR="00134664" w:rsidRDefault="00912B04" w:rsidP="00501AD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The methods sections reads (in the subsection on </w:t>
      </w:r>
      <w:r w:rsidRPr="00912B04">
        <w:rPr>
          <w:rFonts w:ascii="Times New Roman" w:hAnsi="Times New Roman"/>
          <w:i/>
          <w:color w:val="222222"/>
          <w:sz w:val="24"/>
          <w:szCs w:val="24"/>
          <w:shd w:val="clear" w:color="auto" w:fill="FFFFFF"/>
        </w:rPr>
        <w:t>cause-of-death classification</w:t>
      </w:r>
      <w:r>
        <w:rPr>
          <w:rFonts w:ascii="Times New Roman" w:hAnsi="Times New Roman"/>
          <w:color w:val="222222"/>
          <w:sz w:val="24"/>
          <w:szCs w:val="24"/>
          <w:shd w:val="clear" w:color="auto" w:fill="FFFFFF"/>
        </w:rPr>
        <w:t>):</w:t>
      </w:r>
    </w:p>
    <w:p w14:paraId="5970DB29" w14:textId="77777777" w:rsidR="00DF7DE8" w:rsidRDefault="00DF7DE8" w:rsidP="00DF7DE8">
      <w:pPr>
        <w:pStyle w:val="PlainText"/>
        <w:jc w:val="both"/>
        <w:rPr>
          <w:rFonts w:ascii="Times New Roman" w:hAnsi="Times New Roman"/>
          <w:sz w:val="24"/>
          <w:szCs w:val="24"/>
        </w:rPr>
      </w:pPr>
    </w:p>
    <w:p w14:paraId="33E16609" w14:textId="68CFD55C" w:rsidR="001F2684" w:rsidRPr="00DF7DE8" w:rsidRDefault="00912B04" w:rsidP="00501AD6">
      <w:pPr>
        <w:pStyle w:val="PlainText"/>
        <w:jc w:val="both"/>
        <w:rPr>
          <w:rFonts w:ascii="Times New Roman" w:hAnsi="Times New Roman"/>
          <w:sz w:val="24"/>
          <w:szCs w:val="24"/>
        </w:rPr>
      </w:pPr>
      <w:r w:rsidRPr="00D73887">
        <w:rPr>
          <w:rFonts w:ascii="Times New Roman" w:hAnsi="Times New Roman"/>
          <w:sz w:val="24"/>
          <w:szCs w:val="24"/>
        </w:rPr>
        <w:t>We study two</w:t>
      </w:r>
      <w:r>
        <w:rPr>
          <w:rFonts w:ascii="Times New Roman" w:hAnsi="Times New Roman"/>
          <w:sz w:val="24"/>
          <w:szCs w:val="24"/>
        </w:rPr>
        <w:t xml:space="preserve"> comparable</w:t>
      </w:r>
      <w:r w:rsidRPr="00D73887">
        <w:rPr>
          <w:rFonts w:ascii="Times New Roman" w:hAnsi="Times New Roman"/>
          <w:sz w:val="24"/>
          <w:szCs w:val="24"/>
        </w:rPr>
        <w:t xml:space="preserve"> 10-year periods, between 1995 and 2005, and from 2005 to 2015</w:t>
      </w:r>
      <w:r>
        <w:rPr>
          <w:rFonts w:ascii="Times New Roman" w:hAnsi="Times New Roman"/>
          <w:sz w:val="24"/>
          <w:szCs w:val="24"/>
        </w:rPr>
        <w:t xml:space="preserve"> that represent periods of m</w:t>
      </w:r>
      <w:r w:rsidR="00DF7DE8">
        <w:rPr>
          <w:rFonts w:ascii="Times New Roman" w:hAnsi="Times New Roman"/>
          <w:sz w:val="24"/>
          <w:szCs w:val="24"/>
        </w:rPr>
        <w:t>ajor changes in homicides (SM figure S1)</w:t>
      </w:r>
      <w:r w:rsidRPr="00D73887">
        <w:rPr>
          <w:rFonts w:ascii="Times New Roman" w:hAnsi="Times New Roman"/>
          <w:sz w:val="24"/>
          <w:szCs w:val="24"/>
        </w:rPr>
        <w:t>. Th</w:t>
      </w:r>
      <w:r>
        <w:rPr>
          <w:rFonts w:ascii="Times New Roman" w:hAnsi="Times New Roman"/>
          <w:sz w:val="24"/>
          <w:szCs w:val="24"/>
        </w:rPr>
        <w:t>e first period corresponds to</w:t>
      </w:r>
      <w:r w:rsidRPr="00D73887">
        <w:rPr>
          <w:rFonts w:ascii="Times New Roman" w:hAnsi="Times New Roman"/>
          <w:sz w:val="24"/>
          <w:szCs w:val="24"/>
        </w:rPr>
        <w:t xml:space="preserve"> mortality improvements (1995-2005) in which life expectancy increased by 2</w:t>
      </w:r>
      <w:r w:rsidRPr="00D73887">
        <w:rPr>
          <w:color w:val="000000"/>
          <w:sz w:val="24"/>
          <w:szCs w:val="24"/>
        </w:rPr>
        <w:t>.</w:t>
      </w:r>
      <w:r w:rsidRPr="00D73887">
        <w:rPr>
          <w:rFonts w:ascii="Times New Roman" w:hAnsi="Times New Roman"/>
          <w:sz w:val="24"/>
          <w:szCs w:val="24"/>
        </w:rPr>
        <w:t>1 and 4</w:t>
      </w:r>
      <w:r w:rsidRPr="00D73887">
        <w:rPr>
          <w:color w:val="000000"/>
          <w:sz w:val="24"/>
          <w:szCs w:val="24"/>
        </w:rPr>
        <w:t>.</w:t>
      </w:r>
      <w:r w:rsidRPr="00D73887">
        <w:rPr>
          <w:rFonts w:ascii="Times New Roman" w:hAnsi="Times New Roman"/>
          <w:sz w:val="24"/>
          <w:szCs w:val="24"/>
        </w:rPr>
        <w:t>3 years for males and females, respectively, and homicide rates declined among young adults</w:t>
      </w:r>
      <w:r>
        <w:rPr>
          <w:rFonts w:ascii="Times New Roman" w:hAnsi="Times New Roman"/>
          <w:sz w:val="24"/>
          <w:szCs w:val="24"/>
        </w:rPr>
        <w:t>;</w:t>
      </w:r>
      <w:r w:rsidRPr="00D73887">
        <w:rPr>
          <w:rFonts w:ascii="Times New Roman" w:hAnsi="Times New Roman"/>
          <w:sz w:val="24"/>
          <w:szCs w:val="24"/>
        </w:rPr>
        <w:t xml:space="preserve"> </w:t>
      </w:r>
      <w:r>
        <w:rPr>
          <w:rFonts w:ascii="Times New Roman" w:hAnsi="Times New Roman"/>
          <w:sz w:val="24"/>
          <w:szCs w:val="24"/>
        </w:rPr>
        <w:t>while t</w:t>
      </w:r>
      <w:r w:rsidRPr="00D73887">
        <w:rPr>
          <w:rFonts w:ascii="Times New Roman" w:hAnsi="Times New Roman"/>
          <w:sz w:val="24"/>
          <w:szCs w:val="24"/>
        </w:rPr>
        <w:t>he second period (2005-2015) is characterized by</w:t>
      </w:r>
      <w:r>
        <w:rPr>
          <w:rFonts w:ascii="Times New Roman" w:hAnsi="Times New Roman"/>
          <w:sz w:val="24"/>
          <w:szCs w:val="24"/>
        </w:rPr>
        <w:t xml:space="preserve"> the upsurge of violence and homicides in Mexico.</w:t>
      </w:r>
      <w:r w:rsidR="00026436" w:rsidRPr="00DF7DE8">
        <w:rPr>
          <w:rFonts w:ascii="Times New Roman" w:hAnsi="Times New Roman"/>
          <w:sz w:val="24"/>
          <w:szCs w:val="24"/>
        </w:rPr>
        <w:t xml:space="preserve"> </w:t>
      </w:r>
    </w:p>
    <w:p w14:paraId="7F2B5018" w14:textId="77777777" w:rsidR="00134664" w:rsidRDefault="00134664" w:rsidP="00501AD6">
      <w:pPr>
        <w:pStyle w:val="PlainText"/>
        <w:jc w:val="both"/>
        <w:rPr>
          <w:rFonts w:ascii="Times New Roman" w:hAnsi="Times New Roman"/>
          <w:b/>
          <w:sz w:val="24"/>
          <w:szCs w:val="24"/>
        </w:rPr>
      </w:pPr>
    </w:p>
    <w:p w14:paraId="77513CB0"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 In discussion section, the author attempts to explain the contextual reason of reductions in life expectancy with homicide patterns in the regions. However, the paper fails to provide key difference on patterns and magnitude of homicide between 1995-2005 and 2005-2015.</w:t>
      </w:r>
    </w:p>
    <w:p w14:paraId="5302AAA6" w14:textId="77777777" w:rsidR="00473472" w:rsidRDefault="00075B87" w:rsidP="00501AD6">
      <w:pPr>
        <w:pStyle w:val="PlainText"/>
        <w:jc w:val="both"/>
        <w:rPr>
          <w:ins w:id="46" w:author="Hiram Beltran-Sanchez" w:date="2018-08-27T13:41:00Z"/>
          <w:rFonts w:ascii="Times New Roman" w:hAnsi="Times New Roman"/>
          <w:b/>
          <w:sz w:val="24"/>
          <w:szCs w:val="24"/>
        </w:rPr>
      </w:pPr>
      <w:r w:rsidRPr="00291B37">
        <w:rPr>
          <w:rFonts w:ascii="Times New Roman" w:hAnsi="Times New Roman"/>
          <w:b/>
          <w:sz w:val="24"/>
          <w:szCs w:val="24"/>
        </w:rPr>
        <w:t xml:space="preserve">I think the added value of this study is measuring quantified impacts of homicide on life expectancy. Therefore, it is critical to provide more details on a changing patterns of homicide rate especially before and after 2005 which led changes in life expectancy. Again, the causal association between homicide and life expectancy is not new. </w:t>
      </w:r>
    </w:p>
    <w:p w14:paraId="0C6C8413" w14:textId="77777777" w:rsidR="00473472" w:rsidRDefault="00473472" w:rsidP="00501AD6">
      <w:pPr>
        <w:pStyle w:val="PlainText"/>
        <w:jc w:val="both"/>
        <w:rPr>
          <w:ins w:id="47" w:author="Hiram Beltran-Sanchez" w:date="2018-08-27T13:41:00Z"/>
          <w:rFonts w:ascii="Times New Roman" w:hAnsi="Times New Roman"/>
          <w:b/>
          <w:sz w:val="24"/>
          <w:szCs w:val="24"/>
        </w:rPr>
      </w:pPr>
    </w:p>
    <w:p w14:paraId="054735D7" w14:textId="77777777" w:rsidR="00473472" w:rsidRDefault="00473472" w:rsidP="00501AD6">
      <w:pPr>
        <w:pStyle w:val="PlainText"/>
        <w:jc w:val="both"/>
        <w:rPr>
          <w:ins w:id="48" w:author="Hiram Beltran-Sanchez" w:date="2018-08-27T13:43:00Z"/>
          <w:rFonts w:ascii="Times New Roman" w:hAnsi="Times New Roman"/>
          <w:sz w:val="24"/>
          <w:szCs w:val="24"/>
        </w:rPr>
      </w:pPr>
      <w:ins w:id="49" w:author="Hiram Beltran-Sanchez" w:date="2018-08-27T13:41:00Z">
        <w:r>
          <w:rPr>
            <w:rFonts w:ascii="Times New Roman" w:hAnsi="Times New Roman"/>
            <w:sz w:val="24"/>
            <w:szCs w:val="24"/>
          </w:rPr>
          <w:lastRenderedPageBreak/>
          <w:t>As shown above, w</w:t>
        </w:r>
        <w:r w:rsidRPr="00473472">
          <w:rPr>
            <w:rFonts w:ascii="Times New Roman" w:hAnsi="Times New Roman"/>
            <w:sz w:val="24"/>
            <w:szCs w:val="24"/>
          </w:rPr>
          <w:t>e</w:t>
        </w:r>
        <w:r>
          <w:rPr>
            <w:rFonts w:ascii="Times New Roman" w:hAnsi="Times New Roman"/>
            <w:sz w:val="24"/>
            <w:szCs w:val="24"/>
          </w:rPr>
          <w:t xml:space="preserve"> now include a figure showing time trends in age-standardized homicide rates. This figure show a clear downward trend in homicides among males prior to 2005 and an increase thereafter. </w:t>
        </w:r>
      </w:ins>
      <w:ins w:id="50" w:author="Hiram Beltran-Sanchez" w:date="2018-08-27T13:42:00Z">
        <w:r>
          <w:rPr>
            <w:rFonts w:ascii="Times New Roman" w:hAnsi="Times New Roman"/>
            <w:sz w:val="24"/>
            <w:szCs w:val="24"/>
          </w:rPr>
          <w:t xml:space="preserve"> Additional evidence of changing trends in homides by States in Mexico is shown in </w:t>
        </w:r>
      </w:ins>
      <w:ins w:id="51" w:author="Hiram Beltran-Sanchez" w:date="2018-08-27T13:43:00Z">
        <w:r>
          <w:rPr>
            <w:rFonts w:ascii="Times New Roman" w:hAnsi="Times New Roman"/>
            <w:sz w:val="24"/>
            <w:szCs w:val="24"/>
          </w:rPr>
          <w:t>Espinal-Enriquez and Larralde (2015). In that paper the authors find th</w:t>
        </w:r>
        <w:commentRangeStart w:id="52"/>
        <w:r>
          <w:rPr>
            <w:rFonts w:ascii="Times New Roman" w:hAnsi="Times New Roman"/>
            <w:sz w:val="24"/>
            <w:szCs w:val="24"/>
          </w:rPr>
          <w:t>at</w:t>
        </w:r>
      </w:ins>
      <w:commentRangeEnd w:id="52"/>
      <w:ins w:id="53" w:author="Hiram Beltran-Sanchez" w:date="2018-08-27T13:58:00Z">
        <w:r w:rsidR="00050C54">
          <w:rPr>
            <w:rStyle w:val="CommentReference"/>
            <w:rFonts w:ascii="Times New Roman" w:eastAsiaTheme="minorHAnsi" w:hAnsi="Times New Roman" w:cstheme="minorBidi"/>
          </w:rPr>
          <w:commentReference w:id="52"/>
        </w:r>
      </w:ins>
    </w:p>
    <w:p w14:paraId="65B6B4F0" w14:textId="77777777" w:rsidR="00473472" w:rsidRDefault="00473472" w:rsidP="00501AD6">
      <w:pPr>
        <w:pStyle w:val="PlainText"/>
        <w:jc w:val="both"/>
        <w:rPr>
          <w:ins w:id="55" w:author="Hiram Beltran-Sanchez" w:date="2018-08-27T13:43:00Z"/>
          <w:rFonts w:ascii="Times New Roman" w:hAnsi="Times New Roman"/>
          <w:sz w:val="24"/>
          <w:szCs w:val="24"/>
        </w:rPr>
      </w:pPr>
    </w:p>
    <w:p w14:paraId="2D48570C" w14:textId="77777777" w:rsidR="00473472" w:rsidRDefault="00473472" w:rsidP="00501AD6">
      <w:pPr>
        <w:pStyle w:val="PlainText"/>
        <w:jc w:val="both"/>
        <w:rPr>
          <w:ins w:id="56" w:author="Hiram Beltran-Sanchez" w:date="2018-08-27T13:43:00Z"/>
          <w:rFonts w:ascii="Times New Roman" w:hAnsi="Times New Roman"/>
          <w:sz w:val="24"/>
          <w:szCs w:val="24"/>
        </w:rPr>
      </w:pPr>
    </w:p>
    <w:p w14:paraId="2B1CEC90" w14:textId="17E9217F" w:rsidR="00473472" w:rsidRDefault="00473472" w:rsidP="00501AD6">
      <w:pPr>
        <w:pStyle w:val="PlainText"/>
        <w:jc w:val="both"/>
        <w:rPr>
          <w:ins w:id="57" w:author="Hiram Beltran-Sanchez" w:date="2018-08-27T13:41:00Z"/>
          <w:rFonts w:ascii="Times New Roman" w:hAnsi="Times New Roman"/>
          <w:sz w:val="24"/>
          <w:szCs w:val="24"/>
        </w:rPr>
      </w:pPr>
      <w:ins w:id="58" w:author="Hiram Beltran-Sanchez" w:date="2018-08-27T13:43:00Z">
        <w:r>
          <w:rPr>
            <w:rFonts w:ascii="Times New Roman" w:hAnsi="Times New Roman"/>
            <w:sz w:val="24"/>
            <w:szCs w:val="24"/>
          </w:rPr>
          <w:t xml:space="preserve"> </w:t>
        </w:r>
      </w:ins>
    </w:p>
    <w:p w14:paraId="3A1378A9" w14:textId="0FAC27C2" w:rsidR="00473472" w:rsidRPr="00473472" w:rsidRDefault="00473472" w:rsidP="00501AD6">
      <w:pPr>
        <w:pStyle w:val="PlainText"/>
        <w:jc w:val="both"/>
        <w:rPr>
          <w:ins w:id="59" w:author="Hiram Beltran-Sanchez" w:date="2018-08-27T13:41:00Z"/>
          <w:rFonts w:ascii="Times New Roman" w:hAnsi="Times New Roman"/>
          <w:sz w:val="24"/>
          <w:szCs w:val="24"/>
        </w:rPr>
      </w:pPr>
      <w:ins w:id="60" w:author="Hiram Beltran-Sanchez" w:date="2018-08-27T13:41:00Z">
        <w:r w:rsidRPr="00473472">
          <w:rPr>
            <w:rFonts w:ascii="Times New Roman" w:hAnsi="Times New Roman"/>
            <w:sz w:val="24"/>
            <w:szCs w:val="24"/>
          </w:rPr>
          <w:t xml:space="preserve"> </w:t>
        </w:r>
      </w:ins>
    </w:p>
    <w:p w14:paraId="62D13196" w14:textId="28597F11"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In addition, similarly, the authors attempted to address regional difference of lifespans using the inequality framework. The lifespan inequality is simply epidemiological results of unequal patterns of violence across the regions. So, here, unequal distribution of homicide is key underlying factors. But its description is also missing in this manuscript. </w:t>
      </w:r>
    </w:p>
    <w:p w14:paraId="185A827F" w14:textId="77777777" w:rsidR="008A2449" w:rsidRDefault="008A2449" w:rsidP="008A2449">
      <w:pPr>
        <w:pStyle w:val="PlainText"/>
        <w:jc w:val="both"/>
        <w:rPr>
          <w:rFonts w:ascii="Times New Roman" w:hAnsi="Times New Roman"/>
          <w:sz w:val="24"/>
          <w:szCs w:val="24"/>
        </w:rPr>
      </w:pPr>
    </w:p>
    <w:p w14:paraId="0EA35638" w14:textId="1ECFC3CE" w:rsidR="002564B1" w:rsidRDefault="008A2449" w:rsidP="00501AD6">
      <w:pPr>
        <w:pStyle w:val="PlainText"/>
        <w:jc w:val="both"/>
        <w:rPr>
          <w:ins w:id="61" w:author="Hiram Beltran-Sanchez" w:date="2018-08-27T13:57:00Z"/>
          <w:rFonts w:ascii="Times New Roman" w:hAnsi="Times New Roman"/>
          <w:sz w:val="24"/>
          <w:szCs w:val="24"/>
        </w:rPr>
      </w:pPr>
      <w:r w:rsidRPr="008A2449">
        <w:rPr>
          <w:rFonts w:ascii="Times New Roman" w:hAnsi="Times New Roman"/>
          <w:sz w:val="24"/>
          <w:szCs w:val="24"/>
        </w:rPr>
        <w:t>We</w:t>
      </w:r>
      <w:r>
        <w:rPr>
          <w:rFonts w:ascii="Times New Roman" w:hAnsi="Times New Roman"/>
          <w:sz w:val="24"/>
          <w:szCs w:val="24"/>
        </w:rPr>
        <w:t xml:space="preserve"> thank the reviewer for this suggestion. </w:t>
      </w:r>
      <w:ins w:id="62" w:author="Hiram Beltran-Sanchez" w:date="2018-08-27T13:52:00Z">
        <w:r w:rsidR="002564B1">
          <w:rPr>
            <w:rFonts w:ascii="Times New Roman" w:hAnsi="Times New Roman"/>
            <w:sz w:val="24"/>
            <w:szCs w:val="24"/>
          </w:rPr>
          <w:t>We address this comment in two s</w:t>
        </w:r>
      </w:ins>
      <w:ins w:id="63" w:author="Hiram Beltran-Sanchez" w:date="2018-08-27T13:53:00Z">
        <w:r w:rsidR="002564B1">
          <w:rPr>
            <w:rFonts w:ascii="Times New Roman" w:hAnsi="Times New Roman"/>
            <w:sz w:val="24"/>
            <w:szCs w:val="24"/>
          </w:rPr>
          <w:t>teps</w:t>
        </w:r>
      </w:ins>
      <w:ins w:id="64" w:author="Hiram Beltran-Sanchez" w:date="2018-08-27T13:52:00Z">
        <w:r w:rsidR="002564B1">
          <w:rPr>
            <w:rFonts w:ascii="Times New Roman" w:hAnsi="Times New Roman"/>
            <w:sz w:val="24"/>
            <w:szCs w:val="24"/>
          </w:rPr>
          <w:t>. Firs, w</w:t>
        </w:r>
      </w:ins>
      <w:ins w:id="65" w:author="Hiram Beltran-Sanchez" w:date="2018-08-27T13:44:00Z">
        <w:r w:rsidR="00473472">
          <w:rPr>
            <w:rFonts w:ascii="Times New Roman" w:hAnsi="Times New Roman"/>
            <w:sz w:val="24"/>
            <w:szCs w:val="24"/>
          </w:rPr>
          <w:t xml:space="preserve">e </w:t>
        </w:r>
      </w:ins>
      <w:ins w:id="66" w:author="Hiram Beltran-Sanchez" w:date="2018-08-27T13:45:00Z">
        <w:r w:rsidR="00473472">
          <w:rPr>
            <w:rFonts w:ascii="Times New Roman" w:hAnsi="Times New Roman"/>
            <w:sz w:val="24"/>
            <w:szCs w:val="24"/>
          </w:rPr>
          <w:t>c</w:t>
        </w:r>
      </w:ins>
      <w:ins w:id="67" w:author="Hiram Beltran-Sanchez" w:date="2018-08-27T13:44:00Z">
        <w:r w:rsidR="00473472">
          <w:rPr>
            <w:rFonts w:ascii="Times New Roman" w:hAnsi="Times New Roman"/>
            <w:sz w:val="24"/>
            <w:szCs w:val="24"/>
          </w:rPr>
          <w:t>larify</w:t>
        </w:r>
      </w:ins>
      <w:ins w:id="68" w:author="Hiram Beltran-Sanchez" w:date="2018-08-27T13:45:00Z">
        <w:r w:rsidR="00473472">
          <w:rPr>
            <w:rFonts w:ascii="Times New Roman" w:hAnsi="Times New Roman"/>
            <w:sz w:val="24"/>
            <w:szCs w:val="24"/>
          </w:rPr>
          <w:t xml:space="preserve"> in the manuscript</w:t>
        </w:r>
      </w:ins>
      <w:ins w:id="69" w:author="Hiram Beltran-Sanchez" w:date="2018-08-27T13:44:00Z">
        <w:r w:rsidR="00473472">
          <w:rPr>
            <w:rFonts w:ascii="Times New Roman" w:hAnsi="Times New Roman"/>
            <w:sz w:val="24"/>
            <w:szCs w:val="24"/>
          </w:rPr>
          <w:t xml:space="preserve"> that lifespan inequality is an indicator that in itself represents </w:t>
        </w:r>
      </w:ins>
      <w:ins w:id="70" w:author="Hiram Beltran-Sanchez" w:date="2018-08-27T13:46:00Z">
        <w:r w:rsidR="00473472">
          <w:rPr>
            <w:rFonts w:ascii="Times New Roman" w:hAnsi="Times New Roman"/>
            <w:sz w:val="24"/>
            <w:szCs w:val="24"/>
          </w:rPr>
          <w:t xml:space="preserve">unequal </w:t>
        </w:r>
      </w:ins>
      <w:ins w:id="71" w:author="Hiram Beltran-Sanchez" w:date="2018-08-27T13:44:00Z">
        <w:r w:rsidR="00473472">
          <w:rPr>
            <w:rFonts w:ascii="Times New Roman" w:hAnsi="Times New Roman"/>
            <w:sz w:val="24"/>
            <w:szCs w:val="24"/>
          </w:rPr>
          <w:t>ages at death</w:t>
        </w:r>
      </w:ins>
      <w:ins w:id="72" w:author="Hiram Beltran-Sanchez" w:date="2018-08-27T13:47:00Z">
        <w:r w:rsidR="00473472">
          <w:rPr>
            <w:rFonts w:ascii="Times New Roman" w:hAnsi="Times New Roman"/>
            <w:sz w:val="24"/>
            <w:szCs w:val="24"/>
          </w:rPr>
          <w:t xml:space="preserve"> in the population. </w:t>
        </w:r>
      </w:ins>
      <w:ins w:id="73" w:author="Hiram Beltran-Sanchez" w:date="2018-08-27T13:49:00Z">
        <w:r w:rsidR="00473472">
          <w:rPr>
            <w:rFonts w:ascii="Times New Roman" w:hAnsi="Times New Roman"/>
            <w:sz w:val="24"/>
            <w:szCs w:val="24"/>
          </w:rPr>
          <w:t>F</w:t>
        </w:r>
      </w:ins>
      <w:ins w:id="74" w:author="Hiram Beltran-Sanchez" w:date="2018-08-27T13:47:00Z">
        <w:r w:rsidR="00473472">
          <w:rPr>
            <w:rFonts w:ascii="Times New Roman" w:hAnsi="Times New Roman"/>
            <w:sz w:val="24"/>
            <w:szCs w:val="24"/>
          </w:rPr>
          <w:t xml:space="preserve">or example, </w:t>
        </w:r>
      </w:ins>
      <w:ins w:id="75" w:author="Hiram Beltran-Sanchez" w:date="2018-08-27T13:48:00Z">
        <w:r w:rsidR="00473472">
          <w:rPr>
            <w:rFonts w:ascii="Times New Roman" w:hAnsi="Times New Roman"/>
            <w:sz w:val="24"/>
            <w:szCs w:val="24"/>
          </w:rPr>
          <w:t xml:space="preserve">large </w:t>
        </w:r>
      </w:ins>
      <w:ins w:id="76" w:author="Hiram Beltran-Sanchez" w:date="2018-08-27T13:49:00Z">
        <w:r w:rsidR="00473472">
          <w:rPr>
            <w:rFonts w:ascii="Times New Roman" w:hAnsi="Times New Roman"/>
            <w:sz w:val="24"/>
            <w:szCs w:val="24"/>
          </w:rPr>
          <w:t>values in</w:t>
        </w:r>
      </w:ins>
      <w:ins w:id="77" w:author="Hiram Beltran-Sanchez" w:date="2018-08-27T13:48:00Z">
        <w:r w:rsidR="00473472">
          <w:rPr>
            <w:rFonts w:ascii="Times New Roman" w:hAnsi="Times New Roman"/>
            <w:sz w:val="24"/>
            <w:szCs w:val="24"/>
          </w:rPr>
          <w:t xml:space="preserve"> lifespan implies greater uncertainty in the timing of death at the individual level</w:t>
        </w:r>
      </w:ins>
      <w:ins w:id="78" w:author="Hiram Beltran-Sanchez" w:date="2018-08-27T13:49:00Z">
        <w:r w:rsidR="00473472">
          <w:rPr>
            <w:rFonts w:ascii="Times New Roman" w:hAnsi="Times New Roman"/>
            <w:sz w:val="24"/>
            <w:szCs w:val="24"/>
          </w:rPr>
          <w:t xml:space="preserve"> which implies an unequal age at death</w:t>
        </w:r>
      </w:ins>
      <w:ins w:id="79" w:author="Hiram Beltran-Sanchez" w:date="2018-08-27T13:44:00Z">
        <w:r w:rsidR="00473472">
          <w:rPr>
            <w:rFonts w:ascii="Times New Roman" w:hAnsi="Times New Roman"/>
            <w:sz w:val="24"/>
            <w:szCs w:val="24"/>
          </w:rPr>
          <w:t>.</w:t>
        </w:r>
      </w:ins>
      <w:ins w:id="80" w:author="Hiram Beltran-Sanchez" w:date="2018-08-27T13:45:00Z">
        <w:r w:rsidR="00473472">
          <w:rPr>
            <w:rFonts w:ascii="Times New Roman" w:hAnsi="Times New Roman"/>
            <w:sz w:val="24"/>
            <w:szCs w:val="24"/>
          </w:rPr>
          <w:t xml:space="preserve"> This </w:t>
        </w:r>
      </w:ins>
      <w:ins w:id="81" w:author="Hiram Beltran-Sanchez" w:date="2018-08-27T13:50:00Z">
        <w:r w:rsidR="002564B1">
          <w:rPr>
            <w:rFonts w:ascii="Times New Roman" w:hAnsi="Times New Roman"/>
            <w:sz w:val="24"/>
            <w:szCs w:val="24"/>
          </w:rPr>
          <w:t xml:space="preserve">approach </w:t>
        </w:r>
      </w:ins>
      <w:ins w:id="82" w:author="Hiram Beltran-Sanchez" w:date="2018-08-27T13:45:00Z">
        <w:r w:rsidR="00473472">
          <w:rPr>
            <w:rFonts w:ascii="Times New Roman" w:hAnsi="Times New Roman"/>
            <w:sz w:val="24"/>
            <w:szCs w:val="24"/>
          </w:rPr>
          <w:t xml:space="preserve">is different from the </w:t>
        </w:r>
      </w:ins>
      <w:ins w:id="83" w:author="Hiram Beltran-Sanchez" w:date="2018-08-27T13:46:00Z">
        <w:r w:rsidR="00473472">
          <w:rPr>
            <w:rFonts w:ascii="Times New Roman" w:hAnsi="Times New Roman"/>
            <w:sz w:val="24"/>
            <w:szCs w:val="24"/>
          </w:rPr>
          <w:t xml:space="preserve">inequality </w:t>
        </w:r>
      </w:ins>
      <w:ins w:id="84" w:author="Hiram Beltran-Sanchez" w:date="2018-08-27T13:45:00Z">
        <w:r w:rsidR="00473472">
          <w:rPr>
            <w:rFonts w:ascii="Times New Roman" w:hAnsi="Times New Roman"/>
            <w:sz w:val="24"/>
            <w:szCs w:val="24"/>
          </w:rPr>
          <w:t>framework in public health t</w:t>
        </w:r>
      </w:ins>
      <w:ins w:id="85" w:author="Hiram Beltran-Sanchez" w:date="2018-08-27T13:46:00Z">
        <w:r w:rsidR="00473472">
          <w:rPr>
            <w:rFonts w:ascii="Times New Roman" w:hAnsi="Times New Roman"/>
            <w:sz w:val="24"/>
            <w:szCs w:val="24"/>
          </w:rPr>
          <w:t xml:space="preserve">hat addresses inequalities in health arising as a result of socioeconomic and/or racial/ethnic differences. </w:t>
        </w:r>
      </w:ins>
      <w:ins w:id="86" w:author="Hiram Beltran-Sanchez" w:date="2018-08-27T13:44:00Z">
        <w:r w:rsidR="00473472">
          <w:rPr>
            <w:rFonts w:ascii="Times New Roman" w:hAnsi="Times New Roman"/>
            <w:sz w:val="24"/>
            <w:szCs w:val="24"/>
          </w:rPr>
          <w:t xml:space="preserve"> </w:t>
        </w:r>
      </w:ins>
      <w:ins w:id="87" w:author="Hiram Beltran-Sanchez" w:date="2018-08-27T13:51:00Z">
        <w:r w:rsidR="002564B1">
          <w:rPr>
            <w:rFonts w:ascii="Times New Roman" w:hAnsi="Times New Roman"/>
            <w:sz w:val="24"/>
            <w:szCs w:val="24"/>
          </w:rPr>
          <w:t xml:space="preserve">Second, the analytic method we use (decomposition method) takes into account the </w:t>
        </w:r>
      </w:ins>
      <w:ins w:id="88" w:author="Hiram Beltran-Sanchez" w:date="2018-08-27T13:53:00Z">
        <w:r w:rsidR="002564B1">
          <w:rPr>
            <w:rFonts w:ascii="Times New Roman" w:hAnsi="Times New Roman"/>
            <w:sz w:val="24"/>
            <w:szCs w:val="24"/>
          </w:rPr>
          <w:t>unequal</w:t>
        </w:r>
      </w:ins>
      <w:ins w:id="89" w:author="Hiram Beltran-Sanchez" w:date="2018-08-27T13:51:00Z">
        <w:r w:rsidR="002564B1">
          <w:rPr>
            <w:rFonts w:ascii="Times New Roman" w:hAnsi="Times New Roman"/>
            <w:sz w:val="24"/>
            <w:szCs w:val="24"/>
          </w:rPr>
          <w:t xml:space="preserve"> distribution of homides by age, sex, and region.</w:t>
        </w:r>
      </w:ins>
      <w:ins w:id="90" w:author="Hiram Beltran-Sanchez" w:date="2018-08-27T13:53:00Z">
        <w:r w:rsidR="002564B1">
          <w:rPr>
            <w:rFonts w:ascii="Times New Roman" w:hAnsi="Times New Roman"/>
            <w:sz w:val="24"/>
            <w:szCs w:val="24"/>
          </w:rPr>
          <w:t xml:space="preserve">This method </w:t>
        </w:r>
      </w:ins>
      <w:ins w:id="91" w:author="Hiram Beltran-Sanchez" w:date="2018-08-27T13:54:00Z">
        <w:r w:rsidR="002564B1">
          <w:rPr>
            <w:rFonts w:ascii="Times New Roman" w:hAnsi="Times New Roman"/>
            <w:sz w:val="24"/>
            <w:szCs w:val="24"/>
          </w:rPr>
          <w:t>attributes</w:t>
        </w:r>
      </w:ins>
      <w:ins w:id="92" w:author="Hiram Beltran-Sanchez" w:date="2018-08-27T13:53:00Z">
        <w:r w:rsidR="002564B1">
          <w:rPr>
            <w:rFonts w:ascii="Times New Roman" w:hAnsi="Times New Roman"/>
            <w:sz w:val="24"/>
            <w:szCs w:val="24"/>
          </w:rPr>
          <w:t xml:space="preserve"> changes in lifespan and in life expectancy </w:t>
        </w:r>
      </w:ins>
      <w:ins w:id="93" w:author="Hiram Beltran-Sanchez" w:date="2018-08-27T13:56:00Z">
        <w:r w:rsidR="002564B1">
          <w:rPr>
            <w:rFonts w:ascii="Times New Roman" w:hAnsi="Times New Roman"/>
            <w:sz w:val="24"/>
            <w:szCs w:val="24"/>
          </w:rPr>
          <w:t xml:space="preserve">due </w:t>
        </w:r>
      </w:ins>
      <w:ins w:id="94" w:author="Hiram Beltran-Sanchez" w:date="2018-08-27T13:53:00Z">
        <w:r w:rsidR="002564B1">
          <w:rPr>
            <w:rFonts w:ascii="Times New Roman" w:hAnsi="Times New Roman"/>
            <w:sz w:val="24"/>
            <w:szCs w:val="24"/>
          </w:rPr>
          <w:t>to changes in homicide mortality</w:t>
        </w:r>
      </w:ins>
      <w:ins w:id="95" w:author="Hiram Beltran-Sanchez" w:date="2018-08-27T13:55:00Z">
        <w:r w:rsidR="002564B1">
          <w:rPr>
            <w:rFonts w:ascii="Times New Roman" w:hAnsi="Times New Roman"/>
            <w:sz w:val="24"/>
            <w:szCs w:val="24"/>
          </w:rPr>
          <w:t>;</w:t>
        </w:r>
      </w:ins>
      <w:ins w:id="96" w:author="Hiram Beltran-Sanchez" w:date="2018-08-27T13:53:00Z">
        <w:r w:rsidR="002564B1">
          <w:rPr>
            <w:rFonts w:ascii="Times New Roman" w:hAnsi="Times New Roman"/>
            <w:sz w:val="24"/>
            <w:szCs w:val="24"/>
          </w:rPr>
          <w:t xml:space="preserve"> thus, regions that experien</w:t>
        </w:r>
      </w:ins>
      <w:ins w:id="97" w:author="Hiram Beltran-Sanchez" w:date="2018-08-27T13:54:00Z">
        <w:r w:rsidR="002564B1">
          <w:rPr>
            <w:rFonts w:ascii="Times New Roman" w:hAnsi="Times New Roman"/>
            <w:sz w:val="24"/>
            <w:szCs w:val="24"/>
          </w:rPr>
          <w:t xml:space="preserve">ce larger changes in </w:t>
        </w:r>
      </w:ins>
      <w:ins w:id="98" w:author="Hiram Beltran-Sanchez" w:date="2018-08-27T13:55:00Z">
        <w:r w:rsidR="002564B1">
          <w:rPr>
            <w:rFonts w:ascii="Times New Roman" w:hAnsi="Times New Roman"/>
            <w:sz w:val="24"/>
            <w:szCs w:val="24"/>
          </w:rPr>
          <w:t xml:space="preserve">homicide </w:t>
        </w:r>
      </w:ins>
      <w:ins w:id="99" w:author="Hiram Beltran-Sanchez" w:date="2018-08-27T13:54:00Z">
        <w:r w:rsidR="002564B1">
          <w:rPr>
            <w:rFonts w:ascii="Times New Roman" w:hAnsi="Times New Roman"/>
            <w:sz w:val="24"/>
            <w:szCs w:val="24"/>
          </w:rPr>
          <w:t xml:space="preserve">mortality </w:t>
        </w:r>
      </w:ins>
      <w:ins w:id="100" w:author="Hiram Beltran-Sanchez" w:date="2018-08-27T13:55:00Z">
        <w:r w:rsidR="002564B1">
          <w:rPr>
            <w:rFonts w:ascii="Times New Roman" w:hAnsi="Times New Roman"/>
            <w:sz w:val="24"/>
            <w:szCs w:val="24"/>
          </w:rPr>
          <w:t>(</w:t>
        </w:r>
      </w:ins>
      <w:ins w:id="101" w:author="Hiram Beltran-Sanchez" w:date="2018-08-27T13:56:00Z">
        <w:r w:rsidR="002564B1">
          <w:rPr>
            <w:rFonts w:ascii="Times New Roman" w:hAnsi="Times New Roman"/>
            <w:sz w:val="24"/>
            <w:szCs w:val="24"/>
          </w:rPr>
          <w:t>i.e., those with more unequeal distribution of homicides --</w:t>
        </w:r>
      </w:ins>
      <w:ins w:id="102" w:author="Hiram Beltran-Sanchez" w:date="2018-08-27T13:55:00Z">
        <w:r w:rsidR="002564B1">
          <w:rPr>
            <w:rFonts w:ascii="Times New Roman" w:hAnsi="Times New Roman"/>
            <w:sz w:val="24"/>
            <w:szCs w:val="24"/>
          </w:rPr>
          <w:t xml:space="preserve">either increases or decreseas) will consequently </w:t>
        </w:r>
      </w:ins>
      <w:ins w:id="103" w:author="Hiram Beltran-Sanchez" w:date="2018-08-27T13:57:00Z">
        <w:r w:rsidR="002564B1">
          <w:rPr>
            <w:rFonts w:ascii="Times New Roman" w:hAnsi="Times New Roman"/>
            <w:sz w:val="24"/>
            <w:szCs w:val="24"/>
          </w:rPr>
          <w:t>contribute</w:t>
        </w:r>
      </w:ins>
      <w:ins w:id="104" w:author="Hiram Beltran-Sanchez" w:date="2018-08-27T13:55:00Z">
        <w:r w:rsidR="002564B1">
          <w:rPr>
            <w:rFonts w:ascii="Times New Roman" w:hAnsi="Times New Roman"/>
            <w:sz w:val="24"/>
            <w:szCs w:val="24"/>
          </w:rPr>
          <w:t xml:space="preserve"> more to the observed changes in </w:t>
        </w:r>
      </w:ins>
      <w:ins w:id="105" w:author="Hiram Beltran-Sanchez" w:date="2018-08-27T13:56:00Z">
        <w:r w:rsidR="002564B1">
          <w:rPr>
            <w:rFonts w:ascii="Times New Roman" w:hAnsi="Times New Roman"/>
            <w:sz w:val="24"/>
            <w:szCs w:val="24"/>
          </w:rPr>
          <w:t>the</w:t>
        </w:r>
      </w:ins>
      <w:ins w:id="106" w:author="Hiram Beltran-Sanchez" w:date="2018-08-27T13:55:00Z">
        <w:r w:rsidR="002564B1">
          <w:rPr>
            <w:rFonts w:ascii="Times New Roman" w:hAnsi="Times New Roman"/>
            <w:sz w:val="24"/>
            <w:szCs w:val="24"/>
          </w:rPr>
          <w:t xml:space="preserve"> lifespan and life expectancy. </w:t>
        </w:r>
      </w:ins>
      <w:ins w:id="107" w:author="Hiram Beltran-Sanchez" w:date="2018-08-27T13:57:00Z">
        <w:r w:rsidR="002564B1">
          <w:rPr>
            <w:rFonts w:ascii="Times New Roman" w:hAnsi="Times New Roman"/>
            <w:sz w:val="24"/>
            <w:szCs w:val="24"/>
          </w:rPr>
          <w:t xml:space="preserve"> </w:t>
        </w:r>
      </w:ins>
    </w:p>
    <w:p w14:paraId="43408F8C" w14:textId="46959662" w:rsidR="002564B1" w:rsidRDefault="002564B1" w:rsidP="00501AD6">
      <w:pPr>
        <w:pStyle w:val="PlainText"/>
        <w:jc w:val="both"/>
        <w:rPr>
          <w:ins w:id="108" w:author="Hiram Beltran-Sanchez" w:date="2018-08-27T13:57:00Z"/>
          <w:rFonts w:ascii="Times New Roman" w:hAnsi="Times New Roman"/>
          <w:sz w:val="24"/>
          <w:szCs w:val="24"/>
        </w:rPr>
      </w:pPr>
      <w:ins w:id="109" w:author="Hiram Beltran-Sanchez" w:date="2018-08-27T13:57:00Z">
        <w:r>
          <w:rPr>
            <w:rFonts w:ascii="Times New Roman" w:hAnsi="Times New Roman"/>
            <w:sz w:val="24"/>
            <w:szCs w:val="24"/>
          </w:rPr>
          <w:t>We thus believe our methods are inherently taking into account the reviewer’s concern.</w:t>
        </w:r>
      </w:ins>
    </w:p>
    <w:p w14:paraId="44ECAC2A" w14:textId="77777777" w:rsidR="002564B1" w:rsidRDefault="002564B1" w:rsidP="00501AD6">
      <w:pPr>
        <w:pStyle w:val="PlainText"/>
        <w:jc w:val="both"/>
        <w:rPr>
          <w:ins w:id="110" w:author="Hiram Beltran-Sanchez" w:date="2018-08-27T13:51:00Z"/>
          <w:rFonts w:ascii="Times New Roman" w:hAnsi="Times New Roman"/>
          <w:sz w:val="24"/>
          <w:szCs w:val="24"/>
        </w:rPr>
      </w:pPr>
    </w:p>
    <w:p w14:paraId="45D380D5" w14:textId="7DD83D9C" w:rsidR="00291B37" w:rsidRPr="00620FCA" w:rsidDel="00B75853" w:rsidRDefault="008A2449" w:rsidP="00501AD6">
      <w:pPr>
        <w:pStyle w:val="PlainText"/>
        <w:jc w:val="both"/>
        <w:rPr>
          <w:del w:id="111" w:author="Hiram Beltran-Sanchez" w:date="2018-08-27T13:57:00Z"/>
          <w:rFonts w:ascii="Times New Roman" w:hAnsi="Times New Roman"/>
          <w:sz w:val="24"/>
          <w:szCs w:val="24"/>
        </w:rPr>
      </w:pPr>
      <w:del w:id="112" w:author="Hiram Beltran-Sanchez" w:date="2018-08-27T13:57:00Z">
        <w:r w:rsidDel="00B75853">
          <w:rPr>
            <w:rFonts w:ascii="Times New Roman" w:hAnsi="Times New Roman"/>
            <w:sz w:val="24"/>
            <w:szCs w:val="24"/>
          </w:rPr>
          <w:delText>We modified the discussion to pay more attention to homicide patterns by region. As noted by the reviewer, there is an unequal distribution of homicides across regions and time, which are now described in the discussion in relation to changes in lifespan disparity and life expectancy.</w:delText>
        </w:r>
      </w:del>
    </w:p>
    <w:p w14:paraId="79E60BF4" w14:textId="77777777" w:rsidR="008A2449" w:rsidRDefault="008A2449" w:rsidP="00501AD6">
      <w:pPr>
        <w:pStyle w:val="PlainText"/>
        <w:jc w:val="both"/>
        <w:rPr>
          <w:rFonts w:ascii="Times New Roman" w:hAnsi="Times New Roman"/>
          <w:b/>
          <w:sz w:val="24"/>
          <w:szCs w:val="24"/>
        </w:rPr>
      </w:pPr>
    </w:p>
    <w:p w14:paraId="72B00525" w14:textId="73FA754D" w:rsidR="00075B8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Lastly, I would like to suggest the authors to consider that violence rate is highly associated with underlying socioeconomic and political inequalities between regions and between individuals. And, beyond homicide, these factors are significant determinants of premature death due to diverse medical conditions. I do not think the authors have adequately conceptualized the population health impacts of violence using appropriate concept of inequality, although they attempted to measure the most severe form of violence - homicide on population health.</w:t>
      </w:r>
    </w:p>
    <w:p w14:paraId="6A72F093" w14:textId="77777777" w:rsidR="00CA3395" w:rsidRPr="00291B37" w:rsidRDefault="00CA3395" w:rsidP="00501AD6">
      <w:pPr>
        <w:pStyle w:val="PlainText"/>
        <w:jc w:val="both"/>
        <w:rPr>
          <w:rFonts w:ascii="Times New Roman" w:hAnsi="Times New Roman"/>
          <w:b/>
          <w:sz w:val="24"/>
          <w:szCs w:val="24"/>
        </w:rPr>
      </w:pPr>
    </w:p>
    <w:p w14:paraId="65C25825" w14:textId="4BDB7F75" w:rsidR="00075B87" w:rsidRDefault="008A2449" w:rsidP="00501AD6">
      <w:pPr>
        <w:pStyle w:val="PlainText"/>
        <w:jc w:val="both"/>
        <w:rPr>
          <w:rFonts w:ascii="Times New Roman" w:hAnsi="Times New Roman"/>
          <w:sz w:val="24"/>
          <w:szCs w:val="24"/>
        </w:rPr>
      </w:pPr>
      <w:r w:rsidRPr="008A2449">
        <w:rPr>
          <w:rFonts w:ascii="Times New Roman" w:hAnsi="Times New Roman"/>
          <w:sz w:val="24"/>
          <w:szCs w:val="24"/>
        </w:rPr>
        <w:t xml:space="preserve">We </w:t>
      </w:r>
      <w:r>
        <w:rPr>
          <w:rFonts w:ascii="Times New Roman" w:hAnsi="Times New Roman"/>
          <w:sz w:val="24"/>
          <w:szCs w:val="24"/>
        </w:rPr>
        <w:t xml:space="preserve">agree with the reviewer’s view about the association of homicides with </w:t>
      </w:r>
      <w:r w:rsidR="00CA3395">
        <w:rPr>
          <w:rFonts w:ascii="Times New Roman" w:hAnsi="Times New Roman"/>
          <w:sz w:val="24"/>
          <w:szCs w:val="24"/>
        </w:rPr>
        <w:t>socioeconomic</w:t>
      </w:r>
      <w:r>
        <w:rPr>
          <w:rFonts w:ascii="Times New Roman" w:hAnsi="Times New Roman"/>
          <w:sz w:val="24"/>
          <w:szCs w:val="24"/>
        </w:rPr>
        <w:t xml:space="preserve"> and political factors. Although this link is indeed interesting, we feel it is out of the scope of the current manuscript. The current manuscript </w:t>
      </w:r>
      <w:r w:rsidR="00CA3395">
        <w:rPr>
          <w:rFonts w:ascii="Times New Roman" w:hAnsi="Times New Roman"/>
          <w:sz w:val="24"/>
          <w:szCs w:val="24"/>
        </w:rPr>
        <w:t>attempts</w:t>
      </w:r>
      <w:r>
        <w:rPr>
          <w:rFonts w:ascii="Times New Roman" w:hAnsi="Times New Roman"/>
          <w:sz w:val="24"/>
          <w:szCs w:val="24"/>
        </w:rPr>
        <w:t xml:space="preserve"> to describe the observed changes in homicide mortality and their link with </w:t>
      </w:r>
      <w:r w:rsidR="0094709C">
        <w:rPr>
          <w:rFonts w:ascii="Times New Roman" w:hAnsi="Times New Roman"/>
          <w:sz w:val="24"/>
          <w:szCs w:val="24"/>
        </w:rPr>
        <w:t xml:space="preserve">lifespan variation and life expectancy. Our goal is not to explain why there are differences in lifespan variation and life expectancy by sex, or by region. Such an analysis requires the inclusion of additional factors, as those </w:t>
      </w:r>
      <w:r w:rsidR="00CA3395">
        <w:rPr>
          <w:rFonts w:ascii="Times New Roman" w:hAnsi="Times New Roman"/>
          <w:sz w:val="24"/>
          <w:szCs w:val="24"/>
        </w:rPr>
        <w:t>mentioned</w:t>
      </w:r>
      <w:r w:rsidR="0094709C">
        <w:rPr>
          <w:rFonts w:ascii="Times New Roman" w:hAnsi="Times New Roman"/>
          <w:sz w:val="24"/>
          <w:szCs w:val="24"/>
        </w:rPr>
        <w:t xml:space="preserve"> by the reviewer, and would also require different analytic techniques to identify the sources of variation in life expectancy and lifespan. </w:t>
      </w:r>
      <w:r>
        <w:rPr>
          <w:rFonts w:ascii="Times New Roman" w:hAnsi="Times New Roman"/>
          <w:sz w:val="24"/>
          <w:szCs w:val="24"/>
        </w:rPr>
        <w:t xml:space="preserve">We included this issue in the </w:t>
      </w:r>
      <w:r w:rsidR="00CA3395">
        <w:rPr>
          <w:rFonts w:ascii="Times New Roman" w:hAnsi="Times New Roman"/>
          <w:sz w:val="24"/>
          <w:szCs w:val="24"/>
        </w:rPr>
        <w:t>discussion</w:t>
      </w:r>
      <w:r>
        <w:rPr>
          <w:rFonts w:ascii="Times New Roman" w:hAnsi="Times New Roman"/>
          <w:sz w:val="24"/>
          <w:szCs w:val="24"/>
        </w:rPr>
        <w:t xml:space="preserve"> as future area of research.</w:t>
      </w:r>
    </w:p>
    <w:p w14:paraId="1EEF4880" w14:textId="77777777" w:rsidR="00CA3395" w:rsidRDefault="00CA3395" w:rsidP="00501AD6">
      <w:pPr>
        <w:pStyle w:val="PlainText"/>
        <w:jc w:val="both"/>
        <w:rPr>
          <w:rFonts w:ascii="Times New Roman" w:hAnsi="Times New Roman"/>
          <w:sz w:val="24"/>
          <w:szCs w:val="24"/>
        </w:rPr>
      </w:pPr>
    </w:p>
    <w:p w14:paraId="3EB597DA" w14:textId="031E1668" w:rsidR="00CA3395" w:rsidRPr="008A2449" w:rsidRDefault="00CA3395" w:rsidP="00501AD6">
      <w:pPr>
        <w:pStyle w:val="PlainText"/>
        <w:jc w:val="both"/>
        <w:rPr>
          <w:rFonts w:ascii="Times New Roman" w:hAnsi="Times New Roman"/>
          <w:sz w:val="24"/>
          <w:szCs w:val="24"/>
        </w:rPr>
      </w:pPr>
      <w:r>
        <w:rPr>
          <w:rFonts w:ascii="Times New Roman" w:hAnsi="Times New Roman"/>
          <w:sz w:val="24"/>
          <w:szCs w:val="24"/>
        </w:rPr>
        <w:t>“</w:t>
      </w:r>
      <w:r w:rsidR="00F071EB">
        <w:rPr>
          <w:rFonts w:ascii="Times New Roman" w:hAnsi="Times New Roman"/>
          <w:sz w:val="24"/>
          <w:szCs w:val="24"/>
        </w:rPr>
        <w:t>…</w:t>
      </w:r>
      <w:r w:rsidR="00164014">
        <w:rPr>
          <w:rFonts w:ascii="Times New Roman" w:hAnsi="Times New Roman"/>
          <w:sz w:val="24"/>
          <w:szCs w:val="24"/>
        </w:rPr>
        <w:t xml:space="preserve"> </w:t>
      </w:r>
      <w:r w:rsidR="00164014" w:rsidRPr="008938A1">
        <w:rPr>
          <w:rFonts w:ascii="Times New Roman" w:hAnsi="Times New Roman"/>
          <w:sz w:val="24"/>
          <w:szCs w:val="24"/>
        </w:rPr>
        <w:t xml:space="preserve"> </w:t>
      </w:r>
      <w:r w:rsidR="00164014">
        <w:rPr>
          <w:rFonts w:ascii="Times New Roman" w:hAnsi="Times New Roman"/>
          <w:sz w:val="24"/>
          <w:szCs w:val="24"/>
        </w:rPr>
        <w:t>Future research should try to</w:t>
      </w:r>
      <w:r w:rsidR="00164014" w:rsidRPr="008938A1">
        <w:rPr>
          <w:rFonts w:ascii="Times New Roman" w:hAnsi="Times New Roman"/>
          <w:sz w:val="24"/>
          <w:szCs w:val="24"/>
        </w:rPr>
        <w:t xml:space="preserve"> shed light into the </w:t>
      </w:r>
      <w:r w:rsidR="00164014">
        <w:rPr>
          <w:rFonts w:ascii="Times New Roman" w:hAnsi="Times New Roman"/>
          <w:sz w:val="24"/>
          <w:szCs w:val="24"/>
        </w:rPr>
        <w:t xml:space="preserve">individual-level </w:t>
      </w:r>
      <w:r w:rsidR="00164014" w:rsidRPr="008938A1">
        <w:rPr>
          <w:rFonts w:ascii="Times New Roman" w:hAnsi="Times New Roman"/>
          <w:sz w:val="24"/>
          <w:szCs w:val="24"/>
        </w:rPr>
        <w:t>pathways of violence and its effects on life expectancy and lifespan inequality.</w:t>
      </w:r>
      <w:r w:rsidR="00164014" w:rsidRPr="008938A1">
        <w:rPr>
          <w:rFonts w:ascii="Times New Roman" w:hAnsi="Times New Roman"/>
          <w:sz w:val="24"/>
          <w:szCs w:val="24"/>
          <w:vertAlign w:val="superscript"/>
        </w:rPr>
        <w:t>31</w:t>
      </w:r>
      <w:r w:rsidR="00164014" w:rsidRPr="008938A1">
        <w:rPr>
          <w:rFonts w:ascii="Times New Roman" w:hAnsi="Times New Roman"/>
          <w:sz w:val="24"/>
          <w:szCs w:val="24"/>
        </w:rPr>
        <w:t xml:space="preserve"> This illustrates the need of reliable estimates of mortality by cause of death and population by socioeconomic status and other social factors in Mexico.</w:t>
      </w:r>
      <w:r>
        <w:rPr>
          <w:rFonts w:ascii="Times New Roman" w:hAnsi="Times New Roman"/>
          <w:sz w:val="24"/>
          <w:szCs w:val="24"/>
        </w:rPr>
        <w:t>”</w:t>
      </w:r>
    </w:p>
    <w:p w14:paraId="1374342B" w14:textId="77777777" w:rsidR="008A2449" w:rsidRPr="00291B37" w:rsidRDefault="008A2449" w:rsidP="00501AD6">
      <w:pPr>
        <w:pStyle w:val="PlainText"/>
        <w:jc w:val="both"/>
        <w:rPr>
          <w:rFonts w:ascii="Times New Roman" w:hAnsi="Times New Roman"/>
          <w:b/>
          <w:sz w:val="24"/>
          <w:szCs w:val="24"/>
        </w:rPr>
      </w:pPr>
    </w:p>
    <w:p w14:paraId="6BBC7F72" w14:textId="77777777"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It is difficult to present a complex study such as this in limited words, as required by AJPH. I would like to make these recommendations in full understanding that it will be difficult to respond to all of them within this constraint, but I do hope the authors at least think about some of the conceptual difficulties I find with the paper.</w:t>
      </w:r>
    </w:p>
    <w:p w14:paraId="01289099" w14:textId="77777777" w:rsidR="00FB413A" w:rsidRDefault="00FB413A" w:rsidP="009C5E59">
      <w:pPr>
        <w:pStyle w:val="PlainText"/>
        <w:rPr>
          <w:rFonts w:ascii="Times New Roman" w:hAnsi="Times New Roman"/>
          <w:sz w:val="24"/>
          <w:szCs w:val="24"/>
        </w:rPr>
      </w:pPr>
    </w:p>
    <w:p w14:paraId="0AEB5CDD" w14:textId="7F0F186A" w:rsidR="00134664" w:rsidRDefault="001C0F13" w:rsidP="009C5E59">
      <w:pPr>
        <w:pStyle w:val="PlainText"/>
        <w:rPr>
          <w:rFonts w:asciiTheme="majorHAnsi" w:hAnsiTheme="majorHAnsi" w:cs="Arial"/>
        </w:rPr>
      </w:pPr>
      <w:r>
        <w:rPr>
          <w:rFonts w:ascii="Times New Roman" w:hAnsi="Times New Roman"/>
          <w:sz w:val="24"/>
          <w:szCs w:val="24"/>
        </w:rPr>
        <w:t xml:space="preserve">We thank you for your suggestions. We took them into consideration as we revised the manuscript. We have made every effort to include them in the text and when space was a </w:t>
      </w:r>
      <w:r w:rsidR="00FB413A">
        <w:rPr>
          <w:rFonts w:ascii="Times New Roman" w:hAnsi="Times New Roman"/>
          <w:sz w:val="24"/>
          <w:szCs w:val="24"/>
        </w:rPr>
        <w:t>limitation</w:t>
      </w:r>
      <w:r>
        <w:rPr>
          <w:rFonts w:ascii="Times New Roman" w:hAnsi="Times New Roman"/>
          <w:sz w:val="24"/>
          <w:szCs w:val="24"/>
        </w:rPr>
        <w:t>, we added figures/text to the supplemental material.</w:t>
      </w:r>
    </w:p>
    <w:p w14:paraId="410AD955" w14:textId="77777777" w:rsidR="00134664" w:rsidRDefault="00134664" w:rsidP="009C5E59">
      <w:pPr>
        <w:pStyle w:val="PlainText"/>
        <w:rPr>
          <w:rFonts w:asciiTheme="majorHAnsi" w:hAnsiTheme="majorHAnsi" w:cs="Arial"/>
        </w:rPr>
      </w:pPr>
    </w:p>
    <w:p w14:paraId="7B161B4F" w14:textId="77777777" w:rsidR="001C0F13" w:rsidRDefault="001C0F13" w:rsidP="009C5E59">
      <w:pPr>
        <w:pStyle w:val="PlainText"/>
        <w:rPr>
          <w:rFonts w:asciiTheme="majorHAnsi" w:hAnsiTheme="majorHAnsi" w:cs="Arial"/>
        </w:rPr>
      </w:pPr>
    </w:p>
    <w:p w14:paraId="1A22A621" w14:textId="77777777" w:rsidR="001C0F13" w:rsidRDefault="001C0F13" w:rsidP="009C5E59">
      <w:pPr>
        <w:pStyle w:val="PlainText"/>
        <w:rPr>
          <w:rFonts w:asciiTheme="majorHAnsi" w:hAnsiTheme="majorHAnsi" w:cs="Arial"/>
        </w:rPr>
      </w:pPr>
    </w:p>
    <w:p w14:paraId="2D66D631" w14:textId="3AB1D344" w:rsidR="00075B87" w:rsidRPr="00501AD6" w:rsidRDefault="00134664" w:rsidP="009C5E59">
      <w:pPr>
        <w:pStyle w:val="PlainText"/>
        <w:rPr>
          <w:rFonts w:asciiTheme="majorHAnsi" w:hAnsiTheme="majorHAnsi" w:cs="Arial"/>
        </w:rPr>
      </w:pPr>
      <w:r>
        <w:rPr>
          <w:rFonts w:asciiTheme="majorHAnsi" w:hAnsiTheme="majorHAnsi" w:cs="Arial"/>
        </w:rPr>
        <w:fldChar w:fldCharType="begin"/>
      </w:r>
      <w:r>
        <w:rPr>
          <w:rFonts w:asciiTheme="majorHAnsi" w:hAnsiTheme="majorHAnsi" w:cs="Arial"/>
        </w:rPr>
        <w:instrText xml:space="preserve"> ADDIN EN.REFLIST </w:instrText>
      </w:r>
      <w:r>
        <w:rPr>
          <w:rFonts w:asciiTheme="majorHAnsi" w:hAnsiTheme="majorHAnsi" w:cs="Arial"/>
        </w:rPr>
        <w:fldChar w:fldCharType="end"/>
      </w:r>
    </w:p>
    <w:sectPr w:rsidR="00075B87" w:rsidRPr="00501AD6" w:rsidSect="00BD3FF6">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Hiram Beltran-Sanchez" w:date="2018-08-27T08:49:00Z" w:initials="HB">
    <w:p w14:paraId="61C8190C" w14:textId="0F4F3F3E" w:rsidR="00953009" w:rsidRDefault="00953009">
      <w:pPr>
        <w:pStyle w:val="CommentText"/>
        <w:rPr>
          <w:lang w:val="es-MX"/>
        </w:rPr>
      </w:pPr>
      <w:r>
        <w:rPr>
          <w:rStyle w:val="CommentReference"/>
        </w:rPr>
        <w:annotationRef/>
      </w:r>
      <w:r w:rsidRPr="00953009">
        <w:rPr>
          <w:lang w:val="es-MX"/>
        </w:rPr>
        <w:t>Me paece que este argumento no lo van a poder e</w:t>
      </w:r>
      <w:r>
        <w:rPr>
          <w:lang w:val="es-MX"/>
        </w:rPr>
        <w:t xml:space="preserve">ntender/seguir porque este es no es un </w:t>
      </w:r>
      <w:r w:rsidRPr="00953009">
        <w:rPr>
          <w:lang w:val="es-MX"/>
        </w:rPr>
        <w:t>journal</w:t>
      </w:r>
      <w:r>
        <w:rPr>
          <w:lang w:val="es-MX"/>
        </w:rPr>
        <w:t xml:space="preserve"> de demografia.  En salud publica no estan familiarizados con estos conceptos.  </w:t>
      </w:r>
    </w:p>
    <w:p w14:paraId="5475C430" w14:textId="217FCF6B" w:rsidR="00953009" w:rsidRDefault="00953009">
      <w:pPr>
        <w:pStyle w:val="CommentText"/>
        <w:rPr>
          <w:lang w:val="es-MX"/>
        </w:rPr>
      </w:pPr>
      <w:r>
        <w:rPr>
          <w:lang w:val="es-MX"/>
        </w:rPr>
        <w:t>Ademas, este argumento de Tulja es que incluir informacion de mortalidad infantil crea problemas adicionales porque la distribucion de edad a la muerte se convierte multimodal. Pero el revisor no esta diciendo que debemos de incluir edades en la infancia. Por ejemplo, el revisor podria decir que porque no usamos edad 10 (o edad 12, 13, etc) como cut-off, en este caso el argumento de Tulja ya no aplica. Sin embargo, el argumento de que estamos capturando el 95% de muertes de homicidio es suficiente para decir que aun si bajamos esta edad le estamos incluyendo una parte minuscula de homicidios.</w:t>
      </w:r>
    </w:p>
    <w:p w14:paraId="6E39DDA0" w14:textId="77777777" w:rsidR="00953009" w:rsidRDefault="00953009">
      <w:pPr>
        <w:pStyle w:val="CommentText"/>
        <w:rPr>
          <w:lang w:val="es-MX"/>
        </w:rPr>
      </w:pPr>
    </w:p>
    <w:p w14:paraId="3CF8347E" w14:textId="13AF6759" w:rsidR="00953009" w:rsidRPr="00953009" w:rsidRDefault="00953009">
      <w:pPr>
        <w:pStyle w:val="CommentText"/>
        <w:rPr>
          <w:lang w:val="es-MX"/>
        </w:rPr>
      </w:pPr>
      <w:r>
        <w:rPr>
          <w:lang w:val="es-MX"/>
        </w:rPr>
        <w:t>Mi sugerencia seria quitar esta parte para simplificar la respuesta.</w:t>
      </w:r>
    </w:p>
  </w:comment>
  <w:comment w:id="32" w:author="Hiram Beltran-Sanchez" w:date="2018-08-27T08:48:00Z" w:initials="HB">
    <w:p w14:paraId="1DF01806" w14:textId="55CC3019" w:rsidR="00953009" w:rsidRPr="00953009" w:rsidRDefault="00953009">
      <w:pPr>
        <w:pStyle w:val="CommentText"/>
        <w:rPr>
          <w:lang w:val="es-MX"/>
        </w:rPr>
      </w:pPr>
      <w:r>
        <w:rPr>
          <w:rStyle w:val="CommentReference"/>
        </w:rPr>
        <w:annotationRef/>
      </w:r>
      <w:r w:rsidRPr="00953009">
        <w:rPr>
          <w:lang w:val="es-MX"/>
        </w:rPr>
        <w:t xml:space="preserve">Estos años no los estamos estudiando, hicimos dos periodos: 1995-2005 y 2005-2010. </w:t>
      </w:r>
      <w:r>
        <w:rPr>
          <w:lang w:val="es-MX"/>
        </w:rPr>
        <w:t xml:space="preserve"> Sugiero no incluir estos años para no confundir a los revisores</w:t>
      </w:r>
    </w:p>
  </w:comment>
  <w:comment w:id="41" w:author="Hiram Beltran-Sanchez" w:date="2018-08-26T16:24:00Z" w:initials="HB">
    <w:p w14:paraId="34B314F1" w14:textId="476C6628" w:rsidR="003A10D7" w:rsidRPr="00C82500" w:rsidRDefault="003A10D7">
      <w:pPr>
        <w:pStyle w:val="CommentText"/>
        <w:rPr>
          <w:lang w:val="es-MX"/>
        </w:rPr>
      </w:pPr>
      <w:r>
        <w:rPr>
          <w:rStyle w:val="CommentReference"/>
        </w:rPr>
        <w:annotationRef/>
      </w:r>
      <w:r w:rsidRPr="00C82500">
        <w:rPr>
          <w:lang w:val="es-MX"/>
        </w:rPr>
        <w:t xml:space="preserve">Me parece que este es el punto fundamental para responderle al revisor. </w:t>
      </w:r>
      <w:r>
        <w:rPr>
          <w:lang w:val="es-MX"/>
        </w:rPr>
        <w:t xml:space="preserve"> Aunque su idea pueda tener sentido, los datos claramente indican que usar una edad menor no tendria impacto en nuestros resultados. </w:t>
      </w:r>
    </w:p>
  </w:comment>
  <w:comment w:id="42" w:author="José Manuel Aburto" w:date="2018-08-27T10:51:00Z" w:initials="JMA">
    <w:p w14:paraId="7F94538B" w14:textId="26788862" w:rsidR="003A10D7" w:rsidRPr="009D59CF" w:rsidRDefault="003A10D7">
      <w:pPr>
        <w:pStyle w:val="CommentText"/>
        <w:rPr>
          <w:lang w:val="es-MX"/>
        </w:rPr>
      </w:pPr>
      <w:r>
        <w:rPr>
          <w:rStyle w:val="CommentReference"/>
        </w:rPr>
        <w:annotationRef/>
      </w:r>
      <w:r w:rsidRPr="009D59CF">
        <w:rPr>
          <w:lang w:val="es-MX"/>
        </w:rPr>
        <w:t>Considero que dejar una referencia al paper the Edwards y Tulja sobre mortalidad infantil está bien en caso de que el revisor sea alguien que trabaja el tema de lifespan variation.</w:t>
      </w:r>
    </w:p>
  </w:comment>
  <w:comment w:id="43" w:author="Hiram Beltran-Sanchez" w:date="2018-08-27T08:55:00Z" w:initials="HB">
    <w:p w14:paraId="3F4511AA" w14:textId="1369E0F2" w:rsidR="00953009" w:rsidRPr="00953009" w:rsidRDefault="00953009">
      <w:pPr>
        <w:pStyle w:val="CommentText"/>
        <w:rPr>
          <w:lang w:val="es-MX"/>
        </w:rPr>
      </w:pPr>
      <w:r>
        <w:rPr>
          <w:rStyle w:val="CommentReference"/>
        </w:rPr>
        <w:annotationRef/>
      </w:r>
      <w:r w:rsidRPr="00953009">
        <w:rPr>
          <w:lang w:val="es-MX"/>
        </w:rPr>
        <w:t xml:space="preserve">Ve mi comentario anterior.  Si creemos que el revisor puede ser alguien familiarizado con el tema, me parece que no hay evidencia empirica para incluir otras edades. </w:t>
      </w:r>
      <w:r>
        <w:rPr>
          <w:lang w:val="es-MX"/>
        </w:rPr>
        <w:t xml:space="preserve"> Solo se estaria añadiendo &lt;5% de homicidios.</w:t>
      </w:r>
    </w:p>
  </w:comment>
  <w:comment w:id="45" w:author="Hiram Beltran-Sanchez" w:date="2018-08-27T09:10:00Z" w:initials="HB">
    <w:p w14:paraId="39A4FDE0" w14:textId="53095B56" w:rsidR="00783883" w:rsidRDefault="00783883">
      <w:pPr>
        <w:pStyle w:val="CommentText"/>
        <w:rPr>
          <w:lang w:val="es-MX"/>
        </w:rPr>
      </w:pPr>
      <w:r>
        <w:rPr>
          <w:rStyle w:val="CommentReference"/>
        </w:rPr>
        <w:annotationRef/>
      </w:r>
      <w:r w:rsidRPr="00783883">
        <w:rPr>
          <w:lang w:val="es-MX"/>
        </w:rPr>
        <w:t xml:space="preserve">Podrias por favor añadirle al titulo: Age-standardized </w:t>
      </w:r>
      <w:r>
        <w:rPr>
          <w:lang w:val="es-MX"/>
        </w:rPr>
        <w:t xml:space="preserve"> homicide rate by Sex</w:t>
      </w:r>
    </w:p>
    <w:p w14:paraId="4901543C" w14:textId="51C7B5A4" w:rsidR="00783883" w:rsidRPr="00783883" w:rsidRDefault="00783883">
      <w:pPr>
        <w:pStyle w:val="CommentText"/>
        <w:rPr>
          <w:lang w:val="es-MX"/>
        </w:rPr>
      </w:pPr>
      <w:r>
        <w:rPr>
          <w:lang w:val="es-MX"/>
        </w:rPr>
        <w:t>Solo para ser mas precisos.  Gracias</w:t>
      </w:r>
    </w:p>
  </w:comment>
  <w:comment w:id="52" w:author="Hiram Beltran-Sanchez" w:date="2018-08-27T13:58:00Z" w:initials="HB">
    <w:p w14:paraId="32B913F3" w14:textId="60A6B06D" w:rsidR="00050C54" w:rsidRDefault="00050C54">
      <w:pPr>
        <w:pStyle w:val="CommentText"/>
      </w:pPr>
      <w:r>
        <w:rPr>
          <w:rStyle w:val="CommentReference"/>
        </w:rPr>
        <w:annotationRef/>
      </w:r>
      <w:r>
        <w:t>Puedes completarlo por favor?   Gra</w:t>
      </w:r>
      <w:bookmarkStart w:id="54" w:name="_GoBack"/>
      <w:bookmarkEnd w:id="54"/>
      <w:r>
        <w:t>cias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F8347E" w15:done="0"/>
  <w15:commentEx w15:paraId="1DF01806" w15:done="0"/>
  <w15:commentEx w15:paraId="34B314F1" w15:done="0"/>
  <w15:commentEx w15:paraId="7F94538B" w15:paraIdParent="34B314F1" w15:done="0"/>
  <w15:commentEx w15:paraId="3F4511AA" w15:paraIdParent="34B314F1" w15:done="0"/>
  <w15:commentEx w15:paraId="4901543C" w15:done="0"/>
  <w15:commentEx w15:paraId="32B913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7B0FD" w14:textId="77777777" w:rsidR="002D59AD" w:rsidRDefault="002D59AD" w:rsidP="00111E2D">
      <w:r>
        <w:separator/>
      </w:r>
    </w:p>
  </w:endnote>
  <w:endnote w:type="continuationSeparator" w:id="0">
    <w:p w14:paraId="36D1D219" w14:textId="77777777" w:rsidR="002D59AD" w:rsidRDefault="002D59AD"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637326"/>
      <w:docPartObj>
        <w:docPartGallery w:val="Page Numbers (Bottom of Page)"/>
        <w:docPartUnique/>
      </w:docPartObj>
    </w:sdtPr>
    <w:sdtEndPr>
      <w:rPr>
        <w:noProof/>
      </w:rPr>
    </w:sdtEndPr>
    <w:sdtContent>
      <w:p w14:paraId="7250C661" w14:textId="48A8F4A0" w:rsidR="003A10D7" w:rsidRDefault="003A10D7">
        <w:pPr>
          <w:pStyle w:val="Footer"/>
          <w:jc w:val="right"/>
        </w:pPr>
        <w:r>
          <w:fldChar w:fldCharType="begin"/>
        </w:r>
        <w:r>
          <w:instrText xml:space="preserve"> PAGE   \* MERGEFORMAT </w:instrText>
        </w:r>
        <w:r>
          <w:fldChar w:fldCharType="separate"/>
        </w:r>
        <w:r w:rsidR="00050C54">
          <w:rPr>
            <w:noProof/>
          </w:rPr>
          <w:t>17</w:t>
        </w:r>
        <w:r>
          <w:rPr>
            <w:noProof/>
          </w:rPr>
          <w:fldChar w:fldCharType="end"/>
        </w:r>
      </w:p>
    </w:sdtContent>
  </w:sdt>
  <w:p w14:paraId="1FD77DBD" w14:textId="77777777" w:rsidR="003A10D7" w:rsidRDefault="003A10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33BE8" w14:textId="77777777" w:rsidR="002D59AD" w:rsidRDefault="002D59AD" w:rsidP="00111E2D">
      <w:r>
        <w:separator/>
      </w:r>
    </w:p>
  </w:footnote>
  <w:footnote w:type="continuationSeparator" w:id="0">
    <w:p w14:paraId="3EA4EE79" w14:textId="77777777" w:rsidR="002D59AD" w:rsidRDefault="002D59AD" w:rsidP="00111E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6E785D"/>
    <w:multiLevelType w:val="hybridMultilevel"/>
    <w:tmpl w:val="D31A3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Windows Live" w15:userId="2bf15d5faeae533d"/>
  </w15:person>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90&lt;/item&gt;&lt;/record-ids&gt;&lt;/item&gt;&lt;/Libraries&gt;"/>
  </w:docVars>
  <w:rsids>
    <w:rsidRoot w:val="00012759"/>
    <w:rsid w:val="00000839"/>
    <w:rsid w:val="0000216D"/>
    <w:rsid w:val="00003AD7"/>
    <w:rsid w:val="00010A79"/>
    <w:rsid w:val="00011C47"/>
    <w:rsid w:val="00012759"/>
    <w:rsid w:val="000139CC"/>
    <w:rsid w:val="00020304"/>
    <w:rsid w:val="000250FC"/>
    <w:rsid w:val="00026436"/>
    <w:rsid w:val="00031891"/>
    <w:rsid w:val="000326DE"/>
    <w:rsid w:val="00032E21"/>
    <w:rsid w:val="00033919"/>
    <w:rsid w:val="00033A2E"/>
    <w:rsid w:val="00034CD9"/>
    <w:rsid w:val="000352B2"/>
    <w:rsid w:val="00036FA8"/>
    <w:rsid w:val="000378EE"/>
    <w:rsid w:val="0004157E"/>
    <w:rsid w:val="0004277E"/>
    <w:rsid w:val="000448BE"/>
    <w:rsid w:val="00044A3C"/>
    <w:rsid w:val="00046D5C"/>
    <w:rsid w:val="00047D79"/>
    <w:rsid w:val="00050BE2"/>
    <w:rsid w:val="00050C54"/>
    <w:rsid w:val="00050E1C"/>
    <w:rsid w:val="00051B1F"/>
    <w:rsid w:val="00052FBE"/>
    <w:rsid w:val="00054324"/>
    <w:rsid w:val="00054DD6"/>
    <w:rsid w:val="000562AC"/>
    <w:rsid w:val="0005683F"/>
    <w:rsid w:val="00056C50"/>
    <w:rsid w:val="00057817"/>
    <w:rsid w:val="000662E2"/>
    <w:rsid w:val="000672E1"/>
    <w:rsid w:val="0007246C"/>
    <w:rsid w:val="000728D0"/>
    <w:rsid w:val="00073C55"/>
    <w:rsid w:val="00075B87"/>
    <w:rsid w:val="00076165"/>
    <w:rsid w:val="000851F9"/>
    <w:rsid w:val="00087166"/>
    <w:rsid w:val="000913A9"/>
    <w:rsid w:val="00094A34"/>
    <w:rsid w:val="00095E10"/>
    <w:rsid w:val="000A0030"/>
    <w:rsid w:val="000A4BF1"/>
    <w:rsid w:val="000A639F"/>
    <w:rsid w:val="000B09BB"/>
    <w:rsid w:val="000B09DB"/>
    <w:rsid w:val="000B1195"/>
    <w:rsid w:val="000B124A"/>
    <w:rsid w:val="000B3102"/>
    <w:rsid w:val="000B3837"/>
    <w:rsid w:val="000C48B4"/>
    <w:rsid w:val="000C5953"/>
    <w:rsid w:val="000C7AC4"/>
    <w:rsid w:val="000D2831"/>
    <w:rsid w:val="000E0909"/>
    <w:rsid w:val="000E1A4C"/>
    <w:rsid w:val="000E38CD"/>
    <w:rsid w:val="000E4DC3"/>
    <w:rsid w:val="000E5CC6"/>
    <w:rsid w:val="000E622E"/>
    <w:rsid w:val="000E7B66"/>
    <w:rsid w:val="000F0BE9"/>
    <w:rsid w:val="000F1780"/>
    <w:rsid w:val="000F1BD4"/>
    <w:rsid w:val="000F1CDD"/>
    <w:rsid w:val="000F3040"/>
    <w:rsid w:val="000F3999"/>
    <w:rsid w:val="000F3D91"/>
    <w:rsid w:val="000F482F"/>
    <w:rsid w:val="0010022C"/>
    <w:rsid w:val="001003F4"/>
    <w:rsid w:val="00101B2C"/>
    <w:rsid w:val="00103DA3"/>
    <w:rsid w:val="00105B5E"/>
    <w:rsid w:val="00107161"/>
    <w:rsid w:val="00107767"/>
    <w:rsid w:val="00111E2D"/>
    <w:rsid w:val="00112EBD"/>
    <w:rsid w:val="001137B8"/>
    <w:rsid w:val="00114AA2"/>
    <w:rsid w:val="001170B6"/>
    <w:rsid w:val="00122D6F"/>
    <w:rsid w:val="0012505D"/>
    <w:rsid w:val="00125A2E"/>
    <w:rsid w:val="00125AD4"/>
    <w:rsid w:val="00126BA7"/>
    <w:rsid w:val="0013085F"/>
    <w:rsid w:val="00130A05"/>
    <w:rsid w:val="001312FA"/>
    <w:rsid w:val="001314B9"/>
    <w:rsid w:val="00132232"/>
    <w:rsid w:val="00134664"/>
    <w:rsid w:val="00136050"/>
    <w:rsid w:val="00136163"/>
    <w:rsid w:val="0013793B"/>
    <w:rsid w:val="00142AD4"/>
    <w:rsid w:val="00145283"/>
    <w:rsid w:val="001470AE"/>
    <w:rsid w:val="00151A59"/>
    <w:rsid w:val="001522A2"/>
    <w:rsid w:val="00154EFB"/>
    <w:rsid w:val="00156358"/>
    <w:rsid w:val="00156786"/>
    <w:rsid w:val="00157EC9"/>
    <w:rsid w:val="00164014"/>
    <w:rsid w:val="001656D7"/>
    <w:rsid w:val="001664D0"/>
    <w:rsid w:val="00171832"/>
    <w:rsid w:val="00173711"/>
    <w:rsid w:val="001760C1"/>
    <w:rsid w:val="0017708A"/>
    <w:rsid w:val="00180597"/>
    <w:rsid w:val="00180895"/>
    <w:rsid w:val="0018093F"/>
    <w:rsid w:val="00183405"/>
    <w:rsid w:val="00184620"/>
    <w:rsid w:val="00187043"/>
    <w:rsid w:val="00190709"/>
    <w:rsid w:val="0019176D"/>
    <w:rsid w:val="0019334B"/>
    <w:rsid w:val="00193862"/>
    <w:rsid w:val="0019693D"/>
    <w:rsid w:val="001A0265"/>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0F13"/>
    <w:rsid w:val="001C343E"/>
    <w:rsid w:val="001C6BD4"/>
    <w:rsid w:val="001D00C7"/>
    <w:rsid w:val="001D075A"/>
    <w:rsid w:val="001D38C3"/>
    <w:rsid w:val="001E215D"/>
    <w:rsid w:val="001E2E1F"/>
    <w:rsid w:val="001E4D5C"/>
    <w:rsid w:val="001E5F1D"/>
    <w:rsid w:val="001E62FD"/>
    <w:rsid w:val="001F142D"/>
    <w:rsid w:val="001F2684"/>
    <w:rsid w:val="001F79E5"/>
    <w:rsid w:val="00200DA9"/>
    <w:rsid w:val="00201071"/>
    <w:rsid w:val="002010C1"/>
    <w:rsid w:val="0020160C"/>
    <w:rsid w:val="00202BF4"/>
    <w:rsid w:val="002043D9"/>
    <w:rsid w:val="002067DB"/>
    <w:rsid w:val="00207D6D"/>
    <w:rsid w:val="00211559"/>
    <w:rsid w:val="002137E8"/>
    <w:rsid w:val="00213A78"/>
    <w:rsid w:val="0022090B"/>
    <w:rsid w:val="00220B49"/>
    <w:rsid w:val="00222245"/>
    <w:rsid w:val="002222C5"/>
    <w:rsid w:val="002230B0"/>
    <w:rsid w:val="0022571B"/>
    <w:rsid w:val="00225E5A"/>
    <w:rsid w:val="00230A14"/>
    <w:rsid w:val="00231E1A"/>
    <w:rsid w:val="0023253A"/>
    <w:rsid w:val="00233388"/>
    <w:rsid w:val="00234973"/>
    <w:rsid w:val="00236494"/>
    <w:rsid w:val="00237BE4"/>
    <w:rsid w:val="00241FF9"/>
    <w:rsid w:val="00246314"/>
    <w:rsid w:val="002471C7"/>
    <w:rsid w:val="00247FD3"/>
    <w:rsid w:val="0025011F"/>
    <w:rsid w:val="002514AC"/>
    <w:rsid w:val="002515E7"/>
    <w:rsid w:val="0025242E"/>
    <w:rsid w:val="002564B1"/>
    <w:rsid w:val="00256790"/>
    <w:rsid w:val="00257A24"/>
    <w:rsid w:val="00262D78"/>
    <w:rsid w:val="00270C51"/>
    <w:rsid w:val="00274343"/>
    <w:rsid w:val="00274DE3"/>
    <w:rsid w:val="00275012"/>
    <w:rsid w:val="00275324"/>
    <w:rsid w:val="00276231"/>
    <w:rsid w:val="00276421"/>
    <w:rsid w:val="00281CE3"/>
    <w:rsid w:val="00282378"/>
    <w:rsid w:val="002827EE"/>
    <w:rsid w:val="00282A2C"/>
    <w:rsid w:val="00283409"/>
    <w:rsid w:val="00284F19"/>
    <w:rsid w:val="00286A4D"/>
    <w:rsid w:val="00291B37"/>
    <w:rsid w:val="00295AE2"/>
    <w:rsid w:val="00297A2C"/>
    <w:rsid w:val="002A25CF"/>
    <w:rsid w:val="002A3500"/>
    <w:rsid w:val="002A6470"/>
    <w:rsid w:val="002A6643"/>
    <w:rsid w:val="002A7ED9"/>
    <w:rsid w:val="002B11C7"/>
    <w:rsid w:val="002B2056"/>
    <w:rsid w:val="002B2BAA"/>
    <w:rsid w:val="002B37F1"/>
    <w:rsid w:val="002B4381"/>
    <w:rsid w:val="002B56AB"/>
    <w:rsid w:val="002C20A7"/>
    <w:rsid w:val="002C3187"/>
    <w:rsid w:val="002C333F"/>
    <w:rsid w:val="002C3AF4"/>
    <w:rsid w:val="002C6D6F"/>
    <w:rsid w:val="002C6DDA"/>
    <w:rsid w:val="002C6F23"/>
    <w:rsid w:val="002D22EE"/>
    <w:rsid w:val="002D59AD"/>
    <w:rsid w:val="002D6753"/>
    <w:rsid w:val="002D6BF9"/>
    <w:rsid w:val="002D7A5B"/>
    <w:rsid w:val="002E01C9"/>
    <w:rsid w:val="002E203F"/>
    <w:rsid w:val="002E3924"/>
    <w:rsid w:val="002E65F0"/>
    <w:rsid w:val="002E691D"/>
    <w:rsid w:val="002E6C64"/>
    <w:rsid w:val="002F1889"/>
    <w:rsid w:val="002F1B60"/>
    <w:rsid w:val="002F36B5"/>
    <w:rsid w:val="002F3A8E"/>
    <w:rsid w:val="002F419A"/>
    <w:rsid w:val="002F674F"/>
    <w:rsid w:val="002F743F"/>
    <w:rsid w:val="00302F6D"/>
    <w:rsid w:val="00314027"/>
    <w:rsid w:val="0031445F"/>
    <w:rsid w:val="00315ADC"/>
    <w:rsid w:val="00316FCE"/>
    <w:rsid w:val="00317975"/>
    <w:rsid w:val="00320978"/>
    <w:rsid w:val="00321074"/>
    <w:rsid w:val="0032147D"/>
    <w:rsid w:val="0032214D"/>
    <w:rsid w:val="003244F4"/>
    <w:rsid w:val="0032453C"/>
    <w:rsid w:val="00326457"/>
    <w:rsid w:val="00332447"/>
    <w:rsid w:val="00335498"/>
    <w:rsid w:val="00336286"/>
    <w:rsid w:val="003405DE"/>
    <w:rsid w:val="003413DE"/>
    <w:rsid w:val="00341C58"/>
    <w:rsid w:val="00342CA1"/>
    <w:rsid w:val="00344170"/>
    <w:rsid w:val="00351A93"/>
    <w:rsid w:val="0035254A"/>
    <w:rsid w:val="0035340E"/>
    <w:rsid w:val="003539EE"/>
    <w:rsid w:val="00354FC3"/>
    <w:rsid w:val="00356719"/>
    <w:rsid w:val="00360ACE"/>
    <w:rsid w:val="00362B69"/>
    <w:rsid w:val="0036306C"/>
    <w:rsid w:val="003668E6"/>
    <w:rsid w:val="00367539"/>
    <w:rsid w:val="00367546"/>
    <w:rsid w:val="003679F1"/>
    <w:rsid w:val="00371BF6"/>
    <w:rsid w:val="00373EC7"/>
    <w:rsid w:val="003755B0"/>
    <w:rsid w:val="00376A00"/>
    <w:rsid w:val="00376EE5"/>
    <w:rsid w:val="00377A79"/>
    <w:rsid w:val="00382300"/>
    <w:rsid w:val="003826E5"/>
    <w:rsid w:val="00384ACE"/>
    <w:rsid w:val="00387A58"/>
    <w:rsid w:val="00390FD7"/>
    <w:rsid w:val="00391C61"/>
    <w:rsid w:val="00392CED"/>
    <w:rsid w:val="00393E25"/>
    <w:rsid w:val="0039750F"/>
    <w:rsid w:val="00397B9A"/>
    <w:rsid w:val="003A10D7"/>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0DE4"/>
    <w:rsid w:val="003F1760"/>
    <w:rsid w:val="003F2E29"/>
    <w:rsid w:val="003F3399"/>
    <w:rsid w:val="003F6508"/>
    <w:rsid w:val="003F69AC"/>
    <w:rsid w:val="00400F5E"/>
    <w:rsid w:val="004014B5"/>
    <w:rsid w:val="004030FD"/>
    <w:rsid w:val="00404C49"/>
    <w:rsid w:val="0040556D"/>
    <w:rsid w:val="00405FDA"/>
    <w:rsid w:val="00412EF6"/>
    <w:rsid w:val="00414509"/>
    <w:rsid w:val="00423766"/>
    <w:rsid w:val="0042450A"/>
    <w:rsid w:val="00424EAB"/>
    <w:rsid w:val="00425B13"/>
    <w:rsid w:val="004322B4"/>
    <w:rsid w:val="00432A5D"/>
    <w:rsid w:val="0043350D"/>
    <w:rsid w:val="00433F40"/>
    <w:rsid w:val="0044264F"/>
    <w:rsid w:val="00442B80"/>
    <w:rsid w:val="00442C2A"/>
    <w:rsid w:val="0045118A"/>
    <w:rsid w:val="00452E05"/>
    <w:rsid w:val="00453053"/>
    <w:rsid w:val="00453E47"/>
    <w:rsid w:val="00463763"/>
    <w:rsid w:val="004641A8"/>
    <w:rsid w:val="00466637"/>
    <w:rsid w:val="00467608"/>
    <w:rsid w:val="00471201"/>
    <w:rsid w:val="004712B6"/>
    <w:rsid w:val="00473472"/>
    <w:rsid w:val="00473598"/>
    <w:rsid w:val="0047499B"/>
    <w:rsid w:val="0047635A"/>
    <w:rsid w:val="00482126"/>
    <w:rsid w:val="00482BF1"/>
    <w:rsid w:val="00483D92"/>
    <w:rsid w:val="00486CC5"/>
    <w:rsid w:val="00490AA0"/>
    <w:rsid w:val="00493777"/>
    <w:rsid w:val="00494FFF"/>
    <w:rsid w:val="004971B4"/>
    <w:rsid w:val="00497205"/>
    <w:rsid w:val="004A3893"/>
    <w:rsid w:val="004A7EA8"/>
    <w:rsid w:val="004B0A50"/>
    <w:rsid w:val="004B13C7"/>
    <w:rsid w:val="004B1BF1"/>
    <w:rsid w:val="004B3248"/>
    <w:rsid w:val="004B3D23"/>
    <w:rsid w:val="004B50C8"/>
    <w:rsid w:val="004B691A"/>
    <w:rsid w:val="004C25F7"/>
    <w:rsid w:val="004C5C15"/>
    <w:rsid w:val="004D05B7"/>
    <w:rsid w:val="004D07E0"/>
    <w:rsid w:val="004D4184"/>
    <w:rsid w:val="004D71BA"/>
    <w:rsid w:val="004D7A8A"/>
    <w:rsid w:val="004E0DD1"/>
    <w:rsid w:val="004E3309"/>
    <w:rsid w:val="004E3D11"/>
    <w:rsid w:val="004E5491"/>
    <w:rsid w:val="004F345F"/>
    <w:rsid w:val="004F3C4E"/>
    <w:rsid w:val="00501AD6"/>
    <w:rsid w:val="00505D8C"/>
    <w:rsid w:val="005127AD"/>
    <w:rsid w:val="00512EE4"/>
    <w:rsid w:val="00513258"/>
    <w:rsid w:val="0051350D"/>
    <w:rsid w:val="00513915"/>
    <w:rsid w:val="00513A1B"/>
    <w:rsid w:val="00514186"/>
    <w:rsid w:val="0051598C"/>
    <w:rsid w:val="00516D86"/>
    <w:rsid w:val="00521F34"/>
    <w:rsid w:val="00524265"/>
    <w:rsid w:val="00530189"/>
    <w:rsid w:val="00530F2C"/>
    <w:rsid w:val="0053412B"/>
    <w:rsid w:val="005346FA"/>
    <w:rsid w:val="00535654"/>
    <w:rsid w:val="0053754D"/>
    <w:rsid w:val="00542006"/>
    <w:rsid w:val="005425BB"/>
    <w:rsid w:val="005433F6"/>
    <w:rsid w:val="00547840"/>
    <w:rsid w:val="0054788E"/>
    <w:rsid w:val="005506CB"/>
    <w:rsid w:val="005537C3"/>
    <w:rsid w:val="00553F00"/>
    <w:rsid w:val="005606AC"/>
    <w:rsid w:val="00562EB5"/>
    <w:rsid w:val="00565FE0"/>
    <w:rsid w:val="005660F8"/>
    <w:rsid w:val="0057022D"/>
    <w:rsid w:val="00577D0A"/>
    <w:rsid w:val="00582250"/>
    <w:rsid w:val="005825D4"/>
    <w:rsid w:val="005837E8"/>
    <w:rsid w:val="00583C0A"/>
    <w:rsid w:val="00586ECB"/>
    <w:rsid w:val="0058704A"/>
    <w:rsid w:val="005930AD"/>
    <w:rsid w:val="00593531"/>
    <w:rsid w:val="005943A1"/>
    <w:rsid w:val="00594C00"/>
    <w:rsid w:val="005959D8"/>
    <w:rsid w:val="005972CC"/>
    <w:rsid w:val="00597B92"/>
    <w:rsid w:val="005A00A8"/>
    <w:rsid w:val="005A2211"/>
    <w:rsid w:val="005A5C67"/>
    <w:rsid w:val="005A7EAF"/>
    <w:rsid w:val="005B19C7"/>
    <w:rsid w:val="005B1D74"/>
    <w:rsid w:val="005B647C"/>
    <w:rsid w:val="005B7582"/>
    <w:rsid w:val="005C1E07"/>
    <w:rsid w:val="005C4F15"/>
    <w:rsid w:val="005D07A0"/>
    <w:rsid w:val="005D2470"/>
    <w:rsid w:val="005D24E0"/>
    <w:rsid w:val="005D2898"/>
    <w:rsid w:val="005E215C"/>
    <w:rsid w:val="005E6B81"/>
    <w:rsid w:val="005F2437"/>
    <w:rsid w:val="005F3B12"/>
    <w:rsid w:val="005F50FB"/>
    <w:rsid w:val="005F5EA7"/>
    <w:rsid w:val="005F6A12"/>
    <w:rsid w:val="005F75C1"/>
    <w:rsid w:val="005F7FFD"/>
    <w:rsid w:val="006001F1"/>
    <w:rsid w:val="00601943"/>
    <w:rsid w:val="00602F01"/>
    <w:rsid w:val="00604E27"/>
    <w:rsid w:val="00606AAA"/>
    <w:rsid w:val="0060724F"/>
    <w:rsid w:val="00607A42"/>
    <w:rsid w:val="00612340"/>
    <w:rsid w:val="00615B7F"/>
    <w:rsid w:val="006205B0"/>
    <w:rsid w:val="00620FCA"/>
    <w:rsid w:val="00621165"/>
    <w:rsid w:val="00622313"/>
    <w:rsid w:val="006254AA"/>
    <w:rsid w:val="00627EBB"/>
    <w:rsid w:val="00630C47"/>
    <w:rsid w:val="0063262B"/>
    <w:rsid w:val="00635107"/>
    <w:rsid w:val="006351F2"/>
    <w:rsid w:val="00641A6E"/>
    <w:rsid w:val="00644C74"/>
    <w:rsid w:val="0064676F"/>
    <w:rsid w:val="0064685C"/>
    <w:rsid w:val="00653B4A"/>
    <w:rsid w:val="00655753"/>
    <w:rsid w:val="006557A5"/>
    <w:rsid w:val="006577E7"/>
    <w:rsid w:val="00670BBA"/>
    <w:rsid w:val="006717FB"/>
    <w:rsid w:val="00672231"/>
    <w:rsid w:val="00674EC3"/>
    <w:rsid w:val="006759F7"/>
    <w:rsid w:val="00677FA2"/>
    <w:rsid w:val="00681D8C"/>
    <w:rsid w:val="006870EE"/>
    <w:rsid w:val="00687CBF"/>
    <w:rsid w:val="00690DD0"/>
    <w:rsid w:val="00693DB7"/>
    <w:rsid w:val="006948EE"/>
    <w:rsid w:val="006958C4"/>
    <w:rsid w:val="00695A68"/>
    <w:rsid w:val="006A100D"/>
    <w:rsid w:val="006A20BC"/>
    <w:rsid w:val="006A715D"/>
    <w:rsid w:val="006B028C"/>
    <w:rsid w:val="006B0774"/>
    <w:rsid w:val="006B10D2"/>
    <w:rsid w:val="006B1B78"/>
    <w:rsid w:val="006B26F0"/>
    <w:rsid w:val="006B29CC"/>
    <w:rsid w:val="006B6AE6"/>
    <w:rsid w:val="006C05B7"/>
    <w:rsid w:val="006C06DB"/>
    <w:rsid w:val="006C08CB"/>
    <w:rsid w:val="006C3BE9"/>
    <w:rsid w:val="006C429B"/>
    <w:rsid w:val="006C5DED"/>
    <w:rsid w:val="006C6B99"/>
    <w:rsid w:val="006D1AC0"/>
    <w:rsid w:val="006D1B46"/>
    <w:rsid w:val="006D2284"/>
    <w:rsid w:val="006D2F44"/>
    <w:rsid w:val="006D42BD"/>
    <w:rsid w:val="006D43BA"/>
    <w:rsid w:val="006D45C9"/>
    <w:rsid w:val="006D672E"/>
    <w:rsid w:val="006D7C1F"/>
    <w:rsid w:val="006E1C07"/>
    <w:rsid w:val="006E4616"/>
    <w:rsid w:val="006E7A37"/>
    <w:rsid w:val="006F07A0"/>
    <w:rsid w:val="006F1F66"/>
    <w:rsid w:val="006F600A"/>
    <w:rsid w:val="006F71D8"/>
    <w:rsid w:val="006F738A"/>
    <w:rsid w:val="00700DF1"/>
    <w:rsid w:val="00703E13"/>
    <w:rsid w:val="007058E1"/>
    <w:rsid w:val="0070659B"/>
    <w:rsid w:val="007108B6"/>
    <w:rsid w:val="00711CE1"/>
    <w:rsid w:val="0071272B"/>
    <w:rsid w:val="007133E2"/>
    <w:rsid w:val="00714B0B"/>
    <w:rsid w:val="007176F0"/>
    <w:rsid w:val="007200DC"/>
    <w:rsid w:val="007224C2"/>
    <w:rsid w:val="00722998"/>
    <w:rsid w:val="0072373B"/>
    <w:rsid w:val="00726A04"/>
    <w:rsid w:val="007332AD"/>
    <w:rsid w:val="00733415"/>
    <w:rsid w:val="00735FD4"/>
    <w:rsid w:val="00736E2E"/>
    <w:rsid w:val="007379F2"/>
    <w:rsid w:val="00737C05"/>
    <w:rsid w:val="007400D9"/>
    <w:rsid w:val="00740649"/>
    <w:rsid w:val="00740FFE"/>
    <w:rsid w:val="007413F3"/>
    <w:rsid w:val="0074201B"/>
    <w:rsid w:val="00746163"/>
    <w:rsid w:val="00750868"/>
    <w:rsid w:val="00750EED"/>
    <w:rsid w:val="00754C49"/>
    <w:rsid w:val="00754D29"/>
    <w:rsid w:val="00761B5E"/>
    <w:rsid w:val="007646B4"/>
    <w:rsid w:val="007646CF"/>
    <w:rsid w:val="007703E9"/>
    <w:rsid w:val="00770708"/>
    <w:rsid w:val="00772B3D"/>
    <w:rsid w:val="0077374E"/>
    <w:rsid w:val="007745F4"/>
    <w:rsid w:val="007750CE"/>
    <w:rsid w:val="00777BDB"/>
    <w:rsid w:val="00780E4C"/>
    <w:rsid w:val="00781DE5"/>
    <w:rsid w:val="00783883"/>
    <w:rsid w:val="00784E1B"/>
    <w:rsid w:val="00785551"/>
    <w:rsid w:val="0078559E"/>
    <w:rsid w:val="00787EE1"/>
    <w:rsid w:val="00790A78"/>
    <w:rsid w:val="00792E58"/>
    <w:rsid w:val="007932EE"/>
    <w:rsid w:val="00793312"/>
    <w:rsid w:val="007936C9"/>
    <w:rsid w:val="00794E06"/>
    <w:rsid w:val="007A1704"/>
    <w:rsid w:val="007A205A"/>
    <w:rsid w:val="007A3790"/>
    <w:rsid w:val="007A45FB"/>
    <w:rsid w:val="007A5079"/>
    <w:rsid w:val="007A5C8C"/>
    <w:rsid w:val="007A6B1E"/>
    <w:rsid w:val="007B392A"/>
    <w:rsid w:val="007B4E5E"/>
    <w:rsid w:val="007B55AD"/>
    <w:rsid w:val="007B6A50"/>
    <w:rsid w:val="007B6C6E"/>
    <w:rsid w:val="007C0AD4"/>
    <w:rsid w:val="007C2806"/>
    <w:rsid w:val="007D2FCA"/>
    <w:rsid w:val="007D611C"/>
    <w:rsid w:val="007E0D3E"/>
    <w:rsid w:val="007E108B"/>
    <w:rsid w:val="007E13B7"/>
    <w:rsid w:val="007E4275"/>
    <w:rsid w:val="007E573E"/>
    <w:rsid w:val="007E580E"/>
    <w:rsid w:val="007E597A"/>
    <w:rsid w:val="007F2B15"/>
    <w:rsid w:val="007F40AE"/>
    <w:rsid w:val="007F6A72"/>
    <w:rsid w:val="00800EB0"/>
    <w:rsid w:val="0080320F"/>
    <w:rsid w:val="00803F49"/>
    <w:rsid w:val="00804104"/>
    <w:rsid w:val="0080434A"/>
    <w:rsid w:val="00807573"/>
    <w:rsid w:val="00807AB8"/>
    <w:rsid w:val="00810767"/>
    <w:rsid w:val="008117B3"/>
    <w:rsid w:val="008125EE"/>
    <w:rsid w:val="008125EF"/>
    <w:rsid w:val="0081282D"/>
    <w:rsid w:val="00815688"/>
    <w:rsid w:val="00815E58"/>
    <w:rsid w:val="00817F61"/>
    <w:rsid w:val="008211B9"/>
    <w:rsid w:val="00822706"/>
    <w:rsid w:val="008230A4"/>
    <w:rsid w:val="00824D1B"/>
    <w:rsid w:val="008318F9"/>
    <w:rsid w:val="008334D9"/>
    <w:rsid w:val="00840D6B"/>
    <w:rsid w:val="0084239E"/>
    <w:rsid w:val="00842B6D"/>
    <w:rsid w:val="00844BED"/>
    <w:rsid w:val="00844C49"/>
    <w:rsid w:val="00847CAD"/>
    <w:rsid w:val="0085083D"/>
    <w:rsid w:val="008528A0"/>
    <w:rsid w:val="008576D9"/>
    <w:rsid w:val="0085782A"/>
    <w:rsid w:val="00861FF9"/>
    <w:rsid w:val="00863CC0"/>
    <w:rsid w:val="008648C5"/>
    <w:rsid w:val="00864F44"/>
    <w:rsid w:val="00865071"/>
    <w:rsid w:val="00867D6B"/>
    <w:rsid w:val="00871BAA"/>
    <w:rsid w:val="00873FC0"/>
    <w:rsid w:val="00880086"/>
    <w:rsid w:val="0088332B"/>
    <w:rsid w:val="00884192"/>
    <w:rsid w:val="008859B4"/>
    <w:rsid w:val="00886D14"/>
    <w:rsid w:val="00891E89"/>
    <w:rsid w:val="008922EA"/>
    <w:rsid w:val="008926BE"/>
    <w:rsid w:val="00892726"/>
    <w:rsid w:val="00892DB2"/>
    <w:rsid w:val="008938A1"/>
    <w:rsid w:val="00893DB6"/>
    <w:rsid w:val="00894CE8"/>
    <w:rsid w:val="008A02DB"/>
    <w:rsid w:val="008A0B25"/>
    <w:rsid w:val="008A1195"/>
    <w:rsid w:val="008A2449"/>
    <w:rsid w:val="008A3A71"/>
    <w:rsid w:val="008A796D"/>
    <w:rsid w:val="008B0894"/>
    <w:rsid w:val="008B2FA0"/>
    <w:rsid w:val="008B4B88"/>
    <w:rsid w:val="008B4FED"/>
    <w:rsid w:val="008B5374"/>
    <w:rsid w:val="008B73FF"/>
    <w:rsid w:val="008B74CF"/>
    <w:rsid w:val="008B7FCF"/>
    <w:rsid w:val="008C0DDF"/>
    <w:rsid w:val="008C153B"/>
    <w:rsid w:val="008C1A6D"/>
    <w:rsid w:val="008C3687"/>
    <w:rsid w:val="008C6146"/>
    <w:rsid w:val="008C66B0"/>
    <w:rsid w:val="008C7471"/>
    <w:rsid w:val="008D0BB4"/>
    <w:rsid w:val="008D0E08"/>
    <w:rsid w:val="008D0E30"/>
    <w:rsid w:val="008D11A9"/>
    <w:rsid w:val="008D1698"/>
    <w:rsid w:val="008D2459"/>
    <w:rsid w:val="008D2903"/>
    <w:rsid w:val="008D31E8"/>
    <w:rsid w:val="008D528C"/>
    <w:rsid w:val="008D6305"/>
    <w:rsid w:val="008E075C"/>
    <w:rsid w:val="008E077F"/>
    <w:rsid w:val="008E1A0B"/>
    <w:rsid w:val="008E653E"/>
    <w:rsid w:val="008F1988"/>
    <w:rsid w:val="008F2B81"/>
    <w:rsid w:val="008F577C"/>
    <w:rsid w:val="008F685E"/>
    <w:rsid w:val="008F72A0"/>
    <w:rsid w:val="008F75ED"/>
    <w:rsid w:val="009001BE"/>
    <w:rsid w:val="00901125"/>
    <w:rsid w:val="009019B1"/>
    <w:rsid w:val="00901FBE"/>
    <w:rsid w:val="009026BD"/>
    <w:rsid w:val="00911ABB"/>
    <w:rsid w:val="0091252E"/>
    <w:rsid w:val="00912B04"/>
    <w:rsid w:val="009214E8"/>
    <w:rsid w:val="0092417F"/>
    <w:rsid w:val="00924AFA"/>
    <w:rsid w:val="00927265"/>
    <w:rsid w:val="00930747"/>
    <w:rsid w:val="00931BDE"/>
    <w:rsid w:val="00931BE6"/>
    <w:rsid w:val="00932041"/>
    <w:rsid w:val="00933E94"/>
    <w:rsid w:val="0093745F"/>
    <w:rsid w:val="009406B7"/>
    <w:rsid w:val="00942229"/>
    <w:rsid w:val="00945A0A"/>
    <w:rsid w:val="0094643D"/>
    <w:rsid w:val="0094709C"/>
    <w:rsid w:val="009515AD"/>
    <w:rsid w:val="00951A72"/>
    <w:rsid w:val="009529E6"/>
    <w:rsid w:val="00953009"/>
    <w:rsid w:val="00955DBF"/>
    <w:rsid w:val="0095610F"/>
    <w:rsid w:val="00957A96"/>
    <w:rsid w:val="00957D97"/>
    <w:rsid w:val="00957F43"/>
    <w:rsid w:val="00961684"/>
    <w:rsid w:val="00963BE4"/>
    <w:rsid w:val="00964D3B"/>
    <w:rsid w:val="009720FE"/>
    <w:rsid w:val="0097242A"/>
    <w:rsid w:val="009728EE"/>
    <w:rsid w:val="00972F0B"/>
    <w:rsid w:val="00975961"/>
    <w:rsid w:val="00976C25"/>
    <w:rsid w:val="00977E15"/>
    <w:rsid w:val="009815F0"/>
    <w:rsid w:val="00981CA2"/>
    <w:rsid w:val="00982A3C"/>
    <w:rsid w:val="00984BF1"/>
    <w:rsid w:val="009857AD"/>
    <w:rsid w:val="0098710D"/>
    <w:rsid w:val="00990269"/>
    <w:rsid w:val="0099100E"/>
    <w:rsid w:val="00992CFC"/>
    <w:rsid w:val="009954F4"/>
    <w:rsid w:val="00995A79"/>
    <w:rsid w:val="009979FC"/>
    <w:rsid w:val="00997A12"/>
    <w:rsid w:val="00997E8C"/>
    <w:rsid w:val="009A55F0"/>
    <w:rsid w:val="009A712C"/>
    <w:rsid w:val="009A7524"/>
    <w:rsid w:val="009B0608"/>
    <w:rsid w:val="009B0DF8"/>
    <w:rsid w:val="009B32FD"/>
    <w:rsid w:val="009B4E26"/>
    <w:rsid w:val="009C1BE8"/>
    <w:rsid w:val="009C289D"/>
    <w:rsid w:val="009C5E59"/>
    <w:rsid w:val="009C5FEF"/>
    <w:rsid w:val="009C6366"/>
    <w:rsid w:val="009D02A2"/>
    <w:rsid w:val="009D3DBD"/>
    <w:rsid w:val="009D59CF"/>
    <w:rsid w:val="009D5A9F"/>
    <w:rsid w:val="009E220F"/>
    <w:rsid w:val="009E337C"/>
    <w:rsid w:val="009E4357"/>
    <w:rsid w:val="009E449C"/>
    <w:rsid w:val="009E50DB"/>
    <w:rsid w:val="009E5DFB"/>
    <w:rsid w:val="009F1C53"/>
    <w:rsid w:val="009F6742"/>
    <w:rsid w:val="009F7473"/>
    <w:rsid w:val="00A00DEB"/>
    <w:rsid w:val="00A0216E"/>
    <w:rsid w:val="00A033C4"/>
    <w:rsid w:val="00A10858"/>
    <w:rsid w:val="00A10979"/>
    <w:rsid w:val="00A10CD4"/>
    <w:rsid w:val="00A115C4"/>
    <w:rsid w:val="00A12678"/>
    <w:rsid w:val="00A1665B"/>
    <w:rsid w:val="00A16D08"/>
    <w:rsid w:val="00A21FDB"/>
    <w:rsid w:val="00A26D5E"/>
    <w:rsid w:val="00A27608"/>
    <w:rsid w:val="00A278D0"/>
    <w:rsid w:val="00A30A03"/>
    <w:rsid w:val="00A33431"/>
    <w:rsid w:val="00A33534"/>
    <w:rsid w:val="00A34D9F"/>
    <w:rsid w:val="00A34E31"/>
    <w:rsid w:val="00A369AA"/>
    <w:rsid w:val="00A36D6D"/>
    <w:rsid w:val="00A44C68"/>
    <w:rsid w:val="00A45131"/>
    <w:rsid w:val="00A46076"/>
    <w:rsid w:val="00A47171"/>
    <w:rsid w:val="00A471FD"/>
    <w:rsid w:val="00A51B88"/>
    <w:rsid w:val="00A54AC7"/>
    <w:rsid w:val="00A55638"/>
    <w:rsid w:val="00A618AF"/>
    <w:rsid w:val="00A63EAE"/>
    <w:rsid w:val="00A641B7"/>
    <w:rsid w:val="00A64498"/>
    <w:rsid w:val="00A645AC"/>
    <w:rsid w:val="00A66CCC"/>
    <w:rsid w:val="00A73DAE"/>
    <w:rsid w:val="00A75D4E"/>
    <w:rsid w:val="00A76650"/>
    <w:rsid w:val="00A77739"/>
    <w:rsid w:val="00A84DBB"/>
    <w:rsid w:val="00A931C8"/>
    <w:rsid w:val="00A934A2"/>
    <w:rsid w:val="00A9566D"/>
    <w:rsid w:val="00A97029"/>
    <w:rsid w:val="00AA0177"/>
    <w:rsid w:val="00AA0D76"/>
    <w:rsid w:val="00AA2040"/>
    <w:rsid w:val="00AA5C09"/>
    <w:rsid w:val="00AB0EF4"/>
    <w:rsid w:val="00AB1D32"/>
    <w:rsid w:val="00AB3041"/>
    <w:rsid w:val="00AB4FA0"/>
    <w:rsid w:val="00AB53BD"/>
    <w:rsid w:val="00AB5BC1"/>
    <w:rsid w:val="00AB6679"/>
    <w:rsid w:val="00AB6927"/>
    <w:rsid w:val="00AC2006"/>
    <w:rsid w:val="00AC209E"/>
    <w:rsid w:val="00AC2FC1"/>
    <w:rsid w:val="00AC6114"/>
    <w:rsid w:val="00AD06DA"/>
    <w:rsid w:val="00AD0CA3"/>
    <w:rsid w:val="00AD0F06"/>
    <w:rsid w:val="00AD293F"/>
    <w:rsid w:val="00AD3456"/>
    <w:rsid w:val="00AD3FD7"/>
    <w:rsid w:val="00AE4A69"/>
    <w:rsid w:val="00AE7C10"/>
    <w:rsid w:val="00AE7FAE"/>
    <w:rsid w:val="00AF05F4"/>
    <w:rsid w:val="00AF10E8"/>
    <w:rsid w:val="00AF189B"/>
    <w:rsid w:val="00AF61AF"/>
    <w:rsid w:val="00AF6226"/>
    <w:rsid w:val="00B03834"/>
    <w:rsid w:val="00B03CD6"/>
    <w:rsid w:val="00B05F49"/>
    <w:rsid w:val="00B06BDA"/>
    <w:rsid w:val="00B07CB5"/>
    <w:rsid w:val="00B10706"/>
    <w:rsid w:val="00B154C1"/>
    <w:rsid w:val="00B1558B"/>
    <w:rsid w:val="00B1590A"/>
    <w:rsid w:val="00B20B9D"/>
    <w:rsid w:val="00B23690"/>
    <w:rsid w:val="00B2417C"/>
    <w:rsid w:val="00B27097"/>
    <w:rsid w:val="00B30398"/>
    <w:rsid w:val="00B31A3D"/>
    <w:rsid w:val="00B32578"/>
    <w:rsid w:val="00B3388D"/>
    <w:rsid w:val="00B341DA"/>
    <w:rsid w:val="00B34A02"/>
    <w:rsid w:val="00B34E79"/>
    <w:rsid w:val="00B40C0A"/>
    <w:rsid w:val="00B40E2C"/>
    <w:rsid w:val="00B4160E"/>
    <w:rsid w:val="00B4247F"/>
    <w:rsid w:val="00B42583"/>
    <w:rsid w:val="00B44770"/>
    <w:rsid w:val="00B462CA"/>
    <w:rsid w:val="00B46FCA"/>
    <w:rsid w:val="00B47293"/>
    <w:rsid w:val="00B514E2"/>
    <w:rsid w:val="00B54E51"/>
    <w:rsid w:val="00B54E98"/>
    <w:rsid w:val="00B555FD"/>
    <w:rsid w:val="00B557A1"/>
    <w:rsid w:val="00B560D1"/>
    <w:rsid w:val="00B5648F"/>
    <w:rsid w:val="00B575D7"/>
    <w:rsid w:val="00B617BD"/>
    <w:rsid w:val="00B66992"/>
    <w:rsid w:val="00B66AAD"/>
    <w:rsid w:val="00B75853"/>
    <w:rsid w:val="00B7781E"/>
    <w:rsid w:val="00B80042"/>
    <w:rsid w:val="00B82B1E"/>
    <w:rsid w:val="00B82DF6"/>
    <w:rsid w:val="00B8687D"/>
    <w:rsid w:val="00B92185"/>
    <w:rsid w:val="00B932BB"/>
    <w:rsid w:val="00B938E8"/>
    <w:rsid w:val="00B93B69"/>
    <w:rsid w:val="00B93C45"/>
    <w:rsid w:val="00B95A80"/>
    <w:rsid w:val="00B95C0E"/>
    <w:rsid w:val="00BA145E"/>
    <w:rsid w:val="00BA65D8"/>
    <w:rsid w:val="00BA7D6A"/>
    <w:rsid w:val="00BC2C03"/>
    <w:rsid w:val="00BC5077"/>
    <w:rsid w:val="00BC6EAC"/>
    <w:rsid w:val="00BC7E72"/>
    <w:rsid w:val="00BD13B8"/>
    <w:rsid w:val="00BD2346"/>
    <w:rsid w:val="00BD3349"/>
    <w:rsid w:val="00BD3370"/>
    <w:rsid w:val="00BD3FF6"/>
    <w:rsid w:val="00BD56DF"/>
    <w:rsid w:val="00BD7B91"/>
    <w:rsid w:val="00BE045A"/>
    <w:rsid w:val="00BE04DD"/>
    <w:rsid w:val="00BE30F7"/>
    <w:rsid w:val="00BE36DB"/>
    <w:rsid w:val="00BE5F08"/>
    <w:rsid w:val="00BE7606"/>
    <w:rsid w:val="00BE7DD3"/>
    <w:rsid w:val="00BF2BF8"/>
    <w:rsid w:val="00BF2C55"/>
    <w:rsid w:val="00BF44B6"/>
    <w:rsid w:val="00BF63FA"/>
    <w:rsid w:val="00C00CA1"/>
    <w:rsid w:val="00C03807"/>
    <w:rsid w:val="00C04328"/>
    <w:rsid w:val="00C0623E"/>
    <w:rsid w:val="00C0713A"/>
    <w:rsid w:val="00C10B72"/>
    <w:rsid w:val="00C10DBD"/>
    <w:rsid w:val="00C1166D"/>
    <w:rsid w:val="00C116AD"/>
    <w:rsid w:val="00C1349B"/>
    <w:rsid w:val="00C13ABF"/>
    <w:rsid w:val="00C144FB"/>
    <w:rsid w:val="00C17210"/>
    <w:rsid w:val="00C22E5F"/>
    <w:rsid w:val="00C231BD"/>
    <w:rsid w:val="00C23C8D"/>
    <w:rsid w:val="00C2458F"/>
    <w:rsid w:val="00C258B6"/>
    <w:rsid w:val="00C261CE"/>
    <w:rsid w:val="00C278C7"/>
    <w:rsid w:val="00C312E0"/>
    <w:rsid w:val="00C31BD5"/>
    <w:rsid w:val="00C342E7"/>
    <w:rsid w:val="00C34CF6"/>
    <w:rsid w:val="00C37D66"/>
    <w:rsid w:val="00C40CFE"/>
    <w:rsid w:val="00C438AA"/>
    <w:rsid w:val="00C438DE"/>
    <w:rsid w:val="00C44EBA"/>
    <w:rsid w:val="00C45016"/>
    <w:rsid w:val="00C477B5"/>
    <w:rsid w:val="00C5288F"/>
    <w:rsid w:val="00C556C2"/>
    <w:rsid w:val="00C56541"/>
    <w:rsid w:val="00C568F9"/>
    <w:rsid w:val="00C60FB3"/>
    <w:rsid w:val="00C6214F"/>
    <w:rsid w:val="00C630C3"/>
    <w:rsid w:val="00C659CF"/>
    <w:rsid w:val="00C704E7"/>
    <w:rsid w:val="00C73206"/>
    <w:rsid w:val="00C74FF6"/>
    <w:rsid w:val="00C75100"/>
    <w:rsid w:val="00C80CE2"/>
    <w:rsid w:val="00C82500"/>
    <w:rsid w:val="00C83017"/>
    <w:rsid w:val="00C83F28"/>
    <w:rsid w:val="00C86997"/>
    <w:rsid w:val="00C943E0"/>
    <w:rsid w:val="00C9481C"/>
    <w:rsid w:val="00C94A27"/>
    <w:rsid w:val="00C94DB1"/>
    <w:rsid w:val="00C97115"/>
    <w:rsid w:val="00CA1366"/>
    <w:rsid w:val="00CA22A3"/>
    <w:rsid w:val="00CA23F5"/>
    <w:rsid w:val="00CA3395"/>
    <w:rsid w:val="00CA4F98"/>
    <w:rsid w:val="00CA72A6"/>
    <w:rsid w:val="00CB0221"/>
    <w:rsid w:val="00CB0F59"/>
    <w:rsid w:val="00CB457A"/>
    <w:rsid w:val="00CB6D03"/>
    <w:rsid w:val="00CB7727"/>
    <w:rsid w:val="00CC3617"/>
    <w:rsid w:val="00CC5E86"/>
    <w:rsid w:val="00CC6DDC"/>
    <w:rsid w:val="00CD043A"/>
    <w:rsid w:val="00CD04E9"/>
    <w:rsid w:val="00CD2BCA"/>
    <w:rsid w:val="00CD6D39"/>
    <w:rsid w:val="00CE0A2F"/>
    <w:rsid w:val="00CE0A94"/>
    <w:rsid w:val="00CF09A5"/>
    <w:rsid w:val="00CF2161"/>
    <w:rsid w:val="00CF394C"/>
    <w:rsid w:val="00CF3ECE"/>
    <w:rsid w:val="00CF58C3"/>
    <w:rsid w:val="00D023E6"/>
    <w:rsid w:val="00D04395"/>
    <w:rsid w:val="00D04CD2"/>
    <w:rsid w:val="00D06432"/>
    <w:rsid w:val="00D06E95"/>
    <w:rsid w:val="00D0700D"/>
    <w:rsid w:val="00D103E7"/>
    <w:rsid w:val="00D15FDC"/>
    <w:rsid w:val="00D1763B"/>
    <w:rsid w:val="00D178E8"/>
    <w:rsid w:val="00D22721"/>
    <w:rsid w:val="00D229F9"/>
    <w:rsid w:val="00D25C83"/>
    <w:rsid w:val="00D27FC2"/>
    <w:rsid w:val="00D30D95"/>
    <w:rsid w:val="00D322A1"/>
    <w:rsid w:val="00D34239"/>
    <w:rsid w:val="00D34ADF"/>
    <w:rsid w:val="00D35D2B"/>
    <w:rsid w:val="00D379F2"/>
    <w:rsid w:val="00D4009E"/>
    <w:rsid w:val="00D4099B"/>
    <w:rsid w:val="00D44411"/>
    <w:rsid w:val="00D445A8"/>
    <w:rsid w:val="00D556EC"/>
    <w:rsid w:val="00D559A3"/>
    <w:rsid w:val="00D559E5"/>
    <w:rsid w:val="00D55B0E"/>
    <w:rsid w:val="00D55F6A"/>
    <w:rsid w:val="00D6487D"/>
    <w:rsid w:val="00D65A68"/>
    <w:rsid w:val="00D660E7"/>
    <w:rsid w:val="00D66905"/>
    <w:rsid w:val="00D7094D"/>
    <w:rsid w:val="00D70F84"/>
    <w:rsid w:val="00D7305E"/>
    <w:rsid w:val="00D733E9"/>
    <w:rsid w:val="00D74E9C"/>
    <w:rsid w:val="00D752C7"/>
    <w:rsid w:val="00D756AE"/>
    <w:rsid w:val="00D76B2A"/>
    <w:rsid w:val="00D76CE6"/>
    <w:rsid w:val="00D7795A"/>
    <w:rsid w:val="00D81AC5"/>
    <w:rsid w:val="00D85BEC"/>
    <w:rsid w:val="00D9096A"/>
    <w:rsid w:val="00D934AB"/>
    <w:rsid w:val="00D93F2F"/>
    <w:rsid w:val="00D94D87"/>
    <w:rsid w:val="00D971D9"/>
    <w:rsid w:val="00D97A60"/>
    <w:rsid w:val="00DA03B8"/>
    <w:rsid w:val="00DA07C9"/>
    <w:rsid w:val="00DA1CC7"/>
    <w:rsid w:val="00DA23FC"/>
    <w:rsid w:val="00DA390E"/>
    <w:rsid w:val="00DA483B"/>
    <w:rsid w:val="00DA4F4D"/>
    <w:rsid w:val="00DA627C"/>
    <w:rsid w:val="00DB17C3"/>
    <w:rsid w:val="00DB1D66"/>
    <w:rsid w:val="00DB1FB1"/>
    <w:rsid w:val="00DB239E"/>
    <w:rsid w:val="00DB3F2F"/>
    <w:rsid w:val="00DB41CE"/>
    <w:rsid w:val="00DB4D5E"/>
    <w:rsid w:val="00DB5A7B"/>
    <w:rsid w:val="00DB5C79"/>
    <w:rsid w:val="00DC0CBE"/>
    <w:rsid w:val="00DC0EC5"/>
    <w:rsid w:val="00DC12A8"/>
    <w:rsid w:val="00DC23C5"/>
    <w:rsid w:val="00DC378F"/>
    <w:rsid w:val="00DC3CA0"/>
    <w:rsid w:val="00DC467C"/>
    <w:rsid w:val="00DC6997"/>
    <w:rsid w:val="00DC71D5"/>
    <w:rsid w:val="00DD3EDC"/>
    <w:rsid w:val="00DD51B8"/>
    <w:rsid w:val="00DD6E9E"/>
    <w:rsid w:val="00DE135B"/>
    <w:rsid w:val="00DE448D"/>
    <w:rsid w:val="00DE78AA"/>
    <w:rsid w:val="00DF0FDD"/>
    <w:rsid w:val="00DF151C"/>
    <w:rsid w:val="00DF2FEE"/>
    <w:rsid w:val="00DF5253"/>
    <w:rsid w:val="00DF7DE8"/>
    <w:rsid w:val="00E009D7"/>
    <w:rsid w:val="00E11594"/>
    <w:rsid w:val="00E21DCA"/>
    <w:rsid w:val="00E23071"/>
    <w:rsid w:val="00E2428D"/>
    <w:rsid w:val="00E248AE"/>
    <w:rsid w:val="00E25744"/>
    <w:rsid w:val="00E271AA"/>
    <w:rsid w:val="00E271C4"/>
    <w:rsid w:val="00E274BD"/>
    <w:rsid w:val="00E3029F"/>
    <w:rsid w:val="00E35D90"/>
    <w:rsid w:val="00E363A2"/>
    <w:rsid w:val="00E44E39"/>
    <w:rsid w:val="00E45D94"/>
    <w:rsid w:val="00E464C5"/>
    <w:rsid w:val="00E4758E"/>
    <w:rsid w:val="00E47CCB"/>
    <w:rsid w:val="00E500C3"/>
    <w:rsid w:val="00E5567B"/>
    <w:rsid w:val="00E61FF8"/>
    <w:rsid w:val="00E64E9F"/>
    <w:rsid w:val="00E71D3B"/>
    <w:rsid w:val="00E75EF0"/>
    <w:rsid w:val="00E774A8"/>
    <w:rsid w:val="00E812AC"/>
    <w:rsid w:val="00E81404"/>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3F6E"/>
    <w:rsid w:val="00EE6952"/>
    <w:rsid w:val="00EE6C3C"/>
    <w:rsid w:val="00EF001F"/>
    <w:rsid w:val="00EF146F"/>
    <w:rsid w:val="00EF1FFE"/>
    <w:rsid w:val="00EF3130"/>
    <w:rsid w:val="00EF7FEA"/>
    <w:rsid w:val="00F0014B"/>
    <w:rsid w:val="00F02371"/>
    <w:rsid w:val="00F04B11"/>
    <w:rsid w:val="00F05B28"/>
    <w:rsid w:val="00F071EB"/>
    <w:rsid w:val="00F1216E"/>
    <w:rsid w:val="00F121AB"/>
    <w:rsid w:val="00F1294E"/>
    <w:rsid w:val="00F16598"/>
    <w:rsid w:val="00F21A6D"/>
    <w:rsid w:val="00F21D19"/>
    <w:rsid w:val="00F2224F"/>
    <w:rsid w:val="00F230AC"/>
    <w:rsid w:val="00F24DA1"/>
    <w:rsid w:val="00F27036"/>
    <w:rsid w:val="00F308DA"/>
    <w:rsid w:val="00F43A47"/>
    <w:rsid w:val="00F44372"/>
    <w:rsid w:val="00F4467F"/>
    <w:rsid w:val="00F44E3D"/>
    <w:rsid w:val="00F457D6"/>
    <w:rsid w:val="00F53D38"/>
    <w:rsid w:val="00F55F4F"/>
    <w:rsid w:val="00F56A25"/>
    <w:rsid w:val="00F60A80"/>
    <w:rsid w:val="00F60E3D"/>
    <w:rsid w:val="00F6138D"/>
    <w:rsid w:val="00F61E9B"/>
    <w:rsid w:val="00F62C1B"/>
    <w:rsid w:val="00F636B9"/>
    <w:rsid w:val="00F676BC"/>
    <w:rsid w:val="00F7141E"/>
    <w:rsid w:val="00F74AC4"/>
    <w:rsid w:val="00F76D5E"/>
    <w:rsid w:val="00F81306"/>
    <w:rsid w:val="00F8644E"/>
    <w:rsid w:val="00F8728A"/>
    <w:rsid w:val="00F87FFB"/>
    <w:rsid w:val="00F91BCA"/>
    <w:rsid w:val="00F93762"/>
    <w:rsid w:val="00F96192"/>
    <w:rsid w:val="00F97085"/>
    <w:rsid w:val="00FA142F"/>
    <w:rsid w:val="00FA4641"/>
    <w:rsid w:val="00FA7B45"/>
    <w:rsid w:val="00FB01DB"/>
    <w:rsid w:val="00FB272B"/>
    <w:rsid w:val="00FB3218"/>
    <w:rsid w:val="00FB413A"/>
    <w:rsid w:val="00FB6EC9"/>
    <w:rsid w:val="00FC19C4"/>
    <w:rsid w:val="00FC1E53"/>
    <w:rsid w:val="00FC5A9E"/>
    <w:rsid w:val="00FC62D0"/>
    <w:rsid w:val="00FD693E"/>
    <w:rsid w:val="00FD73F1"/>
    <w:rsid w:val="00FD7CB7"/>
    <w:rsid w:val="00FE01D7"/>
    <w:rsid w:val="00FE22EF"/>
    <w:rsid w:val="00FE247D"/>
    <w:rsid w:val="00FE281E"/>
    <w:rsid w:val="00FE29A6"/>
    <w:rsid w:val="00FE3BE5"/>
    <w:rsid w:val="00FE4258"/>
    <w:rsid w:val="00FE455D"/>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2F1981C5-19EF-4327-BCCD-A2464BCD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unhideWhenUsed/>
    <w:rsid w:val="00075B87"/>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rsid w:val="00075B87"/>
    <w:rPr>
      <w:rFonts w:ascii="Calibri" w:eastAsia="Times New Roman" w:hAnsi="Calibri" w:cs="Times New Roman"/>
      <w:sz w:val="22"/>
      <w:szCs w:val="21"/>
    </w:rPr>
  </w:style>
  <w:style w:type="paragraph" w:customStyle="1" w:styleId="EndNoteBibliographyTitle">
    <w:name w:val="EndNote Bibliography Title"/>
    <w:basedOn w:val="Normal"/>
    <w:link w:val="EndNoteBibliographyTitleChar"/>
    <w:rsid w:val="009C5E59"/>
    <w:pPr>
      <w:jc w:val="center"/>
    </w:pPr>
    <w:rPr>
      <w:rFonts w:ascii="Calibri" w:hAnsi="Calibri" w:cs="Calibri"/>
      <w:noProof/>
      <w:sz w:val="22"/>
    </w:rPr>
  </w:style>
  <w:style w:type="character" w:customStyle="1" w:styleId="EndNoteBibliographyTitleChar">
    <w:name w:val="EndNote Bibliography Title Char"/>
    <w:basedOn w:val="PlainTextChar"/>
    <w:link w:val="EndNoteBibliographyTitle"/>
    <w:rsid w:val="009C5E59"/>
    <w:rPr>
      <w:rFonts w:ascii="Calibri" w:eastAsia="Times New Roman" w:hAnsi="Calibri" w:cs="Calibri"/>
      <w:noProof/>
      <w:sz w:val="22"/>
      <w:szCs w:val="21"/>
    </w:rPr>
  </w:style>
  <w:style w:type="paragraph" w:customStyle="1" w:styleId="EndNoteBibliography">
    <w:name w:val="EndNote Bibliography"/>
    <w:basedOn w:val="Normal"/>
    <w:link w:val="EndNoteBibliographyChar"/>
    <w:rsid w:val="009C5E59"/>
    <w:pPr>
      <w:jc w:val="both"/>
    </w:pPr>
    <w:rPr>
      <w:rFonts w:ascii="Calibri" w:hAnsi="Calibri" w:cs="Calibri"/>
      <w:noProof/>
      <w:sz w:val="22"/>
    </w:rPr>
  </w:style>
  <w:style w:type="character" w:customStyle="1" w:styleId="EndNoteBibliographyChar">
    <w:name w:val="EndNote Bibliography Char"/>
    <w:basedOn w:val="PlainTextChar"/>
    <w:link w:val="EndNoteBibliography"/>
    <w:rsid w:val="009C5E59"/>
    <w:rPr>
      <w:rFonts w:ascii="Calibri" w:eastAsia="Times New Roman" w:hAnsi="Calibri" w:cs="Calibri"/>
      <w:noProof/>
      <w:sz w:val="22"/>
      <w:szCs w:val="21"/>
    </w:rPr>
  </w:style>
  <w:style w:type="character" w:customStyle="1" w:styleId="Mention">
    <w:name w:val="Mention"/>
    <w:basedOn w:val="DefaultParagraphFont"/>
    <w:uiPriority w:val="99"/>
    <w:semiHidden/>
    <w:unhideWhenUsed/>
    <w:rsid w:val="002F419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486758">
      <w:bodyDiv w:val="1"/>
      <w:marLeft w:val="0"/>
      <w:marRight w:val="0"/>
      <w:marTop w:val="0"/>
      <w:marBottom w:val="0"/>
      <w:divBdr>
        <w:top w:val="none" w:sz="0" w:space="0" w:color="auto"/>
        <w:left w:val="none" w:sz="0" w:space="0" w:color="auto"/>
        <w:bottom w:val="none" w:sz="0" w:space="0" w:color="auto"/>
        <w:right w:val="none" w:sz="0" w:space="0" w:color="auto"/>
      </w:divBdr>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74043252">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10735118">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16646248">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579173745">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gi.org.mx/est/contenidos/proyectos/encuestas/hogares/regulares/envip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9BC7C-F7D8-4B63-A7A2-C8CC6BE5F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17</Pages>
  <Words>7099</Words>
  <Characters>39046</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46053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Hiram Beltran-Sanchez</cp:lastModifiedBy>
  <cp:revision>9</cp:revision>
  <dcterms:created xsi:type="dcterms:W3CDTF">2018-08-27T15:38:00Z</dcterms:created>
  <dcterms:modified xsi:type="dcterms:W3CDTF">2018-08-27T20:58:00Z</dcterms:modified>
</cp:coreProperties>
</file>