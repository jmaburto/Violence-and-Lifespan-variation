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7F2A6EF4" w:rsidR="00990BFC" w:rsidRPr="008155D7" w:rsidRDefault="00897FA5">
      <w:pPr>
        <w:rPr>
          <w:rFonts w:ascii="Times New Roman" w:hAnsi="Times New Roman" w:cs="Times New Roman"/>
          <w:b/>
          <w:sz w:val="24"/>
          <w:szCs w:val="24"/>
          <w:lang w:val="en-GB"/>
        </w:rPr>
      </w:pPr>
      <w:r w:rsidRPr="008155D7">
        <w:rPr>
          <w:rFonts w:ascii="Times New Roman" w:hAnsi="Times New Roman" w:cs="Times New Roman"/>
          <w:b/>
          <w:sz w:val="24"/>
          <w:szCs w:val="24"/>
          <w:lang w:val="en-GB"/>
        </w:rPr>
        <w:t xml:space="preserve">Title: </w:t>
      </w:r>
      <w:r w:rsidR="00EA4EB0" w:rsidRPr="008155D7">
        <w:rPr>
          <w:rFonts w:ascii="Times New Roman" w:hAnsi="Times New Roman" w:cs="Times New Roman"/>
          <w:b/>
          <w:sz w:val="24"/>
          <w:szCs w:val="24"/>
          <w:lang w:val="en-GB"/>
        </w:rPr>
        <w:t>Homicides</w:t>
      </w:r>
      <w:r w:rsidR="004B0921">
        <w:rPr>
          <w:rFonts w:ascii="Times New Roman" w:hAnsi="Times New Roman" w:cs="Times New Roman"/>
          <w:b/>
          <w:sz w:val="24"/>
          <w:szCs w:val="24"/>
          <w:lang w:val="en-GB"/>
        </w:rPr>
        <w:t xml:space="preserve"> in Mexico</w:t>
      </w:r>
      <w:r w:rsidR="00EA4EB0" w:rsidRPr="008155D7">
        <w:rPr>
          <w:rFonts w:ascii="Times New Roman" w:hAnsi="Times New Roman" w:cs="Times New Roman"/>
          <w:b/>
          <w:sz w:val="24"/>
          <w:szCs w:val="24"/>
          <w:lang w:val="en-GB"/>
        </w:rPr>
        <w:t xml:space="preserve"> increase</w:t>
      </w:r>
      <w:r w:rsidR="0077665E" w:rsidRPr="008155D7">
        <w:rPr>
          <w:rFonts w:ascii="Times New Roman" w:hAnsi="Times New Roman" w:cs="Times New Roman"/>
          <w:b/>
          <w:sz w:val="24"/>
          <w:szCs w:val="24"/>
          <w:lang w:val="en-GB"/>
        </w:rPr>
        <w:t>d inequality of lifespans</w:t>
      </w:r>
      <w:r w:rsidR="002F487B" w:rsidRPr="008155D7">
        <w:rPr>
          <w:rFonts w:ascii="Times New Roman" w:hAnsi="Times New Roman" w:cs="Times New Roman"/>
          <w:b/>
          <w:sz w:val="24"/>
          <w:szCs w:val="24"/>
          <w:lang w:val="en-GB"/>
        </w:rPr>
        <w:t xml:space="preserve"> and slowed down life expectancy gains</w:t>
      </w:r>
      <w:r w:rsidR="00814722">
        <w:rPr>
          <w:rFonts w:ascii="Times New Roman" w:hAnsi="Times New Roman" w:cs="Times New Roman"/>
          <w:b/>
          <w:sz w:val="24"/>
          <w:szCs w:val="24"/>
          <w:lang w:val="en-GB"/>
        </w:rPr>
        <w:t xml:space="preserve"> in </w:t>
      </w:r>
      <w:r w:rsidR="00991CA3" w:rsidRPr="008155D7">
        <w:rPr>
          <w:rFonts w:ascii="Times New Roman" w:hAnsi="Times New Roman" w:cs="Times New Roman"/>
          <w:b/>
          <w:sz w:val="24"/>
          <w:szCs w:val="24"/>
          <w:lang w:val="en-GB"/>
        </w:rPr>
        <w:t>2005-2015</w:t>
      </w:r>
      <w:r w:rsidR="00885DB7" w:rsidRPr="008155D7">
        <w:rPr>
          <w:rFonts w:ascii="Times New Roman" w:hAnsi="Times New Roman" w:cs="Times New Roman"/>
          <w:b/>
          <w:sz w:val="24"/>
          <w:szCs w:val="24"/>
          <w:lang w:val="en-GB"/>
        </w:rPr>
        <w:t xml:space="preserve"> </w:t>
      </w:r>
    </w:p>
    <w:p w14:paraId="76E59C1E" w14:textId="77777777" w:rsidR="007C17E2" w:rsidRPr="008155D7" w:rsidRDefault="007C17E2">
      <w:pPr>
        <w:rPr>
          <w:rFonts w:ascii="Times New Roman" w:hAnsi="Times New Roman" w:cs="Times New Roman"/>
          <w:b/>
          <w:sz w:val="24"/>
          <w:szCs w:val="24"/>
          <w:lang w:val="en-GB"/>
        </w:rPr>
      </w:pPr>
    </w:p>
    <w:p w14:paraId="61A325EE" w14:textId="6A1DB166" w:rsidR="007C17E2" w:rsidRPr="008155D7" w:rsidRDefault="00897FA5">
      <w:pPr>
        <w:rPr>
          <w:rFonts w:ascii="Times New Roman" w:hAnsi="Times New Roman" w:cs="Times New Roman"/>
          <w:b/>
          <w:sz w:val="24"/>
          <w:szCs w:val="24"/>
          <w:vertAlign w:val="superscript"/>
          <w:lang w:val="en-GB"/>
        </w:rPr>
      </w:pPr>
      <w:r w:rsidRPr="008155D7">
        <w:rPr>
          <w:rFonts w:ascii="Times New Roman" w:hAnsi="Times New Roman" w:cs="Times New Roman"/>
          <w:b/>
          <w:sz w:val="24"/>
          <w:szCs w:val="24"/>
          <w:lang w:val="en-GB"/>
        </w:rPr>
        <w:t>Authors:</w:t>
      </w:r>
      <w:r w:rsidR="00673358" w:rsidRPr="008155D7">
        <w:rPr>
          <w:rFonts w:ascii="Times New Roman" w:hAnsi="Times New Roman" w:cs="Times New Roman"/>
          <w:sz w:val="24"/>
          <w:szCs w:val="24"/>
          <w:lang w:val="en-GB"/>
        </w:rPr>
        <w:t xml:space="preserve"> José Manuel Aburto</w:t>
      </w:r>
      <w:r w:rsidRPr="008155D7">
        <w:rPr>
          <w:rFonts w:ascii="Times New Roman" w:hAnsi="Times New Roman" w:cs="Times New Roman"/>
          <w:sz w:val="24"/>
          <w:szCs w:val="24"/>
          <w:vertAlign w:val="superscript"/>
          <w:lang w:val="en-GB"/>
        </w:rPr>
        <w:t>a</w:t>
      </w:r>
      <w:r w:rsidR="00C4799D" w:rsidRPr="008155D7">
        <w:rPr>
          <w:rFonts w:ascii="Times New Roman" w:hAnsi="Times New Roman" w:cs="Times New Roman"/>
          <w:sz w:val="24"/>
          <w:szCs w:val="24"/>
          <w:lang w:val="en-GB"/>
        </w:rPr>
        <w:t xml:space="preserve"> &amp;</w:t>
      </w:r>
      <w:r w:rsidR="00673358" w:rsidRPr="008155D7">
        <w:rPr>
          <w:rFonts w:ascii="Times New Roman" w:hAnsi="Times New Roman" w:cs="Times New Roman"/>
          <w:sz w:val="24"/>
          <w:szCs w:val="24"/>
          <w:lang w:val="en-GB"/>
        </w:rPr>
        <w:t xml:space="preserve"> Hiram Beltrán-</w:t>
      </w:r>
      <w:r w:rsidR="00CC0A4A" w:rsidRPr="008155D7">
        <w:rPr>
          <w:rFonts w:ascii="Times New Roman" w:hAnsi="Times New Roman" w:cs="Times New Roman"/>
          <w:sz w:val="24"/>
          <w:szCs w:val="24"/>
          <w:lang w:val="en-GB"/>
        </w:rPr>
        <w:t>Sánchez</w:t>
      </w:r>
      <w:r w:rsidR="00C4799D" w:rsidRPr="008155D7">
        <w:rPr>
          <w:rFonts w:ascii="Times New Roman" w:hAnsi="Times New Roman" w:cs="Times New Roman"/>
          <w:sz w:val="24"/>
          <w:szCs w:val="24"/>
          <w:vertAlign w:val="superscript"/>
          <w:lang w:val="en-GB"/>
        </w:rPr>
        <w:t>b</w:t>
      </w:r>
    </w:p>
    <w:p w14:paraId="2A9C71FA" w14:textId="77777777" w:rsidR="000A4E0C" w:rsidRPr="008155D7" w:rsidRDefault="000A4E0C" w:rsidP="0051024E">
      <w:pPr>
        <w:rPr>
          <w:rFonts w:ascii="Times New Roman" w:hAnsi="Times New Roman" w:cs="Times New Roman"/>
          <w:b/>
          <w:sz w:val="24"/>
          <w:szCs w:val="24"/>
          <w:lang w:val="en-GB"/>
        </w:rPr>
      </w:pPr>
    </w:p>
    <w:p w14:paraId="4AF2FF31" w14:textId="5CB1C341" w:rsidR="0051024E" w:rsidRPr="008155D7" w:rsidRDefault="00897FA5" w:rsidP="0051024E">
      <w:pPr>
        <w:rPr>
          <w:rFonts w:ascii="Times New Roman" w:hAnsi="Times New Roman" w:cs="Times New Roman"/>
          <w:b/>
          <w:sz w:val="24"/>
          <w:szCs w:val="24"/>
          <w:lang w:val="en-GB"/>
        </w:rPr>
      </w:pPr>
      <w:r w:rsidRPr="008155D7">
        <w:rPr>
          <w:rFonts w:ascii="Times New Roman" w:hAnsi="Times New Roman" w:cs="Times New Roman"/>
          <w:b/>
          <w:sz w:val="24"/>
          <w:szCs w:val="24"/>
          <w:lang w:val="en-GB"/>
        </w:rPr>
        <w:t>Author affiliations</w:t>
      </w:r>
      <w:r w:rsidR="0051024E" w:rsidRPr="008155D7">
        <w:rPr>
          <w:rFonts w:ascii="Times New Roman" w:hAnsi="Times New Roman" w:cs="Times New Roman"/>
          <w:b/>
          <w:sz w:val="24"/>
          <w:szCs w:val="24"/>
          <w:lang w:val="en-GB"/>
        </w:rPr>
        <w:t>:</w:t>
      </w:r>
    </w:p>
    <w:p w14:paraId="6734CB92" w14:textId="2C01D1B7" w:rsidR="00897FA5" w:rsidRPr="008155D7" w:rsidRDefault="0051024E" w:rsidP="0051024E">
      <w:pPr>
        <w:rPr>
          <w:rFonts w:ascii="Times New Roman" w:hAnsi="Times New Roman" w:cs="Times New Roman"/>
          <w:sz w:val="24"/>
          <w:szCs w:val="24"/>
          <w:lang w:val="en-GB"/>
        </w:rPr>
      </w:pPr>
      <w:r w:rsidRPr="008155D7">
        <w:rPr>
          <w:rFonts w:ascii="Times New Roman" w:hAnsi="Times New Roman" w:cs="Times New Roman"/>
          <w:sz w:val="24"/>
          <w:szCs w:val="24"/>
          <w:vertAlign w:val="superscript"/>
          <w:lang w:val="en-GB"/>
        </w:rPr>
        <w:t>a</w:t>
      </w:r>
      <w:r w:rsidR="009D4EE9" w:rsidRPr="008155D7">
        <w:rPr>
          <w:rFonts w:ascii="Times New Roman" w:hAnsi="Times New Roman" w:cs="Times New Roman"/>
          <w:sz w:val="24"/>
          <w:szCs w:val="24"/>
          <w:vertAlign w:val="superscript"/>
          <w:lang w:val="en-GB"/>
        </w:rPr>
        <w:t xml:space="preserve"> </w:t>
      </w:r>
      <w:r w:rsidR="0058411D" w:rsidRPr="008155D7">
        <w:rPr>
          <w:rFonts w:ascii="Times New Roman" w:hAnsi="Times New Roman" w:cs="Times New Roman"/>
          <w:sz w:val="24"/>
          <w:szCs w:val="24"/>
          <w:lang w:val="en-GB"/>
        </w:rPr>
        <w:t>Department of Public Health, Unit of Biodemography, U</w:t>
      </w:r>
      <w:r w:rsidR="00897FA5" w:rsidRPr="008155D7">
        <w:rPr>
          <w:rFonts w:ascii="Times New Roman" w:hAnsi="Times New Roman" w:cs="Times New Roman"/>
          <w:sz w:val="24"/>
          <w:szCs w:val="24"/>
          <w:lang w:val="en-GB"/>
        </w:rPr>
        <w:t>niversity of Southern Denmark, Odense 5000, Denmark.</w:t>
      </w:r>
    </w:p>
    <w:p w14:paraId="6F7298E5" w14:textId="77777777" w:rsidR="00673358" w:rsidRPr="008155D7" w:rsidRDefault="00673358" w:rsidP="0051024E">
      <w:pPr>
        <w:rPr>
          <w:rFonts w:ascii="Times New Roman" w:hAnsi="Times New Roman" w:cs="Times New Roman"/>
          <w:sz w:val="24"/>
          <w:szCs w:val="24"/>
          <w:lang w:val="en-GB"/>
        </w:rPr>
      </w:pPr>
    </w:p>
    <w:p w14:paraId="1A6088DF" w14:textId="3FAD2AA4" w:rsidR="00673358" w:rsidRPr="008155D7" w:rsidRDefault="00673358" w:rsidP="00673358">
      <w:pPr>
        <w:autoSpaceDE w:val="0"/>
        <w:autoSpaceDN w:val="0"/>
        <w:adjustRightInd w:val="0"/>
        <w:rPr>
          <w:rFonts w:ascii="AdvOT0231c847" w:hAnsi="AdvOT0231c847" w:cs="AdvOT0231c847"/>
          <w:sz w:val="16"/>
          <w:szCs w:val="16"/>
          <w:lang w:val="en-GB"/>
        </w:rPr>
      </w:pPr>
      <w:r w:rsidRPr="008155D7">
        <w:rPr>
          <w:rFonts w:ascii="Times New Roman" w:hAnsi="Times New Roman" w:cs="Times New Roman"/>
          <w:sz w:val="24"/>
          <w:szCs w:val="24"/>
          <w:vertAlign w:val="superscript"/>
          <w:lang w:val="en-GB"/>
        </w:rPr>
        <w:t xml:space="preserve">b </w:t>
      </w:r>
      <w:r w:rsidRPr="008155D7">
        <w:rPr>
          <w:rFonts w:ascii="Times New Roman" w:hAnsi="Times New Roman" w:cs="Times New Roman"/>
          <w:sz w:val="24"/>
          <w:szCs w:val="24"/>
          <w:lang w:val="en-GB"/>
        </w:rPr>
        <w:t xml:space="preserve">Department of Community Health Sciences at the Fielding School of Public Health and California Center for Population Research, </w:t>
      </w:r>
      <w:r w:rsidR="00A33271" w:rsidRPr="008155D7">
        <w:rPr>
          <w:rFonts w:ascii="Times New Roman" w:hAnsi="Times New Roman" w:cs="Times New Roman"/>
          <w:sz w:val="24"/>
          <w:szCs w:val="24"/>
          <w:lang w:val="en-GB"/>
        </w:rPr>
        <w:t>University of Californ</w:t>
      </w:r>
      <w:r w:rsidR="001F2AD2" w:rsidRPr="008155D7">
        <w:rPr>
          <w:rFonts w:ascii="Times New Roman" w:hAnsi="Times New Roman" w:cs="Times New Roman"/>
          <w:sz w:val="24"/>
          <w:szCs w:val="24"/>
          <w:lang w:val="en-GB"/>
        </w:rPr>
        <w:t>i</w:t>
      </w:r>
      <w:r w:rsidR="00A33271" w:rsidRPr="008155D7">
        <w:rPr>
          <w:rFonts w:ascii="Times New Roman" w:hAnsi="Times New Roman" w:cs="Times New Roman"/>
          <w:sz w:val="24"/>
          <w:szCs w:val="24"/>
          <w:lang w:val="en-GB"/>
        </w:rPr>
        <w:t xml:space="preserve">a, </w:t>
      </w:r>
      <w:r w:rsidRPr="008155D7">
        <w:rPr>
          <w:rFonts w:ascii="Times New Roman" w:hAnsi="Times New Roman" w:cs="Times New Roman"/>
          <w:sz w:val="24"/>
          <w:szCs w:val="24"/>
          <w:lang w:val="en-GB"/>
        </w:rPr>
        <w:t>Los Angeles, California, USA.</w:t>
      </w:r>
    </w:p>
    <w:p w14:paraId="046F9A46" w14:textId="77777777" w:rsidR="00673358" w:rsidRPr="008155D7" w:rsidRDefault="00673358" w:rsidP="00673358">
      <w:pPr>
        <w:rPr>
          <w:rFonts w:ascii="Times New Roman" w:hAnsi="Times New Roman" w:cs="Times New Roman"/>
          <w:sz w:val="24"/>
          <w:szCs w:val="24"/>
          <w:lang w:val="en-GB"/>
        </w:rPr>
      </w:pPr>
    </w:p>
    <w:p w14:paraId="487E18F1" w14:textId="77777777" w:rsidR="00991CA3" w:rsidRPr="008155D7" w:rsidRDefault="008626B5" w:rsidP="0051024E">
      <w:pPr>
        <w:rPr>
          <w:rFonts w:ascii="Times New Roman" w:hAnsi="Times New Roman" w:cs="Times New Roman"/>
          <w:sz w:val="24"/>
          <w:szCs w:val="24"/>
          <w:lang w:val="en-GB"/>
        </w:rPr>
      </w:pPr>
      <w:r w:rsidRPr="008155D7">
        <w:rPr>
          <w:rFonts w:ascii="Times New Roman" w:hAnsi="Times New Roman" w:cs="Times New Roman"/>
          <w:b/>
          <w:sz w:val="24"/>
          <w:szCs w:val="24"/>
          <w:lang w:val="en-GB"/>
        </w:rPr>
        <w:t>Corresponding author:</w:t>
      </w:r>
      <w:r w:rsidRPr="008155D7">
        <w:rPr>
          <w:rFonts w:ascii="Times New Roman" w:hAnsi="Times New Roman" w:cs="Times New Roman"/>
          <w:sz w:val="24"/>
          <w:szCs w:val="24"/>
          <w:lang w:val="en-GB"/>
        </w:rPr>
        <w:t xml:space="preserve"> </w:t>
      </w:r>
    </w:p>
    <w:p w14:paraId="288FA128" w14:textId="77777777" w:rsidR="00991CA3" w:rsidRPr="008155D7" w:rsidRDefault="00991CA3" w:rsidP="0051024E">
      <w:pPr>
        <w:rPr>
          <w:rFonts w:ascii="Times New Roman" w:hAnsi="Times New Roman" w:cs="Times New Roman"/>
          <w:sz w:val="24"/>
          <w:szCs w:val="24"/>
          <w:lang w:val="en-GB"/>
        </w:rPr>
      </w:pPr>
      <w:r w:rsidRPr="008155D7">
        <w:rPr>
          <w:rFonts w:ascii="Times New Roman" w:hAnsi="Times New Roman" w:cs="Times New Roman"/>
          <w:sz w:val="24"/>
          <w:szCs w:val="24"/>
          <w:lang w:val="en-GB"/>
        </w:rPr>
        <w:t>José Manuel Aburto</w:t>
      </w:r>
    </w:p>
    <w:p w14:paraId="29263993" w14:textId="77777777" w:rsidR="00991CA3"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 xml:space="preserve">Email: </w:t>
      </w:r>
      <w:hyperlink r:id="rId8" w:history="1">
        <w:r w:rsidRPr="008155D7">
          <w:rPr>
            <w:rStyle w:val="Hyperlink"/>
            <w:rFonts w:ascii="Times New Roman" w:hAnsi="Times New Roman" w:cs="Times New Roman"/>
            <w:sz w:val="24"/>
            <w:szCs w:val="24"/>
            <w:lang w:val="en-GB"/>
          </w:rPr>
          <w:t>jmaburto@health.sdu.dk</w:t>
        </w:r>
      </w:hyperlink>
      <w:r w:rsidRPr="008155D7">
        <w:rPr>
          <w:rFonts w:ascii="Times New Roman" w:hAnsi="Times New Roman" w:cs="Times New Roman"/>
          <w:sz w:val="24"/>
          <w:szCs w:val="24"/>
          <w:lang w:val="en-GB"/>
        </w:rPr>
        <w:t xml:space="preserve"> </w:t>
      </w:r>
    </w:p>
    <w:p w14:paraId="3A7B7F2A" w14:textId="77777777" w:rsidR="00991CA3"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Tel. number: +45 65 50 94 16</w:t>
      </w:r>
    </w:p>
    <w:p w14:paraId="7B497DCB" w14:textId="77777777" w:rsidR="0058411D"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 xml:space="preserve">Affiliation: </w:t>
      </w:r>
      <w:r w:rsidR="0058411D" w:rsidRPr="008155D7">
        <w:rPr>
          <w:rFonts w:ascii="Times New Roman" w:hAnsi="Times New Roman" w:cs="Times New Roman"/>
          <w:sz w:val="24"/>
          <w:szCs w:val="24"/>
          <w:lang w:val="en-GB"/>
        </w:rPr>
        <w:t>Department of Public Health, Unit of Biodemography, University of Southern Denmark.</w:t>
      </w:r>
    </w:p>
    <w:p w14:paraId="2053E33B" w14:textId="33C72E57" w:rsidR="00991CA3"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Address: J.B. Winsløws Vej 9. DK-5000 Odense C, Denmark</w:t>
      </w:r>
    </w:p>
    <w:p w14:paraId="05371539" w14:textId="7E58C2D3" w:rsidR="007C17E2" w:rsidRPr="008155D7" w:rsidRDefault="007C17E2" w:rsidP="0051024E">
      <w:pPr>
        <w:rPr>
          <w:rFonts w:ascii="Times New Roman" w:hAnsi="Times New Roman" w:cs="Times New Roman"/>
          <w:sz w:val="24"/>
          <w:szCs w:val="24"/>
          <w:lang w:val="en-GB"/>
        </w:rPr>
      </w:pPr>
    </w:p>
    <w:p w14:paraId="2D35E4BB" w14:textId="034AECCE" w:rsidR="000D6E25" w:rsidRPr="008155D7" w:rsidRDefault="008626B5" w:rsidP="0051024E">
      <w:pPr>
        <w:rPr>
          <w:rFonts w:ascii="Times New Roman" w:hAnsi="Times New Roman" w:cs="Times New Roman"/>
          <w:b/>
          <w:sz w:val="24"/>
          <w:szCs w:val="24"/>
          <w:lang w:val="en-GB"/>
        </w:rPr>
      </w:pPr>
      <w:r w:rsidRPr="008155D7">
        <w:rPr>
          <w:rFonts w:ascii="Times New Roman" w:hAnsi="Times New Roman" w:cs="Times New Roman"/>
          <w:b/>
          <w:sz w:val="24"/>
          <w:szCs w:val="24"/>
          <w:lang w:val="en-GB"/>
        </w:rPr>
        <w:t>Keywords:</w:t>
      </w:r>
      <w:r w:rsidR="000D6E25" w:rsidRPr="008155D7">
        <w:rPr>
          <w:rFonts w:ascii="Times New Roman" w:hAnsi="Times New Roman" w:cs="Times New Roman"/>
          <w:b/>
          <w:sz w:val="24"/>
          <w:szCs w:val="24"/>
          <w:lang w:val="en-GB"/>
        </w:rPr>
        <w:t xml:space="preserve"> </w:t>
      </w:r>
      <w:r w:rsidR="000D6E25" w:rsidRPr="008155D7">
        <w:rPr>
          <w:rFonts w:ascii="Times New Roman" w:hAnsi="Times New Roman" w:cs="Times New Roman"/>
          <w:sz w:val="24"/>
          <w:szCs w:val="24"/>
          <w:lang w:val="en-GB"/>
        </w:rPr>
        <w:t>vi</w:t>
      </w:r>
      <w:r w:rsidR="00670A8C">
        <w:rPr>
          <w:rFonts w:ascii="Times New Roman" w:hAnsi="Times New Roman" w:cs="Times New Roman"/>
          <w:sz w:val="24"/>
          <w:szCs w:val="24"/>
          <w:lang w:val="en-GB"/>
        </w:rPr>
        <w:t>olence, lifespan variation, avoidable mortality</w:t>
      </w:r>
      <w:r w:rsidR="000D6E25" w:rsidRPr="008155D7">
        <w:rPr>
          <w:rFonts w:ascii="Times New Roman" w:hAnsi="Times New Roman" w:cs="Times New Roman"/>
          <w:sz w:val="24"/>
          <w:szCs w:val="24"/>
          <w:lang w:val="en-GB"/>
        </w:rPr>
        <w:t xml:space="preserve">, </w:t>
      </w:r>
      <w:r w:rsidR="00670A8C">
        <w:rPr>
          <w:rFonts w:ascii="Times New Roman" w:hAnsi="Times New Roman" w:cs="Times New Roman"/>
          <w:sz w:val="24"/>
          <w:szCs w:val="24"/>
          <w:lang w:val="en-GB"/>
        </w:rPr>
        <w:t>causes of death</w:t>
      </w:r>
      <w:r w:rsidR="0058411D" w:rsidRPr="008155D7">
        <w:rPr>
          <w:rFonts w:ascii="Times New Roman" w:hAnsi="Times New Roman" w:cs="Times New Roman"/>
          <w:sz w:val="24"/>
          <w:szCs w:val="24"/>
          <w:lang w:val="en-GB"/>
        </w:rPr>
        <w:t>, public health</w:t>
      </w:r>
      <w:r w:rsidR="000D6E25" w:rsidRPr="008155D7">
        <w:rPr>
          <w:rFonts w:ascii="Times New Roman" w:hAnsi="Times New Roman" w:cs="Times New Roman"/>
          <w:sz w:val="24"/>
          <w:szCs w:val="24"/>
          <w:lang w:val="en-GB"/>
        </w:rPr>
        <w:t>.</w:t>
      </w:r>
    </w:p>
    <w:p w14:paraId="6A5217AF" w14:textId="6230ED74" w:rsidR="00590148" w:rsidRPr="008155D7" w:rsidRDefault="00590148" w:rsidP="007C17E2">
      <w:pPr>
        <w:rPr>
          <w:rFonts w:ascii="Times New Roman" w:hAnsi="Times New Roman" w:cs="Times New Roman"/>
          <w:b/>
          <w:sz w:val="24"/>
          <w:szCs w:val="24"/>
          <w:lang w:val="en-GB"/>
        </w:rPr>
      </w:pPr>
    </w:p>
    <w:p w14:paraId="6A637E85" w14:textId="77777777" w:rsidR="00590148" w:rsidRPr="008155D7" w:rsidRDefault="00590148" w:rsidP="007C17E2">
      <w:pPr>
        <w:rPr>
          <w:rFonts w:ascii="Times New Roman" w:hAnsi="Times New Roman" w:cs="Times New Roman"/>
          <w:b/>
          <w:sz w:val="24"/>
          <w:szCs w:val="24"/>
          <w:lang w:val="en-GB"/>
        </w:rPr>
      </w:pPr>
    </w:p>
    <w:p w14:paraId="19ED3F73" w14:textId="3161BE79" w:rsidR="00590148" w:rsidRPr="00CC3B2C" w:rsidRDefault="007C17E2" w:rsidP="00CE7850">
      <w:pPr>
        <w:jc w:val="both"/>
        <w:rPr>
          <w:rFonts w:ascii="Times New Roman" w:hAnsi="Times New Roman" w:cs="Times New Roman"/>
          <w:b/>
          <w:sz w:val="24"/>
          <w:szCs w:val="24"/>
          <w:lang w:val="en-GB"/>
        </w:rPr>
      </w:pPr>
      <w:r w:rsidRPr="00CC3B2C">
        <w:rPr>
          <w:rFonts w:ascii="Times New Roman" w:hAnsi="Times New Roman" w:cs="Times New Roman"/>
          <w:b/>
          <w:sz w:val="24"/>
          <w:szCs w:val="24"/>
          <w:lang w:val="en-GB"/>
        </w:rPr>
        <w:t>Abstract</w:t>
      </w:r>
      <w:r w:rsidR="00CC3B2C">
        <w:rPr>
          <w:rFonts w:ascii="Times New Roman" w:hAnsi="Times New Roman" w:cs="Times New Roman"/>
          <w:b/>
          <w:sz w:val="24"/>
          <w:szCs w:val="24"/>
          <w:lang w:val="en-GB"/>
        </w:rPr>
        <w:t xml:space="preserve"> </w:t>
      </w:r>
    </w:p>
    <w:p w14:paraId="7CA315B6" w14:textId="003FB3A6" w:rsidR="002C0C2B" w:rsidRPr="00CC3B2C" w:rsidRDefault="002C0C2B" w:rsidP="00CE7850">
      <w:pPr>
        <w:jc w:val="both"/>
        <w:rPr>
          <w:rFonts w:ascii="Times New Roman" w:hAnsi="Times New Roman" w:cs="Times New Roman"/>
          <w:b/>
          <w:sz w:val="24"/>
          <w:szCs w:val="24"/>
          <w:lang w:val="en-GB"/>
        </w:rPr>
      </w:pPr>
      <w:r w:rsidRPr="00CC3B2C">
        <w:rPr>
          <w:rFonts w:ascii="Times New Roman" w:hAnsi="Times New Roman" w:cs="Times New Roman"/>
          <w:b/>
          <w:sz w:val="24"/>
          <w:szCs w:val="24"/>
          <w:lang w:val="en-GB"/>
        </w:rPr>
        <w:t>Background</w:t>
      </w:r>
      <w:r w:rsidR="008155D7" w:rsidRPr="00CC3B2C">
        <w:rPr>
          <w:rFonts w:ascii="Times New Roman" w:hAnsi="Times New Roman" w:cs="Times New Roman"/>
          <w:b/>
          <w:sz w:val="24"/>
          <w:szCs w:val="24"/>
          <w:lang w:val="en-GB"/>
        </w:rPr>
        <w:t xml:space="preserve"> </w:t>
      </w:r>
      <w:r w:rsidR="008155D7" w:rsidRPr="00CC3B2C">
        <w:rPr>
          <w:rFonts w:ascii="Times New Roman" w:hAnsi="Times New Roman" w:cs="Times New Roman"/>
          <w:sz w:val="24"/>
          <w:szCs w:val="24"/>
          <w:lang w:val="en-GB"/>
        </w:rPr>
        <w:t>Mexico experienced an unpreceden</w:t>
      </w:r>
      <w:r w:rsidR="00847114" w:rsidRPr="00CC3B2C">
        <w:rPr>
          <w:rFonts w:ascii="Times New Roman" w:hAnsi="Times New Roman" w:cs="Times New Roman"/>
          <w:sz w:val="24"/>
          <w:szCs w:val="24"/>
          <w:lang w:val="en-GB"/>
        </w:rPr>
        <w:t xml:space="preserve">ted rise of violence after 2005. </w:t>
      </w:r>
      <w:r w:rsidR="008155D7" w:rsidRPr="00CC3B2C">
        <w:rPr>
          <w:rFonts w:ascii="Times New Roman" w:hAnsi="Times New Roman" w:cs="Times New Roman"/>
          <w:sz w:val="24"/>
          <w:szCs w:val="24"/>
          <w:lang w:val="en-GB"/>
        </w:rPr>
        <w:t>The net effect of this rise on lifespan inequality and life expectancy</w:t>
      </w:r>
      <w:r w:rsidR="001C284D" w:rsidRPr="00CC3B2C">
        <w:rPr>
          <w:rFonts w:ascii="Times New Roman" w:hAnsi="Times New Roman" w:cs="Times New Roman"/>
          <w:sz w:val="24"/>
          <w:szCs w:val="24"/>
          <w:lang w:val="en-GB"/>
        </w:rPr>
        <w:t xml:space="preserve"> for the young population</w:t>
      </w:r>
      <w:r w:rsidR="008155D7" w:rsidRPr="00CC3B2C">
        <w:rPr>
          <w:rFonts w:ascii="Times New Roman" w:hAnsi="Times New Roman" w:cs="Times New Roman"/>
          <w:sz w:val="24"/>
          <w:szCs w:val="24"/>
          <w:lang w:val="en-GB"/>
        </w:rPr>
        <w:t xml:space="preserve"> in the last decade is unknown.</w:t>
      </w:r>
      <w:r w:rsidR="008155D7" w:rsidRPr="00CC3B2C">
        <w:rPr>
          <w:rFonts w:ascii="Times New Roman" w:hAnsi="Times New Roman" w:cs="Times New Roman"/>
          <w:b/>
          <w:sz w:val="24"/>
          <w:szCs w:val="24"/>
          <w:lang w:val="en-GB"/>
        </w:rPr>
        <w:t xml:space="preserve"> </w:t>
      </w:r>
      <w:r w:rsidR="008155D7" w:rsidRPr="00CC3B2C">
        <w:rPr>
          <w:rFonts w:ascii="Times New Roman" w:hAnsi="Times New Roman" w:cs="Times New Roman"/>
          <w:sz w:val="24"/>
          <w:szCs w:val="24"/>
          <w:lang w:val="en-GB"/>
        </w:rPr>
        <w:t>We</w:t>
      </w:r>
      <w:r w:rsidRPr="00CC3B2C">
        <w:rPr>
          <w:rFonts w:ascii="Times New Roman" w:hAnsi="Times New Roman" w:cs="Times New Roman"/>
          <w:sz w:val="24"/>
          <w:szCs w:val="24"/>
          <w:lang w:val="en-GB"/>
        </w:rPr>
        <w:t xml:space="preserve"> quantify the effect of </w:t>
      </w:r>
      <w:r w:rsidR="00B027F9" w:rsidRPr="00CC3B2C">
        <w:rPr>
          <w:rFonts w:ascii="Times New Roman" w:hAnsi="Times New Roman" w:cs="Times New Roman"/>
          <w:sz w:val="24"/>
          <w:szCs w:val="24"/>
          <w:lang w:val="en-GB"/>
        </w:rPr>
        <w:t xml:space="preserve">rising </w:t>
      </w:r>
      <w:r w:rsidRPr="00CC3B2C">
        <w:rPr>
          <w:rFonts w:ascii="Times New Roman" w:hAnsi="Times New Roman" w:cs="Times New Roman"/>
          <w:sz w:val="24"/>
          <w:szCs w:val="24"/>
          <w:lang w:val="en-GB"/>
        </w:rPr>
        <w:t xml:space="preserve">homicides on </w:t>
      </w:r>
      <w:r w:rsidR="003B180C" w:rsidRPr="00CC3B2C">
        <w:rPr>
          <w:rFonts w:ascii="Times New Roman" w:hAnsi="Times New Roman" w:cs="Times New Roman"/>
          <w:sz w:val="24"/>
          <w:szCs w:val="24"/>
          <w:lang w:val="en-GB"/>
        </w:rPr>
        <w:t>lifespan inequality and average lifespan</w:t>
      </w:r>
      <w:r w:rsidR="00847114" w:rsidRPr="00CC3B2C">
        <w:rPr>
          <w:rFonts w:ascii="Times New Roman" w:hAnsi="Times New Roman" w:cs="Times New Roman"/>
          <w:sz w:val="24"/>
          <w:szCs w:val="24"/>
          <w:lang w:val="en-GB"/>
        </w:rPr>
        <w:t xml:space="preserve"> from </w:t>
      </w:r>
      <w:r w:rsidRPr="00CC3B2C">
        <w:rPr>
          <w:rFonts w:ascii="Times New Roman" w:hAnsi="Times New Roman" w:cs="Times New Roman"/>
          <w:sz w:val="24"/>
          <w:szCs w:val="24"/>
          <w:lang w:val="en-GB"/>
        </w:rPr>
        <w:t xml:space="preserve">2005 </w:t>
      </w:r>
      <w:r w:rsidR="00B027F9" w:rsidRPr="00CC3B2C">
        <w:rPr>
          <w:rFonts w:ascii="Times New Roman" w:hAnsi="Times New Roman" w:cs="Times New Roman"/>
          <w:sz w:val="24"/>
          <w:szCs w:val="24"/>
          <w:lang w:val="en-GB"/>
        </w:rPr>
        <w:t>to</w:t>
      </w:r>
      <w:r w:rsidRPr="00CC3B2C">
        <w:rPr>
          <w:rFonts w:ascii="Times New Roman" w:hAnsi="Times New Roman" w:cs="Times New Roman"/>
          <w:sz w:val="24"/>
          <w:szCs w:val="24"/>
          <w:lang w:val="en-GB"/>
        </w:rPr>
        <w:t xml:space="preserve"> 2015</w:t>
      </w:r>
      <w:r w:rsidR="003B180C" w:rsidRPr="00CC3B2C">
        <w:rPr>
          <w:rFonts w:ascii="Times New Roman" w:hAnsi="Times New Roman" w:cs="Times New Roman"/>
          <w:sz w:val="24"/>
          <w:szCs w:val="24"/>
          <w:lang w:val="en-GB"/>
        </w:rPr>
        <w:t>.</w:t>
      </w:r>
    </w:p>
    <w:p w14:paraId="4A597EF9" w14:textId="2E4C7C6A" w:rsidR="002C0C2B" w:rsidRPr="00CC3B2C" w:rsidRDefault="002C0C2B" w:rsidP="00CE7850">
      <w:pPr>
        <w:jc w:val="both"/>
        <w:rPr>
          <w:rFonts w:ascii="Times New Roman" w:hAnsi="Times New Roman" w:cs="Times New Roman"/>
          <w:sz w:val="24"/>
          <w:szCs w:val="24"/>
          <w:lang w:val="en-GB"/>
        </w:rPr>
      </w:pPr>
      <w:r w:rsidRPr="00CC3B2C">
        <w:rPr>
          <w:rFonts w:ascii="Times New Roman" w:hAnsi="Times New Roman" w:cs="Times New Roman"/>
          <w:b/>
          <w:sz w:val="24"/>
          <w:szCs w:val="24"/>
          <w:lang w:val="en-GB"/>
        </w:rPr>
        <w:t xml:space="preserve">Methods </w:t>
      </w:r>
      <w:r w:rsidRPr="00CC3B2C">
        <w:rPr>
          <w:rFonts w:ascii="Times New Roman" w:hAnsi="Times New Roman" w:cs="Times New Roman"/>
          <w:sz w:val="24"/>
          <w:szCs w:val="24"/>
          <w:lang w:val="en-GB"/>
        </w:rPr>
        <w:t>Life expectancy and lifespan inequality conditional on surviving to age 15, as measured by years of life lost, with age</w:t>
      </w:r>
      <w:r w:rsidR="00B027F9" w:rsidRPr="00CC3B2C">
        <w:rPr>
          <w:rFonts w:ascii="Times New Roman" w:hAnsi="Times New Roman" w:cs="Times New Roman"/>
          <w:sz w:val="24"/>
          <w:szCs w:val="24"/>
          <w:lang w:val="en-GB"/>
        </w:rPr>
        <w:t>-</w:t>
      </w:r>
      <w:r w:rsidRPr="00CC3B2C">
        <w:rPr>
          <w:rFonts w:ascii="Times New Roman" w:hAnsi="Times New Roman" w:cs="Times New Roman"/>
          <w:sz w:val="24"/>
          <w:szCs w:val="24"/>
          <w:lang w:val="en-GB"/>
        </w:rPr>
        <w:t xml:space="preserve"> a</w:t>
      </w:r>
      <w:r w:rsidR="00561F20" w:rsidRPr="00CC3B2C">
        <w:rPr>
          <w:rFonts w:ascii="Times New Roman" w:hAnsi="Times New Roman" w:cs="Times New Roman"/>
          <w:sz w:val="24"/>
          <w:szCs w:val="24"/>
          <w:lang w:val="en-GB"/>
        </w:rPr>
        <w:t xml:space="preserve">nd cause-specific contributions to the changes between 1995 and 2015 were calculated. We analysed </w:t>
      </w:r>
      <w:r w:rsidRPr="00CC3B2C">
        <w:rPr>
          <w:rFonts w:ascii="Times New Roman" w:hAnsi="Times New Roman" w:cs="Times New Roman"/>
          <w:sz w:val="24"/>
          <w:szCs w:val="24"/>
          <w:lang w:val="en-GB"/>
        </w:rPr>
        <w:t xml:space="preserve">medically amenable conditions, diabetes, ischemic heart diseases, </w:t>
      </w:r>
      <w:r w:rsidR="003B180C" w:rsidRPr="00CC3B2C">
        <w:rPr>
          <w:rFonts w:ascii="Times New Roman" w:hAnsi="Times New Roman" w:cs="Times New Roman"/>
          <w:sz w:val="24"/>
          <w:szCs w:val="24"/>
          <w:lang w:val="en-GB"/>
        </w:rPr>
        <w:t>traffic accidents and</w:t>
      </w:r>
      <w:r w:rsidRPr="00CC3B2C">
        <w:rPr>
          <w:rFonts w:ascii="Times New Roman" w:hAnsi="Times New Roman" w:cs="Times New Roman"/>
          <w:sz w:val="24"/>
          <w:szCs w:val="24"/>
          <w:lang w:val="en-GB"/>
        </w:rPr>
        <w:t xml:space="preserve"> homicides</w:t>
      </w:r>
      <w:r w:rsidR="00561F20" w:rsidRPr="00CC3B2C">
        <w:rPr>
          <w:rFonts w:ascii="Times New Roman" w:hAnsi="Times New Roman" w:cs="Times New Roman"/>
          <w:sz w:val="24"/>
          <w:szCs w:val="24"/>
          <w:lang w:val="en-GB"/>
        </w:rPr>
        <w:t xml:space="preserve"> </w:t>
      </w:r>
      <w:r w:rsidRPr="00CC3B2C">
        <w:rPr>
          <w:rFonts w:ascii="Times New Roman" w:hAnsi="Times New Roman" w:cs="Times New Roman"/>
          <w:sz w:val="24"/>
          <w:szCs w:val="24"/>
          <w:lang w:val="en-GB"/>
        </w:rPr>
        <w:t xml:space="preserve">by </w:t>
      </w:r>
      <w:r w:rsidR="00561F20" w:rsidRPr="00CC3B2C">
        <w:rPr>
          <w:rFonts w:ascii="Times New Roman" w:hAnsi="Times New Roman" w:cs="Times New Roman"/>
          <w:sz w:val="24"/>
          <w:szCs w:val="24"/>
          <w:lang w:val="en-GB"/>
        </w:rPr>
        <w:t xml:space="preserve">state and </w:t>
      </w:r>
      <w:r w:rsidRPr="00CC3B2C">
        <w:rPr>
          <w:rFonts w:ascii="Times New Roman" w:hAnsi="Times New Roman" w:cs="Times New Roman"/>
          <w:sz w:val="24"/>
          <w:szCs w:val="24"/>
          <w:lang w:val="en-GB"/>
        </w:rPr>
        <w:t>sex.</w:t>
      </w:r>
    </w:p>
    <w:p w14:paraId="33E46F2E" w14:textId="22AC7336" w:rsidR="002C0C2B" w:rsidRPr="00CC3B2C" w:rsidRDefault="00DA15CA" w:rsidP="00CE7850">
      <w:pPr>
        <w:jc w:val="both"/>
        <w:rPr>
          <w:rFonts w:ascii="Times New Roman" w:hAnsi="Times New Roman" w:cs="Times New Roman"/>
          <w:b/>
          <w:sz w:val="24"/>
          <w:szCs w:val="24"/>
          <w:lang w:val="en-GB"/>
        </w:rPr>
      </w:pPr>
      <w:r w:rsidRPr="00CC3B2C">
        <w:rPr>
          <w:rFonts w:ascii="Times New Roman" w:hAnsi="Times New Roman" w:cs="Times New Roman"/>
          <w:b/>
          <w:sz w:val="24"/>
          <w:szCs w:val="24"/>
          <w:lang w:val="en-GB"/>
        </w:rPr>
        <w:t>Results</w:t>
      </w:r>
      <w:r w:rsidR="002C0C2B" w:rsidRPr="00CC3B2C">
        <w:rPr>
          <w:rFonts w:ascii="Times New Roman" w:hAnsi="Times New Roman" w:cs="Times New Roman"/>
          <w:sz w:val="24"/>
          <w:szCs w:val="24"/>
          <w:lang w:val="en-GB"/>
        </w:rPr>
        <w:t xml:space="preserve"> Mexican male life expectancy at age 15 increased </w:t>
      </w:r>
      <w:r w:rsidR="002C0C2B" w:rsidRPr="00CC3B2C">
        <w:rPr>
          <w:rFonts w:ascii="Times New Roman" w:eastAsiaTheme="minorEastAsia" w:hAnsi="Times New Roman" w:cs="Times New Roman"/>
          <w:sz w:val="24"/>
          <w:szCs w:val="24"/>
          <w:lang w:val="en-GB"/>
        </w:rPr>
        <w:t>more than twic</w:t>
      </w:r>
      <w:r w:rsidR="008617C1" w:rsidRPr="00CC3B2C">
        <w:rPr>
          <w:rFonts w:ascii="Times New Roman" w:eastAsiaTheme="minorEastAsia" w:hAnsi="Times New Roman" w:cs="Times New Roman"/>
          <w:sz w:val="24"/>
          <w:szCs w:val="24"/>
          <w:lang w:val="en-GB"/>
        </w:rPr>
        <w:t>e in 1995-2005 (1</w:t>
      </w:r>
      <w:r w:rsidR="00950858" w:rsidRPr="00CC3B2C">
        <w:rPr>
          <w:color w:val="000000"/>
          <w:sz w:val="24"/>
          <w:szCs w:val="24"/>
        </w:rPr>
        <w:t>.</w:t>
      </w:r>
      <w:r w:rsidR="008617C1" w:rsidRPr="00CC3B2C">
        <w:rPr>
          <w:rFonts w:ascii="Times New Roman" w:eastAsiaTheme="minorEastAsia" w:hAnsi="Times New Roman" w:cs="Times New Roman"/>
          <w:sz w:val="24"/>
          <w:szCs w:val="24"/>
          <w:lang w:val="en-GB"/>
        </w:rPr>
        <w:t>17 years) than in 2005-2015 (0</w:t>
      </w:r>
      <w:r w:rsidR="00950858" w:rsidRPr="00CC3B2C">
        <w:rPr>
          <w:color w:val="000000"/>
          <w:sz w:val="24"/>
          <w:szCs w:val="24"/>
        </w:rPr>
        <w:t>.</w:t>
      </w:r>
      <w:r w:rsidR="002C0C2B" w:rsidRPr="00CC3B2C">
        <w:rPr>
          <w:rFonts w:ascii="Times New Roman" w:eastAsiaTheme="minorEastAsia" w:hAnsi="Times New Roman" w:cs="Times New Roman"/>
          <w:sz w:val="24"/>
          <w:szCs w:val="24"/>
          <w:lang w:val="en-GB"/>
        </w:rPr>
        <w:t>55 years). Lifespan inequality</w:t>
      </w:r>
      <w:r w:rsidR="00B027F9" w:rsidRPr="00CC3B2C">
        <w:rPr>
          <w:rFonts w:ascii="Times New Roman" w:eastAsiaTheme="minorEastAsia" w:hAnsi="Times New Roman" w:cs="Times New Roman"/>
          <w:sz w:val="24"/>
          <w:szCs w:val="24"/>
          <w:lang w:val="en-GB"/>
        </w:rPr>
        <w:t xml:space="preserve"> </w:t>
      </w:r>
      <w:r w:rsidR="002C0C2B" w:rsidRPr="00CC3B2C">
        <w:rPr>
          <w:rFonts w:ascii="Times New Roman" w:eastAsiaTheme="minorEastAsia" w:hAnsi="Times New Roman" w:cs="Times New Roman"/>
          <w:sz w:val="24"/>
          <w:szCs w:val="24"/>
          <w:lang w:val="en-GB"/>
        </w:rPr>
        <w:t xml:space="preserve">decreased by more than half a year </w:t>
      </w:r>
      <w:r w:rsidR="008617C1" w:rsidRPr="00CC3B2C">
        <w:rPr>
          <w:rFonts w:ascii="Times New Roman" w:eastAsiaTheme="minorEastAsia" w:hAnsi="Times New Roman" w:cs="Times New Roman"/>
          <w:sz w:val="24"/>
          <w:szCs w:val="24"/>
          <w:lang w:val="en-GB"/>
        </w:rPr>
        <w:t>for males in 1995-2005 (from 14</w:t>
      </w:r>
      <w:r w:rsidR="00950858" w:rsidRPr="00CC3B2C">
        <w:rPr>
          <w:color w:val="000000"/>
          <w:sz w:val="24"/>
          <w:szCs w:val="24"/>
        </w:rPr>
        <w:t>.</w:t>
      </w:r>
      <w:r w:rsidR="008617C1" w:rsidRPr="00CC3B2C">
        <w:rPr>
          <w:rFonts w:ascii="Times New Roman" w:eastAsiaTheme="minorEastAsia" w:hAnsi="Times New Roman" w:cs="Times New Roman"/>
          <w:sz w:val="24"/>
          <w:szCs w:val="24"/>
          <w:lang w:val="en-GB"/>
        </w:rPr>
        <w:t>31 to 13</w:t>
      </w:r>
      <w:r w:rsidR="00950858" w:rsidRPr="00CC3B2C">
        <w:rPr>
          <w:color w:val="000000"/>
          <w:sz w:val="24"/>
          <w:szCs w:val="24"/>
        </w:rPr>
        <w:t>.</w:t>
      </w:r>
      <w:r w:rsidR="002C0C2B" w:rsidRPr="00CC3B2C">
        <w:rPr>
          <w:rFonts w:ascii="Times New Roman" w:eastAsiaTheme="minorEastAsia" w:hAnsi="Times New Roman" w:cs="Times New Roman"/>
          <w:sz w:val="24"/>
          <w:szCs w:val="24"/>
          <w:lang w:val="en-GB"/>
        </w:rPr>
        <w:t>77), while in 2005-2015, the reduction was about four times smaller. Homicides between ages 15-49 had the largest effect on slowing down male life expectancy and lifespan inequality in 2005-2015. At the state level, some states experienced reductions in life expectancy in 2005-2015 particularly in the North. In the same period five states showed a large increase in lifespan inequality</w:t>
      </w:r>
      <w:r w:rsidR="0079371A" w:rsidRPr="00CC3B2C">
        <w:rPr>
          <w:rFonts w:ascii="Times New Roman" w:eastAsiaTheme="minorEastAsia" w:hAnsi="Times New Roman" w:cs="Times New Roman"/>
          <w:sz w:val="24"/>
          <w:szCs w:val="24"/>
          <w:lang w:val="en-GB"/>
        </w:rPr>
        <w:t xml:space="preserve">. </w:t>
      </w:r>
    </w:p>
    <w:p w14:paraId="1A80671C" w14:textId="17E17962" w:rsidR="002C0C2B" w:rsidRPr="00CC3B2C" w:rsidRDefault="00DA15CA" w:rsidP="00CE7850">
      <w:pPr>
        <w:jc w:val="both"/>
        <w:rPr>
          <w:rFonts w:ascii="Times New Roman" w:hAnsi="Times New Roman" w:cs="Times New Roman"/>
          <w:sz w:val="24"/>
          <w:szCs w:val="24"/>
          <w:lang w:val="en-GB"/>
        </w:rPr>
      </w:pPr>
      <w:r w:rsidRPr="00CC3B2C">
        <w:rPr>
          <w:rFonts w:ascii="Times New Roman" w:hAnsi="Times New Roman" w:cs="Times New Roman"/>
          <w:b/>
          <w:sz w:val="24"/>
          <w:szCs w:val="24"/>
          <w:lang w:val="en-GB"/>
        </w:rPr>
        <w:t>Conclusions</w:t>
      </w:r>
      <w:r w:rsidR="002C0C2B" w:rsidRPr="00CC3B2C">
        <w:rPr>
          <w:rFonts w:ascii="Times New Roman" w:hAnsi="Times New Roman" w:cs="Times New Roman"/>
          <w:sz w:val="24"/>
          <w:szCs w:val="24"/>
          <w:lang w:val="en-GB"/>
        </w:rPr>
        <w:t xml:space="preserve"> After ten years of the unexpected increase of violence in Mexico, the country has not been able to reduce the levels homicides to those prior to 2005. </w:t>
      </w:r>
      <w:r w:rsidR="00280F12" w:rsidRPr="00CC3B2C">
        <w:rPr>
          <w:rFonts w:ascii="Times New Roman" w:hAnsi="Times New Roman" w:cs="Times New Roman"/>
          <w:sz w:val="24"/>
          <w:szCs w:val="24"/>
          <w:lang w:val="en-GB"/>
        </w:rPr>
        <w:t>Thus</w:t>
      </w:r>
      <w:r w:rsidR="002C0C2B" w:rsidRPr="00CC3B2C">
        <w:rPr>
          <w:rFonts w:ascii="Times New Roman" w:hAnsi="Times New Roman" w:cs="Times New Roman"/>
          <w:sz w:val="24"/>
          <w:szCs w:val="24"/>
          <w:lang w:val="en-GB"/>
        </w:rPr>
        <w:t>, life expectancy slowed down and inequality of lifespans increased among young Mexican males.</w:t>
      </w:r>
    </w:p>
    <w:p w14:paraId="0F4719C2" w14:textId="31F76963" w:rsidR="00C66F5B" w:rsidRDefault="00C66F5B" w:rsidP="00CE7850">
      <w:pPr>
        <w:jc w:val="both"/>
        <w:rPr>
          <w:rFonts w:ascii="Times New Roman" w:hAnsi="Times New Roman" w:cs="Times New Roman"/>
          <w:lang w:val="en-GB"/>
        </w:rPr>
      </w:pPr>
    </w:p>
    <w:p w14:paraId="00D41DC0" w14:textId="77777777" w:rsidR="00CC3B2C" w:rsidRDefault="00CC3B2C">
      <w:pPr>
        <w:rPr>
          <w:rFonts w:ascii="Times New Roman" w:hAnsi="Times New Roman" w:cs="Times New Roman"/>
          <w:b/>
          <w:lang w:val="en-GB"/>
        </w:rPr>
      </w:pPr>
      <w:r>
        <w:rPr>
          <w:rFonts w:ascii="Times New Roman" w:hAnsi="Times New Roman" w:cs="Times New Roman"/>
          <w:b/>
          <w:lang w:val="en-GB"/>
        </w:rPr>
        <w:br w:type="page"/>
      </w:r>
    </w:p>
    <w:p w14:paraId="7B92C5BD" w14:textId="028343FE" w:rsidR="00C66F5B" w:rsidRPr="00B24B5C" w:rsidRDefault="00DA15CA" w:rsidP="00CE7850">
      <w:pPr>
        <w:jc w:val="both"/>
        <w:rPr>
          <w:rFonts w:ascii="Times New Roman" w:hAnsi="Times New Roman" w:cs="Times New Roman"/>
          <w:b/>
          <w:sz w:val="24"/>
          <w:szCs w:val="24"/>
          <w:lang w:val="en-GB"/>
        </w:rPr>
      </w:pPr>
      <w:r w:rsidRPr="00B24B5C">
        <w:rPr>
          <w:rFonts w:ascii="Times New Roman" w:hAnsi="Times New Roman" w:cs="Times New Roman"/>
          <w:b/>
          <w:sz w:val="24"/>
          <w:szCs w:val="24"/>
          <w:lang w:val="en-GB"/>
        </w:rPr>
        <w:lastRenderedPageBreak/>
        <w:t>Key messages [3-5]</w:t>
      </w:r>
    </w:p>
    <w:p w14:paraId="590F99C5" w14:textId="4EB4822E" w:rsidR="008679DB" w:rsidRPr="00B24B5C" w:rsidRDefault="008679DB" w:rsidP="00185B27">
      <w:pPr>
        <w:spacing w:line="480" w:lineRule="auto"/>
        <w:jc w:val="both"/>
        <w:rPr>
          <w:rFonts w:ascii="Times New Roman" w:hAnsi="Times New Roman" w:cs="Times New Roman"/>
          <w:sz w:val="24"/>
          <w:szCs w:val="24"/>
        </w:rPr>
      </w:pPr>
      <w:r w:rsidRPr="00B24B5C">
        <w:rPr>
          <w:rFonts w:ascii="Times New Roman" w:hAnsi="Times New Roman" w:cs="Times New Roman"/>
          <w:sz w:val="24"/>
          <w:szCs w:val="24"/>
        </w:rPr>
        <w:t>1. In Mexico, life expectancy stagnated in the decade 2000-10 due to the unprecedented rise in homicides after 2005 and a continuous increase in diabetes mortality.</w:t>
      </w:r>
    </w:p>
    <w:p w14:paraId="7C5E4E58" w14:textId="51255482" w:rsidR="008679DB" w:rsidRPr="00B24B5C" w:rsidRDefault="008679DB" w:rsidP="00185B27">
      <w:pPr>
        <w:spacing w:line="480" w:lineRule="auto"/>
        <w:jc w:val="both"/>
        <w:rPr>
          <w:rFonts w:ascii="Times New Roman" w:hAnsi="Times New Roman" w:cs="Times New Roman"/>
          <w:sz w:val="24"/>
          <w:szCs w:val="24"/>
        </w:rPr>
      </w:pPr>
      <w:r w:rsidRPr="00B24B5C">
        <w:rPr>
          <w:rFonts w:ascii="Times New Roman" w:hAnsi="Times New Roman" w:cs="Times New Roman"/>
          <w:sz w:val="24"/>
          <w:szCs w:val="24"/>
        </w:rPr>
        <w:t>2. Studying lifespan inequality, alongside life expectancy, adds an important dimension to population health to assess heterogeneity in lifetimes at the population-level</w:t>
      </w:r>
      <w:r w:rsidR="001C284D" w:rsidRPr="00B24B5C">
        <w:rPr>
          <w:rFonts w:ascii="Times New Roman" w:hAnsi="Times New Roman" w:cs="Times New Roman"/>
          <w:sz w:val="24"/>
          <w:szCs w:val="24"/>
        </w:rPr>
        <w:t>,</w:t>
      </w:r>
      <w:r w:rsidRPr="00B24B5C">
        <w:rPr>
          <w:rFonts w:ascii="Times New Roman" w:hAnsi="Times New Roman" w:cs="Times New Roman"/>
          <w:sz w:val="24"/>
          <w:szCs w:val="24"/>
        </w:rPr>
        <w:t xml:space="preserve"> and uncertainty in the timing of death at the individual-level.</w:t>
      </w:r>
    </w:p>
    <w:p w14:paraId="502F687B" w14:textId="22B10519" w:rsidR="008679DB" w:rsidRPr="00B24B5C" w:rsidRDefault="008679DB" w:rsidP="00185B27">
      <w:pPr>
        <w:spacing w:line="480" w:lineRule="auto"/>
        <w:jc w:val="both"/>
        <w:rPr>
          <w:rFonts w:ascii="Times New Roman" w:hAnsi="Times New Roman" w:cs="Times New Roman"/>
          <w:sz w:val="24"/>
          <w:szCs w:val="24"/>
        </w:rPr>
      </w:pPr>
      <w:r w:rsidRPr="00B24B5C">
        <w:rPr>
          <w:rFonts w:ascii="Times New Roman" w:hAnsi="Times New Roman" w:cs="Times New Roman"/>
          <w:sz w:val="24"/>
          <w:szCs w:val="24"/>
        </w:rPr>
        <w:t xml:space="preserve">3.  Due to the increase in homicides, young males in Mexico not only are living less, on average, but they are also facing more uncertainty in their </w:t>
      </w:r>
      <w:r w:rsidR="001C284D" w:rsidRPr="00B24B5C">
        <w:rPr>
          <w:rFonts w:ascii="Times New Roman" w:hAnsi="Times New Roman" w:cs="Times New Roman"/>
          <w:sz w:val="24"/>
          <w:szCs w:val="24"/>
        </w:rPr>
        <w:t>eventual time of</w:t>
      </w:r>
      <w:r w:rsidRPr="00B24B5C">
        <w:rPr>
          <w:rFonts w:ascii="Times New Roman" w:hAnsi="Times New Roman" w:cs="Times New Roman"/>
          <w:sz w:val="24"/>
          <w:szCs w:val="24"/>
        </w:rPr>
        <w:t xml:space="preserve"> death.</w:t>
      </w:r>
    </w:p>
    <w:p w14:paraId="2EB4B56F" w14:textId="3B8862C5" w:rsidR="00880004" w:rsidRPr="00B24B5C" w:rsidRDefault="008679DB" w:rsidP="00185B27">
      <w:pPr>
        <w:spacing w:line="480" w:lineRule="auto"/>
        <w:jc w:val="both"/>
        <w:rPr>
          <w:rFonts w:ascii="Times New Roman" w:eastAsiaTheme="minorEastAsia" w:hAnsi="Times New Roman" w:cs="Times New Roman"/>
          <w:sz w:val="24"/>
          <w:szCs w:val="24"/>
          <w:lang w:val="en-GB"/>
        </w:rPr>
      </w:pPr>
      <w:r w:rsidRPr="00B24B5C">
        <w:rPr>
          <w:rFonts w:ascii="Times New Roman" w:hAnsi="Times New Roman" w:cs="Times New Roman"/>
          <w:sz w:val="24"/>
          <w:szCs w:val="24"/>
        </w:rPr>
        <w:t>4.</w:t>
      </w:r>
      <w:r w:rsidR="00880004" w:rsidRPr="00B24B5C">
        <w:rPr>
          <w:rFonts w:ascii="Times New Roman" w:eastAsiaTheme="minorEastAsia" w:hAnsi="Times New Roman" w:cs="Times New Roman"/>
          <w:sz w:val="24"/>
          <w:szCs w:val="24"/>
          <w:lang w:val="en-GB"/>
        </w:rPr>
        <w:t xml:space="preserve"> The consequences of the ongoing violence in Mexico represent an urgent priority for comprehensive strategies to mitigate the impact on population health</w:t>
      </w:r>
      <w:r w:rsidR="00066BA8" w:rsidRPr="00B24B5C">
        <w:rPr>
          <w:rFonts w:ascii="Times New Roman" w:eastAsiaTheme="minorEastAsia" w:hAnsi="Times New Roman" w:cs="Times New Roman"/>
          <w:sz w:val="24"/>
          <w:szCs w:val="24"/>
          <w:lang w:val="en-GB"/>
        </w:rPr>
        <w:t>.</w:t>
      </w:r>
    </w:p>
    <w:p w14:paraId="253B90CB" w14:textId="13DA568E" w:rsidR="002D311C" w:rsidRPr="00B24B5C" w:rsidRDefault="002D311C" w:rsidP="00CE7850">
      <w:pPr>
        <w:jc w:val="both"/>
        <w:rPr>
          <w:rFonts w:ascii="Times New Roman" w:eastAsiaTheme="minorEastAsia" w:hAnsi="Times New Roman" w:cs="Times New Roman"/>
          <w:sz w:val="24"/>
          <w:szCs w:val="24"/>
          <w:lang w:val="en-GB"/>
        </w:rPr>
      </w:pPr>
    </w:p>
    <w:p w14:paraId="3A3730AC" w14:textId="61BEE354" w:rsidR="002D311C" w:rsidRPr="00B24B5C" w:rsidRDefault="001F1061" w:rsidP="00CE7850">
      <w:pPr>
        <w:jc w:val="both"/>
        <w:rPr>
          <w:rFonts w:ascii="Times New Roman" w:hAnsi="Times New Roman" w:cs="Times New Roman"/>
          <w:b/>
          <w:sz w:val="24"/>
          <w:szCs w:val="24"/>
          <w:lang w:val="en-GB"/>
        </w:rPr>
      </w:pPr>
      <w:r w:rsidRPr="00B24B5C">
        <w:rPr>
          <w:rFonts w:ascii="Times New Roman" w:eastAsiaTheme="minorEastAsia" w:hAnsi="Times New Roman" w:cs="Times New Roman"/>
          <w:sz w:val="24"/>
          <w:szCs w:val="24"/>
          <w:lang w:val="en-GB"/>
        </w:rPr>
        <w:t>Word count: 3064</w:t>
      </w:r>
    </w:p>
    <w:p w14:paraId="156D93D9" w14:textId="56E93CE4" w:rsidR="00556473" w:rsidRPr="00B24B5C" w:rsidRDefault="00556473" w:rsidP="00556473">
      <w:pPr>
        <w:rPr>
          <w:rFonts w:ascii="Times New Roman" w:hAnsi="Times New Roman" w:cs="Times New Roman"/>
          <w:sz w:val="24"/>
          <w:szCs w:val="24"/>
          <w:lang w:val="en-GB"/>
        </w:rPr>
      </w:pPr>
    </w:p>
    <w:p w14:paraId="1F4540E6" w14:textId="4C0CF69D" w:rsidR="00CC0A4A" w:rsidRPr="00B24B5C" w:rsidRDefault="00CC0A4A" w:rsidP="00DA15CA">
      <w:pPr>
        <w:spacing w:line="480" w:lineRule="auto"/>
        <w:rPr>
          <w:rFonts w:ascii="Times New Roman" w:hAnsi="Times New Roman" w:cs="Times New Roman"/>
          <w:b/>
          <w:sz w:val="24"/>
          <w:szCs w:val="24"/>
          <w:lang w:val="en-GB"/>
        </w:rPr>
      </w:pPr>
      <w:r w:rsidRPr="00B24B5C">
        <w:rPr>
          <w:rFonts w:ascii="Times New Roman" w:hAnsi="Times New Roman" w:cs="Times New Roman"/>
          <w:b/>
          <w:sz w:val="24"/>
          <w:szCs w:val="24"/>
          <w:lang w:val="en-GB"/>
        </w:rPr>
        <w:t>Introduction</w:t>
      </w:r>
      <w:r w:rsidR="00611D68" w:rsidRPr="00B24B5C">
        <w:rPr>
          <w:rFonts w:ascii="Times New Roman" w:hAnsi="Times New Roman" w:cs="Times New Roman"/>
          <w:b/>
          <w:sz w:val="24"/>
          <w:szCs w:val="24"/>
          <w:lang w:val="en-GB"/>
        </w:rPr>
        <w:t xml:space="preserve"> </w:t>
      </w:r>
    </w:p>
    <w:p w14:paraId="3ED78674" w14:textId="2D3C1A6B" w:rsidR="009438D2" w:rsidRPr="00B24B5C" w:rsidRDefault="006A307B" w:rsidP="00DA15CA">
      <w:pPr>
        <w:spacing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 xml:space="preserve">Violence </w:t>
      </w:r>
      <w:r w:rsidR="007539AB" w:rsidRPr="00B24B5C">
        <w:rPr>
          <w:rFonts w:ascii="Times New Roman" w:hAnsi="Times New Roman" w:cs="Times New Roman"/>
          <w:sz w:val="24"/>
          <w:szCs w:val="24"/>
          <w:lang w:val="en-GB"/>
        </w:rPr>
        <w:t xml:space="preserve">has become </w:t>
      </w:r>
      <w:r w:rsidRPr="00B24B5C">
        <w:rPr>
          <w:rFonts w:ascii="Times New Roman" w:hAnsi="Times New Roman" w:cs="Times New Roman"/>
          <w:sz w:val="24"/>
          <w:szCs w:val="24"/>
          <w:lang w:val="en-GB"/>
        </w:rPr>
        <w:t>a ma</w:t>
      </w:r>
      <w:r w:rsidR="007539AB" w:rsidRPr="00B24B5C">
        <w:rPr>
          <w:rFonts w:ascii="Times New Roman" w:hAnsi="Times New Roman" w:cs="Times New Roman"/>
          <w:sz w:val="24"/>
          <w:szCs w:val="24"/>
          <w:lang w:val="en-GB"/>
        </w:rPr>
        <w:t>jor</w:t>
      </w:r>
      <w:r w:rsidRPr="00B24B5C">
        <w:rPr>
          <w:rFonts w:ascii="Times New Roman" w:hAnsi="Times New Roman" w:cs="Times New Roman"/>
          <w:sz w:val="24"/>
          <w:szCs w:val="24"/>
          <w:lang w:val="en-GB"/>
        </w:rPr>
        <w:t xml:space="preserve"> public health issue in Latin</w:t>
      </w:r>
      <w:r w:rsidR="002B43BA" w:rsidRPr="00B24B5C">
        <w:rPr>
          <w:rFonts w:ascii="Times New Roman" w:hAnsi="Times New Roman" w:cs="Times New Roman"/>
          <w:sz w:val="24"/>
          <w:szCs w:val="24"/>
          <w:lang w:val="en-GB"/>
        </w:rPr>
        <w:t xml:space="preserve"> America</w:t>
      </w:r>
      <w:r w:rsidR="00012438" w:rsidRPr="00B24B5C">
        <w:rPr>
          <w:rFonts w:ascii="Times New Roman" w:hAnsi="Times New Roman" w:cs="Times New Roman"/>
          <w:sz w:val="24"/>
          <w:szCs w:val="24"/>
          <w:lang w:val="en-GB"/>
        </w:rPr>
        <w:t>.</w:t>
      </w:r>
      <w:r w:rsidR="00765374"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&lt;EndNote&gt;&lt;Cite&gt;&lt;Author&gt;Briceño-León&lt;/Author&gt;&lt;Year&gt;2008&lt;/Year&gt;&lt;RecNum&gt;98&lt;/RecNum&gt;&lt;DisplayText&gt;(1)&lt;/DisplayText&gt;&lt;record&gt;&lt;rec-number&gt;98&lt;/rec-number&gt;&lt;foreign-keys&gt;&lt;key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w:t>
      </w:r>
      <w:r w:rsidR="00765374" w:rsidRPr="00B24B5C">
        <w:rPr>
          <w:rFonts w:ascii="Times New Roman" w:hAnsi="Times New Roman" w:cs="Times New Roman"/>
          <w:sz w:val="24"/>
          <w:szCs w:val="24"/>
          <w:lang w:val="en-GB"/>
        </w:rPr>
        <w:fldChar w:fldCharType="end"/>
      </w:r>
      <w:r w:rsidR="00BD19E7" w:rsidRPr="00B24B5C">
        <w:rPr>
          <w:rFonts w:ascii="Times New Roman" w:hAnsi="Times New Roman" w:cs="Times New Roman"/>
          <w:sz w:val="24"/>
          <w:szCs w:val="24"/>
          <w:lang w:val="en-GB"/>
        </w:rPr>
        <w:t xml:space="preserve"> T</w:t>
      </w:r>
      <w:r w:rsidR="00596B06" w:rsidRPr="00B24B5C">
        <w:rPr>
          <w:rFonts w:ascii="Times New Roman" w:hAnsi="Times New Roman" w:cs="Times New Roman"/>
          <w:sz w:val="24"/>
          <w:szCs w:val="24"/>
          <w:lang w:val="en-GB"/>
        </w:rPr>
        <w:t xml:space="preserve">his region </w:t>
      </w:r>
      <w:r w:rsidR="007539AB" w:rsidRPr="00B24B5C">
        <w:rPr>
          <w:rFonts w:ascii="Times New Roman" w:hAnsi="Times New Roman" w:cs="Times New Roman"/>
          <w:sz w:val="24"/>
          <w:szCs w:val="24"/>
          <w:lang w:val="en-GB"/>
        </w:rPr>
        <w:t xml:space="preserve">currently </w:t>
      </w:r>
      <w:r w:rsidR="00596B06" w:rsidRPr="00B24B5C">
        <w:rPr>
          <w:rFonts w:ascii="Times New Roman" w:hAnsi="Times New Roman" w:cs="Times New Roman"/>
          <w:sz w:val="24"/>
          <w:szCs w:val="24"/>
          <w:lang w:val="en-GB"/>
        </w:rPr>
        <w:t>experience</w:t>
      </w:r>
      <w:r w:rsidR="00D05647" w:rsidRPr="00B24B5C">
        <w:rPr>
          <w:rFonts w:ascii="Times New Roman" w:hAnsi="Times New Roman" w:cs="Times New Roman"/>
          <w:sz w:val="24"/>
          <w:szCs w:val="24"/>
          <w:lang w:val="en-GB"/>
        </w:rPr>
        <w:t>s</w:t>
      </w:r>
      <w:r w:rsidR="00596B06" w:rsidRPr="00B24B5C">
        <w:rPr>
          <w:rFonts w:ascii="Times New Roman" w:hAnsi="Times New Roman" w:cs="Times New Roman"/>
          <w:sz w:val="24"/>
          <w:szCs w:val="24"/>
          <w:lang w:val="en-GB"/>
        </w:rPr>
        <w:t xml:space="preserve"> the highest hom</w:t>
      </w:r>
      <w:r w:rsidR="00BD19E7" w:rsidRPr="00B24B5C">
        <w:rPr>
          <w:rFonts w:ascii="Times New Roman" w:hAnsi="Times New Roman" w:cs="Times New Roman"/>
          <w:sz w:val="24"/>
          <w:szCs w:val="24"/>
          <w:lang w:val="en-GB"/>
        </w:rPr>
        <w:t>i</w:t>
      </w:r>
      <w:r w:rsidR="008617C1" w:rsidRPr="00B24B5C">
        <w:rPr>
          <w:rFonts w:ascii="Times New Roman" w:hAnsi="Times New Roman" w:cs="Times New Roman"/>
          <w:sz w:val="24"/>
          <w:szCs w:val="24"/>
          <w:lang w:val="en-GB"/>
        </w:rPr>
        <w:t>cide rate in the world (over 16</w:t>
      </w:r>
      <w:r w:rsidR="00950858" w:rsidRPr="00B24B5C">
        <w:rPr>
          <w:color w:val="000000"/>
          <w:sz w:val="24"/>
          <w:szCs w:val="24"/>
        </w:rPr>
        <w:t>.</w:t>
      </w:r>
      <w:r w:rsidR="00BD19E7" w:rsidRPr="00B24B5C">
        <w:rPr>
          <w:rFonts w:ascii="Times New Roman" w:hAnsi="Times New Roman" w:cs="Times New Roman"/>
          <w:sz w:val="24"/>
          <w:szCs w:val="24"/>
          <w:lang w:val="en-GB"/>
        </w:rPr>
        <w:t>3</w:t>
      </w:r>
      <w:r w:rsidR="00596B06" w:rsidRPr="00B24B5C">
        <w:rPr>
          <w:rFonts w:ascii="Times New Roman" w:hAnsi="Times New Roman" w:cs="Times New Roman"/>
          <w:sz w:val="24"/>
          <w:szCs w:val="24"/>
          <w:lang w:val="en-GB"/>
        </w:rPr>
        <w:t xml:space="preserve"> per 100,000 people)</w:t>
      </w:r>
      <w:r w:rsidR="009438D2" w:rsidRPr="00B24B5C">
        <w:rPr>
          <w:rFonts w:ascii="Times New Roman" w:hAnsi="Times New Roman" w:cs="Times New Roman"/>
          <w:sz w:val="24"/>
          <w:szCs w:val="24"/>
          <w:lang w:val="en-GB"/>
        </w:rPr>
        <w:t>,</w:t>
      </w:r>
      <w:r w:rsidR="00D14AE6" w:rsidRPr="00B24B5C">
        <w:rPr>
          <w:rFonts w:ascii="Times New Roman" w:hAnsi="Times New Roman" w:cs="Times New Roman"/>
          <w:sz w:val="24"/>
          <w:szCs w:val="24"/>
          <w:lang w:val="en-GB"/>
        </w:rPr>
        <w:t xml:space="preserve"> </w:t>
      </w:r>
      <w:r w:rsidR="007539AB" w:rsidRPr="00B24B5C">
        <w:rPr>
          <w:rFonts w:ascii="Times New Roman" w:hAnsi="Times New Roman" w:cs="Times New Roman"/>
          <w:sz w:val="24"/>
          <w:szCs w:val="24"/>
          <w:lang w:val="en-GB"/>
        </w:rPr>
        <w:t>with</w:t>
      </w:r>
      <w:r w:rsidR="00BD19E7" w:rsidRPr="00B24B5C">
        <w:rPr>
          <w:rFonts w:ascii="Times New Roman" w:hAnsi="Times New Roman" w:cs="Times New Roman"/>
          <w:sz w:val="24"/>
          <w:szCs w:val="24"/>
          <w:lang w:val="en-GB"/>
        </w:rPr>
        <w:t xml:space="preserve"> </w:t>
      </w:r>
      <w:r w:rsidR="007539AB" w:rsidRPr="00B24B5C">
        <w:rPr>
          <w:rFonts w:ascii="Times New Roman" w:hAnsi="Times New Roman" w:cs="Times New Roman"/>
          <w:sz w:val="24"/>
          <w:szCs w:val="24"/>
          <w:lang w:val="en-GB"/>
        </w:rPr>
        <w:t>some</w:t>
      </w:r>
      <w:r w:rsidR="00BD19E7" w:rsidRPr="00B24B5C">
        <w:rPr>
          <w:rFonts w:ascii="Times New Roman" w:hAnsi="Times New Roman" w:cs="Times New Roman"/>
          <w:sz w:val="24"/>
          <w:szCs w:val="24"/>
          <w:lang w:val="en-GB"/>
        </w:rPr>
        <w:t xml:space="preserve"> countries</w:t>
      </w:r>
      <w:r w:rsidR="000C4693" w:rsidRPr="00B24B5C">
        <w:rPr>
          <w:rFonts w:ascii="Times New Roman" w:hAnsi="Times New Roman" w:cs="Times New Roman"/>
          <w:sz w:val="24"/>
          <w:szCs w:val="24"/>
          <w:lang w:val="en-GB"/>
        </w:rPr>
        <w:t xml:space="preserve"> in Central America, including Mexico</w:t>
      </w:r>
      <w:r w:rsidR="00BD19E7" w:rsidRPr="00B24B5C">
        <w:rPr>
          <w:rFonts w:ascii="Times New Roman" w:hAnsi="Times New Roman" w:cs="Times New Roman"/>
          <w:sz w:val="24"/>
          <w:szCs w:val="24"/>
          <w:lang w:val="en-GB"/>
        </w:rPr>
        <w:t xml:space="preserve">, </w:t>
      </w:r>
      <w:r w:rsidR="00574CAF" w:rsidRPr="00B24B5C">
        <w:rPr>
          <w:rFonts w:ascii="Times New Roman" w:hAnsi="Times New Roman" w:cs="Times New Roman"/>
          <w:sz w:val="24"/>
          <w:szCs w:val="24"/>
          <w:lang w:val="en-GB"/>
        </w:rPr>
        <w:t>undergo</w:t>
      </w:r>
      <w:r w:rsidR="007539AB" w:rsidRPr="00B24B5C">
        <w:rPr>
          <w:rFonts w:ascii="Times New Roman" w:hAnsi="Times New Roman" w:cs="Times New Roman"/>
          <w:sz w:val="24"/>
          <w:szCs w:val="24"/>
          <w:lang w:val="en-GB"/>
        </w:rPr>
        <w:t>i</w:t>
      </w:r>
      <w:r w:rsidR="00574CAF" w:rsidRPr="00B24B5C">
        <w:rPr>
          <w:rFonts w:ascii="Times New Roman" w:hAnsi="Times New Roman" w:cs="Times New Roman"/>
          <w:sz w:val="24"/>
          <w:szCs w:val="24"/>
          <w:lang w:val="en-GB"/>
        </w:rPr>
        <w:t>n</w:t>
      </w:r>
      <w:r w:rsidR="007539AB" w:rsidRPr="00B24B5C">
        <w:rPr>
          <w:rFonts w:ascii="Times New Roman" w:hAnsi="Times New Roman" w:cs="Times New Roman"/>
          <w:sz w:val="24"/>
          <w:szCs w:val="24"/>
          <w:lang w:val="en-GB"/>
        </w:rPr>
        <w:t>g</w:t>
      </w:r>
      <w:r w:rsidR="00BD19E7" w:rsidRPr="00B24B5C">
        <w:rPr>
          <w:rFonts w:ascii="Times New Roman" w:hAnsi="Times New Roman" w:cs="Times New Roman"/>
          <w:sz w:val="24"/>
          <w:szCs w:val="24"/>
          <w:lang w:val="en-GB"/>
        </w:rPr>
        <w:t xml:space="preserve"> an upsurge </w:t>
      </w:r>
      <w:r w:rsidR="007539AB" w:rsidRPr="00B24B5C">
        <w:rPr>
          <w:rFonts w:ascii="Times New Roman" w:hAnsi="Times New Roman" w:cs="Times New Roman"/>
          <w:sz w:val="24"/>
          <w:szCs w:val="24"/>
          <w:lang w:val="en-GB"/>
        </w:rPr>
        <w:t>in</w:t>
      </w:r>
      <w:r w:rsidR="00BD19E7" w:rsidRPr="00B24B5C">
        <w:rPr>
          <w:rFonts w:ascii="Times New Roman" w:hAnsi="Times New Roman" w:cs="Times New Roman"/>
          <w:sz w:val="24"/>
          <w:szCs w:val="24"/>
          <w:lang w:val="en-GB"/>
        </w:rPr>
        <w:t xml:space="preserve"> homicide</w:t>
      </w:r>
      <w:r w:rsidR="007539AB" w:rsidRPr="00B24B5C">
        <w:rPr>
          <w:rFonts w:ascii="Times New Roman" w:hAnsi="Times New Roman" w:cs="Times New Roman"/>
          <w:sz w:val="24"/>
          <w:szCs w:val="24"/>
          <w:lang w:val="en-GB"/>
        </w:rPr>
        <w:t>s</w:t>
      </w:r>
      <w:r w:rsidR="00BD19E7" w:rsidRPr="00B24B5C">
        <w:rPr>
          <w:rFonts w:ascii="Times New Roman" w:hAnsi="Times New Roman" w:cs="Times New Roman"/>
          <w:sz w:val="24"/>
          <w:szCs w:val="24"/>
          <w:lang w:val="en-GB"/>
        </w:rPr>
        <w:t xml:space="preserve"> </w:t>
      </w:r>
      <w:r w:rsidR="007539AB" w:rsidRPr="00B24B5C">
        <w:rPr>
          <w:rFonts w:ascii="Times New Roman" w:hAnsi="Times New Roman" w:cs="Times New Roman"/>
          <w:sz w:val="24"/>
          <w:szCs w:val="24"/>
          <w:lang w:val="en-GB"/>
        </w:rPr>
        <w:t>since</w:t>
      </w:r>
      <w:r w:rsidR="00BD19E7" w:rsidRPr="00B24B5C">
        <w:rPr>
          <w:rFonts w:ascii="Times New Roman" w:hAnsi="Times New Roman" w:cs="Times New Roman"/>
          <w:sz w:val="24"/>
          <w:szCs w:val="24"/>
          <w:lang w:val="en-GB"/>
        </w:rPr>
        <w:t xml:space="preserve"> the first </w:t>
      </w:r>
      <w:r w:rsidR="000A379B" w:rsidRPr="00B24B5C">
        <w:rPr>
          <w:rFonts w:ascii="Times New Roman" w:hAnsi="Times New Roman" w:cs="Times New Roman"/>
          <w:sz w:val="24"/>
          <w:szCs w:val="24"/>
          <w:lang w:val="en-GB"/>
        </w:rPr>
        <w:t>years</w:t>
      </w:r>
      <w:r w:rsidR="00BD19E7" w:rsidRPr="00B24B5C">
        <w:rPr>
          <w:rFonts w:ascii="Times New Roman" w:hAnsi="Times New Roman" w:cs="Times New Roman"/>
          <w:sz w:val="24"/>
          <w:szCs w:val="24"/>
          <w:lang w:val="en-GB"/>
        </w:rPr>
        <w:t xml:space="preserve"> of the 21</w:t>
      </w:r>
      <w:r w:rsidR="00BD19E7" w:rsidRPr="00B24B5C">
        <w:rPr>
          <w:rFonts w:ascii="Times New Roman" w:hAnsi="Times New Roman" w:cs="Times New Roman"/>
          <w:sz w:val="24"/>
          <w:szCs w:val="24"/>
          <w:vertAlign w:val="superscript"/>
          <w:lang w:val="en-GB"/>
        </w:rPr>
        <w:t>st</w:t>
      </w:r>
      <w:r w:rsidR="00BD19E7" w:rsidRPr="00B24B5C">
        <w:rPr>
          <w:rFonts w:ascii="Times New Roman" w:hAnsi="Times New Roman" w:cs="Times New Roman"/>
          <w:sz w:val="24"/>
          <w:szCs w:val="24"/>
          <w:lang w:val="en-GB"/>
        </w:rPr>
        <w:t xml:space="preserve"> century</w:t>
      </w:r>
      <w:r w:rsidR="00012438" w:rsidRPr="00B24B5C">
        <w:rPr>
          <w:rFonts w:ascii="Times New Roman" w:hAnsi="Times New Roman" w:cs="Times New Roman"/>
          <w:sz w:val="24"/>
          <w:szCs w:val="24"/>
          <w:lang w:val="en-GB"/>
        </w:rPr>
        <w:t>.</w:t>
      </w:r>
      <w:r w:rsidR="00BD19E7"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&lt;EndNote&gt;&lt;Cite&gt;&lt;Author&gt;Drugs&lt;/Author&gt;&lt;Year&gt;2013&lt;/Year&gt;&lt;RecNum&gt;100&lt;/RecNum&gt;&lt;DisplayText&gt;(2)&lt;/DisplayText&gt;&lt;record&gt;&lt;rec-number&gt;100&lt;/rec-number&gt;&lt;foreign-keys&gt;&lt;key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w:t>
      </w:r>
      <w:r w:rsidR="00BD19E7" w:rsidRPr="00B24B5C">
        <w:rPr>
          <w:rFonts w:ascii="Times New Roman" w:hAnsi="Times New Roman" w:cs="Times New Roman"/>
          <w:sz w:val="24"/>
          <w:szCs w:val="24"/>
          <w:lang w:val="en-GB"/>
        </w:rPr>
        <w:fldChar w:fldCharType="end"/>
      </w:r>
      <w:r w:rsidR="009E72AC" w:rsidRPr="00B24B5C">
        <w:rPr>
          <w:rFonts w:ascii="Times New Roman" w:hAnsi="Times New Roman" w:cs="Times New Roman"/>
          <w:sz w:val="24"/>
          <w:szCs w:val="24"/>
          <w:lang w:val="en-GB"/>
        </w:rPr>
        <w:t xml:space="preserve"> In Mexico, </w:t>
      </w:r>
      <w:r w:rsidR="003D32CF" w:rsidRPr="00B24B5C">
        <w:rPr>
          <w:rFonts w:ascii="Times New Roman" w:hAnsi="Times New Roman" w:cs="Times New Roman"/>
          <w:sz w:val="24"/>
          <w:szCs w:val="24"/>
          <w:lang w:val="en-GB"/>
        </w:rPr>
        <w:t xml:space="preserve">for example, </w:t>
      </w:r>
      <w:r w:rsidR="009E72AC" w:rsidRPr="00B24B5C">
        <w:rPr>
          <w:rFonts w:ascii="Times New Roman" w:hAnsi="Times New Roman" w:cs="Times New Roman"/>
          <w:sz w:val="24"/>
          <w:szCs w:val="24"/>
          <w:lang w:val="en-GB"/>
        </w:rPr>
        <w:t>homicide rates double</w:t>
      </w:r>
      <w:r w:rsidR="008617C1" w:rsidRPr="00B24B5C">
        <w:rPr>
          <w:rFonts w:ascii="Times New Roman" w:hAnsi="Times New Roman" w:cs="Times New Roman"/>
          <w:sz w:val="24"/>
          <w:szCs w:val="24"/>
          <w:lang w:val="en-GB"/>
        </w:rPr>
        <w:t>d between 2007 and 2012 (from 9</w:t>
      </w:r>
      <w:r w:rsidR="00950858" w:rsidRPr="00B24B5C">
        <w:rPr>
          <w:color w:val="000000"/>
          <w:sz w:val="24"/>
          <w:szCs w:val="24"/>
        </w:rPr>
        <w:t>.</w:t>
      </w:r>
      <w:r w:rsidR="008617C1" w:rsidRPr="00B24B5C">
        <w:rPr>
          <w:rFonts w:ascii="Times New Roman" w:hAnsi="Times New Roman" w:cs="Times New Roman"/>
          <w:sz w:val="24"/>
          <w:szCs w:val="24"/>
          <w:lang w:val="en-GB"/>
        </w:rPr>
        <w:t>3 to 18</w:t>
      </w:r>
      <w:r w:rsidR="00950858" w:rsidRPr="00B24B5C">
        <w:rPr>
          <w:color w:val="000000"/>
          <w:sz w:val="24"/>
          <w:szCs w:val="24"/>
        </w:rPr>
        <w:t>.</w:t>
      </w:r>
      <w:r w:rsidR="009E72AC" w:rsidRPr="00B24B5C">
        <w:rPr>
          <w:rFonts w:ascii="Times New Roman" w:hAnsi="Times New Roman" w:cs="Times New Roman"/>
          <w:sz w:val="24"/>
          <w:szCs w:val="24"/>
          <w:lang w:val="en-GB"/>
        </w:rPr>
        <w:t>6)</w:t>
      </w:r>
      <w:r w:rsidR="00012438" w:rsidRPr="00B24B5C">
        <w:rPr>
          <w:rFonts w:ascii="Times New Roman" w:hAnsi="Times New Roman" w:cs="Times New Roman"/>
          <w:sz w:val="24"/>
          <w:szCs w:val="24"/>
          <w:lang w:val="en-GB"/>
        </w:rPr>
        <w:t>.</w:t>
      </w:r>
      <w:r w:rsidR="009E72AC"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&lt;EndNote&gt;&lt;Cite&gt;&lt;Author&gt;Gamlin&lt;/Author&gt;&lt;Year&gt;2015&lt;/Year&gt;&lt;RecNum&gt;91&lt;/RecNum&gt;&lt;DisplayText&gt;(3)&lt;/DisplayText&gt;&lt;record&gt;&lt;rec-number&gt;91&lt;/rec-number&gt;&lt;foreign-keys&gt;&lt;key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(3)</w:t>
      </w:r>
      <w:r w:rsidR="009E72AC" w:rsidRPr="00B24B5C">
        <w:rPr>
          <w:rFonts w:ascii="Times New Roman" w:hAnsi="Times New Roman" w:cs="Times New Roman"/>
          <w:sz w:val="24"/>
          <w:szCs w:val="24"/>
          <w:lang w:val="en-GB"/>
        </w:rPr>
        <w:fldChar w:fldCharType="end"/>
      </w:r>
      <w:r w:rsidR="00DA20B7" w:rsidRPr="00B24B5C">
        <w:rPr>
          <w:rFonts w:ascii="Times New Roman" w:hAnsi="Times New Roman" w:cs="Times New Roman"/>
          <w:sz w:val="24"/>
          <w:szCs w:val="24"/>
          <w:lang w:val="en-GB"/>
        </w:rPr>
        <w:t xml:space="preserve"> </w:t>
      </w:r>
      <w:r w:rsidR="0000744F" w:rsidRPr="00B24B5C">
        <w:rPr>
          <w:rFonts w:ascii="Times New Roman" w:hAnsi="Times New Roman" w:cs="Times New Roman"/>
          <w:sz w:val="24"/>
          <w:szCs w:val="24"/>
          <w:lang w:val="en-GB"/>
        </w:rPr>
        <w:t>As a result</w:t>
      </w:r>
      <w:r w:rsidR="000C4693" w:rsidRPr="00B24B5C">
        <w:rPr>
          <w:rFonts w:ascii="Times New Roman" w:hAnsi="Times New Roman" w:cs="Times New Roman"/>
          <w:sz w:val="24"/>
          <w:szCs w:val="24"/>
          <w:lang w:val="en-GB"/>
        </w:rPr>
        <w:t xml:space="preserve"> of this increase, along with </w:t>
      </w:r>
      <w:r w:rsidR="003D32CF" w:rsidRPr="00B24B5C">
        <w:rPr>
          <w:rFonts w:ascii="Times New Roman" w:hAnsi="Times New Roman" w:cs="Times New Roman"/>
          <w:sz w:val="24"/>
          <w:szCs w:val="24"/>
          <w:lang w:val="en-GB"/>
        </w:rPr>
        <w:t>an increasing</w:t>
      </w:r>
      <w:r w:rsidR="000C4693" w:rsidRPr="00B24B5C">
        <w:rPr>
          <w:rFonts w:ascii="Times New Roman" w:hAnsi="Times New Roman" w:cs="Times New Roman"/>
          <w:sz w:val="24"/>
          <w:szCs w:val="24"/>
          <w:lang w:val="en-GB"/>
        </w:rPr>
        <w:t xml:space="preserve"> burden of diabetes</w:t>
      </w:r>
      <w:r w:rsidR="0000744F" w:rsidRPr="00B24B5C">
        <w:rPr>
          <w:rFonts w:ascii="Times New Roman" w:hAnsi="Times New Roman" w:cs="Times New Roman"/>
          <w:sz w:val="24"/>
          <w:szCs w:val="24"/>
          <w:lang w:val="en-GB"/>
        </w:rPr>
        <w:t xml:space="preserve">, </w:t>
      </w:r>
      <w:r w:rsidR="009E72AC" w:rsidRPr="00B24B5C">
        <w:rPr>
          <w:rFonts w:ascii="Times New Roman" w:hAnsi="Times New Roman" w:cs="Times New Roman"/>
          <w:sz w:val="24"/>
          <w:szCs w:val="24"/>
          <w:lang w:val="en-GB"/>
        </w:rPr>
        <w:t xml:space="preserve">male </w:t>
      </w:r>
      <w:r w:rsidR="0000744F" w:rsidRPr="00B24B5C">
        <w:rPr>
          <w:rFonts w:ascii="Times New Roman" w:hAnsi="Times New Roman" w:cs="Times New Roman"/>
          <w:sz w:val="24"/>
          <w:szCs w:val="24"/>
          <w:lang w:val="en-GB"/>
        </w:rPr>
        <w:t xml:space="preserve">life expectancy </w:t>
      </w:r>
      <w:r w:rsidR="009E72AC" w:rsidRPr="00B24B5C">
        <w:rPr>
          <w:rFonts w:ascii="Times New Roman" w:hAnsi="Times New Roman" w:cs="Times New Roman"/>
          <w:sz w:val="24"/>
          <w:szCs w:val="24"/>
          <w:lang w:val="en-GB"/>
        </w:rPr>
        <w:t>in Mexico stagnated in the period 2000-10</w:t>
      </w:r>
      <w:r w:rsidR="00012438" w:rsidRPr="00B24B5C">
        <w:rPr>
          <w:rFonts w:ascii="Times New Roman" w:hAnsi="Times New Roman" w:cs="Times New Roman"/>
          <w:sz w:val="24"/>
          <w:szCs w:val="24"/>
          <w:lang w:val="en-GB"/>
        </w:rPr>
        <w:t>.</w:t>
      </w:r>
      <w:r w:rsidR="009E72AC"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(4)</w:t>
      </w:r>
      <w:r w:rsidR="009E72AC" w:rsidRPr="00B24B5C">
        <w:rPr>
          <w:rFonts w:ascii="Times New Roman" w:hAnsi="Times New Roman" w:cs="Times New Roman"/>
          <w:sz w:val="24"/>
          <w:szCs w:val="24"/>
          <w:lang w:val="en-GB"/>
        </w:rPr>
        <w:fldChar w:fldCharType="end"/>
      </w:r>
      <w:r w:rsidR="009438D2" w:rsidRPr="00B24B5C">
        <w:rPr>
          <w:rFonts w:ascii="Times New Roman" w:hAnsi="Times New Roman" w:cs="Times New Roman"/>
          <w:sz w:val="24"/>
          <w:szCs w:val="24"/>
          <w:lang w:val="en-GB"/>
        </w:rPr>
        <w:t xml:space="preserve"> At the subnational level, gains in life expectancy due to causes amenable to medical service</w:t>
      </w:r>
      <w:r w:rsidR="00AC08BE" w:rsidRPr="00B24B5C">
        <w:rPr>
          <w:rFonts w:ascii="Times New Roman" w:hAnsi="Times New Roman" w:cs="Times New Roman"/>
          <w:sz w:val="24"/>
          <w:szCs w:val="24"/>
          <w:lang w:val="en-GB"/>
        </w:rPr>
        <w:t xml:space="preserve">, such as infectious, </w:t>
      </w:r>
      <w:r w:rsidR="009438D2" w:rsidRPr="00B24B5C">
        <w:rPr>
          <w:rFonts w:ascii="Times New Roman" w:hAnsi="Times New Roman" w:cs="Times New Roman"/>
          <w:sz w:val="24"/>
          <w:szCs w:val="24"/>
          <w:lang w:val="en-GB"/>
        </w:rPr>
        <w:t xml:space="preserve">respiratory diseases and birth conditions, </w:t>
      </w:r>
      <w:r w:rsidR="00B55311" w:rsidRPr="00B24B5C">
        <w:rPr>
          <w:rFonts w:ascii="Times New Roman" w:hAnsi="Times New Roman" w:cs="Times New Roman"/>
          <w:sz w:val="24"/>
          <w:szCs w:val="24"/>
          <w:lang w:val="en-GB"/>
        </w:rPr>
        <w:t>were wiped out by the increase of homicide</w:t>
      </w:r>
      <w:r w:rsidR="002B43BA" w:rsidRPr="00B24B5C">
        <w:rPr>
          <w:rFonts w:ascii="Times New Roman" w:hAnsi="Times New Roman" w:cs="Times New Roman"/>
          <w:sz w:val="24"/>
          <w:szCs w:val="24"/>
          <w:lang w:val="en-GB"/>
        </w:rPr>
        <w:t>s</w:t>
      </w:r>
      <w:r w:rsidR="0035731D" w:rsidRPr="00B24B5C">
        <w:rPr>
          <w:rFonts w:ascii="Times New Roman" w:hAnsi="Times New Roman" w:cs="Times New Roman"/>
          <w:sz w:val="24"/>
          <w:szCs w:val="24"/>
          <w:lang w:val="en-GB"/>
        </w:rPr>
        <w:t xml:space="preserve"> after 2005</w:t>
      </w:r>
      <w:r w:rsidR="00B55311" w:rsidRPr="00B24B5C">
        <w:rPr>
          <w:rFonts w:ascii="Times New Roman" w:hAnsi="Times New Roman" w:cs="Times New Roman"/>
          <w:sz w:val="24"/>
          <w:szCs w:val="24"/>
          <w:lang w:val="en-GB"/>
        </w:rPr>
        <w:t xml:space="preserve"> in e</w:t>
      </w:r>
      <w:r w:rsidR="00FA77CF" w:rsidRPr="00B24B5C">
        <w:rPr>
          <w:rFonts w:ascii="Times New Roman" w:hAnsi="Times New Roman" w:cs="Times New Roman"/>
          <w:sz w:val="24"/>
          <w:szCs w:val="24"/>
          <w:lang w:val="en-GB"/>
        </w:rPr>
        <w:t>ach of the 32 states in Mexico</w:t>
      </w:r>
      <w:r w:rsidR="002F639F" w:rsidRPr="00B24B5C">
        <w:rPr>
          <w:rFonts w:ascii="Times New Roman" w:hAnsi="Times New Roman" w:cs="Times New Roman"/>
          <w:sz w:val="24"/>
          <w:szCs w:val="24"/>
          <w:lang w:val="en-GB"/>
        </w:rPr>
        <w:t>,</w:t>
      </w:r>
      <w:r w:rsidR="00FA77CF" w:rsidRPr="00B24B5C">
        <w:rPr>
          <w:rFonts w:ascii="Times New Roman" w:hAnsi="Times New Roman" w:cs="Times New Roman"/>
          <w:sz w:val="24"/>
          <w:szCs w:val="24"/>
          <w:lang w:val="en-GB"/>
        </w:rPr>
        <w:t xml:space="preserve"> </w:t>
      </w:r>
      <w:r w:rsidR="00B55311" w:rsidRPr="00B24B5C">
        <w:rPr>
          <w:rFonts w:ascii="Times New Roman" w:hAnsi="Times New Roman" w:cs="Times New Roman"/>
          <w:sz w:val="24"/>
          <w:szCs w:val="24"/>
          <w:lang w:val="en-GB"/>
        </w:rPr>
        <w:t>with large regional variations</w:t>
      </w:r>
      <w:r w:rsidR="00012438" w:rsidRPr="00B24B5C">
        <w:rPr>
          <w:rFonts w:ascii="Times New Roman" w:hAnsi="Times New Roman" w:cs="Times New Roman"/>
          <w:sz w:val="24"/>
          <w:szCs w:val="24"/>
          <w:lang w:val="en-GB"/>
        </w:rPr>
        <w:t>.</w:t>
      </w:r>
      <w:r w:rsidR="00B55311"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w:t>
      </w:r>
      <w:r w:rsidR="00B55311" w:rsidRPr="00B24B5C">
        <w:rPr>
          <w:rFonts w:ascii="Times New Roman" w:hAnsi="Times New Roman" w:cs="Times New Roman"/>
          <w:sz w:val="24"/>
          <w:szCs w:val="24"/>
          <w:lang w:val="en-GB"/>
        </w:rPr>
        <w:fldChar w:fldCharType="end"/>
      </w:r>
    </w:p>
    <w:p w14:paraId="4ECBAF45" w14:textId="5400E747" w:rsidR="00B50407" w:rsidRPr="00B24B5C" w:rsidRDefault="00B55311" w:rsidP="00DA15CA">
      <w:pPr>
        <w:spacing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Trends in life expectancy are important and have been studied in Mexico</w:t>
      </w:r>
      <w:r w:rsidR="000A379B" w:rsidRPr="00B24B5C">
        <w:rPr>
          <w:rFonts w:ascii="Times New Roman" w:hAnsi="Times New Roman" w:cs="Times New Roman"/>
          <w:sz w:val="24"/>
          <w:szCs w:val="24"/>
          <w:lang w:val="en-GB"/>
        </w:rPr>
        <w:t xml:space="preserve"> and its states</w:t>
      </w:r>
      <w:r w:rsidR="00012438" w:rsidRPr="00B24B5C">
        <w:rPr>
          <w:rFonts w:ascii="Times New Roman" w:hAnsi="Times New Roman" w:cs="Times New Roman"/>
          <w:sz w:val="24"/>
          <w:szCs w:val="24"/>
          <w:lang w:val="en-GB"/>
        </w:rPr>
        <w:t>.</w:t>
      </w:r>
      <w:r w:rsidRPr="00B24B5C">
        <w:rPr>
          <w:rFonts w:ascii="Times New Roman" w:hAnsi="Times New Roman" w:cs="Times New Roman"/>
          <w:sz w:val="24"/>
          <w:szCs w:val="24"/>
          <w:lang w:val="en-GB"/>
        </w:rPr>
        <w:fldChar w:fldCharType="begin">
          <w:fldData xml:space="preserve">PEVuZE5vdGU+PENpdGU+PEF1dGhvcj5BYnVydG88L0F1dGhvcj48WWVhcj4yMDE2PC9ZZWFyPjxS
ZWNOdW0+OTA8L1JlY051bT48RGlzcGxheVRleHQ+KDQtNik8L0Rpc3BsYXlUZXh0PjxyZWNvcmQ+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00453C" w:rsidRPr="00B24B5C">
        <w:rPr>
          <w:rFonts w:ascii="Times New Roman" w:hAnsi="Times New Roman" w:cs="Times New Roman"/>
          <w:sz w:val="24"/>
          <w:szCs w:val="24"/>
          <w:lang w:val="en-GB"/>
        </w:rPr>
        <w:instrText xml:space="preserve"> ADDIN EN.CITE </w:instrText>
      </w:r>
      <w:r w:rsidR="0000453C" w:rsidRPr="00B24B5C">
        <w:rPr>
          <w:rFonts w:ascii="Times New Roman" w:hAnsi="Times New Roman" w:cs="Times New Roman"/>
          <w:sz w:val="24"/>
          <w:szCs w:val="24"/>
          <w:lang w:val="en-GB"/>
        </w:rPr>
        <w:fldChar w:fldCharType="begin">
          <w:fldData xml:space="preserve">PEVuZE5vdGU+PENpdGU+PEF1dGhvcj5BYnVydG88L0F1dGhvcj48WWVhcj4yMDE2PC9ZZWFyPjxS
ZWNOdW0+OTA8L1JlY051bT48RGlzcGxheVRleHQ+KDQtNik8L0Rpc3BsYXlUZXh0PjxyZWNvcmQ+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00453C" w:rsidRPr="00B24B5C">
        <w:rPr>
          <w:rFonts w:ascii="Times New Roman" w:hAnsi="Times New Roman" w:cs="Times New Roman"/>
          <w:sz w:val="24"/>
          <w:szCs w:val="24"/>
          <w:lang w:val="en-GB"/>
        </w:rPr>
        <w:instrText xml:space="preserve"> ADDIN EN.CITE.DATA </w:instrText>
      </w:r>
      <w:r w:rsidR="0000453C" w:rsidRPr="00B24B5C">
        <w:rPr>
          <w:rFonts w:ascii="Times New Roman" w:hAnsi="Times New Roman" w:cs="Times New Roman"/>
          <w:sz w:val="24"/>
          <w:szCs w:val="24"/>
          <w:lang w:val="en-GB"/>
        </w:rPr>
      </w:r>
      <w:r w:rsidR="0000453C" w:rsidRPr="00B24B5C">
        <w:rPr>
          <w:rFonts w:ascii="Times New Roman" w:hAnsi="Times New Roman" w:cs="Times New Roman"/>
          <w:sz w:val="24"/>
          <w:szCs w:val="24"/>
          <w:lang w:val="en-GB"/>
        </w:rPr>
        <w:fldChar w:fldCharType="end"/>
      </w:r>
      <w:r w:rsidRPr="00B24B5C">
        <w:rPr>
          <w:rFonts w:ascii="Times New Roman" w:hAnsi="Times New Roman" w:cs="Times New Roman"/>
          <w:sz w:val="24"/>
          <w:szCs w:val="24"/>
          <w:lang w:val="en-GB"/>
        </w:rPr>
      </w:r>
      <w:r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(4-6)</w:t>
      </w:r>
      <w:r w:rsidRPr="00B24B5C">
        <w:rPr>
          <w:rFonts w:ascii="Times New Roman" w:hAnsi="Times New Roman" w:cs="Times New Roman"/>
          <w:sz w:val="24"/>
          <w:szCs w:val="24"/>
          <w:lang w:val="en-GB"/>
        </w:rPr>
        <w:fldChar w:fldCharType="end"/>
      </w:r>
      <w:r w:rsidR="000A379B" w:rsidRPr="00B24B5C">
        <w:rPr>
          <w:rFonts w:ascii="Times New Roman" w:hAnsi="Times New Roman" w:cs="Times New Roman"/>
          <w:sz w:val="24"/>
          <w:szCs w:val="24"/>
          <w:lang w:val="en-GB"/>
        </w:rPr>
        <w:t xml:space="preserve"> However, life expectancy masks substantial heterogeneity in individual mortality trajectories</w:t>
      </w:r>
      <w:r w:rsidR="00012438" w:rsidRPr="00B24B5C">
        <w:rPr>
          <w:rFonts w:ascii="Times New Roman" w:hAnsi="Times New Roman" w:cs="Times New Roman"/>
          <w:sz w:val="24"/>
          <w:szCs w:val="24"/>
          <w:lang w:val="en-GB"/>
        </w:rPr>
        <w:t>,</w:t>
      </w:r>
      <w:r w:rsidR="004C1DC0"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&lt;EndNote&gt;&lt;Cite&gt;&lt;Author&gt;Edwards&lt;/Author&gt;&lt;Year&gt;2005&lt;/Year&gt;&lt;RecNum&gt;103&lt;/RecNum&gt;&lt;DisplayText&gt;(7, 8)&lt;/DisplayText&gt;&lt;record&gt;&lt;rec-number&gt;103&lt;/rec-number&gt;&lt;foreign-keys&gt;&lt;key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 xml:space="preserve">(7, </w:t>
      </w:r>
      <w:r w:rsidR="0000453C" w:rsidRPr="00B24B5C">
        <w:rPr>
          <w:rFonts w:ascii="Times New Roman" w:hAnsi="Times New Roman" w:cs="Times New Roman"/>
          <w:noProof/>
          <w:sz w:val="24"/>
          <w:szCs w:val="24"/>
          <w:lang w:val="en-GB"/>
        </w:rPr>
        <w:lastRenderedPageBreak/>
        <w:t>8)</w:t>
      </w:r>
      <w:r w:rsidR="004C1DC0" w:rsidRPr="00B24B5C">
        <w:rPr>
          <w:rFonts w:ascii="Times New Roman" w:hAnsi="Times New Roman" w:cs="Times New Roman"/>
          <w:sz w:val="24"/>
          <w:szCs w:val="24"/>
          <w:lang w:val="en-GB"/>
        </w:rPr>
        <w:fldChar w:fldCharType="end"/>
      </w:r>
      <w:r w:rsidR="004C1DC0" w:rsidRPr="00B24B5C">
        <w:rPr>
          <w:rFonts w:ascii="Times New Roman" w:hAnsi="Times New Roman" w:cs="Times New Roman"/>
          <w:sz w:val="24"/>
          <w:szCs w:val="24"/>
          <w:lang w:val="en-GB"/>
        </w:rPr>
        <w:t xml:space="preserve"> ref</w:t>
      </w:r>
      <w:r w:rsidR="001C6D5A" w:rsidRPr="00B24B5C">
        <w:rPr>
          <w:rFonts w:ascii="Times New Roman" w:hAnsi="Times New Roman" w:cs="Times New Roman"/>
          <w:sz w:val="24"/>
          <w:szCs w:val="24"/>
          <w:lang w:val="en-GB"/>
        </w:rPr>
        <w:t>erred here as lifespan inequality or lifespan variation</w:t>
      </w:r>
      <w:r w:rsidR="004C1DC0" w:rsidRPr="00B24B5C">
        <w:rPr>
          <w:rFonts w:ascii="Times New Roman" w:hAnsi="Times New Roman" w:cs="Times New Roman"/>
          <w:sz w:val="24"/>
          <w:szCs w:val="24"/>
          <w:lang w:val="en-GB"/>
        </w:rPr>
        <w:t xml:space="preserve">. </w:t>
      </w:r>
      <w:r w:rsidR="003D32CF" w:rsidRPr="00B24B5C">
        <w:rPr>
          <w:rFonts w:ascii="Times New Roman" w:hAnsi="Times New Roman" w:cs="Times New Roman"/>
          <w:sz w:val="24"/>
          <w:szCs w:val="24"/>
          <w:lang w:val="en-GB"/>
        </w:rPr>
        <w:t xml:space="preserve">Variability in </w:t>
      </w:r>
      <w:r w:rsidR="00DF62C2" w:rsidRPr="00B24B5C">
        <w:rPr>
          <w:rFonts w:ascii="Times New Roman" w:hAnsi="Times New Roman" w:cs="Times New Roman"/>
          <w:sz w:val="24"/>
          <w:szCs w:val="24"/>
          <w:lang w:val="en-GB"/>
        </w:rPr>
        <w:t>age</w:t>
      </w:r>
      <w:r w:rsidR="003D32CF" w:rsidRPr="00B24B5C">
        <w:rPr>
          <w:rFonts w:ascii="Times New Roman" w:hAnsi="Times New Roman" w:cs="Times New Roman"/>
          <w:sz w:val="24"/>
          <w:szCs w:val="24"/>
          <w:lang w:val="en-GB"/>
        </w:rPr>
        <w:t>s</w:t>
      </w:r>
      <w:r w:rsidR="00DF62C2" w:rsidRPr="00B24B5C">
        <w:rPr>
          <w:rFonts w:ascii="Times New Roman" w:hAnsi="Times New Roman" w:cs="Times New Roman"/>
          <w:sz w:val="24"/>
          <w:szCs w:val="24"/>
          <w:lang w:val="en-GB"/>
        </w:rPr>
        <w:t xml:space="preserve">-at-death </w:t>
      </w:r>
      <w:r w:rsidR="00CC0A4A" w:rsidRPr="00B24B5C">
        <w:rPr>
          <w:rFonts w:ascii="Times New Roman" w:hAnsi="Times New Roman" w:cs="Times New Roman"/>
          <w:sz w:val="24"/>
          <w:szCs w:val="24"/>
          <w:lang w:val="en-GB"/>
        </w:rPr>
        <w:t xml:space="preserve">has arisen as an important topic since it addresses the growing </w:t>
      </w:r>
      <w:r w:rsidR="00947BB1" w:rsidRPr="00B24B5C">
        <w:rPr>
          <w:rFonts w:ascii="Times New Roman" w:hAnsi="Times New Roman" w:cs="Times New Roman"/>
          <w:sz w:val="24"/>
          <w:szCs w:val="24"/>
          <w:lang w:val="en-GB"/>
        </w:rPr>
        <w:t>interest in health inequalities</w:t>
      </w:r>
      <w:r w:rsidR="00E03959" w:rsidRPr="00B24B5C">
        <w:rPr>
          <w:rFonts w:ascii="Times New Roman" w:hAnsi="Times New Roman" w:cs="Times New Roman"/>
          <w:sz w:val="24"/>
          <w:szCs w:val="24"/>
          <w:lang w:val="en-GB"/>
        </w:rPr>
        <w:t>.</w:t>
      </w:r>
      <w:r w:rsidR="00E03959"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&lt;EndNote&gt;&lt;Cite&gt;&lt;Author&gt;Tuljapurkar&lt;/Author&gt;&lt;Year&gt;2010&lt;/Year&gt;&lt;RecNum&gt;104&lt;/RecNum&gt;&lt;DisplayText&gt;(9, 10)&lt;/DisplayText&gt;&lt;record&gt;&lt;rec-number&gt;104&lt;/rec-number&gt;&lt;foreign-keys&gt;&lt;key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Press&lt;/publisher&gt;&lt;urls&gt;&lt;/urls&gt;&lt;/record&gt;&lt;/Cite&gt;&lt;Cite&gt;&lt;Author&gt;Marmot&lt;/Author&gt;&lt;Year&gt;2001&lt;/Year&gt;&lt;RecNum&gt;69&lt;/RecNum&gt;&lt;record&gt;&lt;rec-number&gt;69&lt;/rec-number&gt;&lt;foreign-keys&gt;&lt;key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E03959"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(9, 10)</w:t>
      </w:r>
      <w:r w:rsidR="00E03959" w:rsidRPr="00B24B5C">
        <w:rPr>
          <w:rFonts w:ascii="Times New Roman" w:hAnsi="Times New Roman" w:cs="Times New Roman"/>
          <w:sz w:val="24"/>
          <w:szCs w:val="24"/>
          <w:lang w:val="en-GB"/>
        </w:rPr>
        <w:fldChar w:fldCharType="end"/>
      </w:r>
      <w:r w:rsidR="00CC0A4A" w:rsidRPr="00B24B5C">
        <w:rPr>
          <w:rFonts w:ascii="Times New Roman" w:hAnsi="Times New Roman" w:cs="Times New Roman"/>
          <w:sz w:val="24"/>
          <w:szCs w:val="24"/>
          <w:lang w:val="en-GB"/>
        </w:rPr>
        <w:t xml:space="preserve"> Studying both life expectancy and lifespan</w:t>
      </w:r>
      <w:r w:rsidR="001C6D5A" w:rsidRPr="00B24B5C">
        <w:rPr>
          <w:rFonts w:ascii="Times New Roman" w:hAnsi="Times New Roman" w:cs="Times New Roman"/>
          <w:sz w:val="24"/>
          <w:szCs w:val="24"/>
          <w:lang w:val="en-GB"/>
        </w:rPr>
        <w:t xml:space="preserve"> inequality</w:t>
      </w:r>
      <w:r w:rsidR="00CC0A4A" w:rsidRPr="00B24B5C">
        <w:rPr>
          <w:rFonts w:ascii="Times New Roman" w:hAnsi="Times New Roman" w:cs="Times New Roman"/>
          <w:sz w:val="24"/>
          <w:szCs w:val="24"/>
          <w:lang w:val="en-GB"/>
        </w:rPr>
        <w:t xml:space="preserve"> </w:t>
      </w:r>
      <w:r w:rsidR="005D18E2" w:rsidRPr="00B24B5C">
        <w:rPr>
          <w:rFonts w:ascii="Times New Roman" w:hAnsi="Times New Roman" w:cs="Times New Roman"/>
          <w:sz w:val="24"/>
          <w:szCs w:val="24"/>
          <w:lang w:val="en-GB"/>
        </w:rPr>
        <w:t>adds an important</w:t>
      </w:r>
      <w:r w:rsidR="00603B99" w:rsidRPr="00B24B5C">
        <w:rPr>
          <w:rFonts w:ascii="Times New Roman" w:hAnsi="Times New Roman" w:cs="Times New Roman"/>
          <w:sz w:val="24"/>
          <w:szCs w:val="24"/>
          <w:lang w:val="en-GB"/>
        </w:rPr>
        <w:t xml:space="preserve"> dimension to the study of population health </w:t>
      </w:r>
      <w:r w:rsidR="00D05647" w:rsidRPr="00B24B5C">
        <w:rPr>
          <w:rFonts w:ascii="Times New Roman" w:hAnsi="Times New Roman" w:cs="Times New Roman"/>
          <w:sz w:val="24"/>
          <w:szCs w:val="24"/>
          <w:lang w:val="en-GB"/>
        </w:rPr>
        <w:t>because</w:t>
      </w:r>
      <w:r w:rsidR="00603B99" w:rsidRPr="00B24B5C">
        <w:rPr>
          <w:rFonts w:ascii="Times New Roman" w:hAnsi="Times New Roman" w:cs="Times New Roman"/>
          <w:sz w:val="24"/>
          <w:szCs w:val="24"/>
          <w:lang w:val="en-GB"/>
        </w:rPr>
        <w:t xml:space="preserve"> these indicators represent</w:t>
      </w:r>
      <w:r w:rsidR="00D05647" w:rsidRPr="00B24B5C">
        <w:rPr>
          <w:rFonts w:ascii="Times New Roman" w:hAnsi="Times New Roman" w:cs="Times New Roman"/>
          <w:sz w:val="24"/>
          <w:szCs w:val="24"/>
          <w:lang w:val="en-GB"/>
        </w:rPr>
        <w:t xml:space="preserve"> individuals</w:t>
      </w:r>
      <w:r w:rsidR="00603B99" w:rsidRPr="00B24B5C">
        <w:rPr>
          <w:rFonts w:ascii="Times New Roman" w:hAnsi="Times New Roman" w:cs="Times New Roman"/>
          <w:sz w:val="24"/>
          <w:szCs w:val="24"/>
          <w:lang w:val="en-GB"/>
        </w:rPr>
        <w:t>’</w:t>
      </w:r>
      <w:r w:rsidR="00D05647" w:rsidRPr="00B24B5C">
        <w:rPr>
          <w:rFonts w:ascii="Times New Roman" w:hAnsi="Times New Roman" w:cs="Times New Roman"/>
          <w:sz w:val="24"/>
          <w:szCs w:val="24"/>
          <w:lang w:val="en-GB"/>
        </w:rPr>
        <w:t xml:space="preserve"> </w:t>
      </w:r>
      <w:r w:rsidR="00CC0A4A" w:rsidRPr="00B24B5C">
        <w:rPr>
          <w:rFonts w:ascii="Times New Roman" w:hAnsi="Times New Roman" w:cs="Times New Roman"/>
          <w:sz w:val="24"/>
          <w:szCs w:val="24"/>
          <w:lang w:val="en-GB"/>
        </w:rPr>
        <w:t>decisions based not only on their expected lifetime, but also o</w:t>
      </w:r>
      <w:r w:rsidR="00DF62C2" w:rsidRPr="00B24B5C">
        <w:rPr>
          <w:rFonts w:ascii="Times New Roman" w:hAnsi="Times New Roman" w:cs="Times New Roman"/>
          <w:sz w:val="24"/>
          <w:szCs w:val="24"/>
          <w:lang w:val="en-GB"/>
        </w:rPr>
        <w:t>n the uncertainty in the</w:t>
      </w:r>
      <w:r w:rsidR="00D05647" w:rsidRPr="00B24B5C">
        <w:rPr>
          <w:rFonts w:ascii="Times New Roman" w:hAnsi="Times New Roman" w:cs="Times New Roman"/>
          <w:sz w:val="24"/>
          <w:szCs w:val="24"/>
          <w:lang w:val="en-GB"/>
        </w:rPr>
        <w:t>ir</w:t>
      </w:r>
      <w:r w:rsidR="00DF62C2" w:rsidRPr="00B24B5C">
        <w:rPr>
          <w:rFonts w:ascii="Times New Roman" w:hAnsi="Times New Roman" w:cs="Times New Roman"/>
          <w:sz w:val="24"/>
          <w:szCs w:val="24"/>
          <w:lang w:val="en-GB"/>
        </w:rPr>
        <w:t xml:space="preserve"> timing of death</w:t>
      </w:r>
      <w:r w:rsidR="00012438" w:rsidRPr="00B24B5C">
        <w:rPr>
          <w:rFonts w:ascii="Times New Roman" w:hAnsi="Times New Roman" w:cs="Times New Roman"/>
          <w:sz w:val="24"/>
          <w:szCs w:val="24"/>
          <w:lang w:val="en-GB"/>
        </w:rPr>
        <w:t>.</w:t>
      </w:r>
      <w:r w:rsidR="00CC0A4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&lt;EndNote&gt;&lt;Cite&gt;&lt;Author&gt;van Raalte&lt;/Author&gt;&lt;Year&gt;2011&lt;/Year&gt;&lt;RecNum&gt;88&lt;/RecNum&gt;&lt;DisplayText&gt;(11)&lt;/DisplayText&gt;&lt;record&gt;&lt;rec-number&gt;88&lt;/rec-number&gt;&lt;foreign-keys&gt;&lt;key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(11)</w:t>
      </w:r>
      <w:r w:rsidR="00CC0A4A" w:rsidRPr="00B24B5C">
        <w:rPr>
          <w:rFonts w:ascii="Times New Roman" w:hAnsi="Times New Roman" w:cs="Times New Roman"/>
          <w:sz w:val="24"/>
          <w:szCs w:val="24"/>
          <w:lang w:val="en-GB"/>
        </w:rPr>
        <w:fldChar w:fldCharType="end"/>
      </w:r>
      <w:r w:rsidR="00CC0A4A" w:rsidRPr="00B24B5C">
        <w:rPr>
          <w:rFonts w:ascii="Times New Roman" w:hAnsi="Times New Roman" w:cs="Times New Roman"/>
          <w:sz w:val="24"/>
          <w:szCs w:val="24"/>
          <w:lang w:val="en-GB"/>
        </w:rPr>
        <w:t xml:space="preserve"> </w:t>
      </w:r>
      <w:r w:rsidR="00540C98" w:rsidRPr="00B24B5C">
        <w:rPr>
          <w:rFonts w:ascii="Times New Roman" w:hAnsi="Times New Roman" w:cs="Times New Roman"/>
          <w:sz w:val="24"/>
          <w:szCs w:val="24"/>
          <w:lang w:val="en-GB"/>
        </w:rPr>
        <w:t>Most studies have found a negative association between these two measures, suggesting that as life</w:t>
      </w:r>
      <w:r w:rsidR="001C6D5A" w:rsidRPr="00B24B5C">
        <w:rPr>
          <w:rFonts w:ascii="Times New Roman" w:hAnsi="Times New Roman" w:cs="Times New Roman"/>
          <w:sz w:val="24"/>
          <w:szCs w:val="24"/>
          <w:lang w:val="en-GB"/>
        </w:rPr>
        <w:t xml:space="preserve"> expectancy increases, inequality </w:t>
      </w:r>
      <w:r w:rsidR="00540C98" w:rsidRPr="00B24B5C">
        <w:rPr>
          <w:rFonts w:ascii="Times New Roman" w:hAnsi="Times New Roman" w:cs="Times New Roman"/>
          <w:sz w:val="24"/>
          <w:szCs w:val="24"/>
          <w:lang w:val="en-GB"/>
        </w:rPr>
        <w:t>in lifespans decreases</w:t>
      </w:r>
      <w:r w:rsidR="00012438" w:rsidRPr="00B24B5C">
        <w:rPr>
          <w:rFonts w:ascii="Times New Roman" w:hAnsi="Times New Roman" w:cs="Times New Roman"/>
          <w:sz w:val="24"/>
          <w:szCs w:val="24"/>
          <w:lang w:val="en-GB"/>
        </w:rPr>
        <w:t>.</w:t>
      </w:r>
      <w:r w:rsidR="00540C98" w:rsidRPr="00B24B5C">
        <w:rPr>
          <w:rFonts w:ascii="Times New Roman" w:hAnsi="Times New Roman" w:cs="Times New Roman"/>
          <w:sz w:val="24"/>
          <w:szCs w:val="24"/>
          <w:lang w:val="en-GB"/>
        </w:rPr>
        <w:fldChar w:fldCharType="begin">
          <w:fldData xml:space="preserve">PEVuZE5vdGU+PENpdGU+PEF1dGhvcj5FbmdlbG1hbjwvQXV0aG9yPjxZZWFyPjIwMTA8L1llYXI+
PFJlY051bT4xNzwvUmVjTnVtPjxEaXNwbGF5VGV4dD4oOCwgMTItMTQpPC9EaXNwbGF5VGV4dD48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00453C" w:rsidRPr="00B24B5C">
        <w:rPr>
          <w:rFonts w:ascii="Times New Roman" w:hAnsi="Times New Roman" w:cs="Times New Roman"/>
          <w:sz w:val="24"/>
          <w:szCs w:val="24"/>
          <w:lang w:val="en-GB"/>
        </w:rPr>
        <w:instrText xml:space="preserve"> ADDIN EN.CITE </w:instrText>
      </w:r>
      <w:r w:rsidR="0000453C" w:rsidRPr="00B24B5C">
        <w:rPr>
          <w:rFonts w:ascii="Times New Roman" w:hAnsi="Times New Roman" w:cs="Times New Roman"/>
          <w:sz w:val="24"/>
          <w:szCs w:val="24"/>
          <w:lang w:val="en-GB"/>
        </w:rPr>
        <w:fldChar w:fldCharType="begin">
          <w:fldData xml:space="preserve">PEVuZE5vdGU+PENpdGU+PEF1dGhvcj5FbmdlbG1hbjwvQXV0aG9yPjxZZWFyPjIwMTA8L1llYXI+
PFJlY051bT4xNzwvUmVjTnVtPjxEaXNwbGF5VGV4dD4oOCwgMTItMTQpPC9EaXNwbGF5VGV4dD48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00453C" w:rsidRPr="00B24B5C">
        <w:rPr>
          <w:rFonts w:ascii="Times New Roman" w:hAnsi="Times New Roman" w:cs="Times New Roman"/>
          <w:sz w:val="24"/>
          <w:szCs w:val="24"/>
          <w:lang w:val="en-GB"/>
        </w:rPr>
        <w:instrText xml:space="preserve"> ADDIN EN.CITE.DATA </w:instrText>
      </w:r>
      <w:r w:rsidR="0000453C" w:rsidRPr="00B24B5C">
        <w:rPr>
          <w:rFonts w:ascii="Times New Roman" w:hAnsi="Times New Roman" w:cs="Times New Roman"/>
          <w:sz w:val="24"/>
          <w:szCs w:val="24"/>
          <w:lang w:val="en-GB"/>
        </w:rPr>
      </w:r>
      <w:r w:rsidR="0000453C" w:rsidRPr="00B24B5C">
        <w:rPr>
          <w:rFonts w:ascii="Times New Roman" w:hAnsi="Times New Roman" w:cs="Times New Roman"/>
          <w:sz w:val="24"/>
          <w:szCs w:val="24"/>
          <w:lang w:val="en-GB"/>
        </w:rPr>
        <w:fldChar w:fldCharType="end"/>
      </w:r>
      <w:r w:rsidR="00540C98" w:rsidRPr="00B24B5C">
        <w:rPr>
          <w:rFonts w:ascii="Times New Roman" w:hAnsi="Times New Roman" w:cs="Times New Roman"/>
          <w:sz w:val="24"/>
          <w:szCs w:val="24"/>
          <w:lang w:val="en-GB"/>
        </w:rPr>
      </w:r>
      <w:r w:rsidR="00540C98"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(8, 12-14)</w:t>
      </w:r>
      <w:r w:rsidR="00540C98" w:rsidRPr="00B24B5C">
        <w:rPr>
          <w:rFonts w:ascii="Times New Roman" w:hAnsi="Times New Roman" w:cs="Times New Roman"/>
          <w:sz w:val="24"/>
          <w:szCs w:val="24"/>
          <w:lang w:val="en-GB"/>
        </w:rPr>
        <w:fldChar w:fldCharType="end"/>
      </w:r>
      <w:r w:rsidR="00540C98" w:rsidRPr="00B24B5C">
        <w:rPr>
          <w:rFonts w:ascii="Times New Roman" w:hAnsi="Times New Roman" w:cs="Times New Roman"/>
          <w:sz w:val="24"/>
          <w:szCs w:val="24"/>
          <w:lang w:val="en-GB"/>
        </w:rPr>
        <w:t xml:space="preserve"> However, at the subnational level increases in </w:t>
      </w:r>
      <w:r w:rsidR="00486385" w:rsidRPr="00B24B5C">
        <w:rPr>
          <w:rFonts w:ascii="Times New Roman" w:hAnsi="Times New Roman" w:cs="Times New Roman"/>
          <w:sz w:val="24"/>
          <w:szCs w:val="24"/>
          <w:lang w:val="en-GB"/>
        </w:rPr>
        <w:t xml:space="preserve">lifespan </w:t>
      </w:r>
      <w:r w:rsidR="00540C98" w:rsidRPr="00B24B5C">
        <w:rPr>
          <w:rFonts w:ascii="Times New Roman" w:hAnsi="Times New Roman" w:cs="Times New Roman"/>
          <w:sz w:val="24"/>
          <w:szCs w:val="24"/>
          <w:lang w:val="en-GB"/>
        </w:rPr>
        <w:t xml:space="preserve">variation </w:t>
      </w:r>
      <w:r w:rsidR="00486385" w:rsidRPr="00B24B5C">
        <w:rPr>
          <w:rFonts w:ascii="Times New Roman" w:hAnsi="Times New Roman" w:cs="Times New Roman"/>
          <w:sz w:val="24"/>
          <w:szCs w:val="24"/>
          <w:lang w:val="en-GB"/>
        </w:rPr>
        <w:t xml:space="preserve">may simultaneously </w:t>
      </w:r>
      <w:r w:rsidR="00540C98" w:rsidRPr="00B24B5C">
        <w:rPr>
          <w:rFonts w:ascii="Times New Roman" w:hAnsi="Times New Roman" w:cs="Times New Roman"/>
          <w:sz w:val="24"/>
          <w:szCs w:val="24"/>
          <w:lang w:val="en-GB"/>
        </w:rPr>
        <w:t>occur with increases in life expectancy</w:t>
      </w:r>
      <w:r w:rsidR="00BE1569" w:rsidRPr="00B24B5C">
        <w:rPr>
          <w:rFonts w:ascii="Times New Roman" w:hAnsi="Times New Roman" w:cs="Times New Roman"/>
          <w:sz w:val="24"/>
          <w:szCs w:val="24"/>
          <w:lang w:val="en-GB"/>
        </w:rPr>
        <w:t>, mostly due to a slowdown in mortality improvements in working ages</w:t>
      </w:r>
      <w:r w:rsidR="00486385" w:rsidRPr="00B24B5C">
        <w:rPr>
          <w:rFonts w:ascii="Times New Roman" w:hAnsi="Times New Roman" w:cs="Times New Roman"/>
          <w:sz w:val="24"/>
          <w:szCs w:val="24"/>
          <w:lang w:val="en-GB"/>
        </w:rPr>
        <w:t xml:space="preserve"> (e.g., </w:t>
      </w:r>
      <w:r w:rsidR="00EC2274" w:rsidRPr="00B24B5C">
        <w:rPr>
          <w:rFonts w:ascii="Times New Roman" w:hAnsi="Times New Roman" w:cs="Times New Roman"/>
          <w:sz w:val="24"/>
          <w:szCs w:val="24"/>
          <w:lang w:val="en-GB"/>
        </w:rPr>
        <w:t>premature mortality)</w:t>
      </w:r>
      <w:r w:rsidR="006D74BF" w:rsidRPr="00B24B5C">
        <w:rPr>
          <w:rFonts w:ascii="Times New Roman" w:hAnsi="Times New Roman" w:cs="Times New Roman"/>
          <w:sz w:val="24"/>
          <w:szCs w:val="24"/>
          <w:lang w:val="en-GB"/>
        </w:rPr>
        <w:t>.</w:t>
      </w:r>
      <w:r w:rsidR="00BE1569"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&lt;EndNote&gt;&lt;Cite&gt;&lt;Author&gt;Sasson&lt;/Author&gt;&lt;Year&gt;2016&lt;/Year&gt;&lt;RecNum&gt;105&lt;/RecNum&gt;&lt;DisplayText&gt;(15, 16)&lt;/DisplayText&gt;&lt;record&gt;&lt;rec-number&gt;105&lt;/rec-number&gt;&lt;foreign-keys&gt;&lt;key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(15, 16)</w:t>
      </w:r>
      <w:r w:rsidR="00BE1569" w:rsidRPr="00B24B5C">
        <w:rPr>
          <w:rFonts w:ascii="Times New Roman" w:hAnsi="Times New Roman" w:cs="Times New Roman"/>
          <w:sz w:val="24"/>
          <w:szCs w:val="24"/>
          <w:lang w:val="en-GB"/>
        </w:rPr>
        <w:fldChar w:fldCharType="end"/>
      </w:r>
      <w:r w:rsidR="001427B0" w:rsidRPr="00B24B5C">
        <w:rPr>
          <w:rFonts w:ascii="Times New Roman" w:hAnsi="Times New Roman" w:cs="Times New Roman"/>
          <w:sz w:val="24"/>
          <w:szCs w:val="24"/>
          <w:lang w:val="en-GB"/>
        </w:rPr>
        <w:t xml:space="preserve"> </w:t>
      </w:r>
      <w:r w:rsidR="00EC2274" w:rsidRPr="00B24B5C">
        <w:rPr>
          <w:rFonts w:ascii="Times New Roman" w:hAnsi="Times New Roman" w:cs="Times New Roman"/>
          <w:sz w:val="24"/>
          <w:szCs w:val="24"/>
          <w:lang w:val="en-GB"/>
        </w:rPr>
        <w:t xml:space="preserve">This is particularly </w:t>
      </w:r>
      <w:r w:rsidR="003E3B4F" w:rsidRPr="00B24B5C">
        <w:rPr>
          <w:rFonts w:ascii="Times New Roman" w:hAnsi="Times New Roman" w:cs="Times New Roman"/>
          <w:sz w:val="24"/>
          <w:szCs w:val="24"/>
          <w:lang w:val="en-GB"/>
        </w:rPr>
        <w:t>relevant for</w:t>
      </w:r>
      <w:r w:rsidR="00EC2274" w:rsidRPr="00B24B5C">
        <w:rPr>
          <w:rFonts w:ascii="Times New Roman" w:hAnsi="Times New Roman" w:cs="Times New Roman"/>
          <w:sz w:val="24"/>
          <w:szCs w:val="24"/>
          <w:lang w:val="en-GB"/>
        </w:rPr>
        <w:t xml:space="preserve"> countries</w:t>
      </w:r>
      <w:r w:rsidR="003E3B4F" w:rsidRPr="00B24B5C">
        <w:rPr>
          <w:rFonts w:ascii="Times New Roman" w:hAnsi="Times New Roman" w:cs="Times New Roman"/>
          <w:sz w:val="24"/>
          <w:szCs w:val="24"/>
          <w:lang w:val="en-GB"/>
        </w:rPr>
        <w:t xml:space="preserve"> that have experienced an upsurge in homicides</w:t>
      </w:r>
      <w:r w:rsidR="00B23829" w:rsidRPr="00B24B5C">
        <w:rPr>
          <w:rFonts w:ascii="Times New Roman" w:hAnsi="Times New Roman" w:cs="Times New Roman"/>
          <w:sz w:val="24"/>
          <w:szCs w:val="24"/>
          <w:lang w:val="en-GB"/>
        </w:rPr>
        <w:t>,</w:t>
      </w:r>
      <w:r w:rsidR="003E3B4F" w:rsidRPr="00B24B5C">
        <w:rPr>
          <w:rFonts w:ascii="Times New Roman" w:hAnsi="Times New Roman" w:cs="Times New Roman"/>
          <w:sz w:val="24"/>
          <w:szCs w:val="24"/>
          <w:lang w:val="en-GB"/>
        </w:rPr>
        <w:t xml:space="preserve"> since</w:t>
      </w:r>
      <w:r w:rsidR="00EC2274" w:rsidRPr="00B24B5C">
        <w:rPr>
          <w:rFonts w:ascii="Times New Roman" w:hAnsi="Times New Roman" w:cs="Times New Roman"/>
          <w:sz w:val="24"/>
          <w:szCs w:val="24"/>
          <w:lang w:val="en-GB"/>
        </w:rPr>
        <w:t xml:space="preserve"> th</w:t>
      </w:r>
      <w:r w:rsidR="003E3B4F" w:rsidRPr="00B24B5C">
        <w:rPr>
          <w:rFonts w:ascii="Times New Roman" w:hAnsi="Times New Roman" w:cs="Times New Roman"/>
          <w:sz w:val="24"/>
          <w:szCs w:val="24"/>
          <w:lang w:val="en-GB"/>
        </w:rPr>
        <w:t>is</w:t>
      </w:r>
      <w:r w:rsidR="00EC2274" w:rsidRPr="00B24B5C">
        <w:rPr>
          <w:rFonts w:ascii="Times New Roman" w:hAnsi="Times New Roman" w:cs="Times New Roman"/>
          <w:sz w:val="24"/>
          <w:szCs w:val="24"/>
          <w:lang w:val="en-GB"/>
        </w:rPr>
        <w:t xml:space="preserve"> increase has </w:t>
      </w:r>
      <w:r w:rsidR="003E3B4F" w:rsidRPr="00B24B5C">
        <w:rPr>
          <w:rFonts w:ascii="Times New Roman" w:hAnsi="Times New Roman" w:cs="Times New Roman"/>
          <w:sz w:val="24"/>
          <w:szCs w:val="24"/>
          <w:lang w:val="en-GB"/>
        </w:rPr>
        <w:t xml:space="preserve">mainly </w:t>
      </w:r>
      <w:r w:rsidR="00EC2274" w:rsidRPr="00B24B5C">
        <w:rPr>
          <w:rFonts w:ascii="Times New Roman" w:hAnsi="Times New Roman" w:cs="Times New Roman"/>
          <w:sz w:val="24"/>
          <w:szCs w:val="24"/>
          <w:lang w:val="en-GB"/>
        </w:rPr>
        <w:t>affected working age individuals.</w:t>
      </w:r>
    </w:p>
    <w:p w14:paraId="4A86524B" w14:textId="64D41284" w:rsidR="00F626E3" w:rsidRPr="00B24B5C" w:rsidRDefault="00EC2274" w:rsidP="00DA15CA">
      <w:pPr>
        <w:spacing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 xml:space="preserve"> </w:t>
      </w:r>
      <w:r w:rsidR="00D96550" w:rsidRPr="00B24B5C">
        <w:rPr>
          <w:rFonts w:ascii="Times New Roman" w:hAnsi="Times New Roman" w:cs="Times New Roman"/>
          <w:sz w:val="24"/>
          <w:szCs w:val="24"/>
          <w:lang w:val="en-GB"/>
        </w:rPr>
        <w:t>In Mexico,</w:t>
      </w:r>
      <w:r w:rsidRPr="00B24B5C">
        <w:rPr>
          <w:rFonts w:ascii="Times New Roman" w:hAnsi="Times New Roman" w:cs="Times New Roman"/>
          <w:sz w:val="24"/>
          <w:szCs w:val="24"/>
          <w:lang w:val="en-GB"/>
        </w:rPr>
        <w:t xml:space="preserve"> </w:t>
      </w:r>
      <w:r w:rsidR="00D96550" w:rsidRPr="00B24B5C">
        <w:rPr>
          <w:rFonts w:ascii="Times New Roman" w:hAnsi="Times New Roman" w:cs="Times New Roman"/>
          <w:sz w:val="24"/>
          <w:szCs w:val="24"/>
          <w:lang w:val="en-GB"/>
        </w:rPr>
        <w:t>homicide mortality is concentrated between ages 15 and 50, affecting mainly males</w:t>
      </w:r>
      <w:r w:rsidR="00AF1F3F" w:rsidRPr="00B24B5C">
        <w:rPr>
          <w:rFonts w:ascii="Times New Roman" w:hAnsi="Times New Roman" w:cs="Times New Roman"/>
          <w:sz w:val="24"/>
          <w:szCs w:val="24"/>
          <w:lang w:val="en-GB"/>
        </w:rPr>
        <w:t>.</w:t>
      </w:r>
      <w:r w:rsidR="00AF1F3F"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&lt;EndNote&gt;&lt;Cite&gt;&lt;Author&gt;Gamlin&lt;/Author&gt;&lt;Year&gt;2015&lt;/Year&gt;&lt;RecNum&gt;91&lt;/RecNum&gt;&lt;DisplayText&gt;(3)&lt;/DisplayText&gt;&lt;record&gt;&lt;rec-number&gt;91&lt;/rec-number&gt;&lt;foreign-keys&gt;&lt;key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AF1F3F"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(3)</w:t>
      </w:r>
      <w:r w:rsidR="00AF1F3F" w:rsidRPr="00B24B5C">
        <w:rPr>
          <w:rFonts w:ascii="Times New Roman" w:hAnsi="Times New Roman" w:cs="Times New Roman"/>
          <w:sz w:val="24"/>
          <w:szCs w:val="24"/>
          <w:lang w:val="en-GB"/>
        </w:rPr>
        <w:fldChar w:fldCharType="end"/>
      </w:r>
      <w:r w:rsidR="0021742B" w:rsidRPr="00B24B5C">
        <w:rPr>
          <w:rFonts w:ascii="Times New Roman" w:hAnsi="Times New Roman" w:cs="Times New Roman"/>
          <w:sz w:val="24"/>
          <w:szCs w:val="24"/>
          <w:lang w:val="en-GB"/>
        </w:rPr>
        <w:t xml:space="preserve"> We thus hypothesize that </w:t>
      </w:r>
      <w:r w:rsidR="00C7277A" w:rsidRPr="00B24B5C">
        <w:rPr>
          <w:rFonts w:ascii="Times New Roman" w:hAnsi="Times New Roman" w:cs="Times New Roman"/>
          <w:sz w:val="24"/>
          <w:szCs w:val="24"/>
          <w:lang w:val="en-GB"/>
        </w:rPr>
        <w:t xml:space="preserve">the </w:t>
      </w:r>
      <w:r w:rsidR="0021742B" w:rsidRPr="00B24B5C">
        <w:rPr>
          <w:rFonts w:ascii="Times New Roman" w:hAnsi="Times New Roman" w:cs="Times New Roman"/>
          <w:sz w:val="24"/>
          <w:szCs w:val="24"/>
          <w:lang w:val="en-GB"/>
        </w:rPr>
        <w:t xml:space="preserve">Mexican </w:t>
      </w:r>
      <w:r w:rsidR="00C7277A" w:rsidRPr="00B24B5C">
        <w:rPr>
          <w:rFonts w:ascii="Times New Roman" w:hAnsi="Times New Roman" w:cs="Times New Roman"/>
          <w:sz w:val="24"/>
          <w:szCs w:val="24"/>
          <w:lang w:val="en-GB"/>
        </w:rPr>
        <w:t>population</w:t>
      </w:r>
      <w:r w:rsidR="0021742B" w:rsidRPr="00B24B5C">
        <w:rPr>
          <w:rFonts w:ascii="Times New Roman" w:hAnsi="Times New Roman" w:cs="Times New Roman"/>
          <w:sz w:val="24"/>
          <w:szCs w:val="24"/>
          <w:lang w:val="en-GB"/>
        </w:rPr>
        <w:t xml:space="preserve"> may be experiencing increase</w:t>
      </w:r>
      <w:r w:rsidR="00C7277A" w:rsidRPr="00B24B5C">
        <w:rPr>
          <w:rFonts w:ascii="Times New Roman" w:hAnsi="Times New Roman" w:cs="Times New Roman"/>
          <w:sz w:val="24"/>
          <w:szCs w:val="24"/>
          <w:lang w:val="en-GB"/>
        </w:rPr>
        <w:t>s</w:t>
      </w:r>
      <w:r w:rsidR="00DE532F" w:rsidRPr="00B24B5C">
        <w:rPr>
          <w:rFonts w:ascii="Times New Roman" w:hAnsi="Times New Roman" w:cs="Times New Roman"/>
          <w:sz w:val="24"/>
          <w:szCs w:val="24"/>
          <w:lang w:val="en-GB"/>
        </w:rPr>
        <w:t xml:space="preserve"> in lifespan inequality </w:t>
      </w:r>
      <w:r w:rsidR="003B0AF3" w:rsidRPr="00B24B5C">
        <w:rPr>
          <w:rFonts w:ascii="Times New Roman" w:hAnsi="Times New Roman" w:cs="Times New Roman"/>
          <w:sz w:val="24"/>
          <w:szCs w:val="24"/>
          <w:lang w:val="en-GB"/>
        </w:rPr>
        <w:t xml:space="preserve">due to the rise in homicides </w:t>
      </w:r>
      <w:r w:rsidR="0021742B" w:rsidRPr="00B24B5C">
        <w:rPr>
          <w:rFonts w:ascii="Times New Roman" w:hAnsi="Times New Roman" w:cs="Times New Roman"/>
          <w:sz w:val="24"/>
          <w:szCs w:val="24"/>
          <w:lang w:val="en-GB"/>
        </w:rPr>
        <w:t xml:space="preserve">in tandem with </w:t>
      </w:r>
      <w:r w:rsidR="00AF1F3F" w:rsidRPr="00B24B5C">
        <w:rPr>
          <w:rFonts w:ascii="Times New Roman" w:hAnsi="Times New Roman" w:cs="Times New Roman"/>
          <w:sz w:val="24"/>
          <w:szCs w:val="24"/>
          <w:lang w:val="en-GB"/>
        </w:rPr>
        <w:t>declines</w:t>
      </w:r>
      <w:r w:rsidR="0021742B" w:rsidRPr="00B24B5C">
        <w:rPr>
          <w:rFonts w:ascii="Times New Roman" w:hAnsi="Times New Roman" w:cs="Times New Roman"/>
          <w:sz w:val="24"/>
          <w:szCs w:val="24"/>
          <w:lang w:val="en-GB"/>
        </w:rPr>
        <w:t xml:space="preserve"> in overall life expectancy at the subnational level.</w:t>
      </w:r>
      <w:r w:rsidR="00946318" w:rsidRPr="00B24B5C">
        <w:rPr>
          <w:rFonts w:ascii="Times New Roman" w:hAnsi="Times New Roman" w:cs="Times New Roman"/>
          <w:sz w:val="24"/>
          <w:szCs w:val="24"/>
          <w:lang w:val="en-GB"/>
        </w:rPr>
        <w:t xml:space="preserve">  We </w:t>
      </w:r>
      <w:r w:rsidR="00F626E3" w:rsidRPr="00B24B5C">
        <w:rPr>
          <w:rFonts w:ascii="Times New Roman" w:hAnsi="Times New Roman" w:cs="Times New Roman"/>
          <w:sz w:val="24"/>
          <w:szCs w:val="24"/>
          <w:lang w:val="en-GB"/>
        </w:rPr>
        <w:t xml:space="preserve">also </w:t>
      </w:r>
      <w:r w:rsidR="00946318" w:rsidRPr="00B24B5C">
        <w:rPr>
          <w:rFonts w:ascii="Times New Roman" w:hAnsi="Times New Roman" w:cs="Times New Roman"/>
          <w:sz w:val="24"/>
          <w:szCs w:val="24"/>
          <w:lang w:val="en-GB"/>
        </w:rPr>
        <w:t>expect</w:t>
      </w:r>
      <w:r w:rsidR="00C7277A" w:rsidRPr="00B24B5C">
        <w:rPr>
          <w:rFonts w:ascii="Times New Roman" w:hAnsi="Times New Roman" w:cs="Times New Roman"/>
          <w:sz w:val="24"/>
          <w:szCs w:val="24"/>
          <w:lang w:val="en-GB"/>
        </w:rPr>
        <w:t xml:space="preserve"> larger changes </w:t>
      </w:r>
      <w:r w:rsidR="00DE532F" w:rsidRPr="00B24B5C">
        <w:rPr>
          <w:rFonts w:ascii="Times New Roman" w:hAnsi="Times New Roman" w:cs="Times New Roman"/>
          <w:sz w:val="24"/>
          <w:szCs w:val="24"/>
          <w:lang w:val="en-GB"/>
        </w:rPr>
        <w:t xml:space="preserve">in lifespan inequality </w:t>
      </w:r>
      <w:r w:rsidR="00637765" w:rsidRPr="00B24B5C">
        <w:rPr>
          <w:rFonts w:ascii="Times New Roman" w:hAnsi="Times New Roman" w:cs="Times New Roman"/>
          <w:sz w:val="24"/>
          <w:szCs w:val="24"/>
          <w:lang w:val="en-GB"/>
        </w:rPr>
        <w:t>among men</w:t>
      </w:r>
      <w:r w:rsidR="00F626E3" w:rsidRPr="00B24B5C">
        <w:rPr>
          <w:rFonts w:ascii="Times New Roman" w:hAnsi="Times New Roman" w:cs="Times New Roman"/>
          <w:sz w:val="24"/>
          <w:szCs w:val="24"/>
          <w:lang w:val="en-GB"/>
        </w:rPr>
        <w:t xml:space="preserve"> and</w:t>
      </w:r>
      <w:r w:rsidR="00C7277A" w:rsidRPr="00B24B5C">
        <w:rPr>
          <w:rFonts w:ascii="Times New Roman" w:hAnsi="Times New Roman" w:cs="Times New Roman"/>
          <w:sz w:val="24"/>
          <w:szCs w:val="24"/>
          <w:lang w:val="en-GB"/>
        </w:rPr>
        <w:t xml:space="preserve"> </w:t>
      </w:r>
      <w:r w:rsidR="00506554" w:rsidRPr="00B24B5C">
        <w:rPr>
          <w:rFonts w:ascii="Times New Roman" w:hAnsi="Times New Roman" w:cs="Times New Roman"/>
          <w:sz w:val="24"/>
          <w:szCs w:val="24"/>
          <w:lang w:val="en-GB"/>
        </w:rPr>
        <w:t>uneven variability</w:t>
      </w:r>
      <w:r w:rsidR="00637267" w:rsidRPr="00B24B5C">
        <w:rPr>
          <w:rFonts w:ascii="Times New Roman" w:hAnsi="Times New Roman" w:cs="Times New Roman"/>
          <w:sz w:val="24"/>
          <w:szCs w:val="24"/>
          <w:lang w:val="en-GB"/>
        </w:rPr>
        <w:t xml:space="preserve"> across s</w:t>
      </w:r>
      <w:r w:rsidR="00946318" w:rsidRPr="00B24B5C">
        <w:rPr>
          <w:rFonts w:ascii="Times New Roman" w:hAnsi="Times New Roman" w:cs="Times New Roman"/>
          <w:sz w:val="24"/>
          <w:szCs w:val="24"/>
          <w:lang w:val="en-GB"/>
        </w:rPr>
        <w:t>tates in the country due to the changing dynamic</w:t>
      </w:r>
      <w:r w:rsidR="00506554" w:rsidRPr="00B24B5C">
        <w:rPr>
          <w:rFonts w:ascii="Times New Roman" w:hAnsi="Times New Roman" w:cs="Times New Roman"/>
          <w:sz w:val="24"/>
          <w:szCs w:val="24"/>
          <w:lang w:val="en-GB"/>
        </w:rPr>
        <w:t xml:space="preserve">s of </w:t>
      </w:r>
      <w:r w:rsidR="003B2D6E" w:rsidRPr="00B24B5C">
        <w:rPr>
          <w:rFonts w:ascii="Times New Roman" w:hAnsi="Times New Roman" w:cs="Times New Roman"/>
          <w:sz w:val="24"/>
          <w:szCs w:val="24"/>
          <w:lang w:val="en-GB"/>
        </w:rPr>
        <w:t xml:space="preserve">violence and </w:t>
      </w:r>
      <w:r w:rsidR="00506554" w:rsidRPr="00B24B5C">
        <w:rPr>
          <w:rFonts w:ascii="Times New Roman" w:hAnsi="Times New Roman" w:cs="Times New Roman"/>
          <w:sz w:val="24"/>
          <w:szCs w:val="24"/>
          <w:lang w:val="en-GB"/>
        </w:rPr>
        <w:t>homicides</w:t>
      </w:r>
      <w:r w:rsidR="00637765" w:rsidRPr="00B24B5C">
        <w:rPr>
          <w:rFonts w:ascii="Times New Roman" w:hAnsi="Times New Roman" w:cs="Times New Roman"/>
          <w:sz w:val="24"/>
          <w:szCs w:val="24"/>
          <w:lang w:val="en-GB"/>
        </w:rPr>
        <w:t xml:space="preserve"> </w:t>
      </w:r>
      <w:r w:rsidR="003B2D6E" w:rsidRPr="00B24B5C">
        <w:rPr>
          <w:rFonts w:ascii="Times New Roman" w:hAnsi="Times New Roman" w:cs="Times New Roman"/>
          <w:sz w:val="24"/>
          <w:szCs w:val="24"/>
          <w:lang w:val="en-GB"/>
        </w:rPr>
        <w:t>in Mexico</w:t>
      </w:r>
      <w:r w:rsidR="00AF1F3F" w:rsidRPr="00B24B5C">
        <w:rPr>
          <w:rFonts w:ascii="Times New Roman" w:hAnsi="Times New Roman" w:cs="Times New Roman"/>
          <w:sz w:val="24"/>
          <w:szCs w:val="24"/>
          <w:lang w:val="en-GB"/>
        </w:rPr>
        <w:t>.</w:t>
      </w:r>
      <w:r w:rsidR="00737769"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&lt;EndNote&gt;&lt;Cite&gt;&lt;Author&gt;Flores&lt;/Author&gt;&lt;Year&gt;2015&lt;/Year&gt;&lt;RecNum&gt;115&lt;/RecNum&gt;&lt;DisplayText&gt;(17)&lt;/DisplayText&gt;&lt;record&gt;&lt;rec-number&gt;115&lt;/rec-number&gt;&lt;foreign-keys&gt;&lt;key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(17)</w:t>
      </w:r>
      <w:r w:rsidR="00737769" w:rsidRPr="00B24B5C">
        <w:rPr>
          <w:rFonts w:ascii="Times New Roman" w:hAnsi="Times New Roman" w:cs="Times New Roman"/>
          <w:sz w:val="24"/>
          <w:szCs w:val="24"/>
          <w:lang w:val="en-GB"/>
        </w:rPr>
        <w:fldChar w:fldCharType="end"/>
      </w:r>
      <w:r w:rsidR="00637765" w:rsidRPr="00B24B5C">
        <w:rPr>
          <w:rFonts w:ascii="Times New Roman" w:hAnsi="Times New Roman" w:cs="Times New Roman"/>
          <w:sz w:val="24"/>
          <w:szCs w:val="24"/>
          <w:lang w:val="en-GB"/>
        </w:rPr>
        <w:t xml:space="preserve"> </w:t>
      </w:r>
      <w:r w:rsidR="006B5AD0" w:rsidRPr="00B24B5C">
        <w:rPr>
          <w:rFonts w:ascii="Times New Roman" w:hAnsi="Times New Roman" w:cs="Times New Roman"/>
          <w:sz w:val="24"/>
          <w:szCs w:val="24"/>
          <w:lang w:val="en-GB"/>
        </w:rPr>
        <w:t>For instance, states in the Northern part of Mexico (e.g., Chihuahua, Durango and Sinaloa)  experienced  the largest losses in life expectanc</w:t>
      </w:r>
      <w:r w:rsidR="002B43BA" w:rsidRPr="00B24B5C">
        <w:rPr>
          <w:rFonts w:ascii="Times New Roman" w:hAnsi="Times New Roman" w:cs="Times New Roman"/>
          <w:sz w:val="24"/>
          <w:szCs w:val="24"/>
          <w:lang w:val="en-GB"/>
        </w:rPr>
        <w:t>y due to homicides between 2005 and 20</w:t>
      </w:r>
      <w:r w:rsidR="006B5AD0" w:rsidRPr="00B24B5C">
        <w:rPr>
          <w:rFonts w:ascii="Times New Roman" w:hAnsi="Times New Roman" w:cs="Times New Roman"/>
          <w:sz w:val="24"/>
          <w:szCs w:val="24"/>
          <w:lang w:val="en-GB"/>
        </w:rPr>
        <w:t>10</w:t>
      </w:r>
      <w:r w:rsidR="006B5AD0"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w:t>
      </w:r>
      <w:r w:rsidR="006B5AD0" w:rsidRPr="00B24B5C">
        <w:rPr>
          <w:rFonts w:ascii="Times New Roman" w:hAnsi="Times New Roman" w:cs="Times New Roman"/>
          <w:sz w:val="24"/>
          <w:szCs w:val="24"/>
          <w:lang w:val="en-GB"/>
        </w:rPr>
        <w:fldChar w:fldCharType="end"/>
      </w:r>
      <w:r w:rsidR="006B5AD0" w:rsidRPr="00B24B5C">
        <w:rPr>
          <w:rFonts w:ascii="Times New Roman" w:hAnsi="Times New Roman" w:cs="Times New Roman"/>
          <w:sz w:val="24"/>
          <w:szCs w:val="24"/>
          <w:lang w:val="en-GB"/>
        </w:rPr>
        <w:t xml:space="preserve"> and it is likely they also exhibit</w:t>
      </w:r>
      <w:r w:rsidR="00D37A3C" w:rsidRPr="00B24B5C">
        <w:rPr>
          <w:rFonts w:ascii="Times New Roman" w:hAnsi="Times New Roman" w:cs="Times New Roman"/>
          <w:sz w:val="24"/>
          <w:szCs w:val="24"/>
          <w:lang w:val="en-GB"/>
        </w:rPr>
        <w:t>ed</w:t>
      </w:r>
      <w:r w:rsidR="006B5AD0" w:rsidRPr="00B24B5C">
        <w:rPr>
          <w:rFonts w:ascii="Times New Roman" w:hAnsi="Times New Roman" w:cs="Times New Roman"/>
          <w:sz w:val="24"/>
          <w:szCs w:val="24"/>
          <w:lang w:val="en-GB"/>
        </w:rPr>
        <w:t xml:space="preserve"> large lifespan variation</w:t>
      </w:r>
      <w:r w:rsidR="00D37A3C" w:rsidRPr="00B24B5C">
        <w:rPr>
          <w:rFonts w:ascii="Times New Roman" w:hAnsi="Times New Roman" w:cs="Times New Roman"/>
          <w:sz w:val="24"/>
          <w:szCs w:val="24"/>
          <w:lang w:val="en-GB"/>
        </w:rPr>
        <w:t xml:space="preserve"> during that period</w:t>
      </w:r>
      <w:r w:rsidR="003B0AF3" w:rsidRPr="00B24B5C">
        <w:rPr>
          <w:rFonts w:ascii="Times New Roman" w:hAnsi="Times New Roman" w:cs="Times New Roman"/>
          <w:sz w:val="24"/>
          <w:szCs w:val="24"/>
          <w:lang w:val="en-GB"/>
        </w:rPr>
        <w:t>,</w:t>
      </w:r>
      <w:r w:rsidR="006B5AD0" w:rsidRPr="00B24B5C">
        <w:rPr>
          <w:rFonts w:ascii="Times New Roman" w:hAnsi="Times New Roman" w:cs="Times New Roman"/>
          <w:sz w:val="24"/>
          <w:szCs w:val="24"/>
          <w:lang w:val="en-GB"/>
        </w:rPr>
        <w:t xml:space="preserve"> although  this impact may </w:t>
      </w:r>
      <w:r w:rsidR="00D37A3C" w:rsidRPr="00B24B5C">
        <w:rPr>
          <w:rFonts w:ascii="Times New Roman" w:hAnsi="Times New Roman" w:cs="Times New Roman"/>
          <w:sz w:val="24"/>
          <w:szCs w:val="24"/>
          <w:lang w:val="en-GB"/>
        </w:rPr>
        <w:t xml:space="preserve">now </w:t>
      </w:r>
      <w:r w:rsidR="006B5AD0" w:rsidRPr="00B24B5C">
        <w:rPr>
          <w:rFonts w:ascii="Times New Roman" w:hAnsi="Times New Roman" w:cs="Times New Roman"/>
          <w:sz w:val="24"/>
          <w:szCs w:val="24"/>
          <w:lang w:val="en-GB"/>
        </w:rPr>
        <w:t>be larger in other states as homicides spread throughout the entire country in recent years</w:t>
      </w:r>
      <w:r w:rsidR="00AF1F3F" w:rsidRPr="00B24B5C">
        <w:rPr>
          <w:rFonts w:ascii="Times New Roman" w:hAnsi="Times New Roman" w:cs="Times New Roman"/>
          <w:sz w:val="24"/>
          <w:szCs w:val="24"/>
          <w:lang w:val="en-GB"/>
        </w:rPr>
        <w:t>.</w:t>
      </w:r>
      <w:r w:rsidR="006B5AD0"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&lt;EndNote&gt;&lt;Cite&gt;&lt;Author&gt;Espinal-Enríquez&lt;/Author&gt;&lt;Year&gt;2015&lt;/Year&gt;&lt;RecNum&gt;106&lt;/RecNum&gt;&lt;DisplayText&gt;(18)&lt;/DisplayText&gt;&lt;record&gt;&lt;rec-number&gt;106&lt;/rec-number&gt;&lt;foreign-keys&gt;&lt;key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(18)</w:t>
      </w:r>
      <w:r w:rsidR="006B5AD0" w:rsidRPr="00B24B5C">
        <w:rPr>
          <w:rFonts w:ascii="Times New Roman" w:hAnsi="Times New Roman" w:cs="Times New Roman"/>
          <w:sz w:val="24"/>
          <w:szCs w:val="24"/>
          <w:lang w:val="en-GB"/>
        </w:rPr>
        <w:fldChar w:fldCharType="end"/>
      </w:r>
      <w:r w:rsidR="006B5AD0" w:rsidRPr="00B24B5C">
        <w:rPr>
          <w:rFonts w:ascii="Times New Roman" w:hAnsi="Times New Roman" w:cs="Times New Roman"/>
          <w:sz w:val="24"/>
          <w:szCs w:val="24"/>
          <w:lang w:val="en-GB"/>
        </w:rPr>
        <w:t xml:space="preserve"> However, since the more pronounced fluctuation in age-specific mortality occurred over working ages</w:t>
      </w:r>
      <w:r w:rsidR="00AF1F3F" w:rsidRPr="00B24B5C">
        <w:rPr>
          <w:rFonts w:ascii="Times New Roman" w:hAnsi="Times New Roman" w:cs="Times New Roman"/>
          <w:sz w:val="24"/>
          <w:szCs w:val="24"/>
          <w:lang w:val="en-GB"/>
        </w:rPr>
        <w:t>,</w:t>
      </w:r>
      <w:r w:rsidR="006B5AD0"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w:t>
      </w:r>
      <w:r w:rsidR="006B5AD0" w:rsidRPr="00B24B5C">
        <w:rPr>
          <w:rFonts w:ascii="Times New Roman" w:hAnsi="Times New Roman" w:cs="Times New Roman"/>
          <w:sz w:val="24"/>
          <w:szCs w:val="24"/>
          <w:lang w:val="en-GB"/>
        </w:rPr>
        <w:fldChar w:fldCharType="end"/>
      </w:r>
      <w:r w:rsidR="006B5AD0" w:rsidRPr="00B24B5C">
        <w:rPr>
          <w:rFonts w:ascii="Times New Roman" w:hAnsi="Times New Roman" w:cs="Times New Roman"/>
          <w:sz w:val="24"/>
          <w:szCs w:val="24"/>
          <w:lang w:val="en-GB"/>
        </w:rPr>
        <w:t xml:space="preserve"> it is unclear what the net effect </w:t>
      </w:r>
      <w:r w:rsidR="004A15D0" w:rsidRPr="00B24B5C">
        <w:rPr>
          <w:rFonts w:ascii="Times New Roman" w:hAnsi="Times New Roman" w:cs="Times New Roman"/>
          <w:sz w:val="24"/>
          <w:szCs w:val="24"/>
          <w:lang w:val="en-GB"/>
        </w:rPr>
        <w:t xml:space="preserve">would be on lifespan inequality </w:t>
      </w:r>
      <w:r w:rsidR="006B5AD0" w:rsidRPr="00B24B5C">
        <w:rPr>
          <w:rFonts w:ascii="Times New Roman" w:hAnsi="Times New Roman" w:cs="Times New Roman"/>
          <w:sz w:val="24"/>
          <w:szCs w:val="24"/>
          <w:lang w:val="en-GB"/>
        </w:rPr>
        <w:t>but it certainly had an effect on premature mortality. On the other hand</w:t>
      </w:r>
      <w:r w:rsidR="002B43BA" w:rsidRPr="00B24B5C">
        <w:rPr>
          <w:rFonts w:ascii="Times New Roman" w:hAnsi="Times New Roman" w:cs="Times New Roman"/>
          <w:sz w:val="24"/>
          <w:szCs w:val="24"/>
          <w:lang w:val="en-GB"/>
        </w:rPr>
        <w:t>, medically amenable</w:t>
      </w:r>
      <w:r w:rsidR="006B5AD0" w:rsidRPr="00B24B5C">
        <w:rPr>
          <w:rFonts w:ascii="Times New Roman" w:hAnsi="Times New Roman" w:cs="Times New Roman"/>
          <w:sz w:val="24"/>
          <w:szCs w:val="24"/>
          <w:lang w:val="en-GB"/>
        </w:rPr>
        <w:t xml:space="preserve"> </w:t>
      </w:r>
      <w:r w:rsidR="006B5AD0" w:rsidRPr="00B24B5C">
        <w:rPr>
          <w:rFonts w:ascii="Times New Roman" w:hAnsi="Times New Roman" w:cs="Times New Roman"/>
          <w:sz w:val="24"/>
          <w:szCs w:val="24"/>
          <w:lang w:val="en-GB"/>
        </w:rPr>
        <w:lastRenderedPageBreak/>
        <w:t xml:space="preserve">mortality </w:t>
      </w:r>
      <w:r w:rsidR="00B23829" w:rsidRPr="00B24B5C">
        <w:rPr>
          <w:rFonts w:ascii="Times New Roman" w:hAnsi="Times New Roman" w:cs="Times New Roman"/>
          <w:sz w:val="24"/>
          <w:szCs w:val="24"/>
          <w:lang w:val="en-GB"/>
        </w:rPr>
        <w:t>improvements</w:t>
      </w:r>
      <w:r w:rsidR="006B5AD0" w:rsidRPr="00B24B5C">
        <w:rPr>
          <w:rFonts w:ascii="Times New Roman" w:hAnsi="Times New Roman" w:cs="Times New Roman"/>
          <w:sz w:val="24"/>
          <w:szCs w:val="24"/>
          <w:lang w:val="en-GB"/>
        </w:rPr>
        <w:t xml:space="preserve"> </w:t>
      </w:r>
      <w:r w:rsidR="002B43BA" w:rsidRPr="00B24B5C">
        <w:rPr>
          <w:rFonts w:ascii="Times New Roman" w:hAnsi="Times New Roman" w:cs="Times New Roman"/>
          <w:sz w:val="24"/>
          <w:szCs w:val="24"/>
          <w:lang w:val="en-GB"/>
        </w:rPr>
        <w:t>(</w:t>
      </w:r>
      <w:r w:rsidR="006B5AD0" w:rsidRPr="00B24B5C">
        <w:rPr>
          <w:rFonts w:ascii="Times New Roman" w:hAnsi="Times New Roman" w:cs="Times New Roman"/>
          <w:sz w:val="24"/>
          <w:szCs w:val="24"/>
          <w:lang w:val="en-GB"/>
        </w:rPr>
        <w:t xml:space="preserve">which have been </w:t>
      </w:r>
      <w:r w:rsidR="00610BF4" w:rsidRPr="00B24B5C">
        <w:rPr>
          <w:rFonts w:ascii="Times New Roman" w:hAnsi="Times New Roman" w:cs="Times New Roman"/>
          <w:sz w:val="24"/>
          <w:szCs w:val="24"/>
          <w:lang w:val="en-GB"/>
        </w:rPr>
        <w:t>Mexico’s</w:t>
      </w:r>
      <w:r w:rsidR="006B5AD0" w:rsidRPr="00B24B5C">
        <w:rPr>
          <w:rFonts w:ascii="Times New Roman" w:hAnsi="Times New Roman" w:cs="Times New Roman"/>
          <w:sz w:val="24"/>
          <w:szCs w:val="24"/>
          <w:lang w:val="en-GB"/>
        </w:rPr>
        <w:t xml:space="preserve"> </w:t>
      </w:r>
      <w:r w:rsidR="00B23829" w:rsidRPr="00B24B5C">
        <w:rPr>
          <w:rFonts w:ascii="Times New Roman" w:hAnsi="Times New Roman" w:cs="Times New Roman"/>
          <w:sz w:val="24"/>
          <w:szCs w:val="24"/>
          <w:lang w:val="en-GB"/>
        </w:rPr>
        <w:t>priority since the 1990s</w:t>
      </w:r>
      <w:r w:rsidR="002B43BA" w:rsidRPr="00B24B5C">
        <w:rPr>
          <w:rFonts w:ascii="Times New Roman" w:hAnsi="Times New Roman" w:cs="Times New Roman"/>
          <w:sz w:val="24"/>
          <w:szCs w:val="24"/>
          <w:lang w:val="en-GB"/>
        </w:rPr>
        <w:t>)</w:t>
      </w:r>
      <w:r w:rsidR="00AF1F3F" w:rsidRPr="00B24B5C">
        <w:rPr>
          <w:rFonts w:ascii="Times New Roman" w:hAnsi="Times New Roman" w:cs="Times New Roman"/>
          <w:sz w:val="24"/>
          <w:szCs w:val="24"/>
          <w:lang w:val="en-GB"/>
        </w:rPr>
        <w:t>.</w:t>
      </w:r>
      <w:r w:rsidR="006B5AD0" w:rsidRPr="00B24B5C">
        <w:rPr>
          <w:rFonts w:ascii="Times New Roman" w:hAnsi="Times New Roman" w:cs="Times New Roman"/>
          <w:sz w:val="24"/>
          <w:szCs w:val="24"/>
          <w:lang w:val="en-GB"/>
        </w:rPr>
        <w:fldChar w:fldCharType="begin">
          <w:fldData xml:space="preserve">PEVuZE5vdGU+PENpdGU+PEF1dGhvcj5Hb256w6FsZXotUGllcjwvQXV0aG9yPjxZZWFyPjIwMTY8
L1llYXI+PFJlY051bT4xMDc8L1JlY051bT48RGlzcGxheVRleHQ+KDE5LCAyMCk8L0Rpc3BsYXlU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00453C" w:rsidRPr="00B24B5C">
        <w:rPr>
          <w:rFonts w:ascii="Times New Roman" w:hAnsi="Times New Roman" w:cs="Times New Roman"/>
          <w:sz w:val="24"/>
          <w:szCs w:val="24"/>
          <w:lang w:val="en-GB"/>
        </w:rPr>
        <w:instrText xml:space="preserve"> ADDIN EN.CITE </w:instrText>
      </w:r>
      <w:r w:rsidR="0000453C" w:rsidRPr="00B24B5C">
        <w:rPr>
          <w:rFonts w:ascii="Times New Roman" w:hAnsi="Times New Roman" w:cs="Times New Roman"/>
          <w:sz w:val="24"/>
          <w:szCs w:val="24"/>
          <w:lang w:val="en-GB"/>
        </w:rPr>
        <w:fldChar w:fldCharType="begin">
          <w:fldData xml:space="preserve">PEVuZE5vdGU+PENpdGU+PEF1dGhvcj5Hb256w6FsZXotUGllcjwvQXV0aG9yPjxZZWFyPjIwMTY8
L1llYXI+PFJlY051bT4xMDc8L1JlY051bT48RGlzcGxheVRleHQ+KDE5LCAyMCk8L0Rpc3BsYXlU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00453C" w:rsidRPr="00B24B5C">
        <w:rPr>
          <w:rFonts w:ascii="Times New Roman" w:hAnsi="Times New Roman" w:cs="Times New Roman"/>
          <w:sz w:val="24"/>
          <w:szCs w:val="24"/>
          <w:lang w:val="en-GB"/>
        </w:rPr>
        <w:instrText xml:space="preserve"> ADDIN EN.CITE.DATA </w:instrText>
      </w:r>
      <w:r w:rsidR="0000453C" w:rsidRPr="00B24B5C">
        <w:rPr>
          <w:rFonts w:ascii="Times New Roman" w:hAnsi="Times New Roman" w:cs="Times New Roman"/>
          <w:sz w:val="24"/>
          <w:szCs w:val="24"/>
          <w:lang w:val="en-GB"/>
        </w:rPr>
      </w:r>
      <w:r w:rsidR="0000453C" w:rsidRPr="00B24B5C">
        <w:rPr>
          <w:rFonts w:ascii="Times New Roman" w:hAnsi="Times New Roman" w:cs="Times New Roman"/>
          <w:sz w:val="24"/>
          <w:szCs w:val="24"/>
          <w:lang w:val="en-GB"/>
        </w:rPr>
        <w:fldChar w:fldCharType="end"/>
      </w:r>
      <w:r w:rsidR="006B5AD0" w:rsidRPr="00B24B5C">
        <w:rPr>
          <w:rFonts w:ascii="Times New Roman" w:hAnsi="Times New Roman" w:cs="Times New Roman"/>
          <w:sz w:val="24"/>
          <w:szCs w:val="24"/>
          <w:lang w:val="en-GB"/>
        </w:rPr>
      </w:r>
      <w:r w:rsidR="006B5AD0"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(19, 20)</w:t>
      </w:r>
      <w:r w:rsidR="006B5AD0" w:rsidRPr="00B24B5C">
        <w:rPr>
          <w:rFonts w:ascii="Times New Roman" w:hAnsi="Times New Roman" w:cs="Times New Roman"/>
          <w:sz w:val="24"/>
          <w:szCs w:val="24"/>
          <w:lang w:val="en-GB"/>
        </w:rPr>
        <w:fldChar w:fldCharType="end"/>
      </w:r>
      <w:r w:rsidR="006B5AD0" w:rsidRPr="00B24B5C">
        <w:rPr>
          <w:rFonts w:ascii="Times New Roman" w:hAnsi="Times New Roman" w:cs="Times New Roman"/>
          <w:sz w:val="24"/>
          <w:szCs w:val="24"/>
          <w:lang w:val="en-GB"/>
        </w:rPr>
        <w:t xml:space="preserve"> </w:t>
      </w:r>
      <w:r w:rsidR="002B43BA" w:rsidRPr="00B24B5C">
        <w:rPr>
          <w:rFonts w:ascii="Times New Roman" w:hAnsi="Times New Roman" w:cs="Times New Roman"/>
          <w:sz w:val="24"/>
          <w:szCs w:val="24"/>
          <w:lang w:val="en-GB"/>
        </w:rPr>
        <w:t xml:space="preserve">could have </w:t>
      </w:r>
      <w:r w:rsidR="006B5AD0" w:rsidRPr="00B24B5C">
        <w:rPr>
          <w:rFonts w:ascii="Times New Roman" w:hAnsi="Times New Roman" w:cs="Times New Roman"/>
          <w:sz w:val="24"/>
          <w:szCs w:val="24"/>
          <w:lang w:val="en-GB"/>
        </w:rPr>
        <w:t xml:space="preserve">substantial effect on reducing variation in lifespans, particularly in historically poor states, which are mostly concentrated in the South.  </w:t>
      </w:r>
    </w:p>
    <w:p w14:paraId="54F7F2D9" w14:textId="5520A62E" w:rsidR="009E6528" w:rsidRPr="00B24B5C" w:rsidRDefault="00914E84" w:rsidP="00DA15CA">
      <w:pPr>
        <w:spacing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This paper makes three</w:t>
      </w:r>
      <w:r w:rsidR="00F626E3" w:rsidRPr="00B24B5C">
        <w:rPr>
          <w:rFonts w:ascii="Times New Roman" w:hAnsi="Times New Roman" w:cs="Times New Roman"/>
          <w:sz w:val="24"/>
          <w:szCs w:val="24"/>
          <w:lang w:val="en-GB"/>
        </w:rPr>
        <w:t xml:space="preserve"> main contributions.  First, it contributes to the literature on </w:t>
      </w:r>
      <w:r w:rsidR="00805CCD" w:rsidRPr="00B24B5C">
        <w:rPr>
          <w:rFonts w:ascii="Times New Roman" w:hAnsi="Times New Roman" w:cs="Times New Roman"/>
          <w:sz w:val="24"/>
          <w:szCs w:val="24"/>
          <w:lang w:val="en-GB"/>
        </w:rPr>
        <w:t xml:space="preserve">lifespan variation </w:t>
      </w:r>
      <w:r w:rsidR="00E92AFB" w:rsidRPr="00B24B5C">
        <w:rPr>
          <w:rFonts w:ascii="Times New Roman" w:hAnsi="Times New Roman" w:cs="Times New Roman"/>
          <w:sz w:val="24"/>
          <w:szCs w:val="24"/>
          <w:lang w:val="en-GB"/>
        </w:rPr>
        <w:t>and inequalities in health</w:t>
      </w:r>
      <w:r w:rsidR="00F626E3" w:rsidRPr="00B24B5C">
        <w:rPr>
          <w:rFonts w:ascii="Times New Roman" w:hAnsi="Times New Roman" w:cs="Times New Roman"/>
          <w:sz w:val="24"/>
          <w:szCs w:val="24"/>
          <w:lang w:val="en-GB"/>
        </w:rPr>
        <w:t xml:space="preserve"> </w:t>
      </w:r>
      <w:r w:rsidR="00A00FBA" w:rsidRPr="00B24B5C">
        <w:rPr>
          <w:rFonts w:ascii="Times New Roman" w:hAnsi="Times New Roman" w:cs="Times New Roman"/>
          <w:sz w:val="24"/>
          <w:szCs w:val="24"/>
          <w:lang w:val="en-GB"/>
        </w:rPr>
        <w:t>in the context of rising homicides</w:t>
      </w:r>
      <w:r w:rsidR="00E92AFB" w:rsidRPr="00B24B5C">
        <w:rPr>
          <w:rFonts w:ascii="Times New Roman" w:hAnsi="Times New Roman" w:cs="Times New Roman"/>
          <w:sz w:val="24"/>
          <w:szCs w:val="24"/>
          <w:lang w:val="en-GB"/>
        </w:rPr>
        <w:t>. Most literature in this area focuses on social determinants of health (e.g., socioeconomic status and health risk factors) as proximate determinants of lifespan vari</w:t>
      </w:r>
      <w:r w:rsidR="00805CCD" w:rsidRPr="00B24B5C">
        <w:rPr>
          <w:rFonts w:ascii="Times New Roman" w:hAnsi="Times New Roman" w:cs="Times New Roman"/>
          <w:sz w:val="24"/>
          <w:szCs w:val="24"/>
          <w:lang w:val="en-GB"/>
        </w:rPr>
        <w:t>ation</w:t>
      </w:r>
      <w:r w:rsidR="00E92AFB" w:rsidRPr="00B24B5C">
        <w:rPr>
          <w:rFonts w:ascii="Times New Roman" w:hAnsi="Times New Roman" w:cs="Times New Roman"/>
          <w:sz w:val="24"/>
          <w:szCs w:val="24"/>
          <w:lang w:val="en-GB"/>
        </w:rPr>
        <w:t xml:space="preserve"> and health inequality</w:t>
      </w:r>
      <w:r w:rsidR="00BC2AAA" w:rsidRPr="00B24B5C">
        <w:rPr>
          <w:rFonts w:ascii="Times New Roman" w:hAnsi="Times New Roman" w:cs="Times New Roman"/>
          <w:sz w:val="24"/>
          <w:szCs w:val="24"/>
          <w:lang w:val="en-GB"/>
        </w:rPr>
        <w:t>.</w:t>
      </w:r>
      <w:r w:rsidR="0039481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&lt;EndNote&gt;&lt;Cite&gt;&lt;Author&gt;Marmot&lt;/Author&gt;&lt;Year&gt;2001&lt;/Year&gt;&lt;RecNum&gt;69&lt;/RecNum&gt;&lt;DisplayText&gt;(10)&lt;/DisplayText&gt;&lt;record&gt;&lt;rec-number&gt;69&lt;/rec-number&gt;&lt;foreign-keys&gt;&lt;key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39481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(10)</w:t>
      </w:r>
      <w:r w:rsidR="0039481A" w:rsidRPr="00B24B5C">
        <w:rPr>
          <w:rFonts w:ascii="Times New Roman" w:hAnsi="Times New Roman" w:cs="Times New Roman"/>
          <w:sz w:val="24"/>
          <w:szCs w:val="24"/>
          <w:lang w:val="en-GB"/>
        </w:rPr>
        <w:fldChar w:fldCharType="end"/>
      </w:r>
      <w:r w:rsidR="00BC2AAA" w:rsidRPr="00B24B5C">
        <w:rPr>
          <w:rFonts w:ascii="Times New Roman" w:hAnsi="Times New Roman" w:cs="Times New Roman"/>
          <w:sz w:val="24"/>
          <w:szCs w:val="24"/>
          <w:lang w:val="en-GB"/>
        </w:rPr>
        <w:t xml:space="preserve"> In contrast, our paper highlights the role of violence</w:t>
      </w:r>
      <w:r w:rsidR="00403FD3" w:rsidRPr="00B24B5C">
        <w:rPr>
          <w:rFonts w:ascii="Times New Roman" w:hAnsi="Times New Roman" w:cs="Times New Roman"/>
          <w:sz w:val="24"/>
          <w:szCs w:val="24"/>
          <w:lang w:val="en-GB"/>
        </w:rPr>
        <w:t>,</w:t>
      </w:r>
      <w:r w:rsidR="00BC2AAA" w:rsidRPr="00B24B5C">
        <w:rPr>
          <w:rFonts w:ascii="Times New Roman" w:hAnsi="Times New Roman" w:cs="Times New Roman"/>
          <w:sz w:val="24"/>
          <w:szCs w:val="24"/>
          <w:lang w:val="en-GB"/>
        </w:rPr>
        <w:t xml:space="preserve"> and its ultimate</w:t>
      </w:r>
      <w:r w:rsidR="00D37CEC" w:rsidRPr="00B24B5C">
        <w:rPr>
          <w:rFonts w:ascii="Times New Roman" w:hAnsi="Times New Roman" w:cs="Times New Roman"/>
          <w:sz w:val="24"/>
          <w:szCs w:val="24"/>
          <w:lang w:val="en-GB"/>
        </w:rPr>
        <w:t xml:space="preserve"> consequence in the form of homicides</w:t>
      </w:r>
      <w:r w:rsidR="006D39F1" w:rsidRPr="00B24B5C">
        <w:rPr>
          <w:rFonts w:ascii="Times New Roman" w:hAnsi="Times New Roman" w:cs="Times New Roman"/>
          <w:sz w:val="24"/>
          <w:szCs w:val="24"/>
          <w:lang w:val="en-GB"/>
        </w:rPr>
        <w:t>,</w:t>
      </w:r>
      <w:r w:rsidR="00D37CEC" w:rsidRPr="00B24B5C">
        <w:rPr>
          <w:rFonts w:ascii="Times New Roman" w:hAnsi="Times New Roman" w:cs="Times New Roman"/>
          <w:sz w:val="24"/>
          <w:szCs w:val="24"/>
          <w:lang w:val="en-GB"/>
        </w:rPr>
        <w:t xml:space="preserve"> </w:t>
      </w:r>
      <w:r w:rsidR="00BC2AAA" w:rsidRPr="00B24B5C">
        <w:rPr>
          <w:rFonts w:ascii="Times New Roman" w:hAnsi="Times New Roman" w:cs="Times New Roman"/>
          <w:sz w:val="24"/>
          <w:szCs w:val="24"/>
          <w:lang w:val="en-GB"/>
        </w:rPr>
        <w:t>among young adults on</w:t>
      </w:r>
      <w:r w:rsidR="002C1FF0" w:rsidRPr="00B24B5C">
        <w:rPr>
          <w:rFonts w:ascii="Times New Roman" w:hAnsi="Times New Roman" w:cs="Times New Roman"/>
          <w:sz w:val="24"/>
          <w:szCs w:val="24"/>
          <w:lang w:val="en-GB"/>
        </w:rPr>
        <w:t xml:space="preserve"> increasing lifespan inequality</w:t>
      </w:r>
      <w:r w:rsidR="006A773F" w:rsidRPr="00B24B5C">
        <w:rPr>
          <w:rFonts w:ascii="Times New Roman" w:hAnsi="Times New Roman" w:cs="Times New Roman"/>
          <w:sz w:val="24"/>
          <w:szCs w:val="24"/>
          <w:lang w:val="en-GB"/>
        </w:rPr>
        <w:t>.</w:t>
      </w:r>
      <w:r w:rsidR="00403FD3" w:rsidRPr="00B24B5C">
        <w:rPr>
          <w:rFonts w:ascii="Times New Roman" w:hAnsi="Times New Roman" w:cs="Times New Roman"/>
          <w:sz w:val="24"/>
          <w:szCs w:val="24"/>
          <w:lang w:val="en-GB"/>
        </w:rPr>
        <w:t xml:space="preserve"> A second contribution </w:t>
      </w:r>
      <w:r w:rsidR="00B16222" w:rsidRPr="00B24B5C">
        <w:rPr>
          <w:rFonts w:ascii="Times New Roman" w:hAnsi="Times New Roman" w:cs="Times New Roman"/>
          <w:sz w:val="24"/>
          <w:szCs w:val="24"/>
          <w:lang w:val="en-GB"/>
        </w:rPr>
        <w:t>is its focus on Mexico</w:t>
      </w:r>
      <w:r w:rsidR="00421100" w:rsidRPr="00B24B5C">
        <w:rPr>
          <w:rFonts w:ascii="Times New Roman" w:hAnsi="Times New Roman" w:cs="Times New Roman"/>
          <w:sz w:val="24"/>
          <w:szCs w:val="24"/>
          <w:lang w:val="en-GB"/>
        </w:rPr>
        <w:t xml:space="preserve">. </w:t>
      </w:r>
      <w:r w:rsidR="00506D6A" w:rsidRPr="00B24B5C">
        <w:rPr>
          <w:rFonts w:ascii="Times New Roman" w:hAnsi="Times New Roman" w:cs="Times New Roman"/>
          <w:sz w:val="24"/>
          <w:szCs w:val="24"/>
          <w:lang w:val="en-GB"/>
        </w:rPr>
        <w:t xml:space="preserve">Mexico is experiencing a growing violence associated with the war on drugs </w:t>
      </w:r>
      <w:r w:rsidR="006B5AD0" w:rsidRPr="00B24B5C">
        <w:rPr>
          <w:rFonts w:ascii="Times New Roman" w:hAnsi="Times New Roman" w:cs="Times New Roman"/>
          <w:sz w:val="24"/>
          <w:szCs w:val="24"/>
          <w:lang w:val="en-GB"/>
        </w:rPr>
        <w:t xml:space="preserve">that </w:t>
      </w:r>
      <w:r w:rsidR="00506D6A" w:rsidRPr="00B24B5C">
        <w:rPr>
          <w:rFonts w:ascii="Times New Roman" w:hAnsi="Times New Roman" w:cs="Times New Roman"/>
          <w:sz w:val="24"/>
          <w:szCs w:val="24"/>
          <w:lang w:val="en-GB"/>
        </w:rPr>
        <w:t xml:space="preserve">started </w:t>
      </w:r>
      <w:r w:rsidR="00D1436F" w:rsidRPr="00B24B5C">
        <w:rPr>
          <w:rFonts w:ascii="Times New Roman" w:hAnsi="Times New Roman" w:cs="Times New Roman"/>
          <w:sz w:val="24"/>
          <w:szCs w:val="24"/>
          <w:lang w:val="en-GB"/>
        </w:rPr>
        <w:t xml:space="preserve">in </w:t>
      </w:r>
      <w:r w:rsidR="008C659C" w:rsidRPr="00B24B5C">
        <w:rPr>
          <w:rFonts w:ascii="Times New Roman" w:hAnsi="Times New Roman" w:cs="Times New Roman"/>
          <w:sz w:val="24"/>
          <w:szCs w:val="24"/>
          <w:lang w:val="en-GB"/>
        </w:rPr>
        <w:t xml:space="preserve">the </w:t>
      </w:r>
      <w:r w:rsidR="00506D6A" w:rsidRPr="00B24B5C">
        <w:rPr>
          <w:rFonts w:ascii="Times New Roman" w:hAnsi="Times New Roman" w:cs="Times New Roman"/>
          <w:sz w:val="24"/>
          <w:szCs w:val="24"/>
          <w:lang w:val="en-GB"/>
        </w:rPr>
        <w:t>last decade</w:t>
      </w:r>
      <w:r w:rsidR="008C659C" w:rsidRPr="00B24B5C">
        <w:rPr>
          <w:rFonts w:ascii="Times New Roman" w:hAnsi="Times New Roman" w:cs="Times New Roman"/>
          <w:sz w:val="24"/>
          <w:szCs w:val="24"/>
          <w:lang w:val="en-GB"/>
        </w:rPr>
        <w:t>,</w:t>
      </w:r>
      <w:r w:rsidR="00857D7E" w:rsidRPr="00B24B5C">
        <w:rPr>
          <w:rFonts w:ascii="Times New Roman" w:hAnsi="Times New Roman" w:cs="Times New Roman"/>
          <w:sz w:val="24"/>
          <w:szCs w:val="24"/>
          <w:lang w:val="en-GB"/>
        </w:rPr>
        <w:t xml:space="preserve"> </w:t>
      </w:r>
      <w:r w:rsidR="00506D6A" w:rsidRPr="00B24B5C">
        <w:rPr>
          <w:rFonts w:ascii="Times New Roman" w:hAnsi="Times New Roman" w:cs="Times New Roman"/>
          <w:sz w:val="24"/>
          <w:szCs w:val="24"/>
          <w:lang w:val="en-GB"/>
        </w:rPr>
        <w:t>mak</w:t>
      </w:r>
      <w:r w:rsidR="00857D7E" w:rsidRPr="00B24B5C">
        <w:rPr>
          <w:rFonts w:ascii="Times New Roman" w:hAnsi="Times New Roman" w:cs="Times New Roman"/>
          <w:sz w:val="24"/>
          <w:szCs w:val="24"/>
          <w:lang w:val="en-GB"/>
        </w:rPr>
        <w:t>ing</w:t>
      </w:r>
      <w:r w:rsidR="00506D6A" w:rsidRPr="00B24B5C">
        <w:rPr>
          <w:rFonts w:ascii="Times New Roman" w:hAnsi="Times New Roman" w:cs="Times New Roman"/>
          <w:sz w:val="24"/>
          <w:szCs w:val="24"/>
          <w:lang w:val="en-GB"/>
        </w:rPr>
        <w:t xml:space="preserve"> the increase in homicides a serious health policy concern.</w:t>
      </w:r>
      <w:r w:rsidR="0039481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 18)&lt;/DisplayText&gt;&lt;record&gt;&lt;rec-number&gt;90&lt;/rec-number&gt;&lt;foreign-keys&gt;&lt;key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Espinal-Enríquez&lt;/Author&gt;&lt;Year&gt;2015&lt;/Year&gt;&lt;RecNum&gt;106&lt;/RecNum&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39481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(5, 18)</w:t>
      </w:r>
      <w:r w:rsidR="0039481A" w:rsidRPr="00B24B5C">
        <w:rPr>
          <w:rFonts w:ascii="Times New Roman" w:hAnsi="Times New Roman" w:cs="Times New Roman"/>
          <w:sz w:val="24"/>
          <w:szCs w:val="24"/>
          <w:lang w:val="en-GB"/>
        </w:rPr>
        <w:fldChar w:fldCharType="end"/>
      </w:r>
      <w:r w:rsidR="00506D6A" w:rsidRPr="00B24B5C">
        <w:rPr>
          <w:rFonts w:ascii="Times New Roman" w:hAnsi="Times New Roman" w:cs="Times New Roman"/>
          <w:sz w:val="24"/>
          <w:szCs w:val="24"/>
          <w:lang w:val="en-GB"/>
        </w:rPr>
        <w:t xml:space="preserve"> Understanding the </w:t>
      </w:r>
      <w:r w:rsidR="00857D7E" w:rsidRPr="00B24B5C">
        <w:rPr>
          <w:rFonts w:ascii="Times New Roman" w:hAnsi="Times New Roman" w:cs="Times New Roman"/>
          <w:sz w:val="24"/>
          <w:szCs w:val="24"/>
          <w:lang w:val="en-GB"/>
        </w:rPr>
        <w:t xml:space="preserve">consequences that homicides have on population </w:t>
      </w:r>
      <w:r w:rsidR="00506D6A" w:rsidRPr="00B24B5C">
        <w:rPr>
          <w:rFonts w:ascii="Times New Roman" w:hAnsi="Times New Roman" w:cs="Times New Roman"/>
          <w:sz w:val="24"/>
          <w:szCs w:val="24"/>
          <w:lang w:val="en-GB"/>
        </w:rPr>
        <w:t>health is important for policy makers</w:t>
      </w:r>
      <w:r w:rsidR="00D37A3C" w:rsidRPr="00B24B5C">
        <w:rPr>
          <w:rFonts w:ascii="Times New Roman" w:hAnsi="Times New Roman" w:cs="Times New Roman"/>
          <w:sz w:val="24"/>
          <w:szCs w:val="24"/>
          <w:lang w:val="en-GB"/>
        </w:rPr>
        <w:t xml:space="preserve"> in Mexico</w:t>
      </w:r>
      <w:r w:rsidR="004A4B6E" w:rsidRPr="00B24B5C">
        <w:rPr>
          <w:rFonts w:ascii="Times New Roman" w:hAnsi="Times New Roman" w:cs="Times New Roman"/>
          <w:sz w:val="24"/>
          <w:szCs w:val="24"/>
          <w:lang w:val="en-GB"/>
        </w:rPr>
        <w:t xml:space="preserve"> and</w:t>
      </w:r>
      <w:r w:rsidR="004622FC" w:rsidRPr="00B24B5C">
        <w:rPr>
          <w:rFonts w:ascii="Times New Roman" w:hAnsi="Times New Roman" w:cs="Times New Roman"/>
          <w:sz w:val="24"/>
          <w:szCs w:val="24"/>
          <w:lang w:val="en-GB"/>
        </w:rPr>
        <w:t xml:space="preserve"> in </w:t>
      </w:r>
      <w:r w:rsidR="004A4B6E" w:rsidRPr="00B24B5C">
        <w:rPr>
          <w:rFonts w:ascii="Times New Roman" w:hAnsi="Times New Roman" w:cs="Times New Roman"/>
          <w:sz w:val="24"/>
          <w:szCs w:val="24"/>
          <w:lang w:val="en-GB"/>
        </w:rPr>
        <w:t>other</w:t>
      </w:r>
      <w:r w:rsidR="00421100" w:rsidRPr="00B24B5C">
        <w:rPr>
          <w:rFonts w:ascii="Times New Roman" w:hAnsi="Times New Roman" w:cs="Times New Roman"/>
          <w:sz w:val="24"/>
          <w:szCs w:val="24"/>
          <w:lang w:val="en-GB"/>
        </w:rPr>
        <w:t xml:space="preserve"> countries that are experiencing </w:t>
      </w:r>
      <w:r w:rsidR="004A4B6E" w:rsidRPr="00B24B5C">
        <w:rPr>
          <w:rFonts w:ascii="Times New Roman" w:hAnsi="Times New Roman" w:cs="Times New Roman"/>
          <w:sz w:val="24"/>
          <w:szCs w:val="24"/>
          <w:lang w:val="en-GB"/>
        </w:rPr>
        <w:t>similar increase</w:t>
      </w:r>
      <w:r w:rsidR="00D1436F" w:rsidRPr="00B24B5C">
        <w:rPr>
          <w:rFonts w:ascii="Times New Roman" w:hAnsi="Times New Roman" w:cs="Times New Roman"/>
          <w:sz w:val="24"/>
          <w:szCs w:val="24"/>
          <w:lang w:val="en-GB"/>
        </w:rPr>
        <w:t>s</w:t>
      </w:r>
      <w:r w:rsidR="004A4B6E" w:rsidRPr="00B24B5C">
        <w:rPr>
          <w:rFonts w:ascii="Times New Roman" w:hAnsi="Times New Roman" w:cs="Times New Roman"/>
          <w:sz w:val="24"/>
          <w:szCs w:val="24"/>
          <w:lang w:val="en-GB"/>
        </w:rPr>
        <w:t xml:space="preserve"> in homicides s</w:t>
      </w:r>
      <w:r w:rsidR="00CA3402" w:rsidRPr="00B24B5C">
        <w:rPr>
          <w:rFonts w:ascii="Times New Roman" w:hAnsi="Times New Roman" w:cs="Times New Roman"/>
          <w:sz w:val="24"/>
          <w:szCs w:val="24"/>
          <w:lang w:val="en-GB"/>
        </w:rPr>
        <w:t xml:space="preserve">uch as Honduras </w:t>
      </w:r>
      <w:r w:rsidR="004A4B6E" w:rsidRPr="00B24B5C">
        <w:rPr>
          <w:rFonts w:ascii="Times New Roman" w:hAnsi="Times New Roman" w:cs="Times New Roman"/>
          <w:sz w:val="24"/>
          <w:szCs w:val="24"/>
          <w:lang w:val="en-GB"/>
        </w:rPr>
        <w:t>in Central America</w:t>
      </w:r>
      <w:r w:rsidR="0039481A" w:rsidRPr="00B24B5C">
        <w:rPr>
          <w:rFonts w:ascii="Times New Roman" w:hAnsi="Times New Roman" w:cs="Times New Roman"/>
          <w:sz w:val="24"/>
          <w:szCs w:val="24"/>
          <w:lang w:val="en-GB"/>
        </w:rPr>
        <w:t>, and Venezuela in South America</w:t>
      </w:r>
      <w:r w:rsidR="004A4B6E" w:rsidRPr="00B24B5C">
        <w:rPr>
          <w:rFonts w:ascii="Times New Roman" w:hAnsi="Times New Roman" w:cs="Times New Roman"/>
          <w:sz w:val="24"/>
          <w:szCs w:val="24"/>
          <w:lang w:val="en-GB"/>
        </w:rPr>
        <w:t>.</w:t>
      </w:r>
      <w:r w:rsidR="0039481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&lt;EndNote&gt;&lt;Cite&gt;&lt;Author&gt;Drugs&lt;/Author&gt;&lt;Year&gt;2013&lt;/Year&gt;&lt;RecNum&gt;100&lt;/RecNum&gt;&lt;DisplayText&gt;(2)&lt;/DisplayText&gt;&lt;record&gt;&lt;rec-number&gt;100&lt;/rec-number&gt;&lt;foreign-keys&gt;&lt;key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w:t>
      </w:r>
      <w:r w:rsidR="0039481A" w:rsidRPr="00B24B5C">
        <w:rPr>
          <w:rFonts w:ascii="Times New Roman" w:hAnsi="Times New Roman" w:cs="Times New Roman"/>
          <w:sz w:val="24"/>
          <w:szCs w:val="24"/>
          <w:lang w:val="en-GB"/>
        </w:rPr>
        <w:fldChar w:fldCharType="end"/>
      </w:r>
      <w:r w:rsidR="004A4B6E" w:rsidRPr="00B24B5C">
        <w:rPr>
          <w:rFonts w:ascii="Times New Roman" w:hAnsi="Times New Roman" w:cs="Times New Roman"/>
          <w:sz w:val="24"/>
          <w:szCs w:val="24"/>
          <w:lang w:val="en-GB"/>
        </w:rPr>
        <w:t xml:space="preserve"> </w:t>
      </w:r>
      <w:r w:rsidRPr="00B24B5C">
        <w:rPr>
          <w:rFonts w:ascii="Times New Roman" w:hAnsi="Times New Roman" w:cs="Times New Roman"/>
          <w:sz w:val="24"/>
          <w:szCs w:val="24"/>
          <w:lang w:val="en-GB"/>
        </w:rPr>
        <w:t>Finally, this analysis contributes to our</w:t>
      </w:r>
      <w:r w:rsidR="00FB59CD" w:rsidRPr="00B24B5C">
        <w:rPr>
          <w:rFonts w:ascii="Times New Roman" w:hAnsi="Times New Roman" w:cs="Times New Roman"/>
          <w:sz w:val="24"/>
          <w:szCs w:val="24"/>
          <w:lang w:val="en-GB"/>
        </w:rPr>
        <w:t xml:space="preserve"> knowledge of regional inequality </w:t>
      </w:r>
      <w:r w:rsidRPr="00B24B5C">
        <w:rPr>
          <w:rFonts w:ascii="Times New Roman" w:hAnsi="Times New Roman" w:cs="Times New Roman"/>
          <w:sz w:val="24"/>
          <w:szCs w:val="24"/>
          <w:lang w:val="en-GB"/>
        </w:rPr>
        <w:t>in lifespans</w:t>
      </w:r>
      <w:r w:rsidR="00F71D52" w:rsidRPr="00B24B5C">
        <w:rPr>
          <w:rFonts w:ascii="Times New Roman" w:hAnsi="Times New Roman" w:cs="Times New Roman"/>
          <w:sz w:val="24"/>
          <w:szCs w:val="24"/>
          <w:lang w:val="en-GB"/>
        </w:rPr>
        <w:t xml:space="preserve">. </w:t>
      </w:r>
    </w:p>
    <w:p w14:paraId="5B6CBFB4" w14:textId="6CA24D85" w:rsidR="004C14CD" w:rsidRPr="00B24B5C" w:rsidRDefault="00F63FDC" w:rsidP="00DA15CA">
      <w:pPr>
        <w:spacing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Here</w:t>
      </w:r>
      <w:r w:rsidR="004C14CD" w:rsidRPr="00B24B5C">
        <w:rPr>
          <w:rFonts w:ascii="Times New Roman" w:hAnsi="Times New Roman" w:cs="Times New Roman"/>
          <w:sz w:val="24"/>
          <w:szCs w:val="24"/>
          <w:lang w:val="en-GB"/>
        </w:rPr>
        <w:t xml:space="preserve">, we </w:t>
      </w:r>
      <w:r w:rsidR="008155D7" w:rsidRPr="00B24B5C">
        <w:rPr>
          <w:rFonts w:ascii="Times New Roman" w:hAnsi="Times New Roman" w:cs="Times New Roman"/>
          <w:sz w:val="24"/>
          <w:szCs w:val="24"/>
          <w:lang w:val="en-GB"/>
        </w:rPr>
        <w:t>analysed</w:t>
      </w:r>
      <w:r w:rsidR="004C14CD" w:rsidRPr="00B24B5C">
        <w:rPr>
          <w:rFonts w:ascii="Times New Roman" w:hAnsi="Times New Roman" w:cs="Times New Roman"/>
          <w:sz w:val="24"/>
          <w:szCs w:val="24"/>
          <w:lang w:val="en-GB"/>
        </w:rPr>
        <w:t xml:space="preserve"> how life expectancy and lifespan inequality for the young population changed over a 20-year period, from 1990 to 2015 for females and males in Mexico. </w:t>
      </w:r>
      <w:r w:rsidR="004C14CD" w:rsidRPr="00B24B5C">
        <w:rPr>
          <w:rFonts w:ascii="Times New Roman" w:eastAsiaTheme="minorEastAsia" w:hAnsi="Times New Roman" w:cs="Times New Roman"/>
          <w:sz w:val="24"/>
          <w:szCs w:val="24"/>
          <w:lang w:val="en-GB"/>
        </w:rPr>
        <w:t xml:space="preserve">This framework allows us to thoroughly </w:t>
      </w:r>
      <w:r w:rsidR="008155D7" w:rsidRPr="00B24B5C">
        <w:rPr>
          <w:rFonts w:ascii="Times New Roman" w:eastAsiaTheme="minorEastAsia" w:hAnsi="Times New Roman" w:cs="Times New Roman"/>
          <w:sz w:val="24"/>
          <w:szCs w:val="24"/>
          <w:lang w:val="en-GB"/>
        </w:rPr>
        <w:t>analyse</w:t>
      </w:r>
      <w:r w:rsidR="004C14CD" w:rsidRPr="00B24B5C">
        <w:rPr>
          <w:rFonts w:ascii="Times New Roman" w:eastAsiaTheme="minorEastAsia" w:hAnsi="Times New Roman" w:cs="Times New Roman"/>
          <w:sz w:val="24"/>
          <w:szCs w:val="24"/>
          <w:lang w:val="en-GB"/>
        </w:rPr>
        <w:t xml:space="preserve"> premature mortality</w:t>
      </w:r>
      <w:r w:rsidR="004C14CD" w:rsidRPr="00B24B5C">
        <w:rPr>
          <w:rFonts w:ascii="Times New Roman" w:hAnsi="Times New Roman" w:cs="Times New Roman"/>
          <w:sz w:val="24"/>
          <w:szCs w:val="24"/>
          <w:lang w:val="en-GB"/>
        </w:rPr>
        <w:t xml:space="preserve"> and determined the ages and causes of death that contributed the most to the observed changes. </w:t>
      </w:r>
    </w:p>
    <w:p w14:paraId="4149315D" w14:textId="77777777" w:rsidR="006B17D9" w:rsidRPr="00B24B5C" w:rsidRDefault="006B17D9" w:rsidP="00DA15CA">
      <w:pPr>
        <w:spacing w:line="480" w:lineRule="auto"/>
        <w:ind w:firstLine="720"/>
        <w:jc w:val="both"/>
        <w:rPr>
          <w:rFonts w:ascii="Times New Roman" w:hAnsi="Times New Roman" w:cs="Times New Roman"/>
          <w:sz w:val="24"/>
          <w:szCs w:val="24"/>
          <w:lang w:val="en-GB"/>
        </w:rPr>
      </w:pPr>
    </w:p>
    <w:p w14:paraId="2AB33D0C" w14:textId="669B0C74" w:rsidR="00CC0A4A" w:rsidRPr="00B24B5C" w:rsidRDefault="00CC0A4A" w:rsidP="00DA15CA">
      <w:pPr>
        <w:pStyle w:val="Subtitle"/>
        <w:spacing w:line="480" w:lineRule="auto"/>
        <w:jc w:val="both"/>
        <w:rPr>
          <w:rFonts w:ascii="Times New Roman" w:hAnsi="Times New Roman" w:cs="Times New Roman"/>
          <w:b/>
          <w:i w:val="0"/>
          <w:color w:val="auto"/>
          <w:lang w:val="en-GB"/>
        </w:rPr>
      </w:pPr>
      <w:r w:rsidRPr="00B24B5C">
        <w:rPr>
          <w:rFonts w:ascii="Times New Roman" w:hAnsi="Times New Roman" w:cs="Times New Roman"/>
          <w:b/>
          <w:i w:val="0"/>
          <w:color w:val="auto"/>
          <w:lang w:val="en-GB"/>
        </w:rPr>
        <w:t>Methods</w:t>
      </w:r>
    </w:p>
    <w:p w14:paraId="3939B127" w14:textId="12866706" w:rsidR="00CC0A4A" w:rsidRPr="00B24B5C" w:rsidRDefault="00774E35" w:rsidP="00DA15CA">
      <w:pPr>
        <w:autoSpaceDE w:val="0"/>
        <w:autoSpaceDN w:val="0"/>
        <w:adjustRightInd w:val="0"/>
        <w:spacing w:after="100" w:afterAutospacing="1"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We used d</w:t>
      </w:r>
      <w:r w:rsidR="00CC0A4A" w:rsidRPr="00B24B5C">
        <w:rPr>
          <w:rFonts w:ascii="Times New Roman" w:hAnsi="Times New Roman" w:cs="Times New Roman"/>
          <w:sz w:val="24"/>
          <w:szCs w:val="24"/>
          <w:lang w:val="en-GB"/>
        </w:rPr>
        <w:t xml:space="preserve">ata on deaths from vital statistics files publicly available through the Mexican </w:t>
      </w:r>
      <w:r w:rsidR="003B1E7D" w:rsidRPr="00B24B5C">
        <w:rPr>
          <w:rFonts w:ascii="Times New Roman" w:hAnsi="Times New Roman" w:cs="Times New Roman"/>
          <w:sz w:val="24"/>
          <w:szCs w:val="24"/>
          <w:lang w:val="en-GB"/>
        </w:rPr>
        <w:t>Institute of Statistics</w:t>
      </w:r>
      <w:r w:rsidR="00CC0A4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&lt;EndNote&gt;&lt;Cite&gt;&lt;Author&gt;INEGI&lt;/Author&gt;&lt;Year&gt;2017&lt;/Year&gt;&lt;RecNum&gt;93&lt;/RecNum&gt;&lt;DisplayText&gt;(21)&lt;/DisplayText&gt;&lt;record&gt;&lt;rec-number&gt;93&lt;/rec-number&gt;&lt;foreign-keys&gt;&lt;key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(21)</w:t>
      </w:r>
      <w:r w:rsidR="00CC0A4A" w:rsidRPr="00B24B5C">
        <w:rPr>
          <w:rFonts w:ascii="Times New Roman" w:hAnsi="Times New Roman" w:cs="Times New Roman"/>
          <w:sz w:val="24"/>
          <w:szCs w:val="24"/>
          <w:lang w:val="en-GB"/>
        </w:rPr>
        <w:fldChar w:fldCharType="end"/>
      </w:r>
      <w:r w:rsidR="00CC0A4A" w:rsidRPr="00B24B5C">
        <w:rPr>
          <w:rFonts w:ascii="Times New Roman" w:hAnsi="Times New Roman" w:cs="Times New Roman"/>
          <w:sz w:val="24"/>
          <w:szCs w:val="24"/>
          <w:lang w:val="en-GB"/>
        </w:rPr>
        <w:t xml:space="preserve"> </w:t>
      </w:r>
      <w:r w:rsidR="00983D90" w:rsidRPr="00B24B5C">
        <w:rPr>
          <w:rFonts w:ascii="Times New Roman" w:hAnsi="Times New Roman" w:cs="Times New Roman"/>
          <w:sz w:val="24"/>
          <w:szCs w:val="24"/>
          <w:lang w:val="en-GB"/>
        </w:rPr>
        <w:t>that</w:t>
      </w:r>
      <w:r w:rsidR="00CC0A4A" w:rsidRPr="00B24B5C">
        <w:rPr>
          <w:rFonts w:ascii="Times New Roman" w:hAnsi="Times New Roman" w:cs="Times New Roman"/>
          <w:sz w:val="24"/>
          <w:szCs w:val="24"/>
          <w:lang w:val="en-GB"/>
        </w:rPr>
        <w:t xml:space="preserve"> include</w:t>
      </w:r>
      <w:r w:rsidR="00983D90" w:rsidRPr="00B24B5C">
        <w:rPr>
          <w:rFonts w:ascii="Times New Roman" w:hAnsi="Times New Roman" w:cs="Times New Roman"/>
          <w:sz w:val="24"/>
          <w:szCs w:val="24"/>
          <w:lang w:val="en-GB"/>
        </w:rPr>
        <w:t>s</w:t>
      </w:r>
      <w:r w:rsidR="00CC0A4A" w:rsidRPr="00B24B5C">
        <w:rPr>
          <w:rFonts w:ascii="Times New Roman" w:hAnsi="Times New Roman" w:cs="Times New Roman"/>
          <w:sz w:val="24"/>
          <w:szCs w:val="24"/>
          <w:lang w:val="en-GB"/>
        </w:rPr>
        <w:t xml:space="preserve"> informatio</w:t>
      </w:r>
      <w:r w:rsidR="008C659C" w:rsidRPr="00B24B5C">
        <w:rPr>
          <w:rFonts w:ascii="Times New Roman" w:hAnsi="Times New Roman" w:cs="Times New Roman"/>
          <w:sz w:val="24"/>
          <w:szCs w:val="24"/>
          <w:lang w:val="en-GB"/>
        </w:rPr>
        <w:t>n on cause-of-</w:t>
      </w:r>
      <w:r w:rsidR="00CC0A4A" w:rsidRPr="00B24B5C">
        <w:rPr>
          <w:rFonts w:ascii="Times New Roman" w:hAnsi="Times New Roman" w:cs="Times New Roman"/>
          <w:sz w:val="24"/>
          <w:szCs w:val="24"/>
          <w:lang w:val="en-GB"/>
        </w:rPr>
        <w:t>death by</w:t>
      </w:r>
      <w:r w:rsidR="008C659C" w:rsidRPr="00B24B5C">
        <w:rPr>
          <w:rFonts w:ascii="Times New Roman" w:hAnsi="Times New Roman" w:cs="Times New Roman"/>
          <w:sz w:val="24"/>
          <w:szCs w:val="24"/>
          <w:lang w:val="en-GB"/>
        </w:rPr>
        <w:t xml:space="preserve"> age</w:t>
      </w:r>
      <w:r w:rsidR="00CC0A4A" w:rsidRPr="00B24B5C">
        <w:rPr>
          <w:rFonts w:ascii="Times New Roman" w:hAnsi="Times New Roman" w:cs="Times New Roman"/>
          <w:sz w:val="24"/>
          <w:szCs w:val="24"/>
          <w:lang w:val="en-GB"/>
        </w:rPr>
        <w:t xml:space="preserve">, sex, and place of </w:t>
      </w:r>
      <w:r w:rsidR="00CC0A4A" w:rsidRPr="00B24B5C">
        <w:rPr>
          <w:rFonts w:ascii="Times New Roman" w:hAnsi="Times New Roman" w:cs="Times New Roman"/>
          <w:sz w:val="24"/>
          <w:szCs w:val="24"/>
          <w:lang w:val="en-GB"/>
        </w:rPr>
        <w:lastRenderedPageBreak/>
        <w:t>occurrence from 1995 to 2015. Additionally, we used population estimates corrected for completeness, age misstatement, and i</w:t>
      </w:r>
      <w:r w:rsidR="00EA6BEA" w:rsidRPr="00B24B5C">
        <w:rPr>
          <w:rFonts w:ascii="Times New Roman" w:hAnsi="Times New Roman" w:cs="Times New Roman"/>
          <w:sz w:val="24"/>
          <w:szCs w:val="24"/>
          <w:lang w:val="en-GB"/>
        </w:rPr>
        <w:t>nternational migration</w:t>
      </w:r>
      <w:r w:rsidR="00CC0A4A" w:rsidRPr="00B24B5C">
        <w:rPr>
          <w:rFonts w:ascii="Times New Roman" w:hAnsi="Times New Roman" w:cs="Times New Roman"/>
          <w:sz w:val="24"/>
          <w:szCs w:val="24"/>
          <w:lang w:val="en-GB"/>
        </w:rPr>
        <w:t xml:space="preserve"> from the Mexican Population Council to construct age-specific death rates by </w:t>
      </w:r>
      <w:r w:rsidR="004C34BA" w:rsidRPr="00B24B5C">
        <w:rPr>
          <w:rFonts w:ascii="Times New Roman" w:hAnsi="Times New Roman" w:cs="Times New Roman"/>
          <w:sz w:val="24"/>
          <w:szCs w:val="24"/>
          <w:lang w:val="en-GB"/>
        </w:rPr>
        <w:t xml:space="preserve">age, </w:t>
      </w:r>
      <w:r w:rsidR="00CC0A4A" w:rsidRPr="00B24B5C">
        <w:rPr>
          <w:rFonts w:ascii="Times New Roman" w:hAnsi="Times New Roman" w:cs="Times New Roman"/>
          <w:sz w:val="24"/>
          <w:szCs w:val="24"/>
          <w:lang w:val="en-GB"/>
        </w:rPr>
        <w:t>sex and state</w:t>
      </w:r>
      <w:r w:rsidR="003B1E7D" w:rsidRPr="00B24B5C">
        <w:rPr>
          <w:rFonts w:ascii="Times New Roman" w:hAnsi="Times New Roman" w:cs="Times New Roman"/>
          <w:sz w:val="24"/>
          <w:szCs w:val="24"/>
          <w:lang w:val="en-GB"/>
        </w:rPr>
        <w:t>.</w:t>
      </w:r>
      <w:r w:rsidR="00CC0A4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&lt;EndNote&gt;&lt;Cite&gt;&lt;Author&gt;CONAPO&lt;/Author&gt;&lt;Year&gt;2017&lt;/Year&gt;&lt;RecNum&gt;94&lt;/RecNum&gt;&lt;DisplayText&gt;(22)&lt;/DisplayText&gt;&lt;record&gt;&lt;rec-number&gt;94&lt;/rec-number&gt;&lt;foreign-keys&gt;&lt;key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(22)</w:t>
      </w:r>
      <w:r w:rsidR="00CC0A4A" w:rsidRPr="00B24B5C">
        <w:rPr>
          <w:rFonts w:ascii="Times New Roman" w:hAnsi="Times New Roman" w:cs="Times New Roman"/>
          <w:sz w:val="24"/>
          <w:szCs w:val="24"/>
          <w:lang w:val="en-GB"/>
        </w:rPr>
        <w:fldChar w:fldCharType="end"/>
      </w:r>
    </w:p>
    <w:p w14:paraId="1C853E3D" w14:textId="77777777" w:rsidR="008617C1" w:rsidRPr="00B24B5C" w:rsidRDefault="00CC0A4A" w:rsidP="00DA15CA">
      <w:pPr>
        <w:autoSpaceDE w:val="0"/>
        <w:autoSpaceDN w:val="0"/>
        <w:adjustRightInd w:val="0"/>
        <w:spacing w:after="100" w:afterAutospacing="1" w:line="480" w:lineRule="auto"/>
        <w:jc w:val="both"/>
        <w:rPr>
          <w:rFonts w:ascii="Times New Roman" w:hAnsi="Times New Roman" w:cs="Times New Roman"/>
          <w:sz w:val="24"/>
          <w:szCs w:val="24"/>
          <w:lang w:val="en-GB"/>
        </w:rPr>
      </w:pPr>
      <w:r w:rsidRPr="00B24B5C">
        <w:rPr>
          <w:rFonts w:ascii="Times New Roman" w:hAnsi="Times New Roman" w:cs="Times New Roman"/>
          <w:i/>
          <w:sz w:val="24"/>
          <w:szCs w:val="24"/>
          <w:lang w:val="en-GB"/>
        </w:rPr>
        <w:t>Cause-of-death classification</w:t>
      </w:r>
    </w:p>
    <w:p w14:paraId="00D2A15F" w14:textId="69487D49" w:rsidR="00CC0A4A" w:rsidRPr="00B24B5C" w:rsidRDefault="000E09A3" w:rsidP="00DA15CA">
      <w:pPr>
        <w:autoSpaceDE w:val="0"/>
        <w:autoSpaceDN w:val="0"/>
        <w:adjustRightInd w:val="0"/>
        <w:spacing w:after="100" w:afterAutospacing="1"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We classified</w:t>
      </w:r>
      <w:r w:rsidR="00CC0A4A" w:rsidRPr="00B24B5C">
        <w:rPr>
          <w:rFonts w:ascii="Times New Roman" w:hAnsi="Times New Roman" w:cs="Times New Roman"/>
          <w:sz w:val="24"/>
          <w:szCs w:val="24"/>
          <w:lang w:val="en-GB"/>
        </w:rPr>
        <w:t xml:space="preserve"> deaths in</w:t>
      </w:r>
      <w:r w:rsidR="005B0662" w:rsidRPr="00B24B5C">
        <w:rPr>
          <w:rFonts w:ascii="Times New Roman" w:hAnsi="Times New Roman" w:cs="Times New Roman"/>
          <w:sz w:val="24"/>
          <w:szCs w:val="24"/>
          <w:lang w:val="en-GB"/>
        </w:rPr>
        <w:t>to</w:t>
      </w:r>
      <w:r w:rsidR="00CC0A4A" w:rsidRPr="00B24B5C">
        <w:rPr>
          <w:rFonts w:ascii="Times New Roman" w:hAnsi="Times New Roman" w:cs="Times New Roman"/>
          <w:sz w:val="24"/>
          <w:szCs w:val="24"/>
          <w:lang w:val="en-GB"/>
        </w:rPr>
        <w:t xml:space="preserve"> </w:t>
      </w:r>
      <w:r w:rsidR="00FB4A65" w:rsidRPr="00B24B5C">
        <w:rPr>
          <w:rFonts w:ascii="Times New Roman" w:hAnsi="Times New Roman" w:cs="Times New Roman"/>
          <w:sz w:val="24"/>
          <w:szCs w:val="24"/>
          <w:lang w:val="en-GB"/>
        </w:rPr>
        <w:t xml:space="preserve">eight </w:t>
      </w:r>
      <w:r w:rsidR="00CC0A4A" w:rsidRPr="00B24B5C">
        <w:rPr>
          <w:rFonts w:ascii="Times New Roman" w:hAnsi="Times New Roman" w:cs="Times New Roman"/>
          <w:sz w:val="24"/>
          <w:szCs w:val="24"/>
          <w:lang w:val="en-GB"/>
        </w:rPr>
        <w:t xml:space="preserve">categories </w:t>
      </w:r>
      <w:r w:rsidR="00983D90" w:rsidRPr="00B24B5C">
        <w:rPr>
          <w:rFonts w:ascii="Times New Roman" w:hAnsi="Times New Roman" w:cs="Times New Roman"/>
          <w:sz w:val="24"/>
          <w:szCs w:val="24"/>
          <w:lang w:val="en-GB"/>
        </w:rPr>
        <w:t xml:space="preserve">representing </w:t>
      </w:r>
      <w:r w:rsidR="00CC0A4A" w:rsidRPr="00B24B5C">
        <w:rPr>
          <w:rFonts w:ascii="Times New Roman" w:hAnsi="Times New Roman" w:cs="Times New Roman"/>
          <w:sz w:val="24"/>
          <w:szCs w:val="24"/>
          <w:lang w:val="en-GB"/>
        </w:rPr>
        <w:t xml:space="preserve"> the main causes of death in Mexico</w:t>
      </w:r>
      <w:r w:rsidR="00C60BFF" w:rsidRPr="00B24B5C">
        <w:rPr>
          <w:rFonts w:ascii="Times New Roman" w:hAnsi="Times New Roman" w:cs="Times New Roman"/>
          <w:sz w:val="24"/>
          <w:szCs w:val="24"/>
          <w:lang w:val="en-GB"/>
        </w:rPr>
        <w:t xml:space="preserve"> </w:t>
      </w:r>
      <w:r w:rsidR="00B2488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 23)&lt;/DisplayText&gt;&lt;record&gt;&lt;rec-number&gt;90&lt;/rec-number&gt;&lt;foreign-keys&gt;&lt;key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(5, 23)</w:t>
      </w:r>
      <w:r w:rsidR="00B2488A" w:rsidRPr="00B24B5C">
        <w:rPr>
          <w:rFonts w:ascii="Times New Roman" w:hAnsi="Times New Roman" w:cs="Times New Roman"/>
          <w:sz w:val="24"/>
          <w:szCs w:val="24"/>
          <w:lang w:val="en-GB"/>
        </w:rPr>
        <w:fldChar w:fldCharType="end"/>
      </w:r>
      <w:r w:rsidR="00757370" w:rsidRPr="00B24B5C">
        <w:rPr>
          <w:rFonts w:ascii="Times New Roman" w:hAnsi="Times New Roman" w:cs="Times New Roman"/>
          <w:sz w:val="24"/>
          <w:szCs w:val="24"/>
          <w:lang w:val="en-GB"/>
        </w:rPr>
        <w:t xml:space="preserve"> using the</w:t>
      </w:r>
      <w:r w:rsidR="003B1E7D" w:rsidRPr="00B24B5C">
        <w:rPr>
          <w:rFonts w:ascii="Times New Roman" w:hAnsi="Times New Roman" w:cs="Times New Roman"/>
          <w:sz w:val="24"/>
          <w:szCs w:val="24"/>
          <w:lang w:val="en-GB"/>
        </w:rPr>
        <w:t xml:space="preserve"> concept of Amenable/A</w:t>
      </w:r>
      <w:r w:rsidR="00B2488A" w:rsidRPr="00B24B5C">
        <w:rPr>
          <w:rFonts w:ascii="Times New Roman" w:hAnsi="Times New Roman" w:cs="Times New Roman"/>
          <w:sz w:val="24"/>
          <w:szCs w:val="24"/>
          <w:lang w:val="en-GB"/>
        </w:rPr>
        <w:t>voidable mortality</w:t>
      </w:r>
      <w:r w:rsidR="00B71B96" w:rsidRPr="00B24B5C">
        <w:rPr>
          <w:rFonts w:ascii="Times New Roman" w:hAnsi="Times New Roman" w:cs="Times New Roman"/>
          <w:sz w:val="24"/>
          <w:szCs w:val="24"/>
          <w:lang w:val="en-GB"/>
        </w:rPr>
        <w:t xml:space="preserve"> (Table 1)</w:t>
      </w:r>
      <w:r w:rsidR="003B1E7D" w:rsidRPr="00B24B5C">
        <w:rPr>
          <w:rFonts w:ascii="Times New Roman" w:hAnsi="Times New Roman" w:cs="Times New Roman"/>
          <w:sz w:val="24"/>
          <w:szCs w:val="24"/>
          <w:lang w:val="en-GB"/>
        </w:rPr>
        <w:t>.</w:t>
      </w:r>
      <w:r w:rsidR="00B2488A" w:rsidRPr="00B24B5C">
        <w:rPr>
          <w:rFonts w:ascii="Times New Roman" w:hAnsi="Times New Roman" w:cs="Times New Roman"/>
          <w:sz w:val="24"/>
          <w:szCs w:val="24"/>
          <w:lang w:val="en-GB"/>
        </w:rPr>
        <w:t xml:space="preserve"> </w:t>
      </w:r>
      <w:r w:rsidR="00B2488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&lt;EndNote&gt;&lt;Cite&gt;&lt;Author&gt;Nolte&lt;/Author&gt;&lt;Year&gt;2008&lt;/Year&gt;&lt;RecNum&gt;110&lt;/RecNum&gt;&lt;DisplayText&gt;(24, 25)&lt;/DisplayText&gt;&lt;record&gt;&lt;rec-number&gt;110&lt;/rec-number&gt;&lt;foreign-keys&gt;&lt;key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(24, 25)</w:t>
      </w:r>
      <w:r w:rsidR="00B2488A" w:rsidRPr="00B24B5C">
        <w:rPr>
          <w:rFonts w:ascii="Times New Roman" w:hAnsi="Times New Roman" w:cs="Times New Roman"/>
          <w:sz w:val="24"/>
          <w:szCs w:val="24"/>
          <w:lang w:val="en-GB"/>
        </w:rPr>
        <w:fldChar w:fldCharType="end"/>
      </w:r>
      <w:r w:rsidR="00920B4E" w:rsidRPr="00B24B5C">
        <w:rPr>
          <w:rFonts w:ascii="Times New Roman" w:hAnsi="Times New Roman" w:cs="Times New Roman"/>
          <w:sz w:val="24"/>
          <w:szCs w:val="24"/>
          <w:lang w:val="en-GB"/>
        </w:rPr>
        <w:t xml:space="preserve"> This concept </w:t>
      </w:r>
      <w:r w:rsidR="004218ED" w:rsidRPr="00B24B5C">
        <w:rPr>
          <w:rFonts w:ascii="Times New Roman" w:hAnsi="Times New Roman" w:cs="Times New Roman"/>
          <w:sz w:val="24"/>
          <w:szCs w:val="24"/>
          <w:lang w:val="en-GB"/>
        </w:rPr>
        <w:t xml:space="preserve">assumes that there are some conditions that should not cause death in </w:t>
      </w:r>
      <w:r w:rsidR="009433D8" w:rsidRPr="00B24B5C">
        <w:rPr>
          <w:rFonts w:ascii="Times New Roman" w:hAnsi="Times New Roman" w:cs="Times New Roman"/>
          <w:sz w:val="24"/>
          <w:szCs w:val="24"/>
          <w:lang w:val="en-GB"/>
        </w:rPr>
        <w:t xml:space="preserve">the </w:t>
      </w:r>
      <w:r w:rsidR="004218ED" w:rsidRPr="00B24B5C">
        <w:rPr>
          <w:rFonts w:ascii="Times New Roman" w:hAnsi="Times New Roman" w:cs="Times New Roman"/>
          <w:sz w:val="24"/>
          <w:szCs w:val="24"/>
          <w:lang w:val="en-GB"/>
        </w:rPr>
        <w:t>presence of timely and effective medical care</w:t>
      </w:r>
      <w:r w:rsidR="00E37712" w:rsidRPr="00B24B5C">
        <w:rPr>
          <w:rFonts w:ascii="Times New Roman" w:hAnsi="Times New Roman" w:cs="Times New Roman"/>
          <w:sz w:val="24"/>
          <w:szCs w:val="24"/>
          <w:lang w:val="en-GB"/>
        </w:rPr>
        <w:t>, and</w:t>
      </w:r>
      <w:r w:rsidR="004218ED" w:rsidRPr="00B24B5C">
        <w:rPr>
          <w:rFonts w:ascii="Times New Roman" w:hAnsi="Times New Roman" w:cs="Times New Roman"/>
          <w:sz w:val="24"/>
          <w:szCs w:val="24"/>
          <w:lang w:val="en-GB"/>
        </w:rPr>
        <w:t xml:space="preserve"> are </w:t>
      </w:r>
      <w:r w:rsidR="006B7362" w:rsidRPr="00B24B5C">
        <w:rPr>
          <w:rFonts w:ascii="Times New Roman" w:hAnsi="Times New Roman" w:cs="Times New Roman"/>
          <w:sz w:val="24"/>
          <w:szCs w:val="24"/>
          <w:lang w:val="en-GB"/>
        </w:rPr>
        <w:t xml:space="preserve">used </w:t>
      </w:r>
      <w:r w:rsidR="004218ED" w:rsidRPr="00B24B5C">
        <w:rPr>
          <w:rFonts w:ascii="Times New Roman" w:hAnsi="Times New Roman" w:cs="Times New Roman"/>
          <w:sz w:val="24"/>
          <w:szCs w:val="24"/>
          <w:lang w:val="en-GB"/>
        </w:rPr>
        <w:t>a</w:t>
      </w:r>
      <w:r w:rsidR="006B7362" w:rsidRPr="00B24B5C">
        <w:rPr>
          <w:rFonts w:ascii="Times New Roman" w:hAnsi="Times New Roman" w:cs="Times New Roman"/>
          <w:sz w:val="24"/>
          <w:szCs w:val="24"/>
          <w:lang w:val="en-GB"/>
        </w:rPr>
        <w:t>s a</w:t>
      </w:r>
      <w:r w:rsidR="004218ED" w:rsidRPr="00B24B5C">
        <w:rPr>
          <w:rFonts w:ascii="Times New Roman" w:hAnsi="Times New Roman" w:cs="Times New Roman"/>
          <w:sz w:val="24"/>
          <w:szCs w:val="24"/>
          <w:lang w:val="en-GB"/>
        </w:rPr>
        <w:t xml:space="preserve"> proxy f</w:t>
      </w:r>
      <w:r w:rsidR="00BD4286" w:rsidRPr="00B24B5C">
        <w:rPr>
          <w:rFonts w:ascii="Times New Roman" w:hAnsi="Times New Roman" w:cs="Times New Roman"/>
          <w:sz w:val="24"/>
          <w:szCs w:val="24"/>
          <w:lang w:val="en-GB"/>
        </w:rPr>
        <w:t>or</w:t>
      </w:r>
      <w:r w:rsidR="004218ED" w:rsidRPr="00B24B5C">
        <w:rPr>
          <w:rFonts w:ascii="Times New Roman" w:hAnsi="Times New Roman" w:cs="Times New Roman"/>
          <w:sz w:val="24"/>
          <w:szCs w:val="24"/>
          <w:lang w:val="en-GB"/>
        </w:rPr>
        <w:t xml:space="preserve"> the performance of health care systems</w:t>
      </w:r>
      <w:r w:rsidR="003B1E7D" w:rsidRPr="00B24B5C">
        <w:rPr>
          <w:rFonts w:ascii="Times New Roman" w:hAnsi="Times New Roman" w:cs="Times New Roman"/>
          <w:sz w:val="24"/>
          <w:szCs w:val="24"/>
          <w:lang w:val="en-GB"/>
        </w:rPr>
        <w:t>.</w:t>
      </w:r>
      <w:r w:rsidR="004218ED"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&lt;EndNote&gt;&lt;Cite&gt;&lt;Author&gt;Nolte&lt;/Author&gt;&lt;Year&gt;2008&lt;/Year&gt;&lt;RecNum&gt;110&lt;/RecNum&gt;&lt;DisplayText&gt;(24)&lt;/DisplayText&gt;&lt;record&gt;&lt;rec-number&gt;110&lt;/rec-number&gt;&lt;foreign-keys&gt;&lt;key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(24)</w:t>
      </w:r>
      <w:r w:rsidR="004218ED" w:rsidRPr="00B24B5C">
        <w:rPr>
          <w:rFonts w:ascii="Times New Roman" w:hAnsi="Times New Roman" w:cs="Times New Roman"/>
          <w:sz w:val="24"/>
          <w:szCs w:val="24"/>
          <w:lang w:val="en-GB"/>
        </w:rPr>
        <w:fldChar w:fldCharType="end"/>
      </w:r>
      <w:r w:rsidR="00980A40" w:rsidRPr="00B24B5C">
        <w:rPr>
          <w:rFonts w:ascii="Times New Roman" w:hAnsi="Times New Roman" w:cs="Times New Roman"/>
          <w:sz w:val="24"/>
          <w:szCs w:val="24"/>
          <w:lang w:val="en-GB"/>
        </w:rPr>
        <w:t xml:space="preserve"> </w:t>
      </w:r>
      <w:r w:rsidR="00C14FBD" w:rsidRPr="00B24B5C">
        <w:rPr>
          <w:rFonts w:ascii="Times New Roman" w:hAnsi="Times New Roman" w:cs="Times New Roman"/>
          <w:sz w:val="24"/>
          <w:szCs w:val="24"/>
          <w:lang w:val="en-GB"/>
        </w:rPr>
        <w:t>T</w:t>
      </w:r>
      <w:r w:rsidR="009A7DE1" w:rsidRPr="00B24B5C">
        <w:rPr>
          <w:rFonts w:ascii="Times New Roman" w:hAnsi="Times New Roman" w:cs="Times New Roman"/>
          <w:sz w:val="24"/>
          <w:szCs w:val="24"/>
          <w:lang w:val="en-GB"/>
        </w:rPr>
        <w:t>o mitigate biase</w:t>
      </w:r>
      <w:r w:rsidR="00EE13A8" w:rsidRPr="00B24B5C">
        <w:rPr>
          <w:rFonts w:ascii="Times New Roman" w:hAnsi="Times New Roman" w:cs="Times New Roman"/>
          <w:sz w:val="24"/>
          <w:szCs w:val="24"/>
          <w:lang w:val="en-GB"/>
        </w:rPr>
        <w:t>s</w:t>
      </w:r>
      <w:r w:rsidR="009A7DE1" w:rsidRPr="00B24B5C">
        <w:rPr>
          <w:rFonts w:ascii="Times New Roman" w:hAnsi="Times New Roman" w:cs="Times New Roman"/>
          <w:sz w:val="24"/>
          <w:szCs w:val="24"/>
          <w:lang w:val="en-GB"/>
        </w:rPr>
        <w:t xml:space="preserve"> </w:t>
      </w:r>
      <w:r w:rsidR="003032B4" w:rsidRPr="00B24B5C">
        <w:rPr>
          <w:rFonts w:ascii="Times New Roman" w:hAnsi="Times New Roman" w:cs="Times New Roman"/>
          <w:sz w:val="24"/>
          <w:szCs w:val="24"/>
          <w:lang w:val="en-GB"/>
        </w:rPr>
        <w:t xml:space="preserve">due to misclassification of causes of death, </w:t>
      </w:r>
      <w:r w:rsidR="009A7DE1" w:rsidRPr="00B24B5C">
        <w:rPr>
          <w:rFonts w:ascii="Times New Roman" w:hAnsi="Times New Roman" w:cs="Times New Roman"/>
          <w:sz w:val="24"/>
          <w:szCs w:val="24"/>
          <w:lang w:val="en-GB"/>
        </w:rPr>
        <w:t>we focus</w:t>
      </w:r>
      <w:r w:rsidR="00F63FDC" w:rsidRPr="00B24B5C">
        <w:rPr>
          <w:rFonts w:ascii="Times New Roman" w:hAnsi="Times New Roman" w:cs="Times New Roman"/>
          <w:sz w:val="24"/>
          <w:szCs w:val="24"/>
          <w:lang w:val="en-GB"/>
        </w:rPr>
        <w:t>ed</w:t>
      </w:r>
      <w:r w:rsidR="009A7DE1" w:rsidRPr="00B24B5C">
        <w:rPr>
          <w:rFonts w:ascii="Times New Roman" w:hAnsi="Times New Roman" w:cs="Times New Roman"/>
          <w:sz w:val="24"/>
          <w:szCs w:val="24"/>
          <w:lang w:val="en-GB"/>
        </w:rPr>
        <w:t xml:space="preserve"> on </w:t>
      </w:r>
      <w:r w:rsidR="003032B4" w:rsidRPr="00B24B5C">
        <w:rPr>
          <w:rFonts w:ascii="Times New Roman" w:hAnsi="Times New Roman" w:cs="Times New Roman"/>
          <w:sz w:val="24"/>
          <w:szCs w:val="24"/>
          <w:lang w:val="en-GB"/>
        </w:rPr>
        <w:t xml:space="preserve">deaths occurring </w:t>
      </w:r>
      <w:r w:rsidR="005B366A" w:rsidRPr="00B24B5C">
        <w:rPr>
          <w:rFonts w:ascii="Times New Roman" w:hAnsi="Times New Roman" w:cs="Times New Roman"/>
          <w:sz w:val="24"/>
          <w:szCs w:val="24"/>
          <w:lang w:val="en-GB"/>
        </w:rPr>
        <w:t xml:space="preserve">below age 95 </w:t>
      </w:r>
      <w:r w:rsidR="009A7DE1" w:rsidRPr="00B24B5C">
        <w:rPr>
          <w:rFonts w:ascii="Times New Roman" w:hAnsi="Times New Roman" w:cs="Times New Roman"/>
          <w:sz w:val="24"/>
          <w:szCs w:val="24"/>
          <w:lang w:val="en-GB"/>
        </w:rPr>
        <w:t xml:space="preserve">since </w:t>
      </w:r>
      <w:r w:rsidR="003E50C7" w:rsidRPr="00B24B5C">
        <w:rPr>
          <w:rFonts w:ascii="Times New Roman" w:hAnsi="Times New Roman" w:cs="Times New Roman"/>
          <w:sz w:val="24"/>
          <w:szCs w:val="24"/>
          <w:lang w:val="en-GB"/>
        </w:rPr>
        <w:t xml:space="preserve">cause-specific </w:t>
      </w:r>
      <w:r w:rsidR="009A7DE1" w:rsidRPr="00B24B5C">
        <w:rPr>
          <w:rFonts w:ascii="Times New Roman" w:hAnsi="Times New Roman" w:cs="Times New Roman"/>
          <w:sz w:val="24"/>
          <w:szCs w:val="24"/>
          <w:lang w:val="en-GB"/>
        </w:rPr>
        <w:t>coding practices</w:t>
      </w:r>
      <w:r w:rsidR="005B0662" w:rsidRPr="00B24B5C">
        <w:rPr>
          <w:rFonts w:ascii="Times New Roman" w:hAnsi="Times New Roman" w:cs="Times New Roman"/>
          <w:sz w:val="24"/>
          <w:szCs w:val="24"/>
          <w:lang w:val="en-GB"/>
        </w:rPr>
        <w:t xml:space="preserve"> above that age</w:t>
      </w:r>
      <w:r w:rsidR="009A7DE1" w:rsidRPr="00B24B5C">
        <w:rPr>
          <w:rFonts w:ascii="Times New Roman" w:hAnsi="Times New Roman" w:cs="Times New Roman"/>
          <w:sz w:val="24"/>
          <w:szCs w:val="24"/>
          <w:lang w:val="en-GB"/>
        </w:rPr>
        <w:t xml:space="preserve"> are less reliable due </w:t>
      </w:r>
      <w:r w:rsidR="000510ED" w:rsidRPr="00B24B5C">
        <w:rPr>
          <w:rFonts w:ascii="Times New Roman" w:hAnsi="Times New Roman" w:cs="Times New Roman"/>
          <w:sz w:val="24"/>
          <w:szCs w:val="24"/>
          <w:lang w:val="en-GB"/>
        </w:rPr>
        <w:t>to the presence of comorbidities</w:t>
      </w:r>
      <w:r w:rsidR="005B0662" w:rsidRPr="00B24B5C">
        <w:rPr>
          <w:rFonts w:ascii="Times New Roman" w:hAnsi="Times New Roman" w:cs="Times New Roman"/>
          <w:sz w:val="24"/>
          <w:szCs w:val="24"/>
          <w:lang w:val="en-GB"/>
        </w:rPr>
        <w:t>.</w:t>
      </w:r>
    </w:p>
    <w:p w14:paraId="2C17F252" w14:textId="71D74F8D" w:rsidR="000E09A3" w:rsidRPr="00B24B5C" w:rsidRDefault="000E09A3" w:rsidP="00DA15CA">
      <w:pPr>
        <w:autoSpaceDE w:val="0"/>
        <w:autoSpaceDN w:val="0"/>
        <w:adjustRightInd w:val="0"/>
        <w:spacing w:after="100" w:afterAutospacing="1"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 xml:space="preserve">We </w:t>
      </w:r>
      <w:r w:rsidR="007B7683" w:rsidRPr="00B24B5C">
        <w:rPr>
          <w:rFonts w:ascii="Times New Roman" w:hAnsi="Times New Roman" w:cs="Times New Roman"/>
          <w:sz w:val="24"/>
          <w:szCs w:val="24"/>
          <w:lang w:val="en-GB"/>
        </w:rPr>
        <w:t xml:space="preserve">study </w:t>
      </w:r>
      <w:r w:rsidRPr="00B24B5C">
        <w:rPr>
          <w:rFonts w:ascii="Times New Roman" w:hAnsi="Times New Roman" w:cs="Times New Roman"/>
          <w:sz w:val="24"/>
          <w:szCs w:val="24"/>
          <w:lang w:val="en-GB"/>
        </w:rPr>
        <w:t>two 10-year periods</w:t>
      </w:r>
      <w:r w:rsidR="007B7683" w:rsidRPr="00B24B5C">
        <w:rPr>
          <w:rFonts w:ascii="Times New Roman" w:hAnsi="Times New Roman" w:cs="Times New Roman"/>
          <w:sz w:val="24"/>
          <w:szCs w:val="24"/>
          <w:lang w:val="en-GB"/>
        </w:rPr>
        <w:t>,</w:t>
      </w:r>
      <w:r w:rsidRPr="00B24B5C">
        <w:rPr>
          <w:rFonts w:ascii="Times New Roman" w:hAnsi="Times New Roman" w:cs="Times New Roman"/>
          <w:sz w:val="24"/>
          <w:szCs w:val="24"/>
          <w:lang w:val="en-GB"/>
        </w:rPr>
        <w:t xml:space="preserve"> between 1995 and 2005, and from 2005 to 2015. </w:t>
      </w:r>
      <w:r w:rsidR="00E3719C" w:rsidRPr="00B24B5C">
        <w:rPr>
          <w:rFonts w:ascii="Times New Roman" w:hAnsi="Times New Roman" w:cs="Times New Roman"/>
          <w:sz w:val="24"/>
          <w:szCs w:val="24"/>
          <w:lang w:val="en-GB"/>
        </w:rPr>
        <w:t>This allowed us to identify a period of mortality improvements (1995-2005)</w:t>
      </w:r>
      <w:r w:rsidR="00A711AD" w:rsidRPr="00B24B5C">
        <w:rPr>
          <w:rFonts w:ascii="Times New Roman" w:hAnsi="Times New Roman" w:cs="Times New Roman"/>
          <w:sz w:val="24"/>
          <w:szCs w:val="24"/>
          <w:lang w:val="en-GB"/>
        </w:rPr>
        <w:t xml:space="preserve"> </w:t>
      </w:r>
      <w:r w:rsidR="007B7683" w:rsidRPr="00B24B5C">
        <w:rPr>
          <w:rFonts w:ascii="Times New Roman" w:hAnsi="Times New Roman" w:cs="Times New Roman"/>
          <w:sz w:val="24"/>
          <w:szCs w:val="24"/>
          <w:lang w:val="en-GB"/>
        </w:rPr>
        <w:t>in</w:t>
      </w:r>
      <w:r w:rsidR="00842F0B" w:rsidRPr="00B24B5C">
        <w:rPr>
          <w:rFonts w:ascii="Times New Roman" w:hAnsi="Times New Roman" w:cs="Times New Roman"/>
          <w:sz w:val="24"/>
          <w:szCs w:val="24"/>
          <w:lang w:val="en-GB"/>
        </w:rPr>
        <w:t xml:space="preserve"> which</w:t>
      </w:r>
      <w:r w:rsidR="008617C1" w:rsidRPr="00B24B5C">
        <w:rPr>
          <w:rFonts w:ascii="Times New Roman" w:hAnsi="Times New Roman" w:cs="Times New Roman"/>
          <w:sz w:val="24"/>
          <w:szCs w:val="24"/>
          <w:lang w:val="en-GB"/>
        </w:rPr>
        <w:t xml:space="preserve"> life expectancy increased by 2</w:t>
      </w:r>
      <w:r w:rsidR="00980A40" w:rsidRPr="00B24B5C">
        <w:rPr>
          <w:color w:val="000000"/>
          <w:sz w:val="24"/>
          <w:szCs w:val="24"/>
        </w:rPr>
        <w:t>.</w:t>
      </w:r>
      <w:r w:rsidR="00E3719C" w:rsidRPr="00B24B5C">
        <w:rPr>
          <w:rFonts w:ascii="Times New Roman" w:hAnsi="Times New Roman" w:cs="Times New Roman"/>
          <w:sz w:val="24"/>
          <w:szCs w:val="24"/>
          <w:lang w:val="en-GB"/>
        </w:rPr>
        <w:t xml:space="preserve">1 </w:t>
      </w:r>
      <w:r w:rsidR="008617C1" w:rsidRPr="00B24B5C">
        <w:rPr>
          <w:rFonts w:ascii="Times New Roman" w:hAnsi="Times New Roman" w:cs="Times New Roman"/>
          <w:sz w:val="24"/>
          <w:szCs w:val="24"/>
          <w:lang w:val="en-GB"/>
        </w:rPr>
        <w:t>and 4</w:t>
      </w:r>
      <w:r w:rsidR="00980A40" w:rsidRPr="00B24B5C">
        <w:rPr>
          <w:color w:val="000000"/>
          <w:sz w:val="24"/>
          <w:szCs w:val="24"/>
        </w:rPr>
        <w:t>.</w:t>
      </w:r>
      <w:r w:rsidR="00842F0B" w:rsidRPr="00B24B5C">
        <w:rPr>
          <w:rFonts w:ascii="Times New Roman" w:hAnsi="Times New Roman" w:cs="Times New Roman"/>
          <w:sz w:val="24"/>
          <w:szCs w:val="24"/>
          <w:lang w:val="en-GB"/>
        </w:rPr>
        <w:t xml:space="preserve">3 </w:t>
      </w:r>
      <w:r w:rsidR="00E3719C" w:rsidRPr="00B24B5C">
        <w:rPr>
          <w:rFonts w:ascii="Times New Roman" w:hAnsi="Times New Roman" w:cs="Times New Roman"/>
          <w:sz w:val="24"/>
          <w:szCs w:val="24"/>
          <w:lang w:val="en-GB"/>
        </w:rPr>
        <w:t>years</w:t>
      </w:r>
      <w:r w:rsidR="00842F0B" w:rsidRPr="00B24B5C">
        <w:rPr>
          <w:rFonts w:ascii="Times New Roman" w:hAnsi="Times New Roman" w:cs="Times New Roman"/>
          <w:sz w:val="24"/>
          <w:szCs w:val="24"/>
          <w:lang w:val="en-GB"/>
        </w:rPr>
        <w:t xml:space="preserve"> for males and females</w:t>
      </w:r>
      <w:r w:rsidR="007B7683" w:rsidRPr="00B24B5C">
        <w:rPr>
          <w:rFonts w:ascii="Times New Roman" w:hAnsi="Times New Roman" w:cs="Times New Roman"/>
          <w:sz w:val="24"/>
          <w:szCs w:val="24"/>
          <w:lang w:val="en-GB"/>
        </w:rPr>
        <w:t>,</w:t>
      </w:r>
      <w:r w:rsidR="00842F0B" w:rsidRPr="00B24B5C">
        <w:rPr>
          <w:rFonts w:ascii="Times New Roman" w:hAnsi="Times New Roman" w:cs="Times New Roman"/>
          <w:sz w:val="24"/>
          <w:szCs w:val="24"/>
          <w:lang w:val="en-GB"/>
        </w:rPr>
        <w:t xml:space="preserve"> respectively</w:t>
      </w:r>
      <w:r w:rsidR="003B1E7D" w:rsidRPr="00B24B5C">
        <w:rPr>
          <w:rFonts w:ascii="Times New Roman" w:hAnsi="Times New Roman" w:cs="Times New Roman"/>
          <w:sz w:val="24"/>
          <w:szCs w:val="24"/>
          <w:lang w:val="en-GB"/>
        </w:rPr>
        <w:t>,</w:t>
      </w:r>
      <w:r w:rsidR="00E3719C"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&lt;EndNote&gt;&lt;Cite&gt;&lt;Author&gt;CONAPO&lt;/Author&gt;&lt;Year&gt;2017&lt;/Year&gt;&lt;RecNum&gt;94&lt;/RecNum&gt;&lt;DisplayText&gt;(22)&lt;/DisplayText&gt;&lt;record&gt;&lt;rec-number&gt;94&lt;/rec-number&gt;&lt;foreign-keys&gt;&lt;key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(22)</w:t>
      </w:r>
      <w:r w:rsidR="00E3719C" w:rsidRPr="00B24B5C">
        <w:rPr>
          <w:rFonts w:ascii="Times New Roman" w:hAnsi="Times New Roman" w:cs="Times New Roman"/>
          <w:sz w:val="24"/>
          <w:szCs w:val="24"/>
          <w:lang w:val="en-GB"/>
        </w:rPr>
        <w:fldChar w:fldCharType="end"/>
      </w:r>
      <w:r w:rsidR="00E3719C" w:rsidRPr="00B24B5C">
        <w:rPr>
          <w:rFonts w:ascii="Times New Roman" w:hAnsi="Times New Roman" w:cs="Times New Roman"/>
          <w:sz w:val="24"/>
          <w:szCs w:val="24"/>
          <w:lang w:val="en-GB"/>
        </w:rPr>
        <w:t xml:space="preserve"> and homicide rates </w:t>
      </w:r>
      <w:r w:rsidR="006B7362" w:rsidRPr="00B24B5C">
        <w:rPr>
          <w:rFonts w:ascii="Times New Roman" w:hAnsi="Times New Roman" w:cs="Times New Roman"/>
          <w:sz w:val="24"/>
          <w:szCs w:val="24"/>
          <w:lang w:val="en-GB"/>
        </w:rPr>
        <w:t>declined</w:t>
      </w:r>
      <w:r w:rsidR="00842F0B" w:rsidRPr="00B24B5C">
        <w:rPr>
          <w:rFonts w:ascii="Times New Roman" w:hAnsi="Times New Roman" w:cs="Times New Roman"/>
          <w:sz w:val="24"/>
          <w:szCs w:val="24"/>
          <w:lang w:val="en-GB"/>
        </w:rPr>
        <w:t xml:space="preserve"> </w:t>
      </w:r>
      <w:r w:rsidR="007B7683" w:rsidRPr="00B24B5C">
        <w:rPr>
          <w:rFonts w:ascii="Times New Roman" w:hAnsi="Times New Roman" w:cs="Times New Roman"/>
          <w:sz w:val="24"/>
          <w:szCs w:val="24"/>
          <w:lang w:val="en-GB"/>
        </w:rPr>
        <w:t>among</w:t>
      </w:r>
      <w:r w:rsidR="00842F0B" w:rsidRPr="00B24B5C">
        <w:rPr>
          <w:rFonts w:ascii="Times New Roman" w:hAnsi="Times New Roman" w:cs="Times New Roman"/>
          <w:sz w:val="24"/>
          <w:szCs w:val="24"/>
          <w:lang w:val="en-GB"/>
        </w:rPr>
        <w:t xml:space="preserve"> young </w:t>
      </w:r>
      <w:r w:rsidR="00EE35ED" w:rsidRPr="00B24B5C">
        <w:rPr>
          <w:rFonts w:ascii="Times New Roman" w:hAnsi="Times New Roman" w:cs="Times New Roman"/>
          <w:sz w:val="24"/>
          <w:szCs w:val="24"/>
          <w:lang w:val="en-GB"/>
        </w:rPr>
        <w:t>adults</w:t>
      </w:r>
      <w:r w:rsidR="003B1E7D" w:rsidRPr="00B24B5C">
        <w:rPr>
          <w:rFonts w:ascii="Times New Roman" w:hAnsi="Times New Roman" w:cs="Times New Roman"/>
          <w:sz w:val="24"/>
          <w:szCs w:val="24"/>
          <w:lang w:val="en-GB"/>
        </w:rPr>
        <w:t>.</w:t>
      </w:r>
      <w:r w:rsidR="00842F0B"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&lt;EndNote&gt;&lt;Cite&gt;&lt;Author&gt;Frías&lt;/Author&gt;&lt;Year&gt;2017&lt;/Year&gt;&lt;RecNum&gt;113&lt;/RecNum&gt;&lt;DisplayText&gt;(26)&lt;/DisplayText&gt;&lt;record&gt;&lt;rec-number&gt;113&lt;/rec-number&gt;&lt;foreign-keys&gt;&lt;key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(26)</w:t>
      </w:r>
      <w:r w:rsidR="00842F0B" w:rsidRPr="00B24B5C">
        <w:rPr>
          <w:rFonts w:ascii="Times New Roman" w:hAnsi="Times New Roman" w:cs="Times New Roman"/>
          <w:sz w:val="24"/>
          <w:szCs w:val="24"/>
          <w:lang w:val="en-GB"/>
        </w:rPr>
        <w:fldChar w:fldCharType="end"/>
      </w:r>
      <w:r w:rsidR="00B9218A" w:rsidRPr="00B24B5C">
        <w:rPr>
          <w:rFonts w:ascii="Times New Roman" w:hAnsi="Times New Roman" w:cs="Times New Roman"/>
          <w:sz w:val="24"/>
          <w:szCs w:val="24"/>
          <w:lang w:val="en-GB"/>
        </w:rPr>
        <w:t xml:space="preserve"> The second period (2005-2015) is characterized by</w:t>
      </w:r>
      <w:r w:rsidR="00842F0B" w:rsidRPr="00B24B5C">
        <w:rPr>
          <w:rFonts w:ascii="Times New Roman" w:hAnsi="Times New Roman" w:cs="Times New Roman"/>
          <w:sz w:val="24"/>
          <w:szCs w:val="24"/>
          <w:lang w:val="en-GB"/>
        </w:rPr>
        <w:t xml:space="preserve"> </w:t>
      </w:r>
      <w:r w:rsidR="006B7362" w:rsidRPr="00B24B5C">
        <w:rPr>
          <w:rFonts w:ascii="Times New Roman" w:hAnsi="Times New Roman" w:cs="Times New Roman"/>
          <w:sz w:val="24"/>
          <w:szCs w:val="24"/>
          <w:lang w:val="en-GB"/>
        </w:rPr>
        <w:t>stagnation in</w:t>
      </w:r>
      <w:r w:rsidR="003B1E7D" w:rsidRPr="00B24B5C">
        <w:rPr>
          <w:rFonts w:ascii="Times New Roman" w:hAnsi="Times New Roman" w:cs="Times New Roman"/>
          <w:sz w:val="24"/>
          <w:szCs w:val="24"/>
          <w:lang w:val="en-GB"/>
        </w:rPr>
        <w:t xml:space="preserve"> life expectancy</w:t>
      </w:r>
      <w:r w:rsidR="007B7683" w:rsidRPr="00B24B5C">
        <w:rPr>
          <w:rFonts w:ascii="Times New Roman" w:hAnsi="Times New Roman" w:cs="Times New Roman"/>
          <w:sz w:val="24"/>
          <w:szCs w:val="24"/>
          <w:lang w:val="en-GB"/>
        </w:rPr>
        <w:t>,</w:t>
      </w:r>
      <w:r w:rsidR="003B1E7D"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3B1E7D"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(4)</w:t>
      </w:r>
      <w:r w:rsidR="003B1E7D" w:rsidRPr="00B24B5C">
        <w:rPr>
          <w:rFonts w:ascii="Times New Roman" w:hAnsi="Times New Roman" w:cs="Times New Roman"/>
          <w:sz w:val="24"/>
          <w:szCs w:val="24"/>
          <w:lang w:val="en-GB"/>
        </w:rPr>
        <w:fldChar w:fldCharType="end"/>
      </w:r>
      <w:r w:rsidR="007B7683" w:rsidRPr="00B24B5C">
        <w:rPr>
          <w:rFonts w:ascii="Times New Roman" w:hAnsi="Times New Roman" w:cs="Times New Roman"/>
          <w:sz w:val="24"/>
          <w:szCs w:val="24"/>
          <w:lang w:val="en-GB"/>
        </w:rPr>
        <w:t xml:space="preserve"> particularly</w:t>
      </w:r>
      <w:r w:rsidR="00842F0B" w:rsidRPr="00B24B5C">
        <w:rPr>
          <w:rFonts w:ascii="Times New Roman" w:hAnsi="Times New Roman" w:cs="Times New Roman"/>
          <w:sz w:val="24"/>
          <w:szCs w:val="24"/>
          <w:lang w:val="en-GB"/>
        </w:rPr>
        <w:t xml:space="preserve"> for males (</w:t>
      </w:r>
      <w:r w:rsidR="006B7362" w:rsidRPr="00B24B5C">
        <w:rPr>
          <w:rFonts w:ascii="Times New Roman" w:hAnsi="Times New Roman" w:cs="Times New Roman"/>
          <w:sz w:val="24"/>
          <w:szCs w:val="24"/>
          <w:lang w:val="en-GB"/>
        </w:rPr>
        <w:t xml:space="preserve">at </w:t>
      </w:r>
      <w:r w:rsidR="00842F0B" w:rsidRPr="00B24B5C">
        <w:rPr>
          <w:rFonts w:ascii="Times New Roman" w:hAnsi="Times New Roman" w:cs="Times New Roman"/>
          <w:sz w:val="24"/>
          <w:szCs w:val="24"/>
          <w:lang w:val="en-GB"/>
        </w:rPr>
        <w:t>around 72 years) and slo</w:t>
      </w:r>
      <w:r w:rsidR="008617C1" w:rsidRPr="00B24B5C">
        <w:rPr>
          <w:rFonts w:ascii="Times New Roman" w:hAnsi="Times New Roman" w:cs="Times New Roman"/>
          <w:sz w:val="24"/>
          <w:szCs w:val="24"/>
          <w:lang w:val="en-GB"/>
        </w:rPr>
        <w:t>w progress for females (from 76</w:t>
      </w:r>
      <w:r w:rsidR="00950858" w:rsidRPr="00B24B5C">
        <w:rPr>
          <w:color w:val="000000"/>
          <w:sz w:val="24"/>
          <w:szCs w:val="24"/>
        </w:rPr>
        <w:t>.</w:t>
      </w:r>
      <w:r w:rsidR="00842F0B" w:rsidRPr="00B24B5C">
        <w:rPr>
          <w:rFonts w:ascii="Times New Roman" w:hAnsi="Times New Roman" w:cs="Times New Roman"/>
          <w:sz w:val="24"/>
          <w:szCs w:val="24"/>
          <w:lang w:val="en-GB"/>
        </w:rPr>
        <w:t>7 to 77</w:t>
      </w:r>
      <w:r w:rsidR="006B7362" w:rsidRPr="00B24B5C">
        <w:rPr>
          <w:rFonts w:ascii="Times New Roman" w:hAnsi="Times New Roman" w:cs="Times New Roman"/>
          <w:sz w:val="24"/>
          <w:szCs w:val="24"/>
          <w:lang w:val="en-GB"/>
        </w:rPr>
        <w:t xml:space="preserve"> years</w:t>
      </w:r>
      <w:r w:rsidR="00842F0B" w:rsidRPr="00B24B5C">
        <w:rPr>
          <w:rFonts w:ascii="Times New Roman" w:hAnsi="Times New Roman" w:cs="Times New Roman"/>
          <w:sz w:val="24"/>
          <w:szCs w:val="24"/>
          <w:lang w:val="en-GB"/>
        </w:rPr>
        <w:t>)</w:t>
      </w:r>
      <w:r w:rsidR="00F275D1" w:rsidRPr="00B24B5C">
        <w:rPr>
          <w:rFonts w:ascii="Times New Roman" w:hAnsi="Times New Roman" w:cs="Times New Roman"/>
          <w:sz w:val="24"/>
          <w:szCs w:val="24"/>
          <w:lang w:val="en-GB"/>
        </w:rPr>
        <w:t>,</w:t>
      </w:r>
      <w:r w:rsidR="00842F0B" w:rsidRPr="00B24B5C">
        <w:rPr>
          <w:rFonts w:ascii="Times New Roman" w:hAnsi="Times New Roman" w:cs="Times New Roman"/>
          <w:sz w:val="24"/>
          <w:szCs w:val="24"/>
          <w:lang w:val="en-GB"/>
        </w:rPr>
        <w:t xml:space="preserve"> </w:t>
      </w:r>
      <w:r w:rsidR="007B7683" w:rsidRPr="00B24B5C">
        <w:rPr>
          <w:rFonts w:ascii="Times New Roman" w:hAnsi="Times New Roman" w:cs="Times New Roman"/>
          <w:sz w:val="24"/>
          <w:szCs w:val="24"/>
          <w:lang w:val="en-GB"/>
        </w:rPr>
        <w:t xml:space="preserve">accompanied by </w:t>
      </w:r>
      <w:r w:rsidR="00E37712" w:rsidRPr="00B24B5C">
        <w:rPr>
          <w:rFonts w:ascii="Times New Roman" w:hAnsi="Times New Roman" w:cs="Times New Roman"/>
          <w:sz w:val="24"/>
          <w:szCs w:val="24"/>
          <w:lang w:val="en-GB"/>
        </w:rPr>
        <w:t>the increase</w:t>
      </w:r>
      <w:r w:rsidR="00842F0B" w:rsidRPr="00B24B5C">
        <w:rPr>
          <w:rFonts w:ascii="Times New Roman" w:hAnsi="Times New Roman" w:cs="Times New Roman"/>
          <w:sz w:val="24"/>
          <w:szCs w:val="24"/>
          <w:lang w:val="en-GB"/>
        </w:rPr>
        <w:t xml:space="preserve"> in homicide mortality</w:t>
      </w:r>
      <w:r w:rsidR="003B1E7D" w:rsidRPr="00B24B5C">
        <w:rPr>
          <w:rFonts w:ascii="Times New Roman" w:hAnsi="Times New Roman" w:cs="Times New Roman"/>
          <w:sz w:val="24"/>
          <w:szCs w:val="24"/>
          <w:lang w:val="en-GB"/>
        </w:rPr>
        <w:t>.</w:t>
      </w:r>
      <w:r w:rsidR="00842F0B"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w:t>
      </w:r>
      <w:r w:rsidR="00842F0B" w:rsidRPr="00B24B5C">
        <w:rPr>
          <w:rFonts w:ascii="Times New Roman" w:hAnsi="Times New Roman" w:cs="Times New Roman"/>
          <w:sz w:val="24"/>
          <w:szCs w:val="24"/>
          <w:lang w:val="en-GB"/>
        </w:rPr>
        <w:fldChar w:fldCharType="end"/>
      </w:r>
      <w:r w:rsidR="00842F0B" w:rsidRPr="00B24B5C">
        <w:rPr>
          <w:rFonts w:ascii="Times New Roman" w:hAnsi="Times New Roman" w:cs="Times New Roman"/>
          <w:sz w:val="24"/>
          <w:szCs w:val="24"/>
          <w:lang w:val="en-GB"/>
        </w:rPr>
        <w:t xml:space="preserve"> </w:t>
      </w:r>
    </w:p>
    <w:p w14:paraId="2B856DBD" w14:textId="74A1C726" w:rsidR="00CC0A4A" w:rsidRPr="00B24B5C" w:rsidRDefault="00A26664" w:rsidP="00DA15CA">
      <w:pPr>
        <w:autoSpaceDE w:val="0"/>
        <w:autoSpaceDN w:val="0"/>
        <w:adjustRightInd w:val="0"/>
        <w:spacing w:after="100" w:afterAutospacing="1" w:line="480" w:lineRule="auto"/>
        <w:jc w:val="both"/>
        <w:rPr>
          <w:rFonts w:ascii="Times New Roman" w:hAnsi="Times New Roman" w:cs="Times New Roman"/>
          <w:sz w:val="24"/>
          <w:szCs w:val="24"/>
          <w:lang w:val="en-GB"/>
        </w:rPr>
      </w:pPr>
      <w:r w:rsidRPr="00B24B5C">
        <w:rPr>
          <w:rFonts w:ascii="Times New Roman" w:hAnsi="Times New Roman" w:cs="Times New Roman"/>
          <w:i/>
          <w:sz w:val="24"/>
          <w:szCs w:val="24"/>
          <w:lang w:val="en-GB"/>
        </w:rPr>
        <w:t xml:space="preserve">Lifespan </w:t>
      </w:r>
      <w:r w:rsidR="006A305A" w:rsidRPr="00B24B5C">
        <w:rPr>
          <w:rFonts w:ascii="Times New Roman" w:hAnsi="Times New Roman" w:cs="Times New Roman"/>
          <w:i/>
          <w:sz w:val="24"/>
          <w:szCs w:val="24"/>
          <w:lang w:val="en-GB"/>
        </w:rPr>
        <w:t>inequality</w:t>
      </w:r>
      <w:r w:rsidRPr="00B24B5C">
        <w:rPr>
          <w:rFonts w:ascii="Times New Roman" w:hAnsi="Times New Roman" w:cs="Times New Roman"/>
          <w:i/>
          <w:sz w:val="24"/>
          <w:szCs w:val="24"/>
          <w:lang w:val="en-GB"/>
        </w:rPr>
        <w:t xml:space="preserve"> indicator</w:t>
      </w:r>
    </w:p>
    <w:p w14:paraId="11930B88" w14:textId="49141EC1" w:rsidR="008505EE" w:rsidRPr="00B24B5C" w:rsidRDefault="00CC0A4A"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lang w:val="en-GB"/>
        </w:rPr>
      </w:pPr>
      <w:r w:rsidRPr="00B24B5C">
        <w:rPr>
          <w:rFonts w:ascii="Times New Roman" w:hAnsi="Times New Roman" w:cs="Times New Roman"/>
          <w:sz w:val="24"/>
          <w:szCs w:val="24"/>
          <w:lang w:val="en-GB"/>
        </w:rPr>
        <w:tab/>
      </w:r>
      <w:r w:rsidR="009F5691" w:rsidRPr="00B24B5C">
        <w:rPr>
          <w:rFonts w:ascii="Times New Roman" w:hAnsi="Times New Roman" w:cs="Times New Roman"/>
          <w:sz w:val="24"/>
          <w:szCs w:val="24"/>
          <w:lang w:val="en-GB"/>
        </w:rPr>
        <w:t>W</w:t>
      </w:r>
      <w:r w:rsidR="00745769" w:rsidRPr="00B24B5C">
        <w:rPr>
          <w:rFonts w:ascii="Times New Roman" w:hAnsi="Times New Roman" w:cs="Times New Roman"/>
          <w:sz w:val="24"/>
          <w:szCs w:val="24"/>
          <w:lang w:val="en-GB"/>
        </w:rPr>
        <w:t>e use</w:t>
      </w:r>
      <w:r w:rsidR="00DF0041" w:rsidRPr="00B24B5C">
        <w:rPr>
          <w:rFonts w:ascii="Times New Roman" w:hAnsi="Times New Roman" w:cs="Times New Roman"/>
          <w:sz w:val="24"/>
          <w:szCs w:val="24"/>
          <w:lang w:val="en-GB"/>
        </w:rPr>
        <w:t xml:space="preserve"> years of life lost</w:t>
      </w:r>
      <w:r w:rsidRPr="00B24B5C">
        <w:rPr>
          <w:rFonts w:ascii="Times New Roman" w:hAnsi="Times New Roman" w:cs="Times New Roman"/>
          <w:sz w:val="24"/>
          <w:szCs w:val="24"/>
          <w:lang w:val="en-GB"/>
        </w:rPr>
        <w:t xml:space="preserve"> </w:t>
      </w:r>
      <w:r w:rsidR="00DF0041" w:rsidRPr="00B24B5C">
        <w:rPr>
          <w:rFonts w:ascii="Times New Roman" w:hAnsi="Times New Roman" w:cs="Times New Roman"/>
          <w:sz w:val="24"/>
          <w:szCs w:val="24"/>
          <w:lang w:val="en-GB"/>
        </w:rPr>
        <w:t>(</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DF0041" w:rsidRPr="00B24B5C">
        <w:rPr>
          <w:rFonts w:ascii="Times New Roman" w:eastAsiaTheme="minorEastAsia" w:hAnsi="Times New Roman" w:cs="Times New Roman"/>
          <w:sz w:val="24"/>
          <w:szCs w:val="24"/>
          <w:lang w:val="en-GB"/>
        </w:rPr>
        <w:t>)</w:t>
      </w:r>
      <w:r w:rsidRPr="00B24B5C">
        <w:rPr>
          <w:rFonts w:ascii="Times New Roman" w:hAnsi="Times New Roman" w:cs="Times New Roman"/>
          <w:sz w:val="24"/>
          <w:szCs w:val="24"/>
          <w:lang w:val="en-GB"/>
        </w:rPr>
        <w:t xml:space="preserve"> as a dispersion indicator and we refer to it as “life</w:t>
      </w:r>
      <w:r w:rsidR="003B591E" w:rsidRPr="00B24B5C">
        <w:rPr>
          <w:rFonts w:ascii="Times New Roman" w:hAnsi="Times New Roman" w:cs="Times New Roman"/>
          <w:sz w:val="24"/>
          <w:szCs w:val="24"/>
          <w:lang w:val="en-GB"/>
        </w:rPr>
        <w:t>span</w:t>
      </w:r>
      <w:r w:rsidRPr="00B24B5C">
        <w:rPr>
          <w:rFonts w:ascii="Times New Roman" w:hAnsi="Times New Roman" w:cs="Times New Roman"/>
          <w:sz w:val="24"/>
          <w:szCs w:val="24"/>
          <w:lang w:val="en-GB"/>
        </w:rPr>
        <w:t xml:space="preserve"> </w:t>
      </w:r>
      <w:r w:rsidR="009D59F6" w:rsidRPr="00B24B5C">
        <w:rPr>
          <w:rFonts w:ascii="Times New Roman" w:hAnsi="Times New Roman" w:cs="Times New Roman"/>
          <w:sz w:val="24"/>
          <w:szCs w:val="24"/>
          <w:lang w:val="en-GB"/>
        </w:rPr>
        <w:t>inequality</w:t>
      </w:r>
      <w:r w:rsidRPr="00B24B5C">
        <w:rPr>
          <w:rFonts w:ascii="Times New Roman" w:hAnsi="Times New Roman" w:cs="Times New Roman"/>
          <w:sz w:val="24"/>
          <w:szCs w:val="24"/>
          <w:lang w:val="en-GB"/>
        </w:rPr>
        <w:t>”</w:t>
      </w:r>
      <w:r w:rsidR="00124F0F" w:rsidRPr="00B24B5C">
        <w:rPr>
          <w:rFonts w:ascii="Times New Roman" w:hAnsi="Times New Roman" w:cs="Times New Roman"/>
          <w:sz w:val="24"/>
          <w:szCs w:val="24"/>
          <w:lang w:val="en-GB"/>
        </w:rPr>
        <w:t xml:space="preserve"> </w:t>
      </w:r>
      <w:r w:rsidR="009D59F6" w:rsidRPr="00B24B5C">
        <w:rPr>
          <w:rFonts w:ascii="Times New Roman" w:hAnsi="Times New Roman" w:cs="Times New Roman"/>
          <w:sz w:val="24"/>
          <w:szCs w:val="24"/>
          <w:lang w:val="en-GB"/>
        </w:rPr>
        <w:t xml:space="preserve">or “lifespan variation” </w:t>
      </w:r>
      <w:r w:rsidR="00124F0F" w:rsidRPr="00B24B5C">
        <w:rPr>
          <w:rFonts w:ascii="Times New Roman" w:hAnsi="Times New Roman" w:cs="Times New Roman"/>
          <w:sz w:val="24"/>
          <w:szCs w:val="24"/>
          <w:lang w:val="en-GB"/>
        </w:rPr>
        <w:t>from age 15</w:t>
      </w:r>
      <w:r w:rsidRPr="00B24B5C">
        <w:rPr>
          <w:rFonts w:ascii="Times New Roman" w:hAnsi="Times New Roman" w:cs="Times New Roman"/>
          <w:sz w:val="24"/>
          <w:szCs w:val="24"/>
          <w:lang w:val="en-GB"/>
        </w:rPr>
        <w:t>. It is defined as the average remaining life expectancy when death occurs</w:t>
      </w:r>
      <w:r w:rsidR="004C14CD" w:rsidRPr="00B24B5C">
        <w:rPr>
          <w:rFonts w:ascii="Times New Roman" w:hAnsi="Times New Roman" w:cs="Times New Roman"/>
          <w:sz w:val="24"/>
          <w:szCs w:val="24"/>
          <w:lang w:val="en-GB"/>
        </w:rPr>
        <w:t xml:space="preserve"> above age 15</w:t>
      </w:r>
      <w:r w:rsidRPr="00B24B5C">
        <w:rPr>
          <w:rFonts w:ascii="Times New Roman" w:hAnsi="Times New Roman" w:cs="Times New Roman"/>
          <w:sz w:val="24"/>
          <w:szCs w:val="24"/>
          <w:lang w:val="en-GB"/>
        </w:rPr>
        <w:t>, or life years lost due to death</w:t>
      </w:r>
      <w:r w:rsidR="00FC3AD8" w:rsidRPr="00B24B5C">
        <w:rPr>
          <w:rFonts w:ascii="Times New Roman" w:hAnsi="Times New Roman" w:cs="Times New Roman"/>
          <w:sz w:val="24"/>
          <w:szCs w:val="24"/>
          <w:lang w:val="en-GB"/>
        </w:rPr>
        <w:t xml:space="preserve"> (see Supplementary</w:t>
      </w:r>
      <w:r w:rsidR="00DF0041" w:rsidRPr="00B24B5C">
        <w:rPr>
          <w:rFonts w:ascii="Times New Roman" w:hAnsi="Times New Roman" w:cs="Times New Roman"/>
          <w:sz w:val="24"/>
          <w:szCs w:val="24"/>
          <w:lang w:val="en-GB"/>
        </w:rPr>
        <w:t xml:space="preserve"> Material </w:t>
      </w:r>
      <w:r w:rsidR="00DF0041" w:rsidRPr="00B24B5C">
        <w:rPr>
          <w:rFonts w:ascii="Times New Roman" w:hAnsi="Times New Roman" w:cs="Times New Roman"/>
          <w:sz w:val="24"/>
          <w:szCs w:val="24"/>
          <w:lang w:val="en-GB"/>
        </w:rPr>
        <w:lastRenderedPageBreak/>
        <w:t>for a summary)</w:t>
      </w:r>
      <w:r w:rsidR="00556B92" w:rsidRPr="00B24B5C">
        <w:rPr>
          <w:rFonts w:ascii="Times New Roman" w:hAnsi="Times New Roman" w:cs="Times New Roman"/>
          <w:sz w:val="24"/>
          <w:szCs w:val="24"/>
          <w:lang w:val="en-GB"/>
        </w:rPr>
        <w:t>.</w:t>
      </w:r>
      <w:r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&lt;EndNote&gt;&lt;Cite&gt;&lt;Author&gt;Vaupel&lt;/Author&gt;&lt;Year&gt;2003&lt;/Year&gt;&lt;RecNum&gt;22&lt;/RecNum&gt;&lt;DisplayText&gt;(13, 27)&lt;/DisplayText&gt;&lt;record&gt;&lt;rec-number&gt;22&lt;/rec-number&gt;&lt;foreign-keys&gt;&lt;key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(13, 27)</w:t>
      </w:r>
      <w:r w:rsidRPr="00B24B5C">
        <w:rPr>
          <w:rFonts w:ascii="Times New Roman" w:hAnsi="Times New Roman" w:cs="Times New Roman"/>
          <w:sz w:val="24"/>
          <w:szCs w:val="24"/>
          <w:lang w:val="en-GB"/>
        </w:rPr>
        <w:fldChar w:fldCharType="end"/>
      </w:r>
      <w:r w:rsidRPr="00B24B5C">
        <w:rPr>
          <w:rFonts w:ascii="Times New Roman" w:hAnsi="Times New Roman" w:cs="Times New Roman"/>
          <w:sz w:val="24"/>
          <w:szCs w:val="24"/>
          <w:lang w:val="en-GB"/>
        </w:rPr>
        <w:t xml:space="preserve"> For example, if</w:t>
      </w:r>
      <w:r w:rsidR="007D37D3" w:rsidRPr="00B24B5C">
        <w:rPr>
          <w:rFonts w:ascii="Times New Roman" w:hAnsi="Times New Roman" w:cs="Times New Roman"/>
          <w:sz w:val="24"/>
          <w:szCs w:val="24"/>
          <w:lang w:val="en-GB"/>
        </w:rPr>
        <w:t xml:space="preserve"> in</w:t>
      </w:r>
      <w:r w:rsidRPr="00B24B5C">
        <w:rPr>
          <w:rFonts w:ascii="Times New Roman" w:hAnsi="Times New Roman" w:cs="Times New Roman"/>
          <w:sz w:val="24"/>
          <w:szCs w:val="24"/>
          <w:lang w:val="en-GB"/>
        </w:rPr>
        <w:t xml:space="preserve"> a cohort of </w:t>
      </w:r>
      <w:r w:rsidR="00F65329" w:rsidRPr="00B24B5C">
        <w:rPr>
          <w:rFonts w:ascii="Times New Roman" w:hAnsi="Times New Roman" w:cs="Times New Roman"/>
          <w:sz w:val="24"/>
          <w:szCs w:val="24"/>
          <w:lang w:val="en-GB"/>
        </w:rPr>
        <w:t>new-borns</w:t>
      </w:r>
      <w:r w:rsidR="007D37D3" w:rsidRPr="00B24B5C">
        <w:rPr>
          <w:rFonts w:ascii="Times New Roman" w:hAnsi="Times New Roman" w:cs="Times New Roman"/>
          <w:sz w:val="24"/>
          <w:szCs w:val="24"/>
          <w:lang w:val="en-GB"/>
        </w:rPr>
        <w:t xml:space="preserve"> all</w:t>
      </w:r>
      <w:r w:rsidRPr="00B24B5C">
        <w:rPr>
          <w:rFonts w:ascii="Times New Roman" w:hAnsi="Times New Roman" w:cs="Times New Roman"/>
          <w:sz w:val="24"/>
          <w:szCs w:val="24"/>
          <w:lang w:val="en-GB"/>
        </w:rPr>
        <w:t xml:space="preserve"> die at the same age then the value of </w:t>
      </w:r>
      <m:oMath>
        <m:sSup>
          <m:sSupPr>
            <m:ctrlPr>
              <w:rPr>
                <w:rFonts w:ascii="Cambria Math" w:hAnsi="Cambria Math" w:cs="Times New Roman"/>
                <w:sz w:val="24"/>
                <w:szCs w:val="24"/>
                <w:lang w:val="en-GB"/>
              </w:rPr>
            </m:ctrlPr>
          </m:sSupPr>
          <m:e>
            <m:r>
              <m:rPr>
                <m:sty m:val="p"/>
              </m:rPr>
              <w:rPr>
                <w:rFonts w:ascii="Cambria Math" w:hAnsi="Cambria Math" w:cs="Times New Roman"/>
                <w:sz w:val="24"/>
                <w:szCs w:val="24"/>
                <w:lang w:val="en-GB"/>
              </w:rPr>
              <m:t>e</m:t>
            </m:r>
          </m:e>
          <m:sup>
            <m:r>
              <m:rPr>
                <m:sty m:val="p"/>
              </m:rPr>
              <w:rPr>
                <w:rFonts w:ascii="Cambria Math" w:hAnsi="Cambria Math" w:cs="Times New Roman"/>
                <w:sz w:val="24"/>
                <w:szCs w:val="24"/>
                <w:lang w:val="en-GB"/>
              </w:rPr>
              <m:t>†</m:t>
            </m:r>
          </m:sup>
        </m:sSup>
      </m:oMath>
      <w:r w:rsidRPr="00B24B5C">
        <w:rPr>
          <w:rFonts w:ascii="Times New Roman" w:hAnsi="Times New Roman" w:cs="Times New Roman"/>
          <w:sz w:val="24"/>
          <w:szCs w:val="24"/>
          <w:lang w:val="en-GB"/>
        </w:rPr>
        <w:t xml:space="preserve"> is zero; </w:t>
      </w:r>
      <w:r w:rsidR="007D37D3" w:rsidRPr="00B24B5C">
        <w:rPr>
          <w:rFonts w:ascii="Times New Roman" w:hAnsi="Times New Roman" w:cs="Times New Roman"/>
          <w:sz w:val="24"/>
          <w:szCs w:val="24"/>
          <w:lang w:val="en-GB"/>
        </w:rPr>
        <w:t>to the extent that</w:t>
      </w:r>
      <w:r w:rsidRPr="00B24B5C">
        <w:rPr>
          <w:rFonts w:ascii="Times New Roman" w:hAnsi="Times New Roman" w:cs="Times New Roman"/>
          <w:sz w:val="24"/>
          <w:szCs w:val="24"/>
          <w:lang w:val="en-GB"/>
        </w:rPr>
        <w:t xml:space="preserve"> death </w:t>
      </w:r>
      <w:r w:rsidR="007D37D3" w:rsidRPr="00B24B5C">
        <w:rPr>
          <w:rFonts w:ascii="Times New Roman" w:hAnsi="Times New Roman" w:cs="Times New Roman"/>
          <w:sz w:val="24"/>
          <w:szCs w:val="24"/>
          <w:lang w:val="en-GB"/>
        </w:rPr>
        <w:t>occurs at different ages</w:t>
      </w:r>
      <w:r w:rsidRPr="00B24B5C">
        <w:rPr>
          <w:rFonts w:ascii="Times New Roman" w:hAnsi="Times New Roman" w:cs="Times New Roman"/>
          <w:sz w:val="24"/>
          <w:szCs w:val="24"/>
          <w:lang w:val="en-GB"/>
        </w:rPr>
        <w:t xml:space="preserve">, </w:t>
      </w:r>
      <w:r w:rsidR="007D37D3" w:rsidRPr="00B24B5C">
        <w:rPr>
          <w:rFonts w:ascii="Times New Roman" w:hAnsi="Times New Roman" w:cs="Times New Roman"/>
          <w:sz w:val="24"/>
          <w:szCs w:val="24"/>
          <w:lang w:val="en-GB"/>
        </w:rPr>
        <w:t xml:space="preserve">those who die “prematurely” </w:t>
      </w:r>
      <w:r w:rsidRPr="00B24B5C">
        <w:rPr>
          <w:rFonts w:ascii="Times New Roman" w:hAnsi="Times New Roman" w:cs="Times New Roman"/>
          <w:sz w:val="24"/>
          <w:szCs w:val="24"/>
          <w:lang w:val="en-GB"/>
        </w:rPr>
        <w:t>will die before their expected lifetime contribut</w:t>
      </w:r>
      <w:r w:rsidR="00BD2713" w:rsidRPr="00B24B5C">
        <w:rPr>
          <w:rFonts w:ascii="Times New Roman" w:hAnsi="Times New Roman" w:cs="Times New Roman"/>
          <w:sz w:val="24"/>
          <w:szCs w:val="24"/>
          <w:lang w:val="en-GB"/>
        </w:rPr>
        <w:t>ing lost years to lifespan variation</w:t>
      </w:r>
      <w:r w:rsidRPr="00B24B5C">
        <w:rPr>
          <w:rFonts w:ascii="Times New Roman" w:hAnsi="Times New Roman" w:cs="Times New Roman"/>
          <w:sz w:val="24"/>
          <w:szCs w:val="24"/>
          <w:lang w:val="en-GB"/>
        </w:rPr>
        <w:t>.</w:t>
      </w:r>
      <w:r w:rsidR="00C62C42" w:rsidRPr="00B24B5C">
        <w:rPr>
          <w:rFonts w:ascii="Times New Roman" w:hAnsi="Times New Roman" w:cs="Times New Roman"/>
          <w:sz w:val="24"/>
          <w:szCs w:val="24"/>
          <w:lang w:val="en-GB"/>
        </w:rPr>
        <w:t xml:space="preserve"> W</w:t>
      </w:r>
      <w:r w:rsidR="0095646E" w:rsidRPr="00B24B5C">
        <w:rPr>
          <w:rFonts w:ascii="Times New Roman" w:hAnsi="Times New Roman" w:cs="Times New Roman"/>
          <w:sz w:val="24"/>
          <w:szCs w:val="24"/>
          <w:lang w:val="en-GB"/>
        </w:rPr>
        <w:t xml:space="preserve">e </w:t>
      </w:r>
      <w:r w:rsidR="00B507B3" w:rsidRPr="00B24B5C">
        <w:rPr>
          <w:rFonts w:ascii="Times New Roman" w:hAnsi="Times New Roman" w:cs="Times New Roman"/>
          <w:sz w:val="24"/>
          <w:szCs w:val="24"/>
          <w:lang w:val="en-GB"/>
        </w:rPr>
        <w:t>condition</w:t>
      </w:r>
      <w:r w:rsidR="00C62C42" w:rsidRPr="00B24B5C">
        <w:rPr>
          <w:rFonts w:ascii="Times New Roman" w:hAnsi="Times New Roman" w:cs="Times New Roman"/>
          <w:sz w:val="24"/>
          <w:szCs w:val="24"/>
          <w:lang w:val="en-GB"/>
        </w:rPr>
        <w:t xml:space="preserve"> on surviving to age 15 to capture the onset of homici</w:t>
      </w:r>
      <w:r w:rsidR="00F65329" w:rsidRPr="00B24B5C">
        <w:rPr>
          <w:rFonts w:ascii="Times New Roman" w:hAnsi="Times New Roman" w:cs="Times New Roman"/>
          <w:sz w:val="24"/>
          <w:szCs w:val="24"/>
          <w:lang w:val="en-GB"/>
        </w:rPr>
        <w:t>des</w:t>
      </w:r>
      <w:r w:rsidR="00C62C42" w:rsidRPr="00B24B5C">
        <w:rPr>
          <w:rFonts w:ascii="Times New Roman" w:hAnsi="Times New Roman" w:cs="Times New Roman"/>
          <w:sz w:val="24"/>
          <w:szCs w:val="24"/>
          <w:lang w:val="en-GB"/>
        </w:rPr>
        <w:t>.</w:t>
      </w:r>
      <w:r w:rsidRPr="00B24B5C">
        <w:rPr>
          <w:rFonts w:ascii="Times New Roman" w:eastAsiaTheme="minorEastAsia" w:hAnsi="Times New Roman" w:cs="Times New Roman"/>
          <w:sz w:val="24"/>
          <w:szCs w:val="24"/>
          <w:lang w:val="en-GB"/>
        </w:rPr>
        <w:t xml:space="preserve"> </w:t>
      </w:r>
    </w:p>
    <w:p w14:paraId="402962C1" w14:textId="68AB4F7F" w:rsidR="00CC0A4A" w:rsidRPr="00B24B5C" w:rsidRDefault="008505EE"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ab/>
      </w:r>
      <w:r w:rsidR="00CC0A4A" w:rsidRPr="00B24B5C">
        <w:rPr>
          <w:rFonts w:ascii="Times New Roman" w:eastAsiaTheme="minorEastAsia" w:hAnsi="Times New Roman" w:cs="Times New Roman"/>
          <w:sz w:val="24"/>
          <w:szCs w:val="24"/>
          <w:lang w:val="en-GB"/>
        </w:rPr>
        <w:t xml:space="preserve">This indicator has </w:t>
      </w:r>
      <w:r w:rsidR="00A77AA9" w:rsidRPr="00B24B5C">
        <w:rPr>
          <w:rFonts w:ascii="Times New Roman" w:eastAsiaTheme="minorEastAsia" w:hAnsi="Times New Roman" w:cs="Times New Roman"/>
          <w:sz w:val="24"/>
          <w:szCs w:val="24"/>
          <w:lang w:val="en-GB"/>
        </w:rPr>
        <w:t>three main properties: it is</w:t>
      </w:r>
      <w:r w:rsidR="00CC0A4A" w:rsidRPr="00B24B5C">
        <w:rPr>
          <w:rFonts w:ascii="Times New Roman" w:eastAsiaTheme="minorEastAsia" w:hAnsi="Times New Roman" w:cs="Times New Roman"/>
          <w:sz w:val="24"/>
          <w:szCs w:val="24"/>
          <w:lang w:val="en-GB"/>
        </w:rPr>
        <w:t xml:space="preserve"> easy to understand</w:t>
      </w:r>
      <w:r w:rsidR="00A77AA9" w:rsidRPr="00B24B5C">
        <w:rPr>
          <w:rFonts w:ascii="Times New Roman" w:eastAsiaTheme="minorEastAsia" w:hAnsi="Times New Roman" w:cs="Times New Roman"/>
          <w:sz w:val="24"/>
          <w:szCs w:val="24"/>
          <w:lang w:val="en-GB"/>
        </w:rPr>
        <w:t>,</w:t>
      </w:r>
      <w:r w:rsidR="00CC0A4A" w:rsidRPr="00B24B5C">
        <w:rPr>
          <w:rFonts w:ascii="Times New Roman" w:eastAsiaTheme="minorEastAsia" w:hAnsi="Times New Roman" w:cs="Times New Roman"/>
          <w:sz w:val="24"/>
          <w:szCs w:val="24"/>
          <w:lang w:val="en-GB"/>
        </w:rPr>
        <w:t xml:space="preserve"> </w:t>
      </w:r>
      <w:r w:rsidR="00A77AA9" w:rsidRPr="00B24B5C">
        <w:rPr>
          <w:rFonts w:ascii="Times New Roman" w:eastAsiaTheme="minorEastAsia" w:hAnsi="Times New Roman" w:cs="Times New Roman"/>
          <w:sz w:val="24"/>
          <w:szCs w:val="24"/>
          <w:lang w:val="en-GB"/>
        </w:rPr>
        <w:t xml:space="preserve">to </w:t>
      </w:r>
      <w:r w:rsidR="00433C6C" w:rsidRPr="00B24B5C">
        <w:rPr>
          <w:rFonts w:ascii="Times New Roman" w:eastAsiaTheme="minorEastAsia" w:hAnsi="Times New Roman" w:cs="Times New Roman"/>
          <w:sz w:val="24"/>
          <w:szCs w:val="24"/>
          <w:lang w:val="en-GB"/>
        </w:rPr>
        <w:t>interpret</w:t>
      </w:r>
      <w:r w:rsidR="00A77AA9" w:rsidRPr="00B24B5C">
        <w:rPr>
          <w:rFonts w:ascii="Times New Roman" w:eastAsiaTheme="minorEastAsia" w:hAnsi="Times New Roman" w:cs="Times New Roman"/>
          <w:sz w:val="24"/>
          <w:szCs w:val="24"/>
          <w:lang w:val="en-GB"/>
        </w:rPr>
        <w:t>,</w:t>
      </w:r>
      <w:r w:rsidR="00CC0A4A" w:rsidRPr="00B24B5C">
        <w:rPr>
          <w:rFonts w:ascii="Times New Roman" w:eastAsiaTheme="minorEastAsia" w:hAnsi="Times New Roman" w:cs="Times New Roman"/>
          <w:sz w:val="24"/>
          <w:szCs w:val="24"/>
          <w:lang w:val="en-GB"/>
        </w:rPr>
        <w:t xml:space="preserve"> and </w:t>
      </w:r>
      <w:r w:rsidR="004617D6" w:rsidRPr="00B24B5C">
        <w:rPr>
          <w:rFonts w:ascii="Times New Roman" w:eastAsiaTheme="minorEastAsia" w:hAnsi="Times New Roman" w:cs="Times New Roman"/>
          <w:sz w:val="24"/>
          <w:szCs w:val="24"/>
          <w:lang w:val="en-GB"/>
        </w:rPr>
        <w:t xml:space="preserve">to </w:t>
      </w:r>
      <w:r w:rsidR="003B591E" w:rsidRPr="00B24B5C">
        <w:rPr>
          <w:rFonts w:ascii="Times New Roman" w:eastAsiaTheme="minorEastAsia" w:hAnsi="Times New Roman" w:cs="Times New Roman"/>
          <w:sz w:val="24"/>
          <w:szCs w:val="24"/>
          <w:lang w:val="en-GB"/>
        </w:rPr>
        <w:t>decompose</w:t>
      </w:r>
      <w:r w:rsidR="004617D6" w:rsidRPr="00B24B5C">
        <w:rPr>
          <w:rFonts w:ascii="Times New Roman" w:eastAsiaTheme="minorEastAsia" w:hAnsi="Times New Roman" w:cs="Times New Roman"/>
          <w:sz w:val="24"/>
          <w:szCs w:val="24"/>
          <w:lang w:val="en-GB"/>
        </w:rPr>
        <w:t xml:space="preserve"> </w:t>
      </w:r>
      <w:r w:rsidR="00A77AA9" w:rsidRPr="00B24B5C">
        <w:rPr>
          <w:rFonts w:ascii="Times New Roman" w:eastAsiaTheme="minorEastAsia" w:hAnsi="Times New Roman" w:cs="Times New Roman"/>
          <w:sz w:val="24"/>
          <w:szCs w:val="24"/>
          <w:lang w:val="en-GB"/>
        </w:rPr>
        <w:t xml:space="preserve">thereby </w:t>
      </w:r>
      <w:r w:rsidR="004617D6" w:rsidRPr="00B24B5C">
        <w:rPr>
          <w:rFonts w:ascii="Times New Roman" w:eastAsiaTheme="minorEastAsia" w:hAnsi="Times New Roman" w:cs="Times New Roman"/>
          <w:sz w:val="24"/>
          <w:szCs w:val="24"/>
          <w:lang w:val="en-GB"/>
        </w:rPr>
        <w:t>allowing us to quantify the impact of age and cause-specific mortality on changes in life</w:t>
      </w:r>
      <w:r w:rsidR="00433C6C" w:rsidRPr="00B24B5C">
        <w:rPr>
          <w:rFonts w:ascii="Times New Roman" w:eastAsiaTheme="minorEastAsia" w:hAnsi="Times New Roman" w:cs="Times New Roman"/>
          <w:sz w:val="24"/>
          <w:szCs w:val="24"/>
          <w:lang w:val="en-GB"/>
        </w:rPr>
        <w:t>span variation</w:t>
      </w:r>
      <w:r w:rsidR="004617D6" w:rsidRPr="00B24B5C">
        <w:rPr>
          <w:rFonts w:ascii="Times New Roman" w:eastAsiaTheme="minorEastAsia" w:hAnsi="Times New Roman" w:cs="Times New Roman"/>
          <w:sz w:val="24"/>
          <w:szCs w:val="24"/>
          <w:lang w:val="en-GB"/>
        </w:rPr>
        <w:t xml:space="preserve"> over time</w:t>
      </w:r>
      <w:r w:rsidR="00433C6C" w:rsidRPr="00B24B5C">
        <w:rPr>
          <w:rFonts w:ascii="Times New Roman" w:eastAsiaTheme="minorEastAsia" w:hAnsi="Times New Roman" w:cs="Times New Roman"/>
          <w:sz w:val="24"/>
          <w:szCs w:val="24"/>
          <w:lang w:val="en-GB"/>
        </w:rPr>
        <w:t>.</w:t>
      </w:r>
      <w:r w:rsidR="00CC0A4A"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&lt;EndNote&gt;&lt;Cite&gt;&lt;Author&gt;Shkolnikov&lt;/Author&gt;&lt;Year&gt;2011&lt;/Year&gt;&lt;RecNum&gt;7&lt;/RecNum&gt;&lt;DisplayText&gt;(28, 29)&lt;/DisplayText&gt;&lt;record&gt;&lt;rec-number&gt;7&lt;/rec-number&gt;&lt;foreign-keys&gt;&lt;key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(28, 29)</w:t>
      </w:r>
      <w:r w:rsidR="00CC0A4A" w:rsidRPr="00B24B5C">
        <w:rPr>
          <w:rFonts w:ascii="Times New Roman" w:eastAsiaTheme="minorEastAsia" w:hAnsi="Times New Roman" w:cs="Times New Roman"/>
          <w:sz w:val="24"/>
          <w:szCs w:val="24"/>
          <w:lang w:val="en-GB"/>
        </w:rPr>
        <w:fldChar w:fldCharType="end"/>
      </w:r>
      <w:r w:rsidR="00433C6C" w:rsidRPr="00B24B5C">
        <w:rPr>
          <w:rFonts w:ascii="Times New Roman" w:eastAsiaTheme="minorEastAsia" w:hAnsi="Times New Roman" w:cs="Times New Roman"/>
          <w:sz w:val="24"/>
          <w:szCs w:val="24"/>
          <w:lang w:val="en-GB"/>
        </w:rPr>
        <w:t xml:space="preserve"> </w:t>
      </w:r>
      <w:r w:rsidR="00885E16" w:rsidRPr="00B24B5C">
        <w:rPr>
          <w:rFonts w:ascii="Times New Roman" w:eastAsiaTheme="minorEastAsia" w:hAnsi="Times New Roman" w:cs="Times New Roman"/>
          <w:sz w:val="24"/>
          <w:szCs w:val="24"/>
          <w:lang w:val="en-GB"/>
        </w:rPr>
        <w:t xml:space="preserve">Moreover, </w:t>
      </w:r>
      <w:r w:rsidR="00C30B29" w:rsidRPr="00B24B5C">
        <w:rPr>
          <w:rFonts w:ascii="Times New Roman" w:eastAsiaTheme="minorEastAsia" w:hAnsi="Times New Roman" w:cs="Times New Roman"/>
          <w:sz w:val="24"/>
          <w:szCs w:val="24"/>
          <w:lang w:val="en-GB"/>
        </w:rPr>
        <w:t xml:space="preserve"> </w:t>
      </w:r>
      <w:r w:rsidR="00885E16" w:rsidRPr="00B24B5C">
        <w:rPr>
          <w:rFonts w:ascii="Times New Roman" w:eastAsiaTheme="minorEastAsia" w:hAnsi="Times New Roman" w:cs="Times New Roman"/>
          <w:sz w:val="24"/>
          <w:szCs w:val="24"/>
          <w:lang w:val="en-GB"/>
        </w:rPr>
        <w:t xml:space="preserve">there </w:t>
      </w:r>
      <w:r w:rsidR="00C30B29" w:rsidRPr="00B24B5C">
        <w:rPr>
          <w:rFonts w:ascii="Times New Roman" w:eastAsiaTheme="minorEastAsia" w:hAnsi="Times New Roman" w:cs="Times New Roman"/>
          <w:sz w:val="24"/>
          <w:szCs w:val="24"/>
          <w:lang w:val="en-GB"/>
        </w:rPr>
        <w:t xml:space="preserve">is </w:t>
      </w:r>
      <w:r w:rsidR="00885E16" w:rsidRPr="00B24B5C">
        <w:rPr>
          <w:rFonts w:ascii="Times New Roman" w:eastAsiaTheme="minorEastAsia" w:hAnsi="Times New Roman" w:cs="Times New Roman"/>
          <w:sz w:val="24"/>
          <w:szCs w:val="24"/>
          <w:lang w:val="en-GB"/>
        </w:rPr>
        <w:t>a</w:t>
      </w:r>
      <w:r w:rsidR="00C30B29" w:rsidRPr="00B24B5C">
        <w:rPr>
          <w:rFonts w:ascii="Times New Roman" w:eastAsiaTheme="minorEastAsia" w:hAnsi="Times New Roman" w:cs="Times New Roman"/>
          <w:sz w:val="24"/>
          <w:szCs w:val="24"/>
          <w:lang w:val="en-GB"/>
        </w:rPr>
        <w:t xml:space="preserve"> high</w:t>
      </w:r>
      <w:r w:rsidR="004617D6" w:rsidRPr="00B24B5C">
        <w:rPr>
          <w:rFonts w:ascii="Times New Roman" w:eastAsiaTheme="minorEastAsia" w:hAnsi="Times New Roman" w:cs="Times New Roman"/>
          <w:sz w:val="24"/>
          <w:szCs w:val="24"/>
          <w:lang w:val="en-GB"/>
        </w:rPr>
        <w:t xml:space="preserve"> </w:t>
      </w:r>
      <w:r w:rsidR="00C30B29" w:rsidRPr="00B24B5C">
        <w:rPr>
          <w:rFonts w:ascii="Times New Roman" w:eastAsiaTheme="minorEastAsia" w:hAnsi="Times New Roman" w:cs="Times New Roman"/>
          <w:sz w:val="24"/>
          <w:szCs w:val="24"/>
          <w:lang w:val="en-GB"/>
        </w:rPr>
        <w:t>cor</w:t>
      </w:r>
      <w:r w:rsidR="004617D6" w:rsidRPr="00B24B5C">
        <w:rPr>
          <w:rFonts w:ascii="Times New Roman" w:eastAsiaTheme="minorEastAsia" w:hAnsi="Times New Roman" w:cs="Times New Roman"/>
          <w:sz w:val="24"/>
          <w:szCs w:val="24"/>
          <w:lang w:val="en-GB"/>
        </w:rPr>
        <w:t xml:space="preserve">relation between </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4617D6" w:rsidRPr="00B24B5C">
        <w:rPr>
          <w:rFonts w:ascii="Times New Roman" w:eastAsiaTheme="minorEastAsia" w:hAnsi="Times New Roman" w:cs="Times New Roman"/>
          <w:sz w:val="24"/>
          <w:szCs w:val="24"/>
          <w:lang w:val="en-GB"/>
        </w:rPr>
        <w:t xml:space="preserve"> and other measures of </w:t>
      </w:r>
      <w:r w:rsidR="001C364D" w:rsidRPr="00B24B5C">
        <w:rPr>
          <w:rFonts w:ascii="Times New Roman" w:eastAsiaTheme="minorEastAsia" w:hAnsi="Times New Roman" w:cs="Times New Roman"/>
          <w:sz w:val="24"/>
          <w:szCs w:val="24"/>
          <w:lang w:val="en-GB"/>
        </w:rPr>
        <w:t>variability in</w:t>
      </w:r>
      <w:r w:rsidR="00C30B29" w:rsidRPr="00B24B5C">
        <w:rPr>
          <w:rFonts w:ascii="Times New Roman" w:eastAsiaTheme="minorEastAsia" w:hAnsi="Times New Roman" w:cs="Times New Roman"/>
          <w:sz w:val="24"/>
          <w:szCs w:val="24"/>
          <w:lang w:val="en-GB"/>
        </w:rPr>
        <w:t xml:space="preserve"> ages at death (e.g., </w:t>
      </w:r>
      <w:r w:rsidR="00CC0A4A" w:rsidRPr="00B24B5C">
        <w:rPr>
          <w:rFonts w:ascii="Times New Roman" w:eastAsiaTheme="minorEastAsia" w:hAnsi="Times New Roman" w:cs="Times New Roman"/>
          <w:sz w:val="24"/>
          <w:szCs w:val="24"/>
          <w:lang w:val="en-GB"/>
        </w:rPr>
        <w:t xml:space="preserve"> </w:t>
      </w:r>
      <w:r w:rsidR="001C364D" w:rsidRPr="00B24B5C">
        <w:rPr>
          <w:rFonts w:ascii="Times New Roman" w:eastAsiaTheme="minorEastAsia" w:hAnsi="Times New Roman" w:cs="Times New Roman"/>
          <w:sz w:val="24"/>
          <w:szCs w:val="24"/>
          <w:lang w:val="en-GB"/>
        </w:rPr>
        <w:t>variance</w:t>
      </w:r>
      <w:r w:rsidR="00CC0A4A" w:rsidRPr="00B24B5C">
        <w:rPr>
          <w:rFonts w:ascii="Times New Roman" w:eastAsiaTheme="minorEastAsia" w:hAnsi="Times New Roman" w:cs="Times New Roman"/>
          <w:sz w:val="24"/>
          <w:szCs w:val="24"/>
          <w:lang w:val="en-GB"/>
        </w:rPr>
        <w:t>, or the Gini coefficient</w:t>
      </w:r>
      <w:r w:rsidR="00C30B29" w:rsidRPr="00B24B5C">
        <w:rPr>
          <w:rFonts w:ascii="Times New Roman" w:eastAsiaTheme="minorEastAsia" w:hAnsi="Times New Roman" w:cs="Times New Roman"/>
          <w:sz w:val="24"/>
          <w:szCs w:val="24"/>
          <w:lang w:val="en-GB"/>
        </w:rPr>
        <w:t xml:space="preserve">)  </w:t>
      </w:r>
      <w:r w:rsidR="00CC0A4A" w:rsidRPr="00B24B5C">
        <w:rPr>
          <w:rFonts w:ascii="Times New Roman" w:eastAsiaTheme="minorEastAsia" w:hAnsi="Times New Roman" w:cs="Times New Roman"/>
          <w:sz w:val="24"/>
          <w:szCs w:val="24"/>
          <w:lang w:val="en-GB"/>
        </w:rPr>
        <w:t>suggest</w:t>
      </w:r>
      <w:r w:rsidR="00885E16" w:rsidRPr="00B24B5C">
        <w:rPr>
          <w:rFonts w:ascii="Times New Roman" w:eastAsiaTheme="minorEastAsia" w:hAnsi="Times New Roman" w:cs="Times New Roman"/>
          <w:sz w:val="24"/>
          <w:szCs w:val="24"/>
          <w:lang w:val="en-GB"/>
        </w:rPr>
        <w:t>ing</w:t>
      </w:r>
      <w:r w:rsidR="00CC0A4A" w:rsidRPr="00B24B5C">
        <w:rPr>
          <w:rFonts w:ascii="Times New Roman" w:eastAsiaTheme="minorEastAsia" w:hAnsi="Times New Roman" w:cs="Times New Roman"/>
          <w:sz w:val="24"/>
          <w:szCs w:val="24"/>
          <w:lang w:val="en-GB"/>
        </w:rPr>
        <w:t xml:space="preserve"> that </w:t>
      </w:r>
      <w:r w:rsidR="00C30B29" w:rsidRPr="00B24B5C">
        <w:rPr>
          <w:rFonts w:ascii="Times New Roman" w:eastAsiaTheme="minorEastAsia" w:hAnsi="Times New Roman" w:cs="Times New Roman"/>
          <w:sz w:val="24"/>
          <w:szCs w:val="24"/>
          <w:lang w:val="en-GB"/>
        </w:rPr>
        <w:t>our</w:t>
      </w:r>
      <w:r w:rsidR="00955360" w:rsidRPr="00B24B5C">
        <w:rPr>
          <w:rFonts w:ascii="Times New Roman" w:eastAsiaTheme="minorEastAsia" w:hAnsi="Times New Roman" w:cs="Times New Roman"/>
          <w:sz w:val="24"/>
          <w:szCs w:val="24"/>
          <w:lang w:val="en-GB"/>
        </w:rPr>
        <w:t xml:space="preserve"> </w:t>
      </w:r>
      <w:r w:rsidR="00CC0A4A" w:rsidRPr="00B24B5C">
        <w:rPr>
          <w:rFonts w:ascii="Times New Roman" w:eastAsiaTheme="minorEastAsia" w:hAnsi="Times New Roman" w:cs="Times New Roman"/>
          <w:sz w:val="24"/>
          <w:szCs w:val="24"/>
          <w:lang w:val="en-GB"/>
        </w:rPr>
        <w:t xml:space="preserve">main results would </w:t>
      </w:r>
      <w:r w:rsidR="00183773" w:rsidRPr="00B24B5C">
        <w:rPr>
          <w:rFonts w:ascii="Times New Roman" w:eastAsiaTheme="minorEastAsia" w:hAnsi="Times New Roman" w:cs="Times New Roman"/>
          <w:sz w:val="24"/>
          <w:szCs w:val="24"/>
          <w:lang w:val="en-GB"/>
        </w:rPr>
        <w:t xml:space="preserve">be </w:t>
      </w:r>
      <w:r w:rsidR="007A2B3B" w:rsidRPr="00B24B5C">
        <w:rPr>
          <w:rFonts w:ascii="Times New Roman" w:eastAsiaTheme="minorEastAsia" w:hAnsi="Times New Roman" w:cs="Times New Roman"/>
          <w:sz w:val="24"/>
          <w:szCs w:val="24"/>
          <w:lang w:val="en-GB"/>
        </w:rPr>
        <w:t>consistent with</w:t>
      </w:r>
      <w:r w:rsidR="00C30B29" w:rsidRPr="00B24B5C">
        <w:rPr>
          <w:rFonts w:ascii="Times New Roman" w:eastAsiaTheme="minorEastAsia" w:hAnsi="Times New Roman" w:cs="Times New Roman"/>
          <w:sz w:val="24"/>
          <w:szCs w:val="24"/>
          <w:lang w:val="en-GB"/>
        </w:rPr>
        <w:t xml:space="preserve"> those obtained with any of these additional measures</w:t>
      </w:r>
      <w:r w:rsidR="00433C6C" w:rsidRPr="00B24B5C">
        <w:rPr>
          <w:rFonts w:ascii="Times New Roman" w:eastAsiaTheme="minorEastAsia" w:hAnsi="Times New Roman" w:cs="Times New Roman"/>
          <w:sz w:val="24"/>
          <w:szCs w:val="24"/>
          <w:lang w:val="en-GB"/>
        </w:rPr>
        <w:t>.</w:t>
      </w:r>
      <w:r w:rsidR="00CC0A4A"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&lt;EndNote&gt;&lt;Cite&gt;&lt;Author&gt;van Raalte&lt;/Author&gt;&lt;Year&gt;2013&lt;/Year&gt;&lt;RecNum&gt;9&lt;/RecNum&gt;&lt;DisplayText&gt;(30)&lt;/DisplayText&gt;&lt;record&gt;&lt;rec-number&gt;9&lt;/rec-number&gt;&lt;foreign-keys&gt;&lt;key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(30)</w:t>
      </w:r>
      <w:r w:rsidR="00CC0A4A" w:rsidRPr="00B24B5C">
        <w:rPr>
          <w:rFonts w:ascii="Times New Roman" w:eastAsiaTheme="minorEastAsia" w:hAnsi="Times New Roman" w:cs="Times New Roman"/>
          <w:sz w:val="24"/>
          <w:szCs w:val="24"/>
          <w:lang w:val="en-GB"/>
        </w:rPr>
        <w:fldChar w:fldCharType="end"/>
      </w:r>
    </w:p>
    <w:p w14:paraId="2CF99441" w14:textId="77777777" w:rsidR="00261A8C" w:rsidRPr="00B24B5C" w:rsidRDefault="00261A8C"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lang w:val="en-GB"/>
        </w:rPr>
      </w:pPr>
    </w:p>
    <w:p w14:paraId="0EBE6C18" w14:textId="10BC8A52" w:rsidR="00CC0A4A" w:rsidRPr="00B24B5C" w:rsidRDefault="00CC0A4A" w:rsidP="00DA15CA">
      <w:pPr>
        <w:autoSpaceDE w:val="0"/>
        <w:autoSpaceDN w:val="0"/>
        <w:adjustRightInd w:val="0"/>
        <w:spacing w:after="100" w:afterAutospacing="1" w:line="480" w:lineRule="auto"/>
        <w:jc w:val="both"/>
        <w:rPr>
          <w:rFonts w:ascii="Times New Roman" w:hAnsi="Times New Roman" w:cs="Times New Roman"/>
          <w:i/>
          <w:sz w:val="24"/>
          <w:szCs w:val="24"/>
          <w:lang w:val="en-GB"/>
        </w:rPr>
      </w:pPr>
      <w:r w:rsidRPr="00B24B5C">
        <w:rPr>
          <w:rFonts w:ascii="Times New Roman" w:hAnsi="Times New Roman" w:cs="Times New Roman"/>
          <w:i/>
          <w:sz w:val="24"/>
          <w:szCs w:val="24"/>
          <w:lang w:val="en-GB"/>
        </w:rPr>
        <w:t>Demographic methods</w:t>
      </w:r>
    </w:p>
    <w:p w14:paraId="3A45905D" w14:textId="530948DB" w:rsidR="00CC0A4A" w:rsidRPr="00B24B5C" w:rsidRDefault="00CC0A4A" w:rsidP="00DA15CA">
      <w:pPr>
        <w:autoSpaceDE w:val="0"/>
        <w:autoSpaceDN w:val="0"/>
        <w:adjustRightInd w:val="0"/>
        <w:spacing w:after="100" w:afterAutospacing="1"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To mitigate random variations</w:t>
      </w:r>
      <w:r w:rsidR="006D2D24" w:rsidRPr="00B24B5C">
        <w:rPr>
          <w:rFonts w:ascii="Times New Roman" w:eastAsiaTheme="minorEastAsia" w:hAnsi="Times New Roman" w:cs="Times New Roman"/>
          <w:sz w:val="24"/>
          <w:szCs w:val="24"/>
          <w:lang w:val="en-GB"/>
        </w:rPr>
        <w:t xml:space="preserve"> in cause-of-death classification,</w:t>
      </w:r>
      <w:r w:rsidRPr="00B24B5C">
        <w:rPr>
          <w:rFonts w:ascii="Times New Roman" w:eastAsiaTheme="minorEastAsia" w:hAnsi="Times New Roman" w:cs="Times New Roman"/>
          <w:sz w:val="24"/>
          <w:szCs w:val="24"/>
          <w:lang w:val="en-GB"/>
        </w:rPr>
        <w:t xml:space="preserve"> </w:t>
      </w:r>
      <w:r w:rsidR="00DE1726" w:rsidRPr="00B24B5C">
        <w:rPr>
          <w:rFonts w:ascii="Times New Roman" w:eastAsiaTheme="minorEastAsia" w:hAnsi="Times New Roman" w:cs="Times New Roman"/>
          <w:sz w:val="24"/>
          <w:szCs w:val="24"/>
          <w:lang w:val="en-GB"/>
        </w:rPr>
        <w:t xml:space="preserve">we </w:t>
      </w:r>
      <w:r w:rsidR="006D2D24" w:rsidRPr="00B24B5C">
        <w:rPr>
          <w:rFonts w:ascii="Times New Roman" w:eastAsiaTheme="minorEastAsia" w:hAnsi="Times New Roman" w:cs="Times New Roman"/>
          <w:sz w:val="24"/>
          <w:szCs w:val="24"/>
          <w:lang w:val="en-GB"/>
        </w:rPr>
        <w:t xml:space="preserve"> smoothed </w:t>
      </w:r>
      <w:r w:rsidR="00DE1726" w:rsidRPr="00B24B5C">
        <w:rPr>
          <w:rFonts w:ascii="Times New Roman" w:eastAsiaTheme="minorEastAsia" w:hAnsi="Times New Roman" w:cs="Times New Roman"/>
          <w:sz w:val="24"/>
          <w:szCs w:val="24"/>
          <w:lang w:val="en-GB"/>
        </w:rPr>
        <w:t xml:space="preserve">cause-specific death rates over age </w:t>
      </w:r>
      <w:r w:rsidR="006D2D24" w:rsidRPr="00B24B5C">
        <w:rPr>
          <w:rFonts w:ascii="Times New Roman" w:eastAsiaTheme="minorEastAsia" w:hAnsi="Times New Roman" w:cs="Times New Roman"/>
          <w:sz w:val="24"/>
          <w:szCs w:val="24"/>
          <w:lang w:val="en-GB"/>
        </w:rPr>
        <w:t xml:space="preserve">using a 1-d p-spline </w:t>
      </w:r>
      <w:r w:rsidR="00DE1726" w:rsidRPr="00B24B5C">
        <w:rPr>
          <w:rFonts w:ascii="Times New Roman" w:eastAsiaTheme="minorEastAsia" w:hAnsi="Times New Roman" w:cs="Times New Roman"/>
          <w:sz w:val="24"/>
          <w:szCs w:val="24"/>
          <w:lang w:val="en-GB"/>
        </w:rPr>
        <w:t xml:space="preserve">separately by </w:t>
      </w:r>
      <w:r w:rsidR="006D2D24" w:rsidRPr="00B24B5C">
        <w:rPr>
          <w:rFonts w:ascii="Times New Roman" w:eastAsiaTheme="minorEastAsia" w:hAnsi="Times New Roman" w:cs="Times New Roman"/>
          <w:sz w:val="24"/>
          <w:szCs w:val="24"/>
          <w:lang w:val="en-GB"/>
        </w:rPr>
        <w:t>year, sex and state</w:t>
      </w:r>
      <w:r w:rsidR="00734C87" w:rsidRPr="00B24B5C">
        <w:rPr>
          <w:rFonts w:ascii="Times New Roman" w:eastAsiaTheme="minorEastAsia" w:hAnsi="Times New Roman" w:cs="Times New Roman"/>
          <w:sz w:val="24"/>
          <w:szCs w:val="24"/>
          <w:lang w:val="en-GB"/>
        </w:rPr>
        <w:t>.</w:t>
      </w:r>
      <w:r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&lt;EndNote&gt;&lt;Cite&gt;&lt;Author&gt;Camarda&lt;/Author&gt;&lt;Year&gt;2012&lt;/Year&gt;&lt;RecNum&gt;19&lt;/RecNum&gt;&lt;DisplayText&gt;(31)&lt;/DisplayText&gt;&lt;record&gt;&lt;rec-number&gt;19&lt;/rec-number&gt;&lt;foreign-keys&gt;&lt;key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(31)</w:t>
      </w:r>
      <w:r w:rsidRPr="00B24B5C">
        <w:rPr>
          <w:rFonts w:ascii="Times New Roman" w:eastAsiaTheme="minorEastAsia" w:hAnsi="Times New Roman" w:cs="Times New Roman"/>
          <w:sz w:val="24"/>
          <w:szCs w:val="24"/>
          <w:lang w:val="en-GB"/>
        </w:rPr>
        <w:fldChar w:fldCharType="end"/>
      </w:r>
      <w:r w:rsidRPr="00B24B5C">
        <w:rPr>
          <w:rFonts w:ascii="Times New Roman" w:eastAsiaTheme="minorEastAsia" w:hAnsi="Times New Roman" w:cs="Times New Roman"/>
          <w:sz w:val="24"/>
          <w:szCs w:val="24"/>
          <w:lang w:val="en-GB"/>
        </w:rPr>
        <w:t xml:space="preserve"> </w:t>
      </w:r>
      <w:r w:rsidR="00186C59" w:rsidRPr="00B24B5C">
        <w:rPr>
          <w:rFonts w:ascii="Times New Roman" w:eastAsiaTheme="minorEastAsia" w:hAnsi="Times New Roman" w:cs="Times New Roman"/>
          <w:sz w:val="24"/>
          <w:szCs w:val="24"/>
          <w:lang w:val="en-GB"/>
        </w:rPr>
        <w:t>We then rescaled t</w:t>
      </w:r>
      <w:r w:rsidR="00DE1726" w:rsidRPr="00B24B5C">
        <w:rPr>
          <w:rFonts w:ascii="Times New Roman" w:eastAsiaTheme="minorEastAsia" w:hAnsi="Times New Roman" w:cs="Times New Roman"/>
          <w:sz w:val="24"/>
          <w:szCs w:val="24"/>
          <w:lang w:val="en-GB"/>
        </w:rPr>
        <w:t>he s</w:t>
      </w:r>
      <w:r w:rsidRPr="00B24B5C">
        <w:rPr>
          <w:rFonts w:ascii="Times New Roman" w:eastAsiaTheme="minorEastAsia" w:hAnsi="Times New Roman" w:cs="Times New Roman"/>
          <w:sz w:val="24"/>
          <w:szCs w:val="24"/>
          <w:lang w:val="en-GB"/>
        </w:rPr>
        <w:t>moothed cause-specific deat</w:t>
      </w:r>
      <w:r w:rsidR="007029C5" w:rsidRPr="00B24B5C">
        <w:rPr>
          <w:rFonts w:ascii="Times New Roman" w:eastAsiaTheme="minorEastAsia" w:hAnsi="Times New Roman" w:cs="Times New Roman"/>
          <w:sz w:val="24"/>
          <w:szCs w:val="24"/>
          <w:lang w:val="en-GB"/>
        </w:rPr>
        <w:t>hs to all-cause death rates</w:t>
      </w:r>
      <w:r w:rsidR="00DE1726" w:rsidRPr="00B24B5C">
        <w:rPr>
          <w:rFonts w:ascii="Times New Roman" w:eastAsiaTheme="minorEastAsia" w:hAnsi="Times New Roman" w:cs="Times New Roman"/>
          <w:sz w:val="24"/>
          <w:szCs w:val="24"/>
          <w:lang w:val="en-GB"/>
        </w:rPr>
        <w:t xml:space="preserve"> to maintain the overall mortality level</w:t>
      </w:r>
      <w:r w:rsidRPr="00B24B5C">
        <w:rPr>
          <w:rFonts w:ascii="Times New Roman" w:eastAsiaTheme="minorEastAsia" w:hAnsi="Times New Roman" w:cs="Times New Roman"/>
          <w:sz w:val="24"/>
          <w:szCs w:val="24"/>
          <w:lang w:val="en-GB"/>
        </w:rPr>
        <w:t xml:space="preserve">. </w:t>
      </w:r>
      <w:r w:rsidR="00186C59" w:rsidRPr="00B24B5C">
        <w:rPr>
          <w:rFonts w:ascii="Times New Roman" w:eastAsiaTheme="minorEastAsia" w:hAnsi="Times New Roman" w:cs="Times New Roman"/>
          <w:sz w:val="24"/>
          <w:szCs w:val="24"/>
          <w:lang w:val="en-GB"/>
        </w:rPr>
        <w:t>Using these mortality rates we computed p</w:t>
      </w:r>
      <w:r w:rsidRPr="00B24B5C">
        <w:rPr>
          <w:rFonts w:ascii="Times New Roman" w:eastAsiaTheme="minorEastAsia" w:hAnsi="Times New Roman" w:cs="Times New Roman"/>
          <w:sz w:val="24"/>
          <w:szCs w:val="24"/>
          <w:lang w:val="en-GB"/>
        </w:rPr>
        <w:t xml:space="preserve">eriod life tables for </w:t>
      </w:r>
      <w:r w:rsidR="009B6B90" w:rsidRPr="00B24B5C">
        <w:rPr>
          <w:rFonts w:ascii="Times New Roman" w:eastAsiaTheme="minorEastAsia" w:hAnsi="Times New Roman" w:cs="Times New Roman"/>
          <w:sz w:val="24"/>
          <w:szCs w:val="24"/>
          <w:lang w:val="en-GB"/>
        </w:rPr>
        <w:t xml:space="preserve">each year (1995 to 2015), state and sex </w:t>
      </w:r>
      <w:r w:rsidRPr="00B24B5C">
        <w:rPr>
          <w:rFonts w:ascii="Times New Roman" w:eastAsiaTheme="minorEastAsia" w:hAnsi="Times New Roman" w:cs="Times New Roman"/>
          <w:sz w:val="24"/>
          <w:szCs w:val="24"/>
          <w:lang w:val="en-GB"/>
        </w:rPr>
        <w:t xml:space="preserve"> following standard demographic methods</w:t>
      </w:r>
      <w:r w:rsidR="00734C87" w:rsidRPr="00B24B5C">
        <w:rPr>
          <w:rFonts w:ascii="Times New Roman" w:eastAsiaTheme="minorEastAsia" w:hAnsi="Times New Roman" w:cs="Times New Roman"/>
          <w:sz w:val="24"/>
          <w:szCs w:val="24"/>
          <w:lang w:val="en-GB"/>
        </w:rPr>
        <w:t>.</w:t>
      </w:r>
      <w:r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&lt;EndNote&gt;&lt;Cite&gt;&lt;Author&gt;Preston&lt;/Author&gt;&lt;Year&gt;2001&lt;/Year&gt;&lt;RecNum&gt;10&lt;/RecNum&gt;&lt;DisplayText&gt;(32)&lt;/DisplayText&gt;&lt;record&gt;&lt;rec-number&gt;10&lt;/rec-number&gt;&lt;foreign-keys&gt;&lt;key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(32)</w:t>
      </w:r>
      <w:r w:rsidRPr="00B24B5C">
        <w:rPr>
          <w:rFonts w:ascii="Times New Roman" w:eastAsiaTheme="minorEastAsia" w:hAnsi="Times New Roman" w:cs="Times New Roman"/>
          <w:sz w:val="24"/>
          <w:szCs w:val="24"/>
          <w:lang w:val="en-GB"/>
        </w:rPr>
        <w:fldChar w:fldCharType="end"/>
      </w:r>
      <w:r w:rsidRPr="00B24B5C">
        <w:rPr>
          <w:rFonts w:ascii="Times New Roman" w:eastAsiaTheme="minorEastAsia" w:hAnsi="Times New Roman" w:cs="Times New Roman"/>
          <w:sz w:val="24"/>
          <w:szCs w:val="24"/>
          <w:lang w:val="en-GB"/>
        </w:rPr>
        <w:t xml:space="preserve"> </w:t>
      </w:r>
      <w:r w:rsidR="00186C59" w:rsidRPr="00B24B5C">
        <w:rPr>
          <w:rFonts w:ascii="Times New Roman" w:eastAsiaTheme="minorEastAsia" w:hAnsi="Times New Roman" w:cs="Times New Roman"/>
          <w:sz w:val="24"/>
          <w:szCs w:val="24"/>
          <w:lang w:val="en-GB"/>
        </w:rPr>
        <w:t>Finally, we computed</w:t>
      </w:r>
      <w:r w:rsidR="00315CD1" w:rsidRPr="00B24B5C">
        <w:rPr>
          <w:rFonts w:ascii="Times New Roman" w:eastAsiaTheme="minorEastAsia" w:hAnsi="Times New Roman" w:cs="Times New Roman"/>
          <w:sz w:val="24"/>
          <w:szCs w:val="24"/>
          <w:lang w:val="en-GB"/>
        </w:rPr>
        <w:t xml:space="preserve"> life expectancies</w:t>
      </w:r>
      <w:r w:rsidR="00781363" w:rsidRPr="00B24B5C">
        <w:rPr>
          <w:rFonts w:ascii="Times New Roman" w:eastAsiaTheme="minorEastAsia" w:hAnsi="Times New Roman" w:cs="Times New Roman"/>
          <w:sz w:val="24"/>
          <w:szCs w:val="24"/>
          <w:lang w:val="en-GB"/>
        </w:rPr>
        <w:t xml:space="preserve"> (e</w:t>
      </w:r>
      <w:r w:rsidR="008A6D0D" w:rsidRPr="00B24B5C">
        <w:rPr>
          <w:rFonts w:ascii="Times New Roman" w:eastAsiaTheme="minorEastAsia" w:hAnsi="Times New Roman" w:cs="Times New Roman"/>
          <w:sz w:val="24"/>
          <w:szCs w:val="24"/>
          <w:vertAlign w:val="subscript"/>
          <w:lang w:val="en-GB"/>
        </w:rPr>
        <w:t>15</w:t>
      </w:r>
      <w:r w:rsidR="00781363" w:rsidRPr="00B24B5C">
        <w:rPr>
          <w:rFonts w:ascii="Times New Roman" w:eastAsiaTheme="minorEastAsia" w:hAnsi="Times New Roman" w:cs="Times New Roman"/>
          <w:sz w:val="24"/>
          <w:szCs w:val="24"/>
          <w:lang w:val="en-GB"/>
        </w:rPr>
        <w:t>)</w:t>
      </w:r>
      <w:r w:rsidR="00315CD1" w:rsidRPr="00B24B5C">
        <w:rPr>
          <w:rFonts w:ascii="Times New Roman" w:eastAsiaTheme="minorEastAsia" w:hAnsi="Times New Roman" w:cs="Times New Roman"/>
          <w:sz w:val="24"/>
          <w:szCs w:val="24"/>
          <w:lang w:val="en-GB"/>
        </w:rPr>
        <w:t xml:space="preserve"> and</w:t>
      </w:r>
      <w:r w:rsidR="00186C59" w:rsidRPr="00B24B5C">
        <w:rPr>
          <w:rFonts w:ascii="Times New Roman" w:eastAsiaTheme="minorEastAsia" w:hAnsi="Times New Roman" w:cs="Times New Roman"/>
          <w:sz w:val="24"/>
          <w:szCs w:val="24"/>
          <w:lang w:val="en-GB"/>
        </w:rPr>
        <w:t xml:space="preserve"> </w:t>
      </w:r>
      <w:r w:rsidR="00772643" w:rsidRPr="00B24B5C">
        <w:rPr>
          <w:rFonts w:ascii="Times New Roman" w:eastAsiaTheme="minorEastAsia" w:hAnsi="Times New Roman" w:cs="Times New Roman"/>
          <w:sz w:val="24"/>
          <w:szCs w:val="24"/>
          <w:lang w:val="en-GB"/>
        </w:rPr>
        <w:t>lifespan variation</w:t>
      </w:r>
      <w:r w:rsidRPr="00B24B5C">
        <w:rPr>
          <w:rFonts w:ascii="Times New Roman" w:eastAsiaTheme="minorEastAsia" w:hAnsi="Times New Roman" w:cs="Times New Roman"/>
          <w:sz w:val="24"/>
          <w:szCs w:val="24"/>
          <w:lang w:val="en-GB"/>
        </w:rPr>
        <w:t xml:space="preserve"> </w:t>
      </w:r>
      <w:r w:rsidR="007029C5" w:rsidRPr="00B24B5C">
        <w:rPr>
          <w:rFonts w:ascii="Times New Roman" w:eastAsiaTheme="minorEastAsia" w:hAnsi="Times New Roman" w:cs="Times New Roman"/>
          <w:sz w:val="24"/>
          <w:szCs w:val="24"/>
          <w:lang w:val="en-GB"/>
        </w:rPr>
        <w:t>(</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7029C5" w:rsidRPr="00B24B5C">
        <w:rPr>
          <w:rFonts w:ascii="Times New Roman" w:eastAsiaTheme="minorEastAsia" w:hAnsi="Times New Roman" w:cs="Times New Roman"/>
          <w:sz w:val="24"/>
          <w:szCs w:val="24"/>
          <w:lang w:val="en-GB"/>
        </w:rPr>
        <w:t xml:space="preserve">) </w:t>
      </w:r>
      <w:r w:rsidR="00186C59" w:rsidRPr="00B24B5C">
        <w:rPr>
          <w:rFonts w:ascii="Times New Roman" w:eastAsiaTheme="minorEastAsia" w:hAnsi="Times New Roman" w:cs="Times New Roman"/>
          <w:sz w:val="24"/>
          <w:szCs w:val="24"/>
          <w:lang w:val="en-GB"/>
        </w:rPr>
        <w:t>and estimated the</w:t>
      </w:r>
      <w:r w:rsidRPr="00B24B5C">
        <w:rPr>
          <w:rFonts w:ascii="Times New Roman" w:eastAsiaTheme="minorEastAsia" w:hAnsi="Times New Roman" w:cs="Times New Roman"/>
          <w:sz w:val="24"/>
          <w:szCs w:val="24"/>
          <w:lang w:val="en-GB"/>
        </w:rPr>
        <w:t xml:space="preserve"> </w:t>
      </w:r>
      <w:r w:rsidR="006D2D24" w:rsidRPr="00B24B5C">
        <w:rPr>
          <w:rFonts w:ascii="Times New Roman" w:eastAsiaTheme="minorEastAsia" w:hAnsi="Times New Roman" w:cs="Times New Roman"/>
          <w:sz w:val="24"/>
          <w:szCs w:val="24"/>
          <w:lang w:val="en-GB"/>
        </w:rPr>
        <w:t xml:space="preserve">age- and </w:t>
      </w:r>
      <w:r w:rsidRPr="00B24B5C">
        <w:rPr>
          <w:rFonts w:ascii="Times New Roman" w:eastAsiaTheme="minorEastAsia" w:hAnsi="Times New Roman" w:cs="Times New Roman"/>
          <w:sz w:val="24"/>
          <w:szCs w:val="24"/>
          <w:lang w:val="en-GB"/>
        </w:rPr>
        <w:t>cause-specific contributions to difference</w:t>
      </w:r>
      <w:r w:rsidR="005D3D25" w:rsidRPr="00B24B5C">
        <w:rPr>
          <w:rFonts w:ascii="Times New Roman" w:eastAsiaTheme="minorEastAsia" w:hAnsi="Times New Roman" w:cs="Times New Roman"/>
          <w:sz w:val="24"/>
          <w:szCs w:val="24"/>
          <w:lang w:val="en-GB"/>
        </w:rPr>
        <w:t>s</w:t>
      </w:r>
      <w:r w:rsidRPr="00B24B5C">
        <w:rPr>
          <w:rFonts w:ascii="Times New Roman" w:eastAsiaTheme="minorEastAsia" w:hAnsi="Times New Roman" w:cs="Times New Roman"/>
          <w:sz w:val="24"/>
          <w:szCs w:val="24"/>
          <w:lang w:val="en-GB"/>
        </w:rPr>
        <w:t xml:space="preserve"> between</w:t>
      </w:r>
      <w:r w:rsidR="00955360" w:rsidRPr="00B24B5C">
        <w:rPr>
          <w:rFonts w:ascii="Times New Roman" w:eastAsiaTheme="minorEastAsia" w:hAnsi="Times New Roman" w:cs="Times New Roman"/>
          <w:sz w:val="24"/>
          <w:szCs w:val="24"/>
          <w:lang w:val="en-GB"/>
        </w:rPr>
        <w:t xml:space="preserve"> the </w:t>
      </w:r>
      <w:r w:rsidR="00004154" w:rsidRPr="00B24B5C">
        <w:rPr>
          <w:rFonts w:ascii="Times New Roman" w:eastAsiaTheme="minorEastAsia" w:hAnsi="Times New Roman" w:cs="Times New Roman"/>
          <w:sz w:val="24"/>
          <w:szCs w:val="24"/>
          <w:lang w:val="en-GB"/>
        </w:rPr>
        <w:t xml:space="preserve">study </w:t>
      </w:r>
      <w:r w:rsidR="00955360" w:rsidRPr="00B24B5C">
        <w:rPr>
          <w:rFonts w:ascii="Times New Roman" w:eastAsiaTheme="minorEastAsia" w:hAnsi="Times New Roman" w:cs="Times New Roman"/>
          <w:sz w:val="24"/>
          <w:szCs w:val="24"/>
          <w:lang w:val="en-GB"/>
        </w:rPr>
        <w:t>periods</w:t>
      </w:r>
      <w:r w:rsidRPr="00B24B5C">
        <w:rPr>
          <w:rFonts w:ascii="Times New Roman" w:eastAsiaTheme="minorEastAsia" w:hAnsi="Times New Roman" w:cs="Times New Roman"/>
          <w:sz w:val="24"/>
          <w:szCs w:val="24"/>
          <w:lang w:val="en-GB"/>
        </w:rPr>
        <w:t xml:space="preserve"> using standard decomposition techniques</w:t>
      </w:r>
      <w:r w:rsidR="0071773A" w:rsidRPr="00B24B5C">
        <w:rPr>
          <w:rFonts w:ascii="Times New Roman" w:eastAsiaTheme="minorEastAsia" w:hAnsi="Times New Roman" w:cs="Times New Roman"/>
          <w:sz w:val="24"/>
          <w:szCs w:val="24"/>
          <w:lang w:val="en-GB"/>
        </w:rPr>
        <w:t xml:space="preserve"> (see </w:t>
      </w:r>
      <w:r w:rsidR="00FC3AD8" w:rsidRPr="00B24B5C">
        <w:rPr>
          <w:rFonts w:ascii="Times New Roman" w:eastAsiaTheme="minorEastAsia" w:hAnsi="Times New Roman" w:cs="Times New Roman"/>
          <w:sz w:val="24"/>
          <w:szCs w:val="24"/>
          <w:lang w:val="en-GB"/>
        </w:rPr>
        <w:t>Supplementary</w:t>
      </w:r>
      <w:r w:rsidR="0071773A" w:rsidRPr="00B24B5C">
        <w:rPr>
          <w:rFonts w:ascii="Times New Roman" w:eastAsiaTheme="minorEastAsia" w:hAnsi="Times New Roman" w:cs="Times New Roman"/>
          <w:sz w:val="24"/>
          <w:szCs w:val="24"/>
          <w:lang w:val="en-GB"/>
        </w:rPr>
        <w:t xml:space="preserve"> Material)</w:t>
      </w:r>
      <w:r w:rsidR="00734C87" w:rsidRPr="00B24B5C">
        <w:rPr>
          <w:rFonts w:ascii="Times New Roman" w:eastAsiaTheme="minorEastAsia" w:hAnsi="Times New Roman" w:cs="Times New Roman"/>
          <w:sz w:val="24"/>
          <w:szCs w:val="24"/>
          <w:lang w:val="en-GB"/>
        </w:rPr>
        <w:t>.</w:t>
      </w:r>
      <w:r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&lt;EndNote&gt;&lt;Cite&gt;&lt;Author&gt;Horiuchi&lt;/Author&gt;&lt;Year&gt;2008&lt;/Year&gt;&lt;RecNum&gt;29&lt;/RecNum&gt;&lt;DisplayText&gt;(33)&lt;/DisplayText&gt;&lt;record&gt;&lt;rec-number&gt;29&lt;/rec-number&gt;&lt;foreign-keys&gt;&lt;key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(33)</w:t>
      </w:r>
      <w:r w:rsidRPr="00B24B5C">
        <w:rPr>
          <w:rFonts w:ascii="Times New Roman" w:eastAsiaTheme="minorEastAsia" w:hAnsi="Times New Roman" w:cs="Times New Roman"/>
          <w:sz w:val="24"/>
          <w:szCs w:val="24"/>
          <w:lang w:val="en-GB"/>
        </w:rPr>
        <w:fldChar w:fldCharType="end"/>
      </w:r>
      <w:r w:rsidRPr="00B24B5C">
        <w:rPr>
          <w:rFonts w:ascii="Times New Roman" w:eastAsiaTheme="minorEastAsia" w:hAnsi="Times New Roman" w:cs="Times New Roman"/>
          <w:sz w:val="24"/>
          <w:szCs w:val="24"/>
          <w:lang w:val="en-GB"/>
        </w:rPr>
        <w:t xml:space="preserve"> </w:t>
      </w:r>
      <w:r w:rsidR="006D2D24" w:rsidRPr="00B24B5C">
        <w:rPr>
          <w:rFonts w:ascii="Times New Roman" w:eastAsiaTheme="minorEastAsia" w:hAnsi="Times New Roman" w:cs="Times New Roman"/>
          <w:sz w:val="24"/>
          <w:szCs w:val="24"/>
          <w:lang w:val="en-GB"/>
        </w:rPr>
        <w:t>All analyses were carried out using R</w:t>
      </w:r>
      <w:r w:rsidR="006D2D24"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&lt;EndNote&gt;&lt;Cite&gt;&lt;Author&gt;Team R Core&lt;/Author&gt;&lt;Year&gt;2013&lt;/Year&gt;&lt;RecNum&gt;65&lt;/RecNum&gt;&lt;DisplayText&gt;(34)&lt;/DisplayText&gt;&lt;record&gt;&lt;rec-number&gt;65&lt;/rec-number&gt;&lt;foreign-keys&gt;&lt;key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(34)</w:t>
      </w:r>
      <w:r w:rsidR="006D2D24" w:rsidRPr="00B24B5C">
        <w:rPr>
          <w:rFonts w:ascii="Times New Roman" w:eastAsiaTheme="minorEastAsia" w:hAnsi="Times New Roman" w:cs="Times New Roman"/>
          <w:sz w:val="24"/>
          <w:szCs w:val="24"/>
          <w:lang w:val="en-GB"/>
        </w:rPr>
        <w:fldChar w:fldCharType="end"/>
      </w:r>
      <w:r w:rsidR="006D2D24" w:rsidRPr="00B24B5C">
        <w:rPr>
          <w:rFonts w:ascii="Times New Roman" w:eastAsiaTheme="minorEastAsia" w:hAnsi="Times New Roman" w:cs="Times New Roman"/>
          <w:sz w:val="24"/>
          <w:szCs w:val="24"/>
          <w:lang w:val="en-GB"/>
        </w:rPr>
        <w:t>.</w:t>
      </w:r>
      <w:r w:rsidR="00A93DF5" w:rsidRPr="00B24B5C">
        <w:rPr>
          <w:rFonts w:ascii="Times New Roman" w:eastAsiaTheme="minorEastAsia" w:hAnsi="Times New Roman" w:cs="Times New Roman"/>
          <w:sz w:val="24"/>
          <w:szCs w:val="24"/>
          <w:lang w:val="en-GB"/>
        </w:rPr>
        <w:t xml:space="preserve"> In addition, to </w:t>
      </w:r>
      <w:r w:rsidR="009B6B90" w:rsidRPr="00B24B5C">
        <w:rPr>
          <w:rFonts w:ascii="Times New Roman" w:eastAsiaTheme="minorEastAsia" w:hAnsi="Times New Roman" w:cs="Times New Roman"/>
          <w:sz w:val="24"/>
          <w:szCs w:val="24"/>
          <w:lang w:val="en-GB"/>
        </w:rPr>
        <w:t>analyse</w:t>
      </w:r>
      <w:r w:rsidR="00A93DF5" w:rsidRPr="00B24B5C">
        <w:rPr>
          <w:rFonts w:ascii="Times New Roman" w:eastAsiaTheme="minorEastAsia" w:hAnsi="Times New Roman" w:cs="Times New Roman"/>
          <w:sz w:val="24"/>
          <w:szCs w:val="24"/>
          <w:lang w:val="en-GB"/>
        </w:rPr>
        <w:t xml:space="preserve"> state-specific mortality profiles and changes along other period from 1995 to 2015 we created an interactive app to perform sensitivity </w:t>
      </w:r>
      <w:r w:rsidR="009B6B90" w:rsidRPr="00B24B5C">
        <w:rPr>
          <w:rFonts w:ascii="Times New Roman" w:eastAsiaTheme="minorEastAsia" w:hAnsi="Times New Roman" w:cs="Times New Roman"/>
          <w:sz w:val="24"/>
          <w:szCs w:val="24"/>
          <w:lang w:val="en-GB"/>
        </w:rPr>
        <w:t>analyses</w:t>
      </w:r>
      <w:r w:rsidR="00A93DF5" w:rsidRPr="00B24B5C">
        <w:rPr>
          <w:rFonts w:ascii="Times New Roman" w:eastAsiaTheme="minorEastAsia" w:hAnsi="Times New Roman" w:cs="Times New Roman"/>
          <w:sz w:val="24"/>
          <w:szCs w:val="24"/>
          <w:lang w:val="en-GB"/>
        </w:rPr>
        <w:t xml:space="preserve"> available </w:t>
      </w:r>
      <w:hyperlink r:id="rId9" w:history="1">
        <w:r w:rsidR="00A93DF5" w:rsidRPr="00B24B5C">
          <w:rPr>
            <w:rStyle w:val="Hyperlink"/>
            <w:rFonts w:ascii="Times New Roman" w:eastAsiaTheme="minorEastAsia" w:hAnsi="Times New Roman" w:cs="Times New Roman"/>
            <w:sz w:val="24"/>
            <w:szCs w:val="24"/>
            <w:lang w:val="en-GB"/>
          </w:rPr>
          <w:t>here</w:t>
        </w:r>
      </w:hyperlink>
      <w:r w:rsidR="00A93DF5" w:rsidRPr="00B24B5C">
        <w:rPr>
          <w:rFonts w:ascii="Times New Roman" w:eastAsiaTheme="minorEastAsia" w:hAnsi="Times New Roman" w:cs="Times New Roman"/>
          <w:sz w:val="24"/>
          <w:szCs w:val="24"/>
          <w:lang w:val="en-GB"/>
        </w:rPr>
        <w:t>.</w:t>
      </w:r>
    </w:p>
    <w:p w14:paraId="19C009BE" w14:textId="516D9C9E" w:rsidR="00CC0A4A" w:rsidRPr="00B24B5C" w:rsidRDefault="00CC0A4A" w:rsidP="00DA15CA">
      <w:pPr>
        <w:pStyle w:val="Subtitle"/>
        <w:spacing w:line="480" w:lineRule="auto"/>
        <w:jc w:val="both"/>
        <w:rPr>
          <w:rFonts w:ascii="Times New Roman" w:hAnsi="Times New Roman" w:cs="Times New Roman"/>
          <w:b/>
          <w:i w:val="0"/>
          <w:color w:val="auto"/>
          <w:lang w:val="en-GB"/>
        </w:rPr>
      </w:pPr>
      <w:r w:rsidRPr="00B24B5C">
        <w:rPr>
          <w:rFonts w:ascii="Times New Roman" w:hAnsi="Times New Roman" w:cs="Times New Roman"/>
          <w:b/>
          <w:i w:val="0"/>
          <w:color w:val="auto"/>
          <w:lang w:val="en-GB"/>
        </w:rPr>
        <w:lastRenderedPageBreak/>
        <w:t>Results</w:t>
      </w:r>
    </w:p>
    <w:p w14:paraId="32412F4A" w14:textId="7A858598" w:rsidR="00D739EB" w:rsidRPr="00B24B5C" w:rsidRDefault="005C559E" w:rsidP="00DA15CA">
      <w:pPr>
        <w:spacing w:line="480" w:lineRule="auto"/>
        <w:rPr>
          <w:rFonts w:ascii="Times New Roman" w:eastAsiaTheme="majorEastAsia" w:hAnsi="Times New Roman" w:cs="Times New Roman"/>
          <w:i/>
          <w:iCs/>
          <w:spacing w:val="15"/>
          <w:sz w:val="24"/>
          <w:szCs w:val="24"/>
          <w:lang w:val="en-GB"/>
        </w:rPr>
      </w:pPr>
      <w:r w:rsidRPr="00B24B5C">
        <w:rPr>
          <w:rFonts w:ascii="Times New Roman" w:eastAsiaTheme="majorEastAsia" w:hAnsi="Times New Roman" w:cs="Times New Roman"/>
          <w:i/>
          <w:iCs/>
          <w:spacing w:val="15"/>
          <w:sz w:val="24"/>
          <w:szCs w:val="24"/>
          <w:lang w:val="en-GB"/>
        </w:rPr>
        <w:t>Results at the</w:t>
      </w:r>
      <w:r w:rsidR="00D739EB" w:rsidRPr="00B24B5C">
        <w:rPr>
          <w:rFonts w:ascii="Times New Roman" w:eastAsiaTheme="majorEastAsia" w:hAnsi="Times New Roman" w:cs="Times New Roman"/>
          <w:i/>
          <w:iCs/>
          <w:spacing w:val="15"/>
          <w:sz w:val="24"/>
          <w:szCs w:val="24"/>
          <w:lang w:val="en-GB"/>
        </w:rPr>
        <w:t xml:space="preserve"> national level</w:t>
      </w:r>
    </w:p>
    <w:p w14:paraId="16E19F25" w14:textId="6C0C2FC0" w:rsidR="008E1F58" w:rsidRPr="00B24B5C" w:rsidRDefault="00766699" w:rsidP="00882589">
      <w:pPr>
        <w:spacing w:line="480" w:lineRule="auto"/>
        <w:ind w:firstLine="720"/>
        <w:jc w:val="both"/>
        <w:rPr>
          <w:sz w:val="24"/>
          <w:szCs w:val="24"/>
          <w:lang w:val="en-GB"/>
        </w:rPr>
      </w:pPr>
      <w:r w:rsidRPr="00B24B5C">
        <w:rPr>
          <w:rFonts w:ascii="Times New Roman" w:eastAsiaTheme="minorEastAsia" w:hAnsi="Times New Roman" w:cs="Times New Roman"/>
          <w:sz w:val="24"/>
          <w:szCs w:val="24"/>
          <w:lang w:val="en-GB"/>
        </w:rPr>
        <w:t>As expected, results for males show the largest impact of homici</w:t>
      </w:r>
      <w:r w:rsidR="00F7767C" w:rsidRPr="00B24B5C">
        <w:rPr>
          <w:rFonts w:ascii="Times New Roman" w:eastAsiaTheme="minorEastAsia" w:hAnsi="Times New Roman" w:cs="Times New Roman"/>
          <w:sz w:val="24"/>
          <w:szCs w:val="24"/>
          <w:lang w:val="en-GB"/>
        </w:rPr>
        <w:t>des on life expectancy and life</w:t>
      </w:r>
      <w:r w:rsidRPr="00B24B5C">
        <w:rPr>
          <w:rFonts w:ascii="Times New Roman" w:eastAsiaTheme="minorEastAsia" w:hAnsi="Times New Roman" w:cs="Times New Roman"/>
          <w:sz w:val="24"/>
          <w:szCs w:val="24"/>
          <w:lang w:val="en-GB"/>
        </w:rPr>
        <w:t xml:space="preserve">span variation </w:t>
      </w:r>
      <w:r w:rsidR="00C12FF7" w:rsidRPr="00B24B5C">
        <w:rPr>
          <w:rFonts w:ascii="Times New Roman" w:eastAsiaTheme="minorEastAsia" w:hAnsi="Times New Roman" w:cs="Times New Roman"/>
          <w:sz w:val="24"/>
          <w:szCs w:val="24"/>
          <w:lang w:val="en-GB"/>
        </w:rPr>
        <w:t>for</w:t>
      </w:r>
      <w:r w:rsidRPr="00B24B5C">
        <w:rPr>
          <w:rFonts w:ascii="Times New Roman" w:eastAsiaTheme="minorEastAsia" w:hAnsi="Times New Roman" w:cs="Times New Roman"/>
          <w:sz w:val="24"/>
          <w:szCs w:val="24"/>
          <w:lang w:val="en-GB"/>
        </w:rPr>
        <w:t xml:space="preserve"> both time periods </w:t>
      </w:r>
      <w:r w:rsidR="0023715B" w:rsidRPr="00B24B5C">
        <w:rPr>
          <w:rFonts w:ascii="Times New Roman" w:eastAsiaTheme="minorEastAsia" w:hAnsi="Times New Roman" w:cs="Times New Roman"/>
          <w:sz w:val="24"/>
          <w:szCs w:val="24"/>
          <w:lang w:val="en-GB"/>
        </w:rPr>
        <w:t>(</w:t>
      </w:r>
      <w:r w:rsidR="008E1F58" w:rsidRPr="00B24B5C">
        <w:rPr>
          <w:rFonts w:ascii="Times New Roman" w:eastAsiaTheme="minorEastAsia" w:hAnsi="Times New Roman" w:cs="Times New Roman"/>
          <w:sz w:val="24"/>
          <w:szCs w:val="24"/>
          <w:lang w:val="en-GB"/>
        </w:rPr>
        <w:t>Figures 1-4</w:t>
      </w:r>
      <w:r w:rsidR="0023715B" w:rsidRPr="00B24B5C">
        <w:rPr>
          <w:rFonts w:ascii="Times New Roman" w:eastAsiaTheme="minorEastAsia" w:hAnsi="Times New Roman" w:cs="Times New Roman"/>
          <w:sz w:val="24"/>
          <w:szCs w:val="24"/>
          <w:lang w:val="en-GB"/>
        </w:rPr>
        <w:t>)</w:t>
      </w:r>
      <w:r w:rsidRPr="00B24B5C">
        <w:rPr>
          <w:rFonts w:ascii="Times New Roman" w:eastAsiaTheme="minorEastAsia" w:hAnsi="Times New Roman" w:cs="Times New Roman"/>
          <w:sz w:val="24"/>
          <w:szCs w:val="24"/>
          <w:lang w:val="en-GB"/>
        </w:rPr>
        <w:t xml:space="preserve">. </w:t>
      </w:r>
      <w:r w:rsidR="00CF06E6" w:rsidRPr="00B24B5C">
        <w:rPr>
          <w:rFonts w:ascii="Times New Roman" w:eastAsiaTheme="minorEastAsia" w:hAnsi="Times New Roman" w:cs="Times New Roman"/>
          <w:sz w:val="24"/>
          <w:szCs w:val="24"/>
          <w:lang w:val="en-GB"/>
        </w:rPr>
        <w:t>We thus focus on the</w:t>
      </w:r>
      <w:r w:rsidRPr="00B24B5C">
        <w:rPr>
          <w:rFonts w:ascii="Times New Roman" w:eastAsiaTheme="minorEastAsia" w:hAnsi="Times New Roman" w:cs="Times New Roman"/>
          <w:sz w:val="24"/>
          <w:szCs w:val="24"/>
          <w:lang w:val="en-GB"/>
        </w:rPr>
        <w:t>s</w:t>
      </w:r>
      <w:r w:rsidR="00CF06E6" w:rsidRPr="00B24B5C">
        <w:rPr>
          <w:rFonts w:ascii="Times New Roman" w:eastAsiaTheme="minorEastAsia" w:hAnsi="Times New Roman" w:cs="Times New Roman"/>
          <w:sz w:val="24"/>
          <w:szCs w:val="24"/>
          <w:lang w:val="en-GB"/>
        </w:rPr>
        <w:t>e</w:t>
      </w:r>
      <w:r w:rsidRPr="00B24B5C">
        <w:rPr>
          <w:rFonts w:ascii="Times New Roman" w:eastAsiaTheme="minorEastAsia" w:hAnsi="Times New Roman" w:cs="Times New Roman"/>
          <w:sz w:val="24"/>
          <w:szCs w:val="24"/>
          <w:lang w:val="en-GB"/>
        </w:rPr>
        <w:t xml:space="preserve"> results</w:t>
      </w:r>
      <w:r w:rsidR="008E1F58" w:rsidRPr="00B24B5C">
        <w:rPr>
          <w:rFonts w:ascii="Times New Roman" w:eastAsiaTheme="minorEastAsia" w:hAnsi="Times New Roman" w:cs="Times New Roman"/>
          <w:sz w:val="24"/>
          <w:szCs w:val="24"/>
          <w:lang w:val="en-GB"/>
        </w:rPr>
        <w:t xml:space="preserve"> </w:t>
      </w:r>
      <w:r w:rsidRPr="00B24B5C">
        <w:rPr>
          <w:rFonts w:ascii="Times New Roman" w:eastAsiaTheme="minorEastAsia" w:hAnsi="Times New Roman" w:cs="Times New Roman"/>
          <w:sz w:val="24"/>
          <w:szCs w:val="24"/>
          <w:lang w:val="en-GB"/>
        </w:rPr>
        <w:t>(females</w:t>
      </w:r>
      <w:r w:rsidR="008565B8" w:rsidRPr="00B24B5C">
        <w:rPr>
          <w:rFonts w:ascii="Times New Roman" w:eastAsiaTheme="minorEastAsia" w:hAnsi="Times New Roman" w:cs="Times New Roman"/>
          <w:sz w:val="24"/>
          <w:szCs w:val="24"/>
          <w:lang w:val="en-GB"/>
        </w:rPr>
        <w:t>’</w:t>
      </w:r>
      <w:r w:rsidR="0006272F" w:rsidRPr="00B24B5C">
        <w:rPr>
          <w:rFonts w:ascii="Times New Roman" w:eastAsiaTheme="minorEastAsia" w:hAnsi="Times New Roman" w:cs="Times New Roman"/>
          <w:sz w:val="24"/>
          <w:szCs w:val="24"/>
          <w:lang w:val="en-GB"/>
        </w:rPr>
        <w:t xml:space="preserve"> </w:t>
      </w:r>
      <w:r w:rsidR="008565B8" w:rsidRPr="00B24B5C">
        <w:rPr>
          <w:rFonts w:ascii="Times New Roman" w:eastAsiaTheme="minorEastAsia" w:hAnsi="Times New Roman" w:cs="Times New Roman"/>
          <w:sz w:val="24"/>
          <w:szCs w:val="24"/>
          <w:lang w:val="en-GB"/>
        </w:rPr>
        <w:t>results</w:t>
      </w:r>
      <w:r w:rsidRPr="00B24B5C">
        <w:rPr>
          <w:rFonts w:ascii="Times New Roman" w:eastAsiaTheme="minorEastAsia" w:hAnsi="Times New Roman" w:cs="Times New Roman"/>
          <w:sz w:val="24"/>
          <w:szCs w:val="24"/>
          <w:lang w:val="en-GB"/>
        </w:rPr>
        <w:t xml:space="preserve"> </w:t>
      </w:r>
      <w:r w:rsidR="00FC3AD8" w:rsidRPr="00B24B5C">
        <w:rPr>
          <w:rFonts w:ascii="Times New Roman" w:eastAsiaTheme="minorEastAsia" w:hAnsi="Times New Roman" w:cs="Times New Roman"/>
          <w:sz w:val="24"/>
          <w:szCs w:val="24"/>
          <w:lang w:val="en-GB"/>
        </w:rPr>
        <w:t>are shown in Supplementary</w:t>
      </w:r>
      <w:r w:rsidRPr="00B24B5C">
        <w:rPr>
          <w:rFonts w:ascii="Times New Roman" w:eastAsiaTheme="minorEastAsia" w:hAnsi="Times New Roman" w:cs="Times New Roman"/>
          <w:sz w:val="24"/>
          <w:szCs w:val="24"/>
          <w:lang w:val="en-GB"/>
        </w:rPr>
        <w:t xml:space="preserve"> Material, figures S1-S4).</w:t>
      </w:r>
    </w:p>
    <w:p w14:paraId="3967EF8F" w14:textId="056B3BCC" w:rsidR="00FB260F" w:rsidRPr="00B24B5C" w:rsidRDefault="008F6019" w:rsidP="00DA15CA">
      <w:pPr>
        <w:spacing w:line="480" w:lineRule="auto"/>
        <w:ind w:firstLine="720"/>
        <w:jc w:val="both"/>
        <w:rPr>
          <w:sz w:val="24"/>
          <w:szCs w:val="24"/>
          <w:lang w:val="en-GB"/>
        </w:rPr>
      </w:pPr>
      <w:r w:rsidRPr="00B24B5C">
        <w:rPr>
          <w:rFonts w:ascii="Times New Roman" w:eastAsiaTheme="minorEastAsia" w:hAnsi="Times New Roman" w:cs="Times New Roman"/>
          <w:sz w:val="24"/>
          <w:szCs w:val="24"/>
          <w:lang w:val="en-GB"/>
        </w:rPr>
        <w:t>Figure 1 shows age- and cause-specific contributions</w:t>
      </w:r>
      <w:r w:rsidR="001819A8" w:rsidRPr="00B24B5C">
        <w:rPr>
          <w:rFonts w:ascii="Times New Roman" w:eastAsiaTheme="minorEastAsia" w:hAnsi="Times New Roman" w:cs="Times New Roman"/>
          <w:sz w:val="24"/>
          <w:szCs w:val="24"/>
          <w:lang w:val="en-GB"/>
        </w:rPr>
        <w:t xml:space="preserve"> (in years)</w:t>
      </w:r>
      <w:r w:rsidR="0006272F" w:rsidRPr="00B24B5C">
        <w:rPr>
          <w:rFonts w:ascii="Times New Roman" w:eastAsiaTheme="minorEastAsia" w:hAnsi="Times New Roman" w:cs="Times New Roman"/>
          <w:sz w:val="24"/>
          <w:szCs w:val="24"/>
          <w:lang w:val="en-GB"/>
        </w:rPr>
        <w:t xml:space="preserve"> to </w:t>
      </w:r>
      <w:r w:rsidR="00FB260F" w:rsidRPr="00B24B5C">
        <w:rPr>
          <w:rFonts w:ascii="Times New Roman" w:eastAsiaTheme="minorEastAsia" w:hAnsi="Times New Roman" w:cs="Times New Roman"/>
          <w:sz w:val="24"/>
          <w:szCs w:val="24"/>
          <w:lang w:val="en-GB"/>
        </w:rPr>
        <w:t>male</w:t>
      </w:r>
      <w:r w:rsidRPr="00B24B5C">
        <w:rPr>
          <w:rFonts w:ascii="Times New Roman" w:eastAsiaTheme="minorEastAsia" w:hAnsi="Times New Roman" w:cs="Times New Roman"/>
          <w:sz w:val="24"/>
          <w:szCs w:val="24"/>
          <w:lang w:val="en-GB"/>
        </w:rPr>
        <w:t xml:space="preserve"> life expectancy</w:t>
      </w:r>
      <w:r w:rsidR="0006272F" w:rsidRPr="00B24B5C">
        <w:rPr>
          <w:rFonts w:ascii="Times New Roman" w:eastAsiaTheme="minorEastAsia" w:hAnsi="Times New Roman" w:cs="Times New Roman"/>
          <w:sz w:val="24"/>
          <w:szCs w:val="24"/>
          <w:lang w:val="en-GB"/>
        </w:rPr>
        <w:t>’s</w:t>
      </w:r>
      <w:r w:rsidRPr="00B24B5C">
        <w:rPr>
          <w:rFonts w:ascii="Times New Roman" w:eastAsiaTheme="minorEastAsia" w:hAnsi="Times New Roman" w:cs="Times New Roman"/>
          <w:sz w:val="24"/>
          <w:szCs w:val="24"/>
          <w:lang w:val="en-GB"/>
        </w:rPr>
        <w:t xml:space="preserve"> </w:t>
      </w:r>
      <w:r w:rsidR="0006272F" w:rsidRPr="00B24B5C">
        <w:rPr>
          <w:rFonts w:ascii="Times New Roman" w:eastAsiaTheme="minorEastAsia" w:hAnsi="Times New Roman" w:cs="Times New Roman"/>
          <w:sz w:val="24"/>
          <w:szCs w:val="24"/>
          <w:lang w:val="en-GB"/>
        </w:rPr>
        <w:t xml:space="preserve">changes </w:t>
      </w:r>
      <w:r w:rsidRPr="00B24B5C">
        <w:rPr>
          <w:rFonts w:ascii="Times New Roman" w:eastAsiaTheme="minorEastAsia" w:hAnsi="Times New Roman" w:cs="Times New Roman"/>
          <w:sz w:val="24"/>
          <w:szCs w:val="24"/>
          <w:lang w:val="en-GB"/>
        </w:rPr>
        <w:t xml:space="preserve">at </w:t>
      </w:r>
      <w:r w:rsidR="00C62C42" w:rsidRPr="00B24B5C">
        <w:rPr>
          <w:rFonts w:ascii="Times New Roman" w:eastAsiaTheme="minorEastAsia" w:hAnsi="Times New Roman" w:cs="Times New Roman"/>
          <w:sz w:val="24"/>
          <w:szCs w:val="24"/>
          <w:lang w:val="en-GB"/>
        </w:rPr>
        <w:t>age 15</w:t>
      </w:r>
      <w:r w:rsidRPr="00B24B5C">
        <w:rPr>
          <w:rFonts w:ascii="Times New Roman" w:eastAsiaTheme="minorEastAsia" w:hAnsi="Times New Roman" w:cs="Times New Roman"/>
          <w:sz w:val="24"/>
          <w:szCs w:val="24"/>
          <w:lang w:val="en-GB"/>
        </w:rPr>
        <w:t xml:space="preserve"> between 1995 and 2005 (Panel A) and between 2005 and 2015 (Panel B). Vertical values in rectangles </w:t>
      </w:r>
      <w:r w:rsidR="007A2B3B" w:rsidRPr="00B24B5C">
        <w:rPr>
          <w:rFonts w:ascii="Times New Roman" w:eastAsiaTheme="minorEastAsia" w:hAnsi="Times New Roman" w:cs="Times New Roman"/>
          <w:sz w:val="24"/>
          <w:szCs w:val="24"/>
          <w:lang w:val="en-GB"/>
        </w:rPr>
        <w:t xml:space="preserve">next to the y-axis </w:t>
      </w:r>
      <w:r w:rsidRPr="00B24B5C">
        <w:rPr>
          <w:rFonts w:ascii="Times New Roman" w:eastAsiaTheme="minorEastAsia" w:hAnsi="Times New Roman" w:cs="Times New Roman"/>
          <w:sz w:val="24"/>
          <w:szCs w:val="24"/>
          <w:lang w:val="en-GB"/>
        </w:rPr>
        <w:t>represent age-sp</w:t>
      </w:r>
      <w:r w:rsidR="001819A8" w:rsidRPr="00B24B5C">
        <w:rPr>
          <w:rFonts w:ascii="Times New Roman" w:eastAsiaTheme="minorEastAsia" w:hAnsi="Times New Roman" w:cs="Times New Roman"/>
          <w:sz w:val="24"/>
          <w:szCs w:val="24"/>
          <w:lang w:val="en-GB"/>
        </w:rPr>
        <w:t>ecific contributions,</w:t>
      </w:r>
      <w:r w:rsidRPr="00B24B5C">
        <w:rPr>
          <w:rFonts w:ascii="Times New Roman" w:eastAsiaTheme="minorEastAsia" w:hAnsi="Times New Roman" w:cs="Times New Roman"/>
          <w:sz w:val="24"/>
          <w:szCs w:val="24"/>
          <w:lang w:val="en-GB"/>
        </w:rPr>
        <w:t xml:space="preserve"> while bars</w:t>
      </w:r>
      <w:r w:rsidR="0006272F" w:rsidRPr="00B24B5C">
        <w:rPr>
          <w:rFonts w:ascii="Times New Roman" w:eastAsiaTheme="minorEastAsia" w:hAnsi="Times New Roman" w:cs="Times New Roman"/>
          <w:sz w:val="24"/>
          <w:szCs w:val="24"/>
          <w:lang w:val="en-GB"/>
        </w:rPr>
        <w:t>’ length</w:t>
      </w:r>
      <w:r w:rsidRPr="00B24B5C">
        <w:rPr>
          <w:rFonts w:ascii="Times New Roman" w:eastAsiaTheme="minorEastAsia" w:hAnsi="Times New Roman" w:cs="Times New Roman"/>
          <w:sz w:val="24"/>
          <w:szCs w:val="24"/>
          <w:lang w:val="en-GB"/>
        </w:rPr>
        <w:t xml:space="preserve"> correspond to cause-specific con</w:t>
      </w:r>
      <w:r w:rsidR="001819A8" w:rsidRPr="00B24B5C">
        <w:rPr>
          <w:rFonts w:ascii="Times New Roman" w:eastAsiaTheme="minorEastAsia" w:hAnsi="Times New Roman" w:cs="Times New Roman"/>
          <w:sz w:val="24"/>
          <w:szCs w:val="24"/>
          <w:lang w:val="en-GB"/>
        </w:rPr>
        <w:t>tributions by age.</w:t>
      </w:r>
      <w:r w:rsidRPr="00B24B5C">
        <w:rPr>
          <w:rFonts w:ascii="Times New Roman" w:eastAsiaTheme="minorEastAsia" w:hAnsi="Times New Roman" w:cs="Times New Roman"/>
          <w:sz w:val="24"/>
          <w:szCs w:val="24"/>
          <w:lang w:val="en-GB"/>
        </w:rPr>
        <w:t xml:space="preserve"> Overall cause-specific contributions across all ages are shown in the panel’s legend in parenthesis</w:t>
      </w:r>
      <w:r w:rsidR="00C12FF7" w:rsidRPr="00B24B5C">
        <w:rPr>
          <w:rFonts w:ascii="Times New Roman" w:eastAsiaTheme="minorEastAsia" w:hAnsi="Times New Roman" w:cs="Times New Roman"/>
          <w:sz w:val="24"/>
          <w:szCs w:val="24"/>
          <w:lang w:val="en-GB"/>
        </w:rPr>
        <w:t xml:space="preserve"> (</w:t>
      </w:r>
      <w:r w:rsidR="001819A8" w:rsidRPr="00B24B5C">
        <w:rPr>
          <w:rFonts w:ascii="Times New Roman" w:eastAsiaTheme="minorEastAsia" w:hAnsi="Times New Roman" w:cs="Times New Roman"/>
          <w:sz w:val="24"/>
          <w:szCs w:val="24"/>
          <w:lang w:val="en-GB"/>
        </w:rPr>
        <w:t xml:space="preserve">also </w:t>
      </w:r>
      <w:r w:rsidR="00C12FF7" w:rsidRPr="00B24B5C">
        <w:rPr>
          <w:rFonts w:ascii="Times New Roman" w:eastAsiaTheme="minorEastAsia" w:hAnsi="Times New Roman" w:cs="Times New Roman"/>
          <w:sz w:val="24"/>
          <w:szCs w:val="24"/>
          <w:lang w:val="en-GB"/>
        </w:rPr>
        <w:t>in years)</w:t>
      </w:r>
      <w:r w:rsidRPr="00B24B5C">
        <w:rPr>
          <w:rFonts w:ascii="Times New Roman" w:eastAsiaTheme="minorEastAsia" w:hAnsi="Times New Roman" w:cs="Times New Roman"/>
          <w:sz w:val="24"/>
          <w:szCs w:val="24"/>
          <w:lang w:val="en-GB"/>
        </w:rPr>
        <w:t>.</w:t>
      </w:r>
      <w:r w:rsidR="00FB260F" w:rsidRPr="00B24B5C">
        <w:rPr>
          <w:rFonts w:ascii="Times New Roman" w:eastAsiaTheme="minorEastAsia" w:hAnsi="Times New Roman" w:cs="Times New Roman"/>
          <w:sz w:val="24"/>
          <w:szCs w:val="24"/>
          <w:lang w:val="en-GB"/>
        </w:rPr>
        <w:t xml:space="preserve"> </w:t>
      </w:r>
    </w:p>
    <w:p w14:paraId="2767E141" w14:textId="53156347" w:rsidR="00927ECF" w:rsidRPr="00B24B5C" w:rsidRDefault="009221FB"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Among men, l</w:t>
      </w:r>
      <w:r w:rsidR="00FB260F" w:rsidRPr="00B24B5C">
        <w:rPr>
          <w:rFonts w:ascii="Times New Roman" w:eastAsiaTheme="minorEastAsia" w:hAnsi="Times New Roman" w:cs="Times New Roman"/>
          <w:sz w:val="24"/>
          <w:szCs w:val="24"/>
          <w:lang w:val="en-GB"/>
        </w:rPr>
        <w:t xml:space="preserve">ife expectancy </w:t>
      </w:r>
      <w:r w:rsidR="00C62C42" w:rsidRPr="00B24B5C">
        <w:rPr>
          <w:rFonts w:ascii="Times New Roman" w:eastAsiaTheme="minorEastAsia" w:hAnsi="Times New Roman" w:cs="Times New Roman"/>
          <w:sz w:val="24"/>
          <w:szCs w:val="24"/>
          <w:lang w:val="en-GB"/>
        </w:rPr>
        <w:t xml:space="preserve">at age 15 </w:t>
      </w:r>
      <w:r w:rsidR="00FB260F" w:rsidRPr="00B24B5C">
        <w:rPr>
          <w:rFonts w:ascii="Times New Roman" w:eastAsiaTheme="minorEastAsia" w:hAnsi="Times New Roman" w:cs="Times New Roman"/>
          <w:sz w:val="24"/>
          <w:szCs w:val="24"/>
          <w:lang w:val="en-GB"/>
        </w:rPr>
        <w:t xml:space="preserve">increased </w:t>
      </w:r>
      <w:r w:rsidR="00C62C42" w:rsidRPr="00B24B5C">
        <w:rPr>
          <w:rFonts w:ascii="Times New Roman" w:eastAsiaTheme="minorEastAsia" w:hAnsi="Times New Roman" w:cs="Times New Roman"/>
          <w:sz w:val="24"/>
          <w:szCs w:val="24"/>
          <w:lang w:val="en-GB"/>
        </w:rPr>
        <w:t>more than</w:t>
      </w:r>
      <w:r w:rsidRPr="00B24B5C">
        <w:rPr>
          <w:rFonts w:ascii="Times New Roman" w:eastAsiaTheme="minorEastAsia" w:hAnsi="Times New Roman" w:cs="Times New Roman"/>
          <w:sz w:val="24"/>
          <w:szCs w:val="24"/>
          <w:lang w:val="en-GB"/>
        </w:rPr>
        <w:t xml:space="preserve"> twice as fast in 1995-2005 (</w:t>
      </w:r>
      <w:r w:rsidR="00DF0041" w:rsidRPr="00B24B5C">
        <w:rPr>
          <w:rFonts w:ascii="Times New Roman" w:eastAsiaTheme="minorEastAsia" w:hAnsi="Times New Roman" w:cs="Times New Roman"/>
          <w:sz w:val="24"/>
          <w:szCs w:val="24"/>
          <w:lang w:val="en-GB"/>
        </w:rPr>
        <w:t>1</w:t>
      </w:r>
      <w:r w:rsidR="00980A40" w:rsidRPr="00B24B5C">
        <w:rPr>
          <w:color w:val="000000"/>
          <w:sz w:val="24"/>
          <w:szCs w:val="24"/>
        </w:rPr>
        <w:t>.</w:t>
      </w:r>
      <w:r w:rsidR="00C62C42" w:rsidRPr="00B24B5C">
        <w:rPr>
          <w:rFonts w:ascii="Times New Roman" w:eastAsiaTheme="minorEastAsia" w:hAnsi="Times New Roman" w:cs="Times New Roman"/>
          <w:sz w:val="24"/>
          <w:szCs w:val="24"/>
          <w:lang w:val="en-GB"/>
        </w:rPr>
        <w:t xml:space="preserve">17 </w:t>
      </w:r>
      <w:r w:rsidR="00FB260F" w:rsidRPr="00B24B5C">
        <w:rPr>
          <w:rFonts w:ascii="Times New Roman" w:eastAsiaTheme="minorEastAsia" w:hAnsi="Times New Roman" w:cs="Times New Roman"/>
          <w:sz w:val="24"/>
          <w:szCs w:val="24"/>
          <w:lang w:val="en-GB"/>
        </w:rPr>
        <w:t>years</w:t>
      </w:r>
      <w:r w:rsidRPr="00B24B5C">
        <w:rPr>
          <w:rFonts w:ascii="Times New Roman" w:eastAsiaTheme="minorEastAsia" w:hAnsi="Times New Roman" w:cs="Times New Roman"/>
          <w:sz w:val="24"/>
          <w:szCs w:val="24"/>
          <w:lang w:val="en-GB"/>
        </w:rPr>
        <w:t xml:space="preserve">) </w:t>
      </w:r>
      <w:r w:rsidR="005E00EC" w:rsidRPr="00B24B5C">
        <w:rPr>
          <w:rFonts w:ascii="Times New Roman" w:eastAsiaTheme="minorEastAsia" w:hAnsi="Times New Roman" w:cs="Times New Roman"/>
          <w:sz w:val="24"/>
          <w:szCs w:val="24"/>
          <w:lang w:val="en-GB"/>
        </w:rPr>
        <w:t>than in</w:t>
      </w:r>
      <w:r w:rsidRPr="00B24B5C">
        <w:rPr>
          <w:rFonts w:ascii="Times New Roman" w:eastAsiaTheme="minorEastAsia" w:hAnsi="Times New Roman" w:cs="Times New Roman"/>
          <w:sz w:val="24"/>
          <w:szCs w:val="24"/>
          <w:lang w:val="en-GB"/>
        </w:rPr>
        <w:t xml:space="preserve"> 2005-2015 (</w:t>
      </w:r>
      <w:r w:rsidR="00DF0041" w:rsidRPr="00B24B5C">
        <w:rPr>
          <w:rFonts w:ascii="Times New Roman" w:eastAsiaTheme="minorEastAsia" w:hAnsi="Times New Roman" w:cs="Times New Roman"/>
          <w:sz w:val="24"/>
          <w:szCs w:val="24"/>
          <w:lang w:val="en-GB"/>
        </w:rPr>
        <w:t>0</w:t>
      </w:r>
      <w:r w:rsidR="00980A40" w:rsidRPr="00B24B5C">
        <w:rPr>
          <w:color w:val="000000"/>
          <w:sz w:val="24"/>
          <w:szCs w:val="24"/>
        </w:rPr>
        <w:t>.</w:t>
      </w:r>
      <w:r w:rsidR="00C62C42" w:rsidRPr="00B24B5C">
        <w:rPr>
          <w:rFonts w:ascii="Times New Roman" w:eastAsiaTheme="minorEastAsia" w:hAnsi="Times New Roman" w:cs="Times New Roman"/>
          <w:sz w:val="24"/>
          <w:szCs w:val="24"/>
          <w:lang w:val="en-GB"/>
        </w:rPr>
        <w:t>55</w:t>
      </w:r>
      <w:r w:rsidRPr="00B24B5C">
        <w:rPr>
          <w:rFonts w:ascii="Times New Roman" w:eastAsiaTheme="minorEastAsia" w:hAnsi="Times New Roman" w:cs="Times New Roman"/>
          <w:sz w:val="24"/>
          <w:szCs w:val="24"/>
          <w:lang w:val="en-GB"/>
        </w:rPr>
        <w:t xml:space="preserve"> years). </w:t>
      </w:r>
      <w:r w:rsidR="00D60944" w:rsidRPr="00B24B5C">
        <w:rPr>
          <w:rFonts w:ascii="Times New Roman" w:eastAsiaTheme="minorEastAsia" w:hAnsi="Times New Roman" w:cs="Times New Roman"/>
          <w:sz w:val="24"/>
          <w:szCs w:val="24"/>
          <w:lang w:val="en-GB"/>
        </w:rPr>
        <w:t xml:space="preserve">Most causes of death contributed </w:t>
      </w:r>
      <w:r w:rsidR="00D5476F" w:rsidRPr="00B24B5C">
        <w:rPr>
          <w:rFonts w:ascii="Times New Roman" w:eastAsiaTheme="minorEastAsia" w:hAnsi="Times New Roman" w:cs="Times New Roman"/>
          <w:sz w:val="24"/>
          <w:szCs w:val="24"/>
          <w:lang w:val="en-GB"/>
        </w:rPr>
        <w:t xml:space="preserve">to </w:t>
      </w:r>
      <w:r w:rsidR="00D60944" w:rsidRPr="00B24B5C">
        <w:rPr>
          <w:rFonts w:ascii="Times New Roman" w:eastAsiaTheme="minorEastAsia" w:hAnsi="Times New Roman" w:cs="Times New Roman"/>
          <w:sz w:val="24"/>
          <w:szCs w:val="24"/>
          <w:lang w:val="en-GB"/>
        </w:rPr>
        <w:t>life expectancy</w:t>
      </w:r>
      <w:r w:rsidR="00B67955" w:rsidRPr="00B24B5C">
        <w:rPr>
          <w:rFonts w:ascii="Times New Roman" w:eastAsiaTheme="minorEastAsia" w:hAnsi="Times New Roman" w:cs="Times New Roman"/>
          <w:sz w:val="24"/>
          <w:szCs w:val="24"/>
          <w:lang w:val="en-GB"/>
        </w:rPr>
        <w:t>’s improvement</w:t>
      </w:r>
      <w:r w:rsidR="00D60944" w:rsidRPr="00B24B5C">
        <w:rPr>
          <w:rFonts w:ascii="Times New Roman" w:eastAsiaTheme="minorEastAsia" w:hAnsi="Times New Roman" w:cs="Times New Roman"/>
          <w:sz w:val="24"/>
          <w:szCs w:val="24"/>
          <w:lang w:val="en-GB"/>
        </w:rPr>
        <w:t xml:space="preserve"> in 1995-2005 (except for diabetes, heart disease and accidents</w:t>
      </w:r>
      <w:r w:rsidR="00722581" w:rsidRPr="00B24B5C">
        <w:rPr>
          <w:rFonts w:ascii="Times New Roman" w:eastAsiaTheme="minorEastAsia" w:hAnsi="Times New Roman" w:cs="Times New Roman"/>
          <w:sz w:val="24"/>
          <w:szCs w:val="24"/>
          <w:lang w:val="en-GB"/>
        </w:rPr>
        <w:t>)</w:t>
      </w:r>
      <w:r w:rsidR="00D60944" w:rsidRPr="00B24B5C">
        <w:rPr>
          <w:rFonts w:ascii="Times New Roman" w:eastAsiaTheme="minorEastAsia" w:hAnsi="Times New Roman" w:cs="Times New Roman"/>
          <w:sz w:val="24"/>
          <w:szCs w:val="24"/>
          <w:lang w:val="en-GB"/>
        </w:rPr>
        <w:t>.</w:t>
      </w:r>
      <w:r w:rsidR="00D171DD" w:rsidRPr="00B24B5C">
        <w:rPr>
          <w:rFonts w:ascii="Times New Roman" w:eastAsiaTheme="minorEastAsia" w:hAnsi="Times New Roman" w:cs="Times New Roman"/>
          <w:sz w:val="24"/>
          <w:szCs w:val="24"/>
          <w:lang w:val="en-GB"/>
        </w:rPr>
        <w:t xml:space="preserve"> I</w:t>
      </w:r>
      <w:r w:rsidR="00B97FBB" w:rsidRPr="00B24B5C">
        <w:rPr>
          <w:rFonts w:ascii="Times New Roman" w:eastAsiaTheme="minorEastAsia" w:hAnsi="Times New Roman" w:cs="Times New Roman"/>
          <w:sz w:val="24"/>
          <w:szCs w:val="24"/>
          <w:lang w:val="en-GB"/>
        </w:rPr>
        <w:t>mportantly, homicide</w:t>
      </w:r>
      <w:r w:rsidR="0038732B" w:rsidRPr="00B24B5C">
        <w:rPr>
          <w:rFonts w:ascii="Times New Roman" w:eastAsiaTheme="minorEastAsia" w:hAnsi="Times New Roman" w:cs="Times New Roman"/>
          <w:sz w:val="24"/>
          <w:szCs w:val="24"/>
          <w:lang w:val="en-GB"/>
        </w:rPr>
        <w:t xml:space="preserve">s </w:t>
      </w:r>
      <w:r w:rsidR="00B97FBB" w:rsidRPr="00B24B5C">
        <w:rPr>
          <w:rFonts w:ascii="Times New Roman" w:eastAsiaTheme="minorEastAsia" w:hAnsi="Times New Roman" w:cs="Times New Roman"/>
          <w:sz w:val="24"/>
          <w:szCs w:val="24"/>
          <w:lang w:val="en-GB"/>
        </w:rPr>
        <w:t>declin</w:t>
      </w:r>
      <w:r w:rsidR="000225CE" w:rsidRPr="00B24B5C">
        <w:rPr>
          <w:rFonts w:ascii="Times New Roman" w:eastAsiaTheme="minorEastAsia" w:hAnsi="Times New Roman" w:cs="Times New Roman"/>
          <w:sz w:val="24"/>
          <w:szCs w:val="24"/>
          <w:lang w:val="en-GB"/>
        </w:rPr>
        <w:t>ed</w:t>
      </w:r>
      <w:r w:rsidR="00B97FBB" w:rsidRPr="00B24B5C">
        <w:rPr>
          <w:rFonts w:ascii="Times New Roman" w:eastAsiaTheme="minorEastAsia" w:hAnsi="Times New Roman" w:cs="Times New Roman"/>
          <w:sz w:val="24"/>
          <w:szCs w:val="24"/>
          <w:lang w:val="en-GB"/>
        </w:rPr>
        <w:t xml:space="preserve"> </w:t>
      </w:r>
      <w:r w:rsidR="00161D5F" w:rsidRPr="00B24B5C">
        <w:rPr>
          <w:rFonts w:ascii="Times New Roman" w:eastAsiaTheme="minorEastAsia" w:hAnsi="Times New Roman" w:cs="Times New Roman"/>
          <w:sz w:val="24"/>
          <w:szCs w:val="24"/>
          <w:lang w:val="en-GB"/>
        </w:rPr>
        <w:t>in 1995-2005</w:t>
      </w:r>
      <w:r w:rsidR="00B97FBB" w:rsidRPr="00B24B5C">
        <w:rPr>
          <w:rFonts w:ascii="Times New Roman" w:eastAsiaTheme="minorEastAsia" w:hAnsi="Times New Roman" w:cs="Times New Roman"/>
          <w:sz w:val="24"/>
          <w:szCs w:val="24"/>
          <w:lang w:val="en-GB"/>
        </w:rPr>
        <w:t xml:space="preserve"> </w:t>
      </w:r>
      <w:r w:rsidR="000225CE" w:rsidRPr="00B24B5C">
        <w:rPr>
          <w:rFonts w:ascii="Times New Roman" w:eastAsiaTheme="minorEastAsia" w:hAnsi="Times New Roman" w:cs="Times New Roman"/>
          <w:sz w:val="24"/>
          <w:szCs w:val="24"/>
          <w:lang w:val="en-GB"/>
        </w:rPr>
        <w:t>and this</w:t>
      </w:r>
      <w:r w:rsidR="00A31273" w:rsidRPr="00B24B5C">
        <w:rPr>
          <w:rFonts w:ascii="Times New Roman" w:eastAsiaTheme="minorEastAsia" w:hAnsi="Times New Roman" w:cs="Times New Roman"/>
          <w:sz w:val="24"/>
          <w:szCs w:val="24"/>
          <w:lang w:val="en-GB"/>
        </w:rPr>
        <w:t xml:space="preserve"> contributed to about one-fourth </w:t>
      </w:r>
      <w:r w:rsidR="00DF0041" w:rsidRPr="00B24B5C">
        <w:rPr>
          <w:rFonts w:ascii="Times New Roman" w:eastAsiaTheme="minorEastAsia" w:hAnsi="Times New Roman" w:cs="Times New Roman"/>
          <w:sz w:val="24"/>
          <w:szCs w:val="24"/>
          <w:lang w:val="en-GB"/>
        </w:rPr>
        <w:t>(0</w:t>
      </w:r>
      <w:r w:rsidR="00980A40" w:rsidRPr="00B24B5C">
        <w:rPr>
          <w:color w:val="000000"/>
          <w:sz w:val="24"/>
          <w:szCs w:val="24"/>
        </w:rPr>
        <w:t>.</w:t>
      </w:r>
      <w:r w:rsidR="00C62C42" w:rsidRPr="00B24B5C">
        <w:rPr>
          <w:rFonts w:ascii="Times New Roman" w:eastAsiaTheme="minorEastAsia" w:hAnsi="Times New Roman" w:cs="Times New Roman"/>
          <w:sz w:val="24"/>
          <w:szCs w:val="24"/>
          <w:lang w:val="en-GB"/>
        </w:rPr>
        <w:t>44</w:t>
      </w:r>
      <w:r w:rsidR="006D2C6C" w:rsidRPr="00B24B5C">
        <w:rPr>
          <w:rFonts w:ascii="Times New Roman" w:eastAsiaTheme="minorEastAsia" w:hAnsi="Times New Roman" w:cs="Times New Roman"/>
          <w:sz w:val="24"/>
          <w:szCs w:val="24"/>
          <w:lang w:val="en-GB"/>
        </w:rPr>
        <w:t xml:space="preserve"> years) </w:t>
      </w:r>
      <w:r w:rsidR="00A31273" w:rsidRPr="00B24B5C">
        <w:rPr>
          <w:rFonts w:ascii="Times New Roman" w:eastAsiaTheme="minorEastAsia" w:hAnsi="Times New Roman" w:cs="Times New Roman"/>
          <w:sz w:val="24"/>
          <w:szCs w:val="24"/>
          <w:lang w:val="en-GB"/>
        </w:rPr>
        <w:t xml:space="preserve">of the overall </w:t>
      </w:r>
      <w:r w:rsidR="00B97FBB" w:rsidRPr="00B24B5C">
        <w:rPr>
          <w:rFonts w:ascii="Times New Roman" w:eastAsiaTheme="minorEastAsia" w:hAnsi="Times New Roman" w:cs="Times New Roman"/>
          <w:sz w:val="24"/>
          <w:szCs w:val="24"/>
          <w:lang w:val="en-GB"/>
        </w:rPr>
        <w:t>gain in life expectancy</w:t>
      </w:r>
      <w:r w:rsidR="00BA4E8F" w:rsidRPr="00B24B5C">
        <w:rPr>
          <w:rFonts w:ascii="Times New Roman" w:eastAsiaTheme="minorEastAsia" w:hAnsi="Times New Roman" w:cs="Times New Roman"/>
          <w:sz w:val="24"/>
          <w:szCs w:val="24"/>
          <w:lang w:val="en-GB"/>
        </w:rPr>
        <w:t xml:space="preserve"> in this period</w:t>
      </w:r>
      <w:r w:rsidR="00B97FBB" w:rsidRPr="00B24B5C">
        <w:rPr>
          <w:rFonts w:ascii="Times New Roman" w:eastAsiaTheme="minorEastAsia" w:hAnsi="Times New Roman" w:cs="Times New Roman"/>
          <w:sz w:val="24"/>
          <w:szCs w:val="24"/>
          <w:lang w:val="en-GB"/>
        </w:rPr>
        <w:t xml:space="preserve">. </w:t>
      </w:r>
      <w:r w:rsidR="00D30382" w:rsidRPr="00B24B5C">
        <w:rPr>
          <w:rFonts w:ascii="Times New Roman" w:eastAsiaTheme="minorEastAsia" w:hAnsi="Times New Roman" w:cs="Times New Roman"/>
          <w:sz w:val="24"/>
          <w:szCs w:val="24"/>
          <w:lang w:val="en-GB"/>
        </w:rPr>
        <w:t>A</w:t>
      </w:r>
      <w:r w:rsidR="00E21F36" w:rsidRPr="00B24B5C">
        <w:rPr>
          <w:rFonts w:ascii="Times New Roman" w:eastAsiaTheme="minorEastAsia" w:hAnsi="Times New Roman" w:cs="Times New Roman"/>
          <w:sz w:val="24"/>
          <w:szCs w:val="24"/>
          <w:lang w:val="en-GB"/>
        </w:rPr>
        <w:t xml:space="preserve">bout </w:t>
      </w:r>
      <w:r w:rsidR="00C62C42" w:rsidRPr="00B24B5C">
        <w:rPr>
          <w:rFonts w:ascii="Times New Roman" w:eastAsiaTheme="minorEastAsia" w:hAnsi="Times New Roman" w:cs="Times New Roman"/>
          <w:sz w:val="24"/>
          <w:szCs w:val="24"/>
          <w:lang w:val="en-GB"/>
        </w:rPr>
        <w:t>80</w:t>
      </w:r>
      <w:r w:rsidR="00E21F36" w:rsidRPr="00B24B5C">
        <w:rPr>
          <w:rFonts w:ascii="Times New Roman" w:eastAsiaTheme="minorEastAsia" w:hAnsi="Times New Roman" w:cs="Times New Roman"/>
          <w:sz w:val="24"/>
          <w:szCs w:val="24"/>
          <w:lang w:val="en-GB"/>
        </w:rPr>
        <w:t xml:space="preserve">% </w:t>
      </w:r>
      <w:r w:rsidR="00DF0041" w:rsidRPr="00B24B5C">
        <w:rPr>
          <w:rFonts w:ascii="Times New Roman" w:eastAsiaTheme="minorEastAsia" w:hAnsi="Times New Roman" w:cs="Times New Roman"/>
          <w:sz w:val="24"/>
          <w:szCs w:val="24"/>
          <w:lang w:val="en-GB"/>
        </w:rPr>
        <w:t>(0</w:t>
      </w:r>
      <w:r w:rsidR="00980A40" w:rsidRPr="00B24B5C">
        <w:rPr>
          <w:color w:val="000000"/>
          <w:sz w:val="24"/>
          <w:szCs w:val="24"/>
        </w:rPr>
        <w:t>.</w:t>
      </w:r>
      <w:r w:rsidR="005721FB" w:rsidRPr="00B24B5C">
        <w:rPr>
          <w:rFonts w:ascii="Times New Roman" w:eastAsiaTheme="minorEastAsia" w:hAnsi="Times New Roman" w:cs="Times New Roman"/>
          <w:sz w:val="24"/>
          <w:szCs w:val="24"/>
          <w:lang w:val="en-GB"/>
        </w:rPr>
        <w:t xml:space="preserve">36 years) </w:t>
      </w:r>
      <w:r w:rsidR="00E21F36" w:rsidRPr="00B24B5C">
        <w:rPr>
          <w:rFonts w:ascii="Times New Roman" w:eastAsiaTheme="minorEastAsia" w:hAnsi="Times New Roman" w:cs="Times New Roman"/>
          <w:sz w:val="24"/>
          <w:szCs w:val="24"/>
          <w:lang w:val="en-GB"/>
        </w:rPr>
        <w:t>of th</w:t>
      </w:r>
      <w:r w:rsidR="00A31273" w:rsidRPr="00B24B5C">
        <w:rPr>
          <w:rFonts w:ascii="Times New Roman" w:eastAsiaTheme="minorEastAsia" w:hAnsi="Times New Roman" w:cs="Times New Roman"/>
          <w:sz w:val="24"/>
          <w:szCs w:val="24"/>
          <w:lang w:val="en-GB"/>
        </w:rPr>
        <w:t>is</w:t>
      </w:r>
      <w:r w:rsidR="00E21F36" w:rsidRPr="00B24B5C">
        <w:rPr>
          <w:rFonts w:ascii="Times New Roman" w:eastAsiaTheme="minorEastAsia" w:hAnsi="Times New Roman" w:cs="Times New Roman"/>
          <w:sz w:val="24"/>
          <w:szCs w:val="24"/>
          <w:lang w:val="en-GB"/>
        </w:rPr>
        <w:t xml:space="preserve"> contribution </w:t>
      </w:r>
      <w:r w:rsidR="0038732B" w:rsidRPr="00B24B5C">
        <w:rPr>
          <w:rFonts w:ascii="Times New Roman" w:eastAsiaTheme="minorEastAsia" w:hAnsi="Times New Roman" w:cs="Times New Roman"/>
          <w:sz w:val="24"/>
          <w:szCs w:val="24"/>
          <w:lang w:val="en-GB"/>
        </w:rPr>
        <w:t>was concentrated</w:t>
      </w:r>
      <w:r w:rsidR="008A51C5" w:rsidRPr="00B24B5C">
        <w:rPr>
          <w:rFonts w:ascii="Times New Roman" w:eastAsiaTheme="minorEastAsia" w:hAnsi="Times New Roman" w:cs="Times New Roman"/>
          <w:sz w:val="24"/>
          <w:szCs w:val="24"/>
          <w:lang w:val="en-GB"/>
        </w:rPr>
        <w:t xml:space="preserve"> </w:t>
      </w:r>
      <w:r w:rsidR="00E21F36" w:rsidRPr="00B24B5C">
        <w:rPr>
          <w:rFonts w:ascii="Times New Roman" w:eastAsiaTheme="minorEastAsia" w:hAnsi="Times New Roman" w:cs="Times New Roman"/>
          <w:sz w:val="24"/>
          <w:szCs w:val="24"/>
          <w:lang w:val="en-GB"/>
        </w:rPr>
        <w:t>between ages 15-49</w:t>
      </w:r>
      <w:r w:rsidR="000A305E" w:rsidRPr="00B24B5C">
        <w:rPr>
          <w:rFonts w:ascii="Times New Roman" w:eastAsiaTheme="minorEastAsia" w:hAnsi="Times New Roman" w:cs="Times New Roman"/>
          <w:sz w:val="24"/>
          <w:szCs w:val="24"/>
          <w:lang w:val="en-GB"/>
        </w:rPr>
        <w:t xml:space="preserve"> (red bars in Figure 1, panel A)</w:t>
      </w:r>
      <w:r w:rsidR="00E21F36" w:rsidRPr="00B24B5C">
        <w:rPr>
          <w:rFonts w:ascii="Times New Roman" w:eastAsiaTheme="minorEastAsia" w:hAnsi="Times New Roman" w:cs="Times New Roman"/>
          <w:sz w:val="24"/>
          <w:szCs w:val="24"/>
          <w:lang w:val="en-GB"/>
        </w:rPr>
        <w:t xml:space="preserve">. </w:t>
      </w:r>
      <w:r w:rsidR="00696F3D" w:rsidRPr="00B24B5C">
        <w:rPr>
          <w:rFonts w:ascii="Times New Roman" w:eastAsiaTheme="minorEastAsia" w:hAnsi="Times New Roman" w:cs="Times New Roman"/>
          <w:sz w:val="24"/>
          <w:szCs w:val="24"/>
          <w:lang w:val="en-GB"/>
        </w:rPr>
        <w:t xml:space="preserve">In contrast, the slowed down improvement in life expectancy in </w:t>
      </w:r>
      <w:r w:rsidR="0064442B" w:rsidRPr="00B24B5C">
        <w:rPr>
          <w:rFonts w:ascii="Times New Roman" w:eastAsiaTheme="minorEastAsia" w:hAnsi="Times New Roman" w:cs="Times New Roman"/>
          <w:sz w:val="24"/>
          <w:szCs w:val="24"/>
          <w:lang w:val="en-GB"/>
        </w:rPr>
        <w:t>2005-2015</w:t>
      </w:r>
      <w:r w:rsidR="00696F3D" w:rsidRPr="00B24B5C">
        <w:rPr>
          <w:rFonts w:ascii="Times New Roman" w:eastAsiaTheme="minorEastAsia" w:hAnsi="Times New Roman" w:cs="Times New Roman"/>
          <w:sz w:val="24"/>
          <w:szCs w:val="24"/>
          <w:lang w:val="en-GB"/>
        </w:rPr>
        <w:t xml:space="preserve"> was mai</w:t>
      </w:r>
      <w:r w:rsidR="0091488C" w:rsidRPr="00B24B5C">
        <w:rPr>
          <w:rFonts w:ascii="Times New Roman" w:eastAsiaTheme="minorEastAsia" w:hAnsi="Times New Roman" w:cs="Times New Roman"/>
          <w:sz w:val="24"/>
          <w:szCs w:val="24"/>
          <w:lang w:val="en-GB"/>
        </w:rPr>
        <w:t xml:space="preserve">nly the result of </w:t>
      </w:r>
      <w:r w:rsidR="0064442B" w:rsidRPr="00B24B5C">
        <w:rPr>
          <w:rFonts w:ascii="Times New Roman" w:eastAsiaTheme="minorEastAsia" w:hAnsi="Times New Roman" w:cs="Times New Roman"/>
          <w:sz w:val="24"/>
          <w:szCs w:val="24"/>
          <w:lang w:val="en-GB"/>
        </w:rPr>
        <w:t>ris</w:t>
      </w:r>
      <w:r w:rsidR="00696F3D" w:rsidRPr="00B24B5C">
        <w:rPr>
          <w:rFonts w:ascii="Times New Roman" w:eastAsiaTheme="minorEastAsia" w:hAnsi="Times New Roman" w:cs="Times New Roman"/>
          <w:sz w:val="24"/>
          <w:szCs w:val="24"/>
          <w:lang w:val="en-GB"/>
        </w:rPr>
        <w:t>ing homicide</w:t>
      </w:r>
      <w:r w:rsidR="00D30382" w:rsidRPr="00B24B5C">
        <w:rPr>
          <w:rFonts w:ascii="Times New Roman" w:eastAsiaTheme="minorEastAsia" w:hAnsi="Times New Roman" w:cs="Times New Roman"/>
          <w:sz w:val="24"/>
          <w:szCs w:val="24"/>
          <w:lang w:val="en-GB"/>
        </w:rPr>
        <w:t>s</w:t>
      </w:r>
      <w:r w:rsidR="0038732B" w:rsidRPr="00B24B5C">
        <w:rPr>
          <w:rFonts w:ascii="Times New Roman" w:eastAsiaTheme="minorEastAsia" w:hAnsi="Times New Roman" w:cs="Times New Roman"/>
          <w:sz w:val="24"/>
          <w:szCs w:val="24"/>
          <w:lang w:val="en-GB"/>
        </w:rPr>
        <w:t xml:space="preserve"> (mostly between ages 15-49)</w:t>
      </w:r>
      <w:r w:rsidR="00696F3D" w:rsidRPr="00B24B5C">
        <w:rPr>
          <w:rFonts w:ascii="Times New Roman" w:eastAsiaTheme="minorEastAsia" w:hAnsi="Times New Roman" w:cs="Times New Roman"/>
          <w:sz w:val="24"/>
          <w:szCs w:val="24"/>
          <w:lang w:val="en-GB"/>
        </w:rPr>
        <w:t xml:space="preserve"> and heart disease</w:t>
      </w:r>
      <w:r w:rsidR="00D30382" w:rsidRPr="00B24B5C">
        <w:rPr>
          <w:rFonts w:ascii="Times New Roman" w:eastAsiaTheme="minorEastAsia" w:hAnsi="Times New Roman" w:cs="Times New Roman"/>
          <w:sz w:val="24"/>
          <w:szCs w:val="24"/>
          <w:lang w:val="en-GB"/>
        </w:rPr>
        <w:t>s</w:t>
      </w:r>
      <w:r w:rsidR="00BA4E8F" w:rsidRPr="00B24B5C">
        <w:rPr>
          <w:rFonts w:ascii="Times New Roman" w:eastAsiaTheme="minorEastAsia" w:hAnsi="Times New Roman" w:cs="Times New Roman"/>
          <w:sz w:val="24"/>
          <w:szCs w:val="24"/>
          <w:lang w:val="en-GB"/>
        </w:rPr>
        <w:t xml:space="preserve"> (panel B)</w:t>
      </w:r>
      <w:r w:rsidR="00DB1D38" w:rsidRPr="00B24B5C">
        <w:rPr>
          <w:rFonts w:ascii="Times New Roman" w:eastAsiaTheme="minorEastAsia" w:hAnsi="Times New Roman" w:cs="Times New Roman"/>
          <w:sz w:val="24"/>
          <w:szCs w:val="24"/>
          <w:lang w:val="en-GB"/>
        </w:rPr>
        <w:t>, hence their negative contributions</w:t>
      </w:r>
      <w:r w:rsidR="00696F3D" w:rsidRPr="00B24B5C">
        <w:rPr>
          <w:rFonts w:ascii="Times New Roman" w:eastAsiaTheme="minorEastAsia" w:hAnsi="Times New Roman" w:cs="Times New Roman"/>
          <w:sz w:val="24"/>
          <w:szCs w:val="24"/>
          <w:lang w:val="en-GB"/>
        </w:rPr>
        <w:t xml:space="preserve">. </w:t>
      </w:r>
      <w:r w:rsidR="0038732B" w:rsidRPr="00B24B5C">
        <w:rPr>
          <w:rFonts w:ascii="Times New Roman" w:eastAsiaTheme="minorEastAsia" w:hAnsi="Times New Roman" w:cs="Times New Roman"/>
          <w:sz w:val="24"/>
          <w:szCs w:val="24"/>
          <w:lang w:val="en-GB"/>
        </w:rPr>
        <w:t>Results for women suggest</w:t>
      </w:r>
      <w:r w:rsidR="00BA4E8F" w:rsidRPr="00B24B5C">
        <w:rPr>
          <w:rFonts w:ascii="Times New Roman" w:eastAsiaTheme="minorEastAsia" w:hAnsi="Times New Roman" w:cs="Times New Roman"/>
          <w:sz w:val="24"/>
          <w:szCs w:val="24"/>
          <w:lang w:val="en-GB"/>
        </w:rPr>
        <w:t xml:space="preserve"> </w:t>
      </w:r>
      <w:r w:rsidR="000E5565" w:rsidRPr="00B24B5C">
        <w:rPr>
          <w:rFonts w:ascii="Times New Roman" w:eastAsiaTheme="minorEastAsia" w:hAnsi="Times New Roman" w:cs="Times New Roman"/>
          <w:sz w:val="24"/>
          <w:szCs w:val="24"/>
          <w:lang w:val="en-GB"/>
        </w:rPr>
        <w:t>conti</w:t>
      </w:r>
      <w:r w:rsidR="006E2679" w:rsidRPr="00B24B5C">
        <w:rPr>
          <w:rFonts w:ascii="Times New Roman" w:eastAsiaTheme="minorEastAsia" w:hAnsi="Times New Roman" w:cs="Times New Roman"/>
          <w:sz w:val="24"/>
          <w:szCs w:val="24"/>
          <w:lang w:val="en-GB"/>
        </w:rPr>
        <w:t>n</w:t>
      </w:r>
      <w:r w:rsidR="000E5565" w:rsidRPr="00B24B5C">
        <w:rPr>
          <w:rFonts w:ascii="Times New Roman" w:eastAsiaTheme="minorEastAsia" w:hAnsi="Times New Roman" w:cs="Times New Roman"/>
          <w:sz w:val="24"/>
          <w:szCs w:val="24"/>
          <w:lang w:val="en-GB"/>
        </w:rPr>
        <w:t xml:space="preserve">uous improvement in life expectancy over time with a </w:t>
      </w:r>
      <w:r w:rsidR="00BA4E8F" w:rsidRPr="00B24B5C">
        <w:rPr>
          <w:rFonts w:ascii="Times New Roman" w:eastAsiaTheme="minorEastAsia" w:hAnsi="Times New Roman" w:cs="Times New Roman"/>
          <w:sz w:val="24"/>
          <w:szCs w:val="24"/>
          <w:lang w:val="en-GB"/>
        </w:rPr>
        <w:t>negligible impact of homicides</w:t>
      </w:r>
      <w:r w:rsidR="0038732B" w:rsidRPr="00B24B5C">
        <w:rPr>
          <w:rFonts w:ascii="Times New Roman" w:eastAsiaTheme="minorEastAsia" w:hAnsi="Times New Roman" w:cs="Times New Roman"/>
          <w:sz w:val="24"/>
          <w:szCs w:val="24"/>
          <w:lang w:val="en-GB"/>
        </w:rPr>
        <w:t>.</w:t>
      </w:r>
      <w:r w:rsidR="00FC3AD8" w:rsidRPr="00B24B5C">
        <w:rPr>
          <w:rFonts w:ascii="Times New Roman" w:eastAsiaTheme="minorEastAsia" w:hAnsi="Times New Roman" w:cs="Times New Roman"/>
          <w:sz w:val="24"/>
          <w:szCs w:val="24"/>
          <w:lang w:val="en-GB"/>
        </w:rPr>
        <w:t xml:space="preserve"> (Supplementary</w:t>
      </w:r>
      <w:r w:rsidR="000E5565" w:rsidRPr="00B24B5C">
        <w:rPr>
          <w:rFonts w:ascii="Times New Roman" w:eastAsiaTheme="minorEastAsia" w:hAnsi="Times New Roman" w:cs="Times New Roman"/>
          <w:sz w:val="24"/>
          <w:szCs w:val="24"/>
          <w:lang w:val="en-GB"/>
        </w:rPr>
        <w:t xml:space="preserve"> Material, figures S1-S4). </w:t>
      </w:r>
      <w:r w:rsidR="0038732B" w:rsidRPr="00B24B5C">
        <w:rPr>
          <w:rFonts w:ascii="Times New Roman" w:eastAsiaTheme="minorEastAsia" w:hAnsi="Times New Roman" w:cs="Times New Roman"/>
          <w:sz w:val="24"/>
          <w:szCs w:val="24"/>
          <w:lang w:val="en-GB"/>
        </w:rPr>
        <w:t>F</w:t>
      </w:r>
      <w:r w:rsidR="00051C77" w:rsidRPr="00B24B5C">
        <w:rPr>
          <w:rFonts w:ascii="Times New Roman" w:eastAsiaTheme="minorEastAsia" w:hAnsi="Times New Roman" w:cs="Times New Roman"/>
          <w:sz w:val="24"/>
          <w:szCs w:val="24"/>
          <w:lang w:val="en-GB"/>
        </w:rPr>
        <w:t xml:space="preserve">emale </w:t>
      </w:r>
      <w:r w:rsidR="00714F65" w:rsidRPr="00B24B5C">
        <w:rPr>
          <w:rFonts w:ascii="Times New Roman" w:eastAsiaTheme="minorEastAsia" w:hAnsi="Times New Roman" w:cs="Times New Roman"/>
          <w:sz w:val="24"/>
          <w:szCs w:val="24"/>
          <w:lang w:val="en-GB"/>
        </w:rPr>
        <w:t xml:space="preserve">life expectancy </w:t>
      </w:r>
      <w:r w:rsidR="000E5565" w:rsidRPr="00B24B5C">
        <w:rPr>
          <w:rFonts w:ascii="Times New Roman" w:eastAsiaTheme="minorEastAsia" w:hAnsi="Times New Roman" w:cs="Times New Roman"/>
          <w:sz w:val="24"/>
          <w:szCs w:val="24"/>
          <w:lang w:val="en-GB"/>
        </w:rPr>
        <w:t xml:space="preserve">increased </w:t>
      </w:r>
      <w:r w:rsidR="00714F65" w:rsidRPr="00B24B5C">
        <w:rPr>
          <w:rFonts w:ascii="Times New Roman" w:eastAsiaTheme="minorEastAsia" w:hAnsi="Times New Roman" w:cs="Times New Roman"/>
          <w:sz w:val="24"/>
          <w:szCs w:val="24"/>
          <w:lang w:val="en-GB"/>
        </w:rPr>
        <w:t xml:space="preserve">by </w:t>
      </w:r>
      <w:r w:rsidR="00DF0041" w:rsidRPr="00B24B5C">
        <w:rPr>
          <w:rFonts w:ascii="Times New Roman" w:eastAsiaTheme="minorEastAsia" w:hAnsi="Times New Roman" w:cs="Times New Roman"/>
          <w:sz w:val="24"/>
          <w:szCs w:val="24"/>
          <w:lang w:val="en-GB"/>
        </w:rPr>
        <w:t>0</w:t>
      </w:r>
      <w:r w:rsidR="00980A40" w:rsidRPr="00B24B5C">
        <w:rPr>
          <w:color w:val="000000"/>
          <w:sz w:val="24"/>
          <w:szCs w:val="24"/>
        </w:rPr>
        <w:t>.</w:t>
      </w:r>
      <w:r w:rsidR="00C62C42" w:rsidRPr="00B24B5C">
        <w:rPr>
          <w:rFonts w:ascii="Times New Roman" w:eastAsiaTheme="minorEastAsia" w:hAnsi="Times New Roman" w:cs="Times New Roman"/>
          <w:sz w:val="24"/>
          <w:szCs w:val="24"/>
          <w:lang w:val="en-GB"/>
        </w:rPr>
        <w:t>58 year</w:t>
      </w:r>
      <w:r w:rsidR="00714F65" w:rsidRPr="00B24B5C">
        <w:rPr>
          <w:rFonts w:ascii="Times New Roman" w:eastAsiaTheme="minorEastAsia" w:hAnsi="Times New Roman" w:cs="Times New Roman"/>
          <w:sz w:val="24"/>
          <w:szCs w:val="24"/>
          <w:lang w:val="en-GB"/>
        </w:rPr>
        <w:t xml:space="preserve"> in 1995-2005 </w:t>
      </w:r>
      <w:r w:rsidR="000E5565" w:rsidRPr="00B24B5C">
        <w:rPr>
          <w:rFonts w:ascii="Times New Roman" w:eastAsiaTheme="minorEastAsia" w:hAnsi="Times New Roman" w:cs="Times New Roman"/>
          <w:sz w:val="24"/>
          <w:szCs w:val="24"/>
          <w:lang w:val="en-GB"/>
        </w:rPr>
        <w:t xml:space="preserve">and by an additional </w:t>
      </w:r>
      <w:r w:rsidR="00733AB2" w:rsidRPr="00B24B5C">
        <w:rPr>
          <w:rFonts w:ascii="Times New Roman" w:eastAsiaTheme="minorEastAsia" w:hAnsi="Times New Roman" w:cs="Times New Roman"/>
          <w:sz w:val="24"/>
          <w:szCs w:val="24"/>
          <w:lang w:val="en-GB"/>
        </w:rPr>
        <w:t xml:space="preserve">half </w:t>
      </w:r>
      <w:r w:rsidR="000E5565" w:rsidRPr="00B24B5C">
        <w:rPr>
          <w:rFonts w:ascii="Times New Roman" w:eastAsiaTheme="minorEastAsia" w:hAnsi="Times New Roman" w:cs="Times New Roman"/>
          <w:sz w:val="24"/>
          <w:szCs w:val="24"/>
          <w:lang w:val="en-GB"/>
        </w:rPr>
        <w:t>year of life in 2005-2015</w:t>
      </w:r>
      <w:r w:rsidR="00AA5BA4" w:rsidRPr="00B24B5C">
        <w:rPr>
          <w:rFonts w:ascii="Times New Roman" w:eastAsiaTheme="minorEastAsia" w:hAnsi="Times New Roman" w:cs="Times New Roman"/>
          <w:sz w:val="24"/>
          <w:szCs w:val="24"/>
          <w:lang w:val="en-GB"/>
        </w:rPr>
        <w:t xml:space="preserve">; all these </w:t>
      </w:r>
      <w:r w:rsidR="000E5565" w:rsidRPr="00B24B5C">
        <w:rPr>
          <w:rFonts w:ascii="Times New Roman" w:eastAsiaTheme="minorEastAsia" w:hAnsi="Times New Roman" w:cs="Times New Roman"/>
          <w:sz w:val="24"/>
          <w:szCs w:val="24"/>
          <w:lang w:val="en-GB"/>
        </w:rPr>
        <w:t>result</w:t>
      </w:r>
      <w:r w:rsidR="002B24D2" w:rsidRPr="00B24B5C">
        <w:rPr>
          <w:rFonts w:ascii="Times New Roman" w:eastAsiaTheme="minorEastAsia" w:hAnsi="Times New Roman" w:cs="Times New Roman"/>
          <w:sz w:val="24"/>
          <w:szCs w:val="24"/>
          <w:lang w:val="en-GB"/>
        </w:rPr>
        <w:t>ed from</w:t>
      </w:r>
      <w:r w:rsidR="000E5565" w:rsidRPr="00B24B5C">
        <w:rPr>
          <w:rFonts w:ascii="Times New Roman" w:eastAsiaTheme="minorEastAsia" w:hAnsi="Times New Roman" w:cs="Times New Roman"/>
          <w:sz w:val="24"/>
          <w:szCs w:val="24"/>
          <w:lang w:val="en-GB"/>
        </w:rPr>
        <w:t xml:space="preserve"> mortality </w:t>
      </w:r>
      <w:r w:rsidR="002B24D2" w:rsidRPr="00B24B5C">
        <w:rPr>
          <w:rFonts w:ascii="Times New Roman" w:eastAsiaTheme="minorEastAsia" w:hAnsi="Times New Roman" w:cs="Times New Roman"/>
          <w:sz w:val="24"/>
          <w:szCs w:val="24"/>
          <w:lang w:val="en-GB"/>
        </w:rPr>
        <w:t>improvements in</w:t>
      </w:r>
      <w:r w:rsidR="000E5565" w:rsidRPr="00B24B5C">
        <w:rPr>
          <w:rFonts w:ascii="Times New Roman" w:eastAsiaTheme="minorEastAsia" w:hAnsi="Times New Roman" w:cs="Times New Roman"/>
          <w:sz w:val="24"/>
          <w:szCs w:val="24"/>
          <w:lang w:val="en-GB"/>
        </w:rPr>
        <w:t xml:space="preserve"> most causes of death, </w:t>
      </w:r>
      <w:r w:rsidR="002B24D2" w:rsidRPr="00B24B5C">
        <w:rPr>
          <w:rFonts w:ascii="Times New Roman" w:eastAsiaTheme="minorEastAsia" w:hAnsi="Times New Roman" w:cs="Times New Roman"/>
          <w:sz w:val="24"/>
          <w:szCs w:val="24"/>
          <w:lang w:val="en-GB"/>
        </w:rPr>
        <w:t>except for diabetes</w:t>
      </w:r>
      <w:r w:rsidR="00B231DD" w:rsidRPr="00B24B5C">
        <w:rPr>
          <w:rFonts w:ascii="Times New Roman" w:eastAsiaTheme="minorEastAsia" w:hAnsi="Times New Roman" w:cs="Times New Roman"/>
          <w:sz w:val="24"/>
          <w:szCs w:val="24"/>
          <w:lang w:val="en-GB"/>
        </w:rPr>
        <w:t xml:space="preserve"> and </w:t>
      </w:r>
      <w:r w:rsidR="00714F65" w:rsidRPr="00B24B5C">
        <w:rPr>
          <w:rFonts w:ascii="Times New Roman" w:eastAsiaTheme="minorEastAsia" w:hAnsi="Times New Roman" w:cs="Times New Roman"/>
          <w:sz w:val="24"/>
          <w:szCs w:val="24"/>
          <w:lang w:val="en-GB"/>
        </w:rPr>
        <w:t>medically amenable</w:t>
      </w:r>
      <w:r w:rsidR="002B24D2" w:rsidRPr="00B24B5C">
        <w:rPr>
          <w:rFonts w:ascii="Times New Roman" w:eastAsiaTheme="minorEastAsia" w:hAnsi="Times New Roman" w:cs="Times New Roman"/>
          <w:sz w:val="24"/>
          <w:szCs w:val="24"/>
          <w:lang w:val="en-GB"/>
        </w:rPr>
        <w:t xml:space="preserve">. </w:t>
      </w:r>
    </w:p>
    <w:p w14:paraId="768E8FE7" w14:textId="77777777" w:rsidR="00276E79" w:rsidRPr="00B24B5C" w:rsidRDefault="00276E79" w:rsidP="00DA15CA">
      <w:pPr>
        <w:spacing w:line="480" w:lineRule="auto"/>
        <w:ind w:firstLine="720"/>
        <w:jc w:val="both"/>
        <w:rPr>
          <w:rFonts w:ascii="Times New Roman" w:eastAsiaTheme="minorEastAsia" w:hAnsi="Times New Roman" w:cs="Times New Roman"/>
          <w:sz w:val="24"/>
          <w:szCs w:val="24"/>
          <w:lang w:val="en-GB"/>
        </w:rPr>
      </w:pPr>
    </w:p>
    <w:p w14:paraId="0B6053AE" w14:textId="1A56C107" w:rsidR="00927ECF" w:rsidRPr="00B24B5C" w:rsidRDefault="00927ECF" w:rsidP="00DA15CA">
      <w:pPr>
        <w:spacing w:line="480" w:lineRule="auto"/>
        <w:jc w:val="center"/>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lastRenderedPageBreak/>
        <w:t>[Figure 1]</w:t>
      </w:r>
    </w:p>
    <w:p w14:paraId="7B3510F8" w14:textId="77777777" w:rsidR="006B3821" w:rsidRPr="00B24B5C" w:rsidRDefault="006B3821" w:rsidP="00DA15CA">
      <w:pPr>
        <w:spacing w:line="480" w:lineRule="auto"/>
        <w:jc w:val="center"/>
        <w:rPr>
          <w:rFonts w:ascii="Times New Roman" w:eastAsiaTheme="minorEastAsia" w:hAnsi="Times New Roman" w:cs="Times New Roman"/>
          <w:sz w:val="24"/>
          <w:szCs w:val="24"/>
          <w:lang w:val="en-GB"/>
        </w:rPr>
      </w:pPr>
    </w:p>
    <w:p w14:paraId="1A3EEC9F" w14:textId="6A39B828" w:rsidR="00821A9E" w:rsidRPr="00B24B5C" w:rsidRDefault="00753F17"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 xml:space="preserve">Figure 2 shows </w:t>
      </w:r>
      <w:r w:rsidR="00DB1F4B" w:rsidRPr="00B24B5C">
        <w:rPr>
          <w:rFonts w:ascii="Times New Roman" w:eastAsiaTheme="minorEastAsia" w:hAnsi="Times New Roman" w:cs="Times New Roman"/>
          <w:sz w:val="24"/>
          <w:szCs w:val="24"/>
          <w:lang w:val="en-GB"/>
        </w:rPr>
        <w:t xml:space="preserve">results for </w:t>
      </w:r>
      <w:r w:rsidR="0046185B" w:rsidRPr="00B24B5C">
        <w:rPr>
          <w:rFonts w:ascii="Times New Roman" w:eastAsiaTheme="minorEastAsia" w:hAnsi="Times New Roman" w:cs="Times New Roman"/>
          <w:sz w:val="24"/>
          <w:szCs w:val="24"/>
          <w:lang w:val="en-GB"/>
        </w:rPr>
        <w:t>l</w:t>
      </w:r>
      <w:r w:rsidR="00BF5F73" w:rsidRPr="00B24B5C">
        <w:rPr>
          <w:rFonts w:ascii="Times New Roman" w:eastAsiaTheme="minorEastAsia" w:hAnsi="Times New Roman" w:cs="Times New Roman"/>
          <w:sz w:val="24"/>
          <w:szCs w:val="24"/>
          <w:lang w:val="en-GB"/>
        </w:rPr>
        <w:t xml:space="preserve">ifespan </w:t>
      </w:r>
      <w:r w:rsidR="003C0E36" w:rsidRPr="00B24B5C">
        <w:rPr>
          <w:rFonts w:ascii="Times New Roman" w:eastAsiaTheme="minorEastAsia" w:hAnsi="Times New Roman" w:cs="Times New Roman"/>
          <w:sz w:val="24"/>
          <w:szCs w:val="24"/>
          <w:lang w:val="en-GB"/>
        </w:rPr>
        <w:t>inequality</w:t>
      </w:r>
      <w:r w:rsidR="00BF5F73" w:rsidRPr="00B24B5C">
        <w:rPr>
          <w:rFonts w:ascii="Times New Roman" w:eastAsiaTheme="minorEastAsia" w:hAnsi="Times New Roman" w:cs="Times New Roman"/>
          <w:sz w:val="24"/>
          <w:szCs w:val="24"/>
          <w:lang w:val="en-GB"/>
        </w:rPr>
        <w:t xml:space="preserve"> (</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BF5F73" w:rsidRPr="00B24B5C">
        <w:rPr>
          <w:rFonts w:ascii="Times New Roman" w:eastAsiaTheme="minorEastAsia" w:hAnsi="Times New Roman" w:cs="Times New Roman"/>
          <w:sz w:val="24"/>
          <w:szCs w:val="24"/>
          <w:lang w:val="en-GB"/>
        </w:rPr>
        <w:t>)</w:t>
      </w:r>
      <w:r w:rsidR="00DB1F4B" w:rsidRPr="00B24B5C">
        <w:rPr>
          <w:rFonts w:ascii="Times New Roman" w:eastAsiaTheme="minorEastAsia" w:hAnsi="Times New Roman" w:cs="Times New Roman"/>
          <w:sz w:val="24"/>
          <w:szCs w:val="24"/>
          <w:lang w:val="en-GB"/>
        </w:rPr>
        <w:t xml:space="preserve"> in both periods</w:t>
      </w:r>
      <w:r w:rsidR="0046185B" w:rsidRPr="00B24B5C">
        <w:rPr>
          <w:rFonts w:ascii="Times New Roman" w:eastAsiaTheme="minorEastAsia" w:hAnsi="Times New Roman" w:cs="Times New Roman"/>
          <w:sz w:val="24"/>
          <w:szCs w:val="24"/>
          <w:lang w:val="en-GB"/>
        </w:rPr>
        <w:t xml:space="preserve">. </w:t>
      </w:r>
      <w:r w:rsidR="00DB1F4B" w:rsidRPr="00B24B5C">
        <w:rPr>
          <w:rFonts w:ascii="Times New Roman" w:eastAsiaTheme="minorEastAsia" w:hAnsi="Times New Roman" w:cs="Times New Roman"/>
          <w:sz w:val="24"/>
          <w:szCs w:val="24"/>
          <w:lang w:val="en-GB"/>
        </w:rPr>
        <w:t xml:space="preserve">This figure depicts </w:t>
      </w:r>
      <w:r w:rsidR="000F66DA" w:rsidRPr="00B24B5C">
        <w:rPr>
          <w:rFonts w:ascii="Times New Roman" w:eastAsiaTheme="minorEastAsia" w:hAnsi="Times New Roman" w:cs="Times New Roman"/>
          <w:sz w:val="24"/>
          <w:szCs w:val="24"/>
          <w:lang w:val="en-GB"/>
        </w:rPr>
        <w:t xml:space="preserve">information in </w:t>
      </w:r>
      <w:r w:rsidR="00DB1F4B" w:rsidRPr="00B24B5C">
        <w:rPr>
          <w:rFonts w:ascii="Times New Roman" w:eastAsiaTheme="minorEastAsia" w:hAnsi="Times New Roman" w:cs="Times New Roman"/>
          <w:sz w:val="24"/>
          <w:szCs w:val="24"/>
          <w:lang w:val="en-GB"/>
        </w:rPr>
        <w:t>a simi</w:t>
      </w:r>
      <w:r w:rsidR="007D46A2" w:rsidRPr="00B24B5C">
        <w:rPr>
          <w:rFonts w:ascii="Times New Roman" w:eastAsiaTheme="minorEastAsia" w:hAnsi="Times New Roman" w:cs="Times New Roman"/>
          <w:sz w:val="24"/>
          <w:szCs w:val="24"/>
          <w:lang w:val="en-GB"/>
        </w:rPr>
        <w:t>lar format to that in Figure 1. Panel A of Figure 2, for example, shows that l</w:t>
      </w:r>
      <w:r w:rsidR="003C2485" w:rsidRPr="00B24B5C">
        <w:rPr>
          <w:rFonts w:ascii="Times New Roman" w:eastAsiaTheme="minorEastAsia" w:hAnsi="Times New Roman" w:cs="Times New Roman"/>
          <w:sz w:val="24"/>
          <w:szCs w:val="24"/>
          <w:lang w:val="en-GB"/>
        </w:rPr>
        <w:t>ife</w:t>
      </w:r>
      <w:r w:rsidR="007D46A2" w:rsidRPr="00B24B5C">
        <w:rPr>
          <w:rFonts w:ascii="Times New Roman" w:eastAsiaTheme="minorEastAsia" w:hAnsi="Times New Roman" w:cs="Times New Roman"/>
          <w:sz w:val="24"/>
          <w:szCs w:val="24"/>
          <w:lang w:val="en-GB"/>
        </w:rPr>
        <w:t>sp</w:t>
      </w:r>
      <w:r w:rsidR="00733AB2" w:rsidRPr="00B24B5C">
        <w:rPr>
          <w:rFonts w:ascii="Times New Roman" w:eastAsiaTheme="minorEastAsia" w:hAnsi="Times New Roman" w:cs="Times New Roman"/>
          <w:sz w:val="24"/>
          <w:szCs w:val="24"/>
          <w:lang w:val="en-GB"/>
        </w:rPr>
        <w:t xml:space="preserve">an </w:t>
      </w:r>
      <w:r w:rsidR="003C0E36" w:rsidRPr="00B24B5C">
        <w:rPr>
          <w:rFonts w:ascii="Times New Roman" w:eastAsiaTheme="minorEastAsia" w:hAnsi="Times New Roman" w:cs="Times New Roman"/>
          <w:sz w:val="24"/>
          <w:szCs w:val="24"/>
          <w:lang w:val="en-GB"/>
        </w:rPr>
        <w:t>inequality</w:t>
      </w:r>
      <w:r w:rsidR="00733AB2" w:rsidRPr="00B24B5C">
        <w:rPr>
          <w:rFonts w:ascii="Times New Roman" w:eastAsiaTheme="minorEastAsia" w:hAnsi="Times New Roman" w:cs="Times New Roman"/>
          <w:sz w:val="24"/>
          <w:szCs w:val="24"/>
          <w:lang w:val="en-GB"/>
        </w:rPr>
        <w:t xml:space="preserve"> reduced by more than half a year</w:t>
      </w:r>
      <w:r w:rsidR="007D46A2" w:rsidRPr="00B24B5C">
        <w:rPr>
          <w:rFonts w:ascii="Times New Roman" w:eastAsiaTheme="minorEastAsia" w:hAnsi="Times New Roman" w:cs="Times New Roman"/>
          <w:sz w:val="24"/>
          <w:szCs w:val="24"/>
          <w:lang w:val="en-GB"/>
        </w:rPr>
        <w:t xml:space="preserve"> between 1995 (1</w:t>
      </w:r>
      <w:r w:rsidR="00D8500D" w:rsidRPr="00B24B5C">
        <w:rPr>
          <w:rFonts w:ascii="Times New Roman" w:eastAsiaTheme="minorEastAsia" w:hAnsi="Times New Roman" w:cs="Times New Roman"/>
          <w:sz w:val="24"/>
          <w:szCs w:val="24"/>
          <w:lang w:val="en-GB"/>
        </w:rPr>
        <w:t>4</w:t>
      </w:r>
      <w:r w:rsidR="00980A40" w:rsidRPr="00B24B5C">
        <w:rPr>
          <w:color w:val="000000"/>
          <w:sz w:val="24"/>
          <w:szCs w:val="24"/>
        </w:rPr>
        <w:t>.</w:t>
      </w:r>
      <w:r w:rsidR="00D8500D" w:rsidRPr="00B24B5C">
        <w:rPr>
          <w:rFonts w:ascii="Times New Roman" w:eastAsiaTheme="minorEastAsia" w:hAnsi="Times New Roman" w:cs="Times New Roman"/>
          <w:sz w:val="24"/>
          <w:szCs w:val="24"/>
          <w:lang w:val="en-GB"/>
        </w:rPr>
        <w:t>31</w:t>
      </w:r>
      <w:r w:rsidR="007D46A2" w:rsidRPr="00B24B5C">
        <w:rPr>
          <w:rFonts w:ascii="Times New Roman" w:eastAsiaTheme="minorEastAsia" w:hAnsi="Times New Roman" w:cs="Times New Roman"/>
          <w:sz w:val="24"/>
          <w:szCs w:val="24"/>
          <w:lang w:val="en-GB"/>
        </w:rPr>
        <w:t>) and 2005 (1</w:t>
      </w:r>
      <w:r w:rsidR="00D8500D" w:rsidRPr="00B24B5C">
        <w:rPr>
          <w:rFonts w:ascii="Times New Roman" w:eastAsiaTheme="minorEastAsia" w:hAnsi="Times New Roman" w:cs="Times New Roman"/>
          <w:sz w:val="24"/>
          <w:szCs w:val="24"/>
          <w:lang w:val="en-GB"/>
        </w:rPr>
        <w:t>3</w:t>
      </w:r>
      <w:r w:rsidR="00980A40" w:rsidRPr="00B24B5C">
        <w:rPr>
          <w:color w:val="000000"/>
          <w:sz w:val="24"/>
          <w:szCs w:val="24"/>
        </w:rPr>
        <w:t>.</w:t>
      </w:r>
      <w:r w:rsidR="00D8500D" w:rsidRPr="00B24B5C">
        <w:rPr>
          <w:rFonts w:ascii="Times New Roman" w:eastAsiaTheme="minorEastAsia" w:hAnsi="Times New Roman" w:cs="Times New Roman"/>
          <w:sz w:val="24"/>
          <w:szCs w:val="24"/>
          <w:lang w:val="en-GB"/>
        </w:rPr>
        <w:t>77</w:t>
      </w:r>
      <w:r w:rsidR="007D46A2" w:rsidRPr="00B24B5C">
        <w:rPr>
          <w:rFonts w:ascii="Times New Roman" w:eastAsiaTheme="minorEastAsia" w:hAnsi="Times New Roman" w:cs="Times New Roman"/>
          <w:sz w:val="24"/>
          <w:szCs w:val="24"/>
          <w:lang w:val="en-GB"/>
        </w:rPr>
        <w:t>)</w:t>
      </w:r>
      <w:r w:rsidR="004D3F96" w:rsidRPr="00B24B5C">
        <w:rPr>
          <w:rFonts w:ascii="Times New Roman" w:eastAsiaTheme="minorEastAsia" w:hAnsi="Times New Roman" w:cs="Times New Roman"/>
          <w:sz w:val="24"/>
          <w:szCs w:val="24"/>
          <w:lang w:val="en-GB"/>
        </w:rPr>
        <w:t>. This means</w:t>
      </w:r>
      <w:r w:rsidR="00670A82" w:rsidRPr="00B24B5C">
        <w:rPr>
          <w:rFonts w:ascii="Times New Roman" w:eastAsiaTheme="minorEastAsia" w:hAnsi="Times New Roman" w:cs="Times New Roman"/>
          <w:sz w:val="24"/>
          <w:szCs w:val="24"/>
          <w:lang w:val="en-GB"/>
        </w:rPr>
        <w:t xml:space="preserve"> </w:t>
      </w:r>
      <w:r w:rsidR="00877607" w:rsidRPr="00B24B5C">
        <w:rPr>
          <w:rFonts w:ascii="Times New Roman" w:eastAsiaTheme="minorEastAsia" w:hAnsi="Times New Roman" w:cs="Times New Roman"/>
          <w:sz w:val="24"/>
          <w:szCs w:val="24"/>
          <w:lang w:val="en-GB"/>
        </w:rPr>
        <w:t>that</w:t>
      </w:r>
      <w:r w:rsidR="004D3F96" w:rsidRPr="00B24B5C">
        <w:rPr>
          <w:rFonts w:ascii="Times New Roman" w:eastAsiaTheme="minorEastAsia" w:hAnsi="Times New Roman" w:cs="Times New Roman"/>
          <w:sz w:val="24"/>
          <w:szCs w:val="24"/>
          <w:lang w:val="en-GB"/>
        </w:rPr>
        <w:t>, on aver</w:t>
      </w:r>
      <w:r w:rsidR="00733AB2" w:rsidRPr="00B24B5C">
        <w:rPr>
          <w:rFonts w:ascii="Times New Roman" w:eastAsiaTheme="minorEastAsia" w:hAnsi="Times New Roman" w:cs="Times New Roman"/>
          <w:sz w:val="24"/>
          <w:szCs w:val="24"/>
          <w:lang w:val="en-GB"/>
        </w:rPr>
        <w:t xml:space="preserve">age, Mexican males were losing </w:t>
      </w:r>
      <w:r w:rsidR="003C7748" w:rsidRPr="00B24B5C">
        <w:rPr>
          <w:rFonts w:ascii="Times New Roman" w:eastAsiaTheme="minorEastAsia" w:hAnsi="Times New Roman" w:cs="Times New Roman"/>
          <w:sz w:val="24"/>
          <w:szCs w:val="24"/>
          <w:lang w:val="en-GB"/>
        </w:rPr>
        <w:t>six months of</w:t>
      </w:r>
      <w:r w:rsidR="00D8500D" w:rsidRPr="00B24B5C">
        <w:rPr>
          <w:rFonts w:ascii="Times New Roman" w:eastAsiaTheme="minorEastAsia" w:hAnsi="Times New Roman" w:cs="Times New Roman"/>
          <w:sz w:val="24"/>
          <w:szCs w:val="24"/>
          <w:lang w:val="en-GB"/>
        </w:rPr>
        <w:t xml:space="preserve"> life </w:t>
      </w:r>
      <w:r w:rsidR="004D3F96" w:rsidRPr="00B24B5C">
        <w:rPr>
          <w:rFonts w:ascii="Times New Roman" w:eastAsiaTheme="minorEastAsia" w:hAnsi="Times New Roman" w:cs="Times New Roman"/>
          <w:sz w:val="24"/>
          <w:szCs w:val="24"/>
          <w:lang w:val="en-GB"/>
        </w:rPr>
        <w:t>less at their time of death in 2005 than in 1995.</w:t>
      </w:r>
      <w:r w:rsidR="007D46A2" w:rsidRPr="00B24B5C">
        <w:rPr>
          <w:rFonts w:ascii="Times New Roman" w:eastAsiaTheme="minorEastAsia" w:hAnsi="Times New Roman" w:cs="Times New Roman"/>
          <w:sz w:val="24"/>
          <w:szCs w:val="24"/>
          <w:lang w:val="en-GB"/>
        </w:rPr>
        <w:t xml:space="preserve"> </w:t>
      </w:r>
      <w:r w:rsidR="00F7767C" w:rsidRPr="00B24B5C">
        <w:rPr>
          <w:rFonts w:ascii="Times New Roman" w:eastAsiaTheme="minorEastAsia" w:hAnsi="Times New Roman" w:cs="Times New Roman"/>
          <w:sz w:val="24"/>
          <w:szCs w:val="24"/>
          <w:lang w:val="en-GB"/>
        </w:rPr>
        <w:t>Although life</w:t>
      </w:r>
      <w:r w:rsidR="004C5111" w:rsidRPr="00B24B5C">
        <w:rPr>
          <w:rFonts w:ascii="Times New Roman" w:eastAsiaTheme="minorEastAsia" w:hAnsi="Times New Roman" w:cs="Times New Roman"/>
          <w:sz w:val="24"/>
          <w:szCs w:val="24"/>
          <w:lang w:val="en-GB"/>
        </w:rPr>
        <w:t xml:space="preserve">span </w:t>
      </w:r>
      <w:r w:rsidR="00270FA8" w:rsidRPr="00B24B5C">
        <w:rPr>
          <w:rFonts w:ascii="Times New Roman" w:eastAsiaTheme="minorEastAsia" w:hAnsi="Times New Roman" w:cs="Times New Roman"/>
          <w:sz w:val="24"/>
          <w:szCs w:val="24"/>
          <w:lang w:val="en-GB"/>
        </w:rPr>
        <w:t>inequality</w:t>
      </w:r>
      <w:r w:rsidR="004C5111" w:rsidRPr="00B24B5C">
        <w:rPr>
          <w:rFonts w:ascii="Times New Roman" w:eastAsiaTheme="minorEastAsia" w:hAnsi="Times New Roman" w:cs="Times New Roman"/>
          <w:sz w:val="24"/>
          <w:szCs w:val="24"/>
          <w:lang w:val="en-GB"/>
        </w:rPr>
        <w:t xml:space="preserve"> also dec</w:t>
      </w:r>
      <w:r w:rsidR="001331B5" w:rsidRPr="00B24B5C">
        <w:rPr>
          <w:rFonts w:ascii="Times New Roman" w:eastAsiaTheme="minorEastAsia" w:hAnsi="Times New Roman" w:cs="Times New Roman"/>
          <w:sz w:val="24"/>
          <w:szCs w:val="24"/>
          <w:lang w:val="en-GB"/>
        </w:rPr>
        <w:t>lined between 2005 and 2015 (-0</w:t>
      </w:r>
      <w:r w:rsidR="00980A40" w:rsidRPr="00B24B5C">
        <w:rPr>
          <w:color w:val="000000"/>
          <w:sz w:val="24"/>
          <w:szCs w:val="24"/>
        </w:rPr>
        <w:t>.</w:t>
      </w:r>
      <w:r w:rsidR="00733AB2" w:rsidRPr="00B24B5C">
        <w:rPr>
          <w:rFonts w:ascii="Times New Roman" w:eastAsiaTheme="minorEastAsia" w:hAnsi="Times New Roman" w:cs="Times New Roman"/>
          <w:sz w:val="24"/>
          <w:szCs w:val="24"/>
          <w:lang w:val="en-GB"/>
        </w:rPr>
        <w:t>15</w:t>
      </w:r>
      <w:r w:rsidR="004C5111" w:rsidRPr="00B24B5C">
        <w:rPr>
          <w:rFonts w:ascii="Times New Roman" w:eastAsiaTheme="minorEastAsia" w:hAnsi="Times New Roman" w:cs="Times New Roman"/>
          <w:sz w:val="24"/>
          <w:szCs w:val="24"/>
          <w:lang w:val="en-GB"/>
        </w:rPr>
        <w:t xml:space="preserve">), the reduction </w:t>
      </w:r>
      <w:r w:rsidR="0094202A" w:rsidRPr="00B24B5C">
        <w:rPr>
          <w:rFonts w:ascii="Times New Roman" w:eastAsiaTheme="minorEastAsia" w:hAnsi="Times New Roman" w:cs="Times New Roman"/>
          <w:sz w:val="24"/>
          <w:szCs w:val="24"/>
          <w:lang w:val="en-GB"/>
        </w:rPr>
        <w:t>in</w:t>
      </w:r>
      <w:r w:rsidR="00BF5F73" w:rsidRPr="00B24B5C">
        <w:rPr>
          <w:rFonts w:ascii="Times New Roman" w:eastAsiaTheme="minorEastAsia" w:hAnsi="Times New Roman" w:cs="Times New Roman"/>
          <w:sz w:val="24"/>
          <w:szCs w:val="24"/>
          <w:lang w:val="en-GB"/>
        </w:rPr>
        <w:t xml:space="preserve"> 1995</w:t>
      </w:r>
      <w:r w:rsidR="0094202A" w:rsidRPr="00B24B5C">
        <w:rPr>
          <w:rFonts w:ascii="Times New Roman" w:eastAsiaTheme="minorEastAsia" w:hAnsi="Times New Roman" w:cs="Times New Roman"/>
          <w:sz w:val="24"/>
          <w:szCs w:val="24"/>
          <w:lang w:val="en-GB"/>
        </w:rPr>
        <w:t>-</w:t>
      </w:r>
      <w:r w:rsidR="00BF5F73" w:rsidRPr="00B24B5C">
        <w:rPr>
          <w:rFonts w:ascii="Times New Roman" w:eastAsiaTheme="minorEastAsia" w:hAnsi="Times New Roman" w:cs="Times New Roman"/>
          <w:sz w:val="24"/>
          <w:szCs w:val="24"/>
          <w:lang w:val="en-GB"/>
        </w:rPr>
        <w:t xml:space="preserve">2005 </w:t>
      </w:r>
      <w:r w:rsidR="0094202A" w:rsidRPr="00B24B5C">
        <w:rPr>
          <w:rFonts w:ascii="Times New Roman" w:eastAsiaTheme="minorEastAsia" w:hAnsi="Times New Roman" w:cs="Times New Roman"/>
          <w:sz w:val="24"/>
          <w:szCs w:val="24"/>
          <w:lang w:val="en-GB"/>
        </w:rPr>
        <w:t xml:space="preserve">was </w:t>
      </w:r>
      <w:r w:rsidR="00816DB7" w:rsidRPr="00B24B5C">
        <w:rPr>
          <w:rFonts w:ascii="Times New Roman" w:eastAsiaTheme="minorEastAsia" w:hAnsi="Times New Roman" w:cs="Times New Roman"/>
          <w:sz w:val="24"/>
          <w:szCs w:val="24"/>
          <w:lang w:val="en-GB"/>
        </w:rPr>
        <w:t xml:space="preserve">about four </w:t>
      </w:r>
      <w:r w:rsidR="00733AB2" w:rsidRPr="00B24B5C">
        <w:rPr>
          <w:rFonts w:ascii="Times New Roman" w:eastAsiaTheme="minorEastAsia" w:hAnsi="Times New Roman" w:cs="Times New Roman"/>
          <w:sz w:val="24"/>
          <w:szCs w:val="24"/>
          <w:lang w:val="en-GB"/>
        </w:rPr>
        <w:t>times</w:t>
      </w:r>
      <w:r w:rsidR="00F03235" w:rsidRPr="00B24B5C">
        <w:rPr>
          <w:rFonts w:ascii="Times New Roman" w:eastAsiaTheme="minorEastAsia" w:hAnsi="Times New Roman" w:cs="Times New Roman"/>
          <w:sz w:val="24"/>
          <w:szCs w:val="24"/>
          <w:lang w:val="en-GB"/>
        </w:rPr>
        <w:t xml:space="preserve"> </w:t>
      </w:r>
      <w:r w:rsidR="00816DB7" w:rsidRPr="00B24B5C">
        <w:rPr>
          <w:rFonts w:ascii="Times New Roman" w:eastAsiaTheme="minorEastAsia" w:hAnsi="Times New Roman" w:cs="Times New Roman"/>
          <w:sz w:val="24"/>
          <w:szCs w:val="24"/>
          <w:lang w:val="en-GB"/>
        </w:rPr>
        <w:t>larger</w:t>
      </w:r>
      <w:r w:rsidR="00BF5F73" w:rsidRPr="00B24B5C">
        <w:rPr>
          <w:rFonts w:ascii="Times New Roman" w:eastAsiaTheme="minorEastAsia" w:hAnsi="Times New Roman" w:cs="Times New Roman"/>
          <w:sz w:val="24"/>
          <w:szCs w:val="24"/>
          <w:lang w:val="en-GB"/>
        </w:rPr>
        <w:t>.</w:t>
      </w:r>
      <w:r w:rsidR="00E3461A" w:rsidRPr="00B24B5C">
        <w:rPr>
          <w:rFonts w:ascii="Times New Roman" w:eastAsiaTheme="minorEastAsia" w:hAnsi="Times New Roman" w:cs="Times New Roman"/>
          <w:sz w:val="24"/>
          <w:szCs w:val="24"/>
          <w:lang w:val="en-GB"/>
        </w:rPr>
        <w:t xml:space="preserve"> </w:t>
      </w:r>
      <w:r w:rsidR="00F7767C" w:rsidRPr="00B24B5C">
        <w:rPr>
          <w:rFonts w:ascii="Times New Roman" w:eastAsiaTheme="minorEastAsia" w:hAnsi="Times New Roman" w:cs="Times New Roman"/>
          <w:sz w:val="24"/>
          <w:szCs w:val="24"/>
          <w:lang w:val="en-GB"/>
        </w:rPr>
        <w:t>In other words, male life</w:t>
      </w:r>
      <w:r w:rsidR="00305655" w:rsidRPr="00B24B5C">
        <w:rPr>
          <w:rFonts w:ascii="Times New Roman" w:eastAsiaTheme="minorEastAsia" w:hAnsi="Times New Roman" w:cs="Times New Roman"/>
          <w:sz w:val="24"/>
          <w:szCs w:val="24"/>
          <w:lang w:val="en-GB"/>
        </w:rPr>
        <w:t xml:space="preserve">span </w:t>
      </w:r>
      <w:r w:rsidR="00F45D92" w:rsidRPr="00B24B5C">
        <w:rPr>
          <w:rFonts w:ascii="Times New Roman" w:eastAsiaTheme="minorEastAsia" w:hAnsi="Times New Roman" w:cs="Times New Roman"/>
          <w:sz w:val="24"/>
          <w:szCs w:val="24"/>
          <w:lang w:val="en-GB"/>
        </w:rPr>
        <w:t>inequality</w:t>
      </w:r>
      <w:r w:rsidR="00305655" w:rsidRPr="00B24B5C">
        <w:rPr>
          <w:rFonts w:ascii="Times New Roman" w:eastAsiaTheme="minorEastAsia" w:hAnsi="Times New Roman" w:cs="Times New Roman"/>
          <w:sz w:val="24"/>
          <w:szCs w:val="24"/>
          <w:lang w:val="en-GB"/>
        </w:rPr>
        <w:t xml:space="preserve"> was </w:t>
      </w:r>
      <w:r w:rsidR="00733AB2" w:rsidRPr="00B24B5C">
        <w:rPr>
          <w:rFonts w:ascii="Times New Roman" w:eastAsiaTheme="minorEastAsia" w:hAnsi="Times New Roman" w:cs="Times New Roman"/>
          <w:sz w:val="24"/>
          <w:szCs w:val="24"/>
          <w:lang w:val="en-GB"/>
        </w:rPr>
        <w:t>stagnant</w:t>
      </w:r>
      <w:r w:rsidR="00305655" w:rsidRPr="00B24B5C">
        <w:rPr>
          <w:rFonts w:ascii="Times New Roman" w:eastAsiaTheme="minorEastAsia" w:hAnsi="Times New Roman" w:cs="Times New Roman"/>
          <w:sz w:val="24"/>
          <w:szCs w:val="24"/>
          <w:lang w:val="en-GB"/>
        </w:rPr>
        <w:t xml:space="preserve"> in recent times. </w:t>
      </w:r>
      <w:r w:rsidR="00D82F26" w:rsidRPr="00B24B5C">
        <w:rPr>
          <w:rFonts w:ascii="Times New Roman" w:eastAsiaTheme="minorEastAsia" w:hAnsi="Times New Roman" w:cs="Times New Roman"/>
          <w:sz w:val="24"/>
          <w:szCs w:val="24"/>
          <w:lang w:val="en-GB"/>
        </w:rPr>
        <w:t>Nonetheless</w:t>
      </w:r>
      <w:r w:rsidR="00A22420" w:rsidRPr="00B24B5C">
        <w:rPr>
          <w:rFonts w:ascii="Times New Roman" w:eastAsiaTheme="minorEastAsia" w:hAnsi="Times New Roman" w:cs="Times New Roman"/>
          <w:sz w:val="24"/>
          <w:szCs w:val="24"/>
          <w:lang w:val="en-GB"/>
        </w:rPr>
        <w:t>, improvements in other causes of death contributed to a reduction in li</w:t>
      </w:r>
      <w:r w:rsidR="00237513" w:rsidRPr="00B24B5C">
        <w:rPr>
          <w:rFonts w:ascii="Times New Roman" w:eastAsiaTheme="minorEastAsia" w:hAnsi="Times New Roman" w:cs="Times New Roman"/>
          <w:sz w:val="24"/>
          <w:szCs w:val="24"/>
          <w:lang w:val="en-GB"/>
        </w:rPr>
        <w:t>fe</w:t>
      </w:r>
      <w:r w:rsidR="00A22420" w:rsidRPr="00B24B5C">
        <w:rPr>
          <w:rFonts w:ascii="Times New Roman" w:eastAsiaTheme="minorEastAsia" w:hAnsi="Times New Roman" w:cs="Times New Roman"/>
          <w:sz w:val="24"/>
          <w:szCs w:val="24"/>
          <w:lang w:val="en-GB"/>
        </w:rPr>
        <w:t>span inequality</w:t>
      </w:r>
      <w:r w:rsidR="009F4AA7" w:rsidRPr="00B24B5C">
        <w:rPr>
          <w:rFonts w:ascii="Times New Roman" w:eastAsiaTheme="minorEastAsia" w:hAnsi="Times New Roman" w:cs="Times New Roman"/>
          <w:sz w:val="24"/>
          <w:szCs w:val="24"/>
          <w:lang w:val="en-GB"/>
        </w:rPr>
        <w:t xml:space="preserve"> in both periods</w:t>
      </w:r>
      <w:r w:rsidR="00A22420" w:rsidRPr="00B24B5C">
        <w:rPr>
          <w:rFonts w:ascii="Times New Roman" w:eastAsiaTheme="minorEastAsia" w:hAnsi="Times New Roman" w:cs="Times New Roman"/>
          <w:sz w:val="24"/>
          <w:szCs w:val="24"/>
          <w:lang w:val="en-GB"/>
        </w:rPr>
        <w:t>; for example, mortality</w:t>
      </w:r>
      <w:r w:rsidR="005A1F91" w:rsidRPr="00B24B5C">
        <w:rPr>
          <w:rFonts w:ascii="Times New Roman" w:eastAsiaTheme="minorEastAsia" w:hAnsi="Times New Roman" w:cs="Times New Roman"/>
          <w:sz w:val="24"/>
          <w:szCs w:val="24"/>
          <w:lang w:val="en-GB"/>
        </w:rPr>
        <w:t xml:space="preserve"> decline</w:t>
      </w:r>
      <w:r w:rsidR="00A22420" w:rsidRPr="00B24B5C">
        <w:rPr>
          <w:rFonts w:ascii="Times New Roman" w:eastAsiaTheme="minorEastAsia" w:hAnsi="Times New Roman" w:cs="Times New Roman"/>
          <w:sz w:val="24"/>
          <w:szCs w:val="24"/>
          <w:lang w:val="en-GB"/>
        </w:rPr>
        <w:t>s</w:t>
      </w:r>
      <w:r w:rsidR="005A1F91" w:rsidRPr="00B24B5C">
        <w:rPr>
          <w:rFonts w:ascii="Times New Roman" w:eastAsiaTheme="minorEastAsia" w:hAnsi="Times New Roman" w:cs="Times New Roman"/>
          <w:sz w:val="24"/>
          <w:szCs w:val="24"/>
          <w:lang w:val="en-GB"/>
        </w:rPr>
        <w:t xml:space="preserve"> </w:t>
      </w:r>
      <w:r w:rsidR="00A22420" w:rsidRPr="00B24B5C">
        <w:rPr>
          <w:rFonts w:ascii="Times New Roman" w:eastAsiaTheme="minorEastAsia" w:hAnsi="Times New Roman" w:cs="Times New Roman"/>
          <w:sz w:val="24"/>
          <w:szCs w:val="24"/>
          <w:lang w:val="en-GB"/>
        </w:rPr>
        <w:t xml:space="preserve">in </w:t>
      </w:r>
      <w:r w:rsidR="005A1F91" w:rsidRPr="00B24B5C">
        <w:rPr>
          <w:rFonts w:ascii="Times New Roman" w:eastAsiaTheme="minorEastAsia" w:hAnsi="Times New Roman" w:cs="Times New Roman"/>
          <w:sz w:val="24"/>
          <w:szCs w:val="24"/>
          <w:lang w:val="en-GB"/>
        </w:rPr>
        <w:t xml:space="preserve">accidents and cirrhosis at younger ages. </w:t>
      </w:r>
      <w:r w:rsidR="009F4AA7" w:rsidRPr="00B24B5C">
        <w:rPr>
          <w:rFonts w:ascii="Times New Roman" w:eastAsiaTheme="minorEastAsia" w:hAnsi="Times New Roman" w:cs="Times New Roman"/>
          <w:sz w:val="24"/>
          <w:szCs w:val="24"/>
          <w:lang w:val="en-GB"/>
        </w:rPr>
        <w:t>Importantly</w:t>
      </w:r>
      <w:r w:rsidR="00A3790F" w:rsidRPr="00B24B5C">
        <w:rPr>
          <w:rFonts w:ascii="Times New Roman" w:eastAsiaTheme="minorEastAsia" w:hAnsi="Times New Roman" w:cs="Times New Roman"/>
          <w:sz w:val="24"/>
          <w:szCs w:val="24"/>
          <w:lang w:val="en-GB"/>
        </w:rPr>
        <w:t>,</w:t>
      </w:r>
      <w:r w:rsidR="001957A2" w:rsidRPr="00B24B5C">
        <w:rPr>
          <w:rFonts w:ascii="Times New Roman" w:eastAsiaTheme="minorEastAsia" w:hAnsi="Times New Roman" w:cs="Times New Roman"/>
          <w:sz w:val="24"/>
          <w:szCs w:val="24"/>
          <w:lang w:val="en-GB"/>
        </w:rPr>
        <w:t xml:space="preserve"> homicides</w:t>
      </w:r>
      <w:r w:rsidR="00A3790F" w:rsidRPr="00B24B5C">
        <w:rPr>
          <w:rFonts w:ascii="Times New Roman" w:eastAsiaTheme="minorEastAsia" w:hAnsi="Times New Roman" w:cs="Times New Roman"/>
          <w:sz w:val="24"/>
          <w:szCs w:val="24"/>
          <w:lang w:val="en-GB"/>
        </w:rPr>
        <w:t xml:space="preserve"> (about 0</w:t>
      </w:r>
      <w:r w:rsidR="00A3790F" w:rsidRPr="00B24B5C">
        <w:rPr>
          <w:color w:val="000000"/>
          <w:sz w:val="24"/>
          <w:szCs w:val="24"/>
        </w:rPr>
        <w:t>.</w:t>
      </w:r>
      <w:r w:rsidR="00A3790F" w:rsidRPr="00B24B5C">
        <w:rPr>
          <w:rFonts w:ascii="Times New Roman" w:eastAsiaTheme="minorEastAsia" w:hAnsi="Times New Roman" w:cs="Times New Roman"/>
          <w:sz w:val="24"/>
          <w:szCs w:val="24"/>
          <w:lang w:val="en-GB"/>
        </w:rPr>
        <w:t>17 years at ages below 60)</w:t>
      </w:r>
      <w:r w:rsidR="001957A2" w:rsidRPr="00B24B5C">
        <w:rPr>
          <w:rFonts w:ascii="Times New Roman" w:eastAsiaTheme="minorEastAsia" w:hAnsi="Times New Roman" w:cs="Times New Roman"/>
          <w:sz w:val="24"/>
          <w:szCs w:val="24"/>
          <w:lang w:val="en-GB"/>
        </w:rPr>
        <w:t xml:space="preserve"> and amenable causes of death had the larges</w:t>
      </w:r>
      <w:r w:rsidR="00F0651A" w:rsidRPr="00B24B5C">
        <w:rPr>
          <w:rFonts w:ascii="Times New Roman" w:eastAsiaTheme="minorEastAsia" w:hAnsi="Times New Roman" w:cs="Times New Roman"/>
          <w:sz w:val="24"/>
          <w:szCs w:val="24"/>
          <w:lang w:val="en-GB"/>
        </w:rPr>
        <w:t>t</w:t>
      </w:r>
      <w:r w:rsidR="001957A2" w:rsidRPr="00B24B5C">
        <w:rPr>
          <w:rFonts w:ascii="Times New Roman" w:eastAsiaTheme="minorEastAsia" w:hAnsi="Times New Roman" w:cs="Times New Roman"/>
          <w:sz w:val="24"/>
          <w:szCs w:val="24"/>
          <w:lang w:val="en-GB"/>
        </w:rPr>
        <w:t xml:space="preserve"> effect on i</w:t>
      </w:r>
      <w:r w:rsidR="00F0651A" w:rsidRPr="00B24B5C">
        <w:rPr>
          <w:rFonts w:ascii="Times New Roman" w:eastAsiaTheme="minorEastAsia" w:hAnsi="Times New Roman" w:cs="Times New Roman"/>
          <w:sz w:val="24"/>
          <w:szCs w:val="24"/>
          <w:lang w:val="en-GB"/>
        </w:rPr>
        <w:t>ncreasing life</w:t>
      </w:r>
      <w:r w:rsidR="001957A2" w:rsidRPr="00B24B5C">
        <w:rPr>
          <w:rFonts w:ascii="Times New Roman" w:eastAsiaTheme="minorEastAsia" w:hAnsi="Times New Roman" w:cs="Times New Roman"/>
          <w:sz w:val="24"/>
          <w:szCs w:val="24"/>
          <w:lang w:val="en-GB"/>
        </w:rPr>
        <w:t>span variation in 2005-2015</w:t>
      </w:r>
      <w:r w:rsidR="009F4AA7" w:rsidRPr="00B24B5C">
        <w:rPr>
          <w:rFonts w:ascii="Times New Roman" w:eastAsiaTheme="minorEastAsia" w:hAnsi="Times New Roman" w:cs="Times New Roman"/>
          <w:sz w:val="24"/>
          <w:szCs w:val="24"/>
          <w:lang w:val="en-GB"/>
        </w:rPr>
        <w:t xml:space="preserve"> (e.g., positive contribution</w:t>
      </w:r>
      <w:r w:rsidR="00A3790F" w:rsidRPr="00B24B5C">
        <w:rPr>
          <w:rFonts w:ascii="Times New Roman" w:eastAsiaTheme="minorEastAsia" w:hAnsi="Times New Roman" w:cs="Times New Roman"/>
          <w:sz w:val="24"/>
          <w:szCs w:val="24"/>
          <w:lang w:val="en-GB"/>
        </w:rPr>
        <w:t xml:space="preserve">). </w:t>
      </w:r>
      <w:r w:rsidR="0062285C" w:rsidRPr="00B24B5C">
        <w:rPr>
          <w:rFonts w:ascii="Times New Roman" w:eastAsiaTheme="minorEastAsia" w:hAnsi="Times New Roman" w:cs="Times New Roman"/>
          <w:sz w:val="24"/>
          <w:szCs w:val="24"/>
          <w:lang w:val="en-GB"/>
        </w:rPr>
        <w:t xml:space="preserve">For females, lifespan variation decreased since 1995. </w:t>
      </w:r>
      <w:r w:rsidR="005A1F91" w:rsidRPr="00B24B5C">
        <w:rPr>
          <w:rFonts w:ascii="Times New Roman" w:eastAsiaTheme="minorEastAsia" w:hAnsi="Times New Roman" w:cs="Times New Roman"/>
          <w:sz w:val="24"/>
          <w:szCs w:val="24"/>
          <w:lang w:val="en-GB"/>
        </w:rPr>
        <w:t>T</w:t>
      </w:r>
      <w:r w:rsidR="001957A2" w:rsidRPr="00B24B5C">
        <w:rPr>
          <w:rFonts w:ascii="Times New Roman" w:eastAsiaTheme="minorEastAsia" w:hAnsi="Times New Roman" w:cs="Times New Roman"/>
          <w:sz w:val="24"/>
          <w:szCs w:val="24"/>
          <w:lang w:val="en-GB"/>
        </w:rPr>
        <w:t>here is</w:t>
      </w:r>
      <w:r w:rsidR="00215A0E" w:rsidRPr="00B24B5C">
        <w:rPr>
          <w:rFonts w:ascii="Times New Roman" w:eastAsiaTheme="minorEastAsia" w:hAnsi="Times New Roman" w:cs="Times New Roman"/>
          <w:sz w:val="24"/>
          <w:szCs w:val="24"/>
          <w:lang w:val="en-GB"/>
        </w:rPr>
        <w:t xml:space="preserve"> </w:t>
      </w:r>
      <w:r w:rsidR="00215249" w:rsidRPr="00B24B5C">
        <w:rPr>
          <w:rFonts w:ascii="Times New Roman" w:eastAsiaTheme="minorEastAsia" w:hAnsi="Times New Roman" w:cs="Times New Roman"/>
          <w:sz w:val="24"/>
          <w:szCs w:val="24"/>
          <w:lang w:val="en-GB"/>
        </w:rPr>
        <w:t xml:space="preserve">a tipping point </w:t>
      </w:r>
      <w:r w:rsidR="009F4AA7" w:rsidRPr="00B24B5C">
        <w:rPr>
          <w:rFonts w:ascii="Times New Roman" w:eastAsiaTheme="minorEastAsia" w:hAnsi="Times New Roman" w:cs="Times New Roman"/>
          <w:sz w:val="24"/>
          <w:szCs w:val="24"/>
          <w:lang w:val="en-GB"/>
        </w:rPr>
        <w:t xml:space="preserve">at </w:t>
      </w:r>
      <w:r w:rsidR="00733AB2" w:rsidRPr="00B24B5C">
        <w:rPr>
          <w:rFonts w:ascii="Times New Roman" w:eastAsiaTheme="minorEastAsia" w:hAnsi="Times New Roman" w:cs="Times New Roman"/>
          <w:sz w:val="24"/>
          <w:szCs w:val="24"/>
          <w:lang w:val="en-GB"/>
        </w:rPr>
        <w:t>a</w:t>
      </w:r>
      <w:r w:rsidR="009F4AA7" w:rsidRPr="00B24B5C">
        <w:rPr>
          <w:rFonts w:ascii="Times New Roman" w:eastAsiaTheme="minorEastAsia" w:hAnsi="Times New Roman" w:cs="Times New Roman"/>
          <w:sz w:val="24"/>
          <w:szCs w:val="24"/>
          <w:lang w:val="en-GB"/>
        </w:rPr>
        <w:t>round</w:t>
      </w:r>
      <w:r w:rsidR="00733AB2" w:rsidRPr="00B24B5C">
        <w:rPr>
          <w:rFonts w:ascii="Times New Roman" w:eastAsiaTheme="minorEastAsia" w:hAnsi="Times New Roman" w:cs="Times New Roman"/>
          <w:sz w:val="24"/>
          <w:szCs w:val="24"/>
          <w:lang w:val="en-GB"/>
        </w:rPr>
        <w:t xml:space="preserve"> age 70</w:t>
      </w:r>
      <w:r w:rsidR="00F7595A" w:rsidRPr="00B24B5C">
        <w:rPr>
          <w:rFonts w:ascii="Times New Roman" w:eastAsiaTheme="minorEastAsia" w:hAnsi="Times New Roman" w:cs="Times New Roman"/>
          <w:sz w:val="24"/>
          <w:szCs w:val="24"/>
          <w:lang w:val="en-GB"/>
        </w:rPr>
        <w:t xml:space="preserve"> </w:t>
      </w:r>
      <w:r w:rsidR="00215A0E" w:rsidRPr="00B24B5C">
        <w:rPr>
          <w:rFonts w:ascii="Times New Roman" w:eastAsiaTheme="minorEastAsia" w:hAnsi="Times New Roman" w:cs="Times New Roman"/>
          <w:sz w:val="24"/>
          <w:szCs w:val="24"/>
          <w:lang w:val="en-GB"/>
        </w:rPr>
        <w:t>indicating the importance of cardiovascular disease</w:t>
      </w:r>
      <w:r w:rsidR="005A1F91" w:rsidRPr="00B24B5C">
        <w:rPr>
          <w:rFonts w:ascii="Times New Roman" w:eastAsiaTheme="minorEastAsia" w:hAnsi="Times New Roman" w:cs="Times New Roman"/>
          <w:sz w:val="24"/>
          <w:szCs w:val="24"/>
          <w:lang w:val="en-GB"/>
        </w:rPr>
        <w:t>, diabetes</w:t>
      </w:r>
      <w:r w:rsidR="00215A0E" w:rsidRPr="00B24B5C">
        <w:rPr>
          <w:rFonts w:ascii="Times New Roman" w:eastAsiaTheme="minorEastAsia" w:hAnsi="Times New Roman" w:cs="Times New Roman"/>
          <w:sz w:val="24"/>
          <w:szCs w:val="24"/>
          <w:lang w:val="en-GB"/>
        </w:rPr>
        <w:t xml:space="preserve"> and medical services </w:t>
      </w:r>
      <w:r w:rsidR="00F303FF" w:rsidRPr="00B24B5C">
        <w:rPr>
          <w:rFonts w:ascii="Times New Roman" w:eastAsiaTheme="minorEastAsia" w:hAnsi="Times New Roman" w:cs="Times New Roman"/>
          <w:sz w:val="24"/>
          <w:szCs w:val="24"/>
          <w:lang w:val="en-GB"/>
        </w:rPr>
        <w:t xml:space="preserve">at older ages </w:t>
      </w:r>
      <w:r w:rsidR="00F0651A" w:rsidRPr="00B24B5C">
        <w:rPr>
          <w:rFonts w:ascii="Times New Roman" w:eastAsiaTheme="minorEastAsia" w:hAnsi="Times New Roman" w:cs="Times New Roman"/>
          <w:sz w:val="24"/>
          <w:szCs w:val="24"/>
          <w:lang w:val="en-GB"/>
        </w:rPr>
        <w:t>in reducing life</w:t>
      </w:r>
      <w:r w:rsidR="00215A0E" w:rsidRPr="00B24B5C">
        <w:rPr>
          <w:rFonts w:ascii="Times New Roman" w:eastAsiaTheme="minorEastAsia" w:hAnsi="Times New Roman" w:cs="Times New Roman"/>
          <w:sz w:val="24"/>
          <w:szCs w:val="24"/>
          <w:lang w:val="en-GB"/>
        </w:rPr>
        <w:t>span</w:t>
      </w:r>
      <w:r w:rsidR="00F303FF" w:rsidRPr="00B24B5C">
        <w:rPr>
          <w:rFonts w:ascii="Times New Roman" w:eastAsiaTheme="minorEastAsia" w:hAnsi="Times New Roman" w:cs="Times New Roman"/>
          <w:sz w:val="24"/>
          <w:szCs w:val="24"/>
          <w:lang w:val="en-GB"/>
        </w:rPr>
        <w:t xml:space="preserve"> </w:t>
      </w:r>
      <w:r w:rsidR="00DA38D1" w:rsidRPr="00B24B5C">
        <w:rPr>
          <w:rFonts w:ascii="Times New Roman" w:eastAsiaTheme="minorEastAsia" w:hAnsi="Times New Roman" w:cs="Times New Roman"/>
          <w:sz w:val="24"/>
          <w:szCs w:val="24"/>
          <w:lang w:val="en-GB"/>
        </w:rPr>
        <w:t>inequality</w:t>
      </w:r>
      <w:r w:rsidR="00215A0E" w:rsidRPr="00B24B5C">
        <w:rPr>
          <w:rFonts w:ascii="Times New Roman" w:eastAsiaTheme="minorEastAsia" w:hAnsi="Times New Roman" w:cs="Times New Roman"/>
          <w:sz w:val="24"/>
          <w:szCs w:val="24"/>
          <w:lang w:val="en-GB"/>
        </w:rPr>
        <w:t>, while accidents, homicides and cirrhosis play a larger role at younger ages</w:t>
      </w:r>
      <w:r w:rsidR="00215249" w:rsidRPr="00B24B5C">
        <w:rPr>
          <w:rFonts w:ascii="Times New Roman" w:eastAsiaTheme="minorEastAsia" w:hAnsi="Times New Roman" w:cs="Times New Roman"/>
          <w:sz w:val="24"/>
          <w:szCs w:val="24"/>
          <w:lang w:val="en-GB"/>
        </w:rPr>
        <w:t xml:space="preserve">. </w:t>
      </w:r>
      <w:r w:rsidR="008C09D6" w:rsidRPr="00B24B5C">
        <w:rPr>
          <w:rFonts w:ascii="Times New Roman" w:eastAsiaTheme="minorEastAsia" w:hAnsi="Times New Roman" w:cs="Times New Roman"/>
          <w:sz w:val="24"/>
          <w:szCs w:val="24"/>
          <w:lang w:val="en-GB"/>
        </w:rPr>
        <w:t>Th</w:t>
      </w:r>
      <w:r w:rsidR="00DC5728" w:rsidRPr="00B24B5C">
        <w:rPr>
          <w:rFonts w:ascii="Times New Roman" w:eastAsiaTheme="minorEastAsia" w:hAnsi="Times New Roman" w:cs="Times New Roman"/>
          <w:sz w:val="24"/>
          <w:szCs w:val="24"/>
          <w:lang w:val="en-GB"/>
        </w:rPr>
        <w:t>e</w:t>
      </w:r>
      <w:r w:rsidR="008C09D6" w:rsidRPr="00B24B5C">
        <w:rPr>
          <w:rFonts w:ascii="Times New Roman" w:eastAsiaTheme="minorEastAsia" w:hAnsi="Times New Roman" w:cs="Times New Roman"/>
          <w:sz w:val="24"/>
          <w:szCs w:val="24"/>
          <w:lang w:val="en-GB"/>
        </w:rPr>
        <w:t>s</w:t>
      </w:r>
      <w:r w:rsidR="00DC5728" w:rsidRPr="00B24B5C">
        <w:rPr>
          <w:rFonts w:ascii="Times New Roman" w:eastAsiaTheme="minorEastAsia" w:hAnsi="Times New Roman" w:cs="Times New Roman"/>
          <w:sz w:val="24"/>
          <w:szCs w:val="24"/>
          <w:lang w:val="en-GB"/>
        </w:rPr>
        <w:t>e</w:t>
      </w:r>
      <w:r w:rsidR="008C09D6" w:rsidRPr="00B24B5C">
        <w:rPr>
          <w:rFonts w:ascii="Times New Roman" w:eastAsiaTheme="minorEastAsia" w:hAnsi="Times New Roman" w:cs="Times New Roman"/>
          <w:sz w:val="24"/>
          <w:szCs w:val="24"/>
          <w:lang w:val="en-GB"/>
        </w:rPr>
        <w:t xml:space="preserve"> result</w:t>
      </w:r>
      <w:r w:rsidR="00DC5728" w:rsidRPr="00B24B5C">
        <w:rPr>
          <w:rFonts w:ascii="Times New Roman" w:eastAsiaTheme="minorEastAsia" w:hAnsi="Times New Roman" w:cs="Times New Roman"/>
          <w:sz w:val="24"/>
          <w:szCs w:val="24"/>
          <w:lang w:val="en-GB"/>
        </w:rPr>
        <w:t>s</w:t>
      </w:r>
      <w:r w:rsidR="008C09D6" w:rsidRPr="00B24B5C">
        <w:rPr>
          <w:rFonts w:ascii="Times New Roman" w:eastAsiaTheme="minorEastAsia" w:hAnsi="Times New Roman" w:cs="Times New Roman"/>
          <w:sz w:val="24"/>
          <w:szCs w:val="24"/>
          <w:lang w:val="en-GB"/>
        </w:rPr>
        <w:t xml:space="preserve"> underscore the major role of rising homicide rates among young adults </w:t>
      </w:r>
      <w:r w:rsidR="00281965" w:rsidRPr="00B24B5C">
        <w:rPr>
          <w:rFonts w:ascii="Times New Roman" w:eastAsiaTheme="minorEastAsia" w:hAnsi="Times New Roman" w:cs="Times New Roman"/>
          <w:sz w:val="24"/>
          <w:szCs w:val="24"/>
          <w:lang w:val="en-GB"/>
        </w:rPr>
        <w:t xml:space="preserve">in recent times </w:t>
      </w:r>
      <w:r w:rsidR="004A32F8" w:rsidRPr="00B24B5C">
        <w:rPr>
          <w:rFonts w:ascii="Times New Roman" w:eastAsiaTheme="minorEastAsia" w:hAnsi="Times New Roman" w:cs="Times New Roman"/>
          <w:sz w:val="24"/>
          <w:szCs w:val="24"/>
          <w:lang w:val="en-GB"/>
        </w:rPr>
        <w:t>and</w:t>
      </w:r>
      <w:r w:rsidR="008C09D6" w:rsidRPr="00B24B5C">
        <w:rPr>
          <w:rFonts w:ascii="Times New Roman" w:eastAsiaTheme="minorEastAsia" w:hAnsi="Times New Roman" w:cs="Times New Roman"/>
          <w:sz w:val="24"/>
          <w:szCs w:val="24"/>
          <w:lang w:val="en-GB"/>
        </w:rPr>
        <w:t xml:space="preserve"> the </w:t>
      </w:r>
      <w:r w:rsidR="00281965" w:rsidRPr="00B24B5C">
        <w:rPr>
          <w:rFonts w:ascii="Times New Roman" w:eastAsiaTheme="minorEastAsia" w:hAnsi="Times New Roman" w:cs="Times New Roman"/>
          <w:sz w:val="24"/>
          <w:szCs w:val="24"/>
          <w:lang w:val="en-GB"/>
        </w:rPr>
        <w:t xml:space="preserve">consequent </w:t>
      </w:r>
      <w:r w:rsidR="008C09D6" w:rsidRPr="00B24B5C">
        <w:rPr>
          <w:rFonts w:ascii="Times New Roman" w:eastAsiaTheme="minorEastAsia" w:hAnsi="Times New Roman" w:cs="Times New Roman"/>
          <w:sz w:val="24"/>
          <w:szCs w:val="24"/>
          <w:lang w:val="en-GB"/>
        </w:rPr>
        <w:t>sl</w:t>
      </w:r>
      <w:r w:rsidR="00F0651A" w:rsidRPr="00B24B5C">
        <w:rPr>
          <w:rFonts w:ascii="Times New Roman" w:eastAsiaTheme="minorEastAsia" w:hAnsi="Times New Roman" w:cs="Times New Roman"/>
          <w:sz w:val="24"/>
          <w:szCs w:val="24"/>
          <w:lang w:val="en-GB"/>
        </w:rPr>
        <w:t>ow improvement in reducing life</w:t>
      </w:r>
      <w:r w:rsidR="008C09D6" w:rsidRPr="00B24B5C">
        <w:rPr>
          <w:rFonts w:ascii="Times New Roman" w:eastAsiaTheme="minorEastAsia" w:hAnsi="Times New Roman" w:cs="Times New Roman"/>
          <w:sz w:val="24"/>
          <w:szCs w:val="24"/>
          <w:lang w:val="en-GB"/>
        </w:rPr>
        <w:t xml:space="preserve">span </w:t>
      </w:r>
      <w:r w:rsidR="00DA38D1" w:rsidRPr="00B24B5C">
        <w:rPr>
          <w:rFonts w:ascii="Times New Roman" w:eastAsiaTheme="minorEastAsia" w:hAnsi="Times New Roman" w:cs="Times New Roman"/>
          <w:sz w:val="24"/>
          <w:szCs w:val="24"/>
          <w:lang w:val="en-GB"/>
        </w:rPr>
        <w:t>inequality</w:t>
      </w:r>
      <w:r w:rsidR="008C09D6" w:rsidRPr="00B24B5C">
        <w:rPr>
          <w:rFonts w:ascii="Times New Roman" w:eastAsiaTheme="minorEastAsia" w:hAnsi="Times New Roman" w:cs="Times New Roman"/>
          <w:sz w:val="24"/>
          <w:szCs w:val="24"/>
          <w:lang w:val="en-GB"/>
        </w:rPr>
        <w:t xml:space="preserve">. </w:t>
      </w:r>
    </w:p>
    <w:p w14:paraId="1FD71BF6" w14:textId="77777777" w:rsidR="00C05A7D" w:rsidRPr="00B24B5C" w:rsidRDefault="00C05A7D" w:rsidP="00DA15CA">
      <w:pPr>
        <w:spacing w:line="480" w:lineRule="auto"/>
        <w:ind w:firstLine="720"/>
        <w:jc w:val="both"/>
        <w:rPr>
          <w:rFonts w:ascii="Times New Roman" w:eastAsiaTheme="minorEastAsia" w:hAnsi="Times New Roman" w:cs="Times New Roman"/>
          <w:sz w:val="24"/>
          <w:szCs w:val="24"/>
          <w:lang w:val="en-GB"/>
        </w:rPr>
      </w:pPr>
    </w:p>
    <w:p w14:paraId="3C00BDB0" w14:textId="71D49DB4" w:rsidR="00F934E3" w:rsidRPr="00B24B5C" w:rsidRDefault="00C7225E" w:rsidP="00DA15CA">
      <w:pPr>
        <w:spacing w:line="480" w:lineRule="auto"/>
        <w:jc w:val="center"/>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 xml:space="preserve"> </w:t>
      </w:r>
      <w:r w:rsidR="0046185B" w:rsidRPr="00B24B5C">
        <w:rPr>
          <w:rFonts w:ascii="Times New Roman" w:eastAsiaTheme="minorEastAsia" w:hAnsi="Times New Roman" w:cs="Times New Roman"/>
          <w:sz w:val="24"/>
          <w:szCs w:val="24"/>
          <w:lang w:val="en-GB"/>
        </w:rPr>
        <w:t>[Figure 2</w:t>
      </w:r>
      <w:r w:rsidR="006B3821" w:rsidRPr="00B24B5C">
        <w:rPr>
          <w:rFonts w:ascii="Times New Roman" w:eastAsiaTheme="minorEastAsia" w:hAnsi="Times New Roman" w:cs="Times New Roman"/>
          <w:sz w:val="24"/>
          <w:szCs w:val="24"/>
          <w:lang w:val="en-GB"/>
        </w:rPr>
        <w:t>]</w:t>
      </w:r>
    </w:p>
    <w:p w14:paraId="045AD817" w14:textId="77777777" w:rsidR="00D739EB" w:rsidRPr="00B24B5C" w:rsidRDefault="00D739EB" w:rsidP="00DA15CA">
      <w:pPr>
        <w:spacing w:line="480" w:lineRule="auto"/>
        <w:jc w:val="center"/>
        <w:rPr>
          <w:rFonts w:ascii="Times New Roman" w:eastAsiaTheme="minorEastAsia" w:hAnsi="Times New Roman" w:cs="Times New Roman"/>
          <w:sz w:val="24"/>
          <w:szCs w:val="24"/>
          <w:lang w:val="en-GB"/>
        </w:rPr>
      </w:pPr>
    </w:p>
    <w:p w14:paraId="7CA4D240" w14:textId="4DE267DE" w:rsidR="00B768F2" w:rsidRPr="00B24B5C" w:rsidRDefault="005C559E" w:rsidP="00B768F2">
      <w:pPr>
        <w:spacing w:line="480" w:lineRule="auto"/>
        <w:rPr>
          <w:rFonts w:ascii="Times New Roman" w:eastAsiaTheme="majorEastAsia" w:hAnsi="Times New Roman" w:cs="Times New Roman"/>
          <w:i/>
          <w:iCs/>
          <w:spacing w:val="15"/>
          <w:sz w:val="24"/>
          <w:szCs w:val="24"/>
          <w:lang w:val="en-GB"/>
        </w:rPr>
      </w:pPr>
      <w:r w:rsidRPr="00B24B5C">
        <w:rPr>
          <w:rFonts w:ascii="Times New Roman" w:eastAsiaTheme="majorEastAsia" w:hAnsi="Times New Roman" w:cs="Times New Roman"/>
          <w:i/>
          <w:iCs/>
          <w:spacing w:val="15"/>
          <w:sz w:val="24"/>
          <w:szCs w:val="24"/>
          <w:lang w:val="en-GB"/>
        </w:rPr>
        <w:t>Results</w:t>
      </w:r>
      <w:r w:rsidR="00D35CCF" w:rsidRPr="00B24B5C">
        <w:rPr>
          <w:rFonts w:ascii="Times New Roman" w:eastAsiaTheme="majorEastAsia" w:hAnsi="Times New Roman" w:cs="Times New Roman"/>
          <w:i/>
          <w:iCs/>
          <w:spacing w:val="15"/>
          <w:sz w:val="24"/>
          <w:szCs w:val="24"/>
          <w:lang w:val="en-GB"/>
        </w:rPr>
        <w:t xml:space="preserve"> at </w:t>
      </w:r>
      <w:r w:rsidR="00E87D13" w:rsidRPr="00B24B5C">
        <w:rPr>
          <w:rFonts w:ascii="Times New Roman" w:eastAsiaTheme="majorEastAsia" w:hAnsi="Times New Roman" w:cs="Times New Roman"/>
          <w:i/>
          <w:iCs/>
          <w:spacing w:val="15"/>
          <w:sz w:val="24"/>
          <w:szCs w:val="24"/>
          <w:lang w:val="en-GB"/>
        </w:rPr>
        <w:t xml:space="preserve">the </w:t>
      </w:r>
      <w:r w:rsidR="00D35CCF" w:rsidRPr="00B24B5C">
        <w:rPr>
          <w:rFonts w:ascii="Times New Roman" w:eastAsiaTheme="majorEastAsia" w:hAnsi="Times New Roman" w:cs="Times New Roman"/>
          <w:i/>
          <w:iCs/>
          <w:spacing w:val="15"/>
          <w:sz w:val="24"/>
          <w:szCs w:val="24"/>
          <w:lang w:val="en-GB"/>
        </w:rPr>
        <w:t>state level</w:t>
      </w:r>
    </w:p>
    <w:p w14:paraId="30F0F8F8" w14:textId="77777777" w:rsidR="00285492" w:rsidRPr="00B24B5C" w:rsidRDefault="00D739EB" w:rsidP="00B768F2">
      <w:pPr>
        <w:spacing w:line="480" w:lineRule="auto"/>
        <w:ind w:firstLine="720"/>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Figure 3 shows changes in life expectancy</w:t>
      </w:r>
      <w:r w:rsidR="00D36996" w:rsidRPr="00B24B5C">
        <w:rPr>
          <w:rFonts w:ascii="Times New Roman" w:eastAsiaTheme="minorEastAsia" w:hAnsi="Times New Roman" w:cs="Times New Roman"/>
          <w:sz w:val="24"/>
          <w:szCs w:val="24"/>
          <w:lang w:val="en-GB"/>
        </w:rPr>
        <w:t xml:space="preserve"> (panel A)</w:t>
      </w:r>
      <w:r w:rsidRPr="00B24B5C">
        <w:rPr>
          <w:rFonts w:ascii="Times New Roman" w:eastAsiaTheme="minorEastAsia" w:hAnsi="Times New Roman" w:cs="Times New Roman"/>
          <w:sz w:val="24"/>
          <w:szCs w:val="24"/>
          <w:lang w:val="en-GB"/>
        </w:rPr>
        <w:t xml:space="preserve"> and in lifespan </w:t>
      </w:r>
      <w:r w:rsidR="006D27CF" w:rsidRPr="00B24B5C">
        <w:rPr>
          <w:rFonts w:ascii="Times New Roman" w:eastAsiaTheme="minorEastAsia" w:hAnsi="Times New Roman" w:cs="Times New Roman"/>
          <w:sz w:val="24"/>
          <w:szCs w:val="24"/>
          <w:lang w:val="en-GB"/>
        </w:rPr>
        <w:t>inequality</w:t>
      </w:r>
      <w:r w:rsidRPr="00B24B5C">
        <w:rPr>
          <w:rFonts w:ascii="Times New Roman" w:eastAsiaTheme="minorEastAsia" w:hAnsi="Times New Roman" w:cs="Times New Roman"/>
          <w:sz w:val="24"/>
          <w:szCs w:val="24"/>
          <w:lang w:val="en-GB"/>
        </w:rPr>
        <w:t xml:space="preserve"> </w:t>
      </w:r>
      <w:r w:rsidR="00D36996" w:rsidRPr="00B24B5C">
        <w:rPr>
          <w:rFonts w:ascii="Times New Roman" w:eastAsiaTheme="minorEastAsia" w:hAnsi="Times New Roman" w:cs="Times New Roman"/>
          <w:sz w:val="24"/>
          <w:szCs w:val="24"/>
          <w:lang w:val="en-GB"/>
        </w:rPr>
        <w:t xml:space="preserve">(panel B) </w:t>
      </w:r>
      <w:r w:rsidRPr="00B24B5C">
        <w:rPr>
          <w:rFonts w:ascii="Times New Roman" w:eastAsiaTheme="minorEastAsia" w:hAnsi="Times New Roman" w:cs="Times New Roman"/>
          <w:sz w:val="24"/>
          <w:szCs w:val="24"/>
          <w:lang w:val="en-GB"/>
        </w:rPr>
        <w:t>for</w:t>
      </w:r>
      <w:r w:rsidR="00D36996" w:rsidRPr="00B24B5C">
        <w:rPr>
          <w:rFonts w:ascii="Times New Roman" w:eastAsiaTheme="minorEastAsia" w:hAnsi="Times New Roman" w:cs="Times New Roman"/>
          <w:sz w:val="24"/>
          <w:szCs w:val="24"/>
          <w:lang w:val="en-GB"/>
        </w:rPr>
        <w:t xml:space="preserve"> males in</w:t>
      </w:r>
      <w:r w:rsidRPr="00B24B5C">
        <w:rPr>
          <w:rFonts w:ascii="Times New Roman" w:eastAsiaTheme="minorEastAsia" w:hAnsi="Times New Roman" w:cs="Times New Roman"/>
          <w:sz w:val="24"/>
          <w:szCs w:val="24"/>
          <w:lang w:val="en-GB"/>
        </w:rPr>
        <w:t xml:space="preserve"> each of the 32 states in Mexico</w:t>
      </w:r>
      <w:r w:rsidR="00D36996" w:rsidRPr="00B24B5C">
        <w:rPr>
          <w:rFonts w:ascii="Times New Roman" w:eastAsiaTheme="minorEastAsia" w:hAnsi="Times New Roman" w:cs="Times New Roman"/>
          <w:sz w:val="24"/>
          <w:szCs w:val="24"/>
          <w:lang w:val="en-GB"/>
        </w:rPr>
        <w:t xml:space="preserve"> between 1995 and 2005 (blue dots) and between </w:t>
      </w:r>
      <w:r w:rsidR="00D36996" w:rsidRPr="00B24B5C">
        <w:rPr>
          <w:rFonts w:ascii="Times New Roman" w:eastAsiaTheme="minorEastAsia" w:hAnsi="Times New Roman" w:cs="Times New Roman"/>
          <w:sz w:val="24"/>
          <w:szCs w:val="24"/>
          <w:lang w:val="en-GB"/>
        </w:rPr>
        <w:lastRenderedPageBreak/>
        <w:t>2005 and 2015 (red triangles)</w:t>
      </w:r>
      <w:r w:rsidR="00AB3C7B" w:rsidRPr="00B24B5C">
        <w:rPr>
          <w:rFonts w:ascii="Times New Roman" w:eastAsiaTheme="minorEastAsia" w:hAnsi="Times New Roman" w:cs="Times New Roman"/>
          <w:sz w:val="24"/>
          <w:szCs w:val="24"/>
          <w:lang w:val="en-GB"/>
        </w:rPr>
        <w:t>. We grouped states into three broad</w:t>
      </w:r>
      <w:r w:rsidR="00D36996" w:rsidRPr="00B24B5C">
        <w:rPr>
          <w:rFonts w:ascii="Times New Roman" w:eastAsiaTheme="minorEastAsia" w:hAnsi="Times New Roman" w:cs="Times New Roman"/>
          <w:sz w:val="24"/>
          <w:szCs w:val="24"/>
          <w:lang w:val="en-GB"/>
        </w:rPr>
        <w:t xml:space="preserve"> region</w:t>
      </w:r>
      <w:r w:rsidR="00AB3C7B" w:rsidRPr="00B24B5C">
        <w:rPr>
          <w:rFonts w:ascii="Times New Roman" w:eastAsiaTheme="minorEastAsia" w:hAnsi="Times New Roman" w:cs="Times New Roman"/>
          <w:sz w:val="24"/>
          <w:szCs w:val="24"/>
          <w:lang w:val="en-GB"/>
        </w:rPr>
        <w:t>s</w:t>
      </w:r>
      <w:r w:rsidR="009C5BED" w:rsidRPr="00B24B5C">
        <w:rPr>
          <w:rFonts w:ascii="Times New Roman" w:eastAsiaTheme="minorEastAsia" w:hAnsi="Times New Roman" w:cs="Times New Roman"/>
          <w:sz w:val="24"/>
          <w:szCs w:val="24"/>
          <w:lang w:val="en-GB"/>
        </w:rPr>
        <w:t>:</w:t>
      </w:r>
      <w:r w:rsidR="00AB3C7B" w:rsidRPr="00B24B5C">
        <w:rPr>
          <w:rFonts w:ascii="Times New Roman" w:eastAsiaTheme="minorEastAsia" w:hAnsi="Times New Roman" w:cs="Times New Roman"/>
          <w:sz w:val="24"/>
          <w:szCs w:val="24"/>
          <w:lang w:val="en-GB"/>
        </w:rPr>
        <w:t xml:space="preserve"> North, Central and </w:t>
      </w:r>
      <w:r w:rsidR="00640C93" w:rsidRPr="00B24B5C">
        <w:rPr>
          <w:rFonts w:ascii="Times New Roman" w:eastAsiaTheme="minorEastAsia" w:hAnsi="Times New Roman" w:cs="Times New Roman"/>
          <w:sz w:val="24"/>
          <w:szCs w:val="24"/>
          <w:lang w:val="en-GB"/>
        </w:rPr>
        <w:t>South.</w:t>
      </w:r>
      <w:r w:rsidR="00D36996" w:rsidRPr="00B24B5C">
        <w:rPr>
          <w:rFonts w:ascii="Times New Roman" w:eastAsiaTheme="minorEastAsia" w:hAnsi="Times New Roman" w:cs="Times New Roman"/>
          <w:sz w:val="24"/>
          <w:szCs w:val="24"/>
          <w:lang w:val="en-GB"/>
        </w:rPr>
        <w:t xml:space="preserve"> </w:t>
      </w:r>
    </w:p>
    <w:p w14:paraId="2BF13300" w14:textId="5BCE0CC3" w:rsidR="000401DA" w:rsidRPr="00B24B5C" w:rsidRDefault="00285492" w:rsidP="00B768F2">
      <w:pPr>
        <w:spacing w:line="480" w:lineRule="auto"/>
        <w:ind w:firstLine="720"/>
        <w:rPr>
          <w:rFonts w:ascii="Times New Roman" w:eastAsiaTheme="majorEastAsia" w:hAnsi="Times New Roman" w:cs="Times New Roman"/>
          <w:i/>
          <w:iCs/>
          <w:spacing w:val="15"/>
          <w:sz w:val="24"/>
          <w:szCs w:val="24"/>
          <w:lang w:val="en-GB"/>
        </w:rPr>
      </w:pPr>
      <w:r w:rsidRPr="00B24B5C">
        <w:rPr>
          <w:rFonts w:ascii="Times New Roman" w:eastAsiaTheme="minorEastAsia" w:hAnsi="Times New Roman" w:cs="Times New Roman"/>
          <w:sz w:val="24"/>
          <w:szCs w:val="24"/>
          <w:lang w:val="en-GB"/>
        </w:rPr>
        <w:t>L</w:t>
      </w:r>
      <w:r w:rsidR="00135876" w:rsidRPr="00B24B5C">
        <w:rPr>
          <w:rFonts w:ascii="Times New Roman" w:eastAsiaTheme="minorEastAsia" w:hAnsi="Times New Roman" w:cs="Times New Roman"/>
          <w:sz w:val="24"/>
          <w:szCs w:val="24"/>
          <w:lang w:val="en-GB"/>
        </w:rPr>
        <w:t xml:space="preserve">ife expectancy among males had a larger increase in 1995-2005 than in 2005-2015 across all states (panel A), </w:t>
      </w:r>
      <w:r w:rsidR="00D60006" w:rsidRPr="00B24B5C">
        <w:rPr>
          <w:rFonts w:ascii="Times New Roman" w:eastAsiaTheme="minorEastAsia" w:hAnsi="Times New Roman" w:cs="Times New Roman"/>
          <w:sz w:val="24"/>
          <w:szCs w:val="24"/>
          <w:lang w:val="en-GB"/>
        </w:rPr>
        <w:t>but</w:t>
      </w:r>
      <w:r w:rsidR="00135876" w:rsidRPr="00B24B5C">
        <w:rPr>
          <w:rFonts w:ascii="Times New Roman" w:eastAsiaTheme="minorEastAsia" w:hAnsi="Times New Roman" w:cs="Times New Roman"/>
          <w:sz w:val="24"/>
          <w:szCs w:val="24"/>
          <w:lang w:val="en-GB"/>
        </w:rPr>
        <w:t xml:space="preserve"> s</w:t>
      </w:r>
      <w:r w:rsidR="000401DA" w:rsidRPr="00B24B5C">
        <w:rPr>
          <w:rFonts w:ascii="Times New Roman" w:eastAsiaTheme="minorEastAsia" w:hAnsi="Times New Roman" w:cs="Times New Roman"/>
          <w:sz w:val="24"/>
          <w:szCs w:val="24"/>
          <w:lang w:val="en-GB"/>
        </w:rPr>
        <w:t>ome states experienc</w:t>
      </w:r>
      <w:r w:rsidR="00D60006" w:rsidRPr="00B24B5C">
        <w:rPr>
          <w:rFonts w:ascii="Times New Roman" w:eastAsiaTheme="minorEastAsia" w:hAnsi="Times New Roman" w:cs="Times New Roman"/>
          <w:sz w:val="24"/>
          <w:szCs w:val="24"/>
          <w:lang w:val="en-GB"/>
        </w:rPr>
        <w:t>ed</w:t>
      </w:r>
      <w:r w:rsidR="000401DA" w:rsidRPr="00B24B5C">
        <w:rPr>
          <w:rFonts w:ascii="Times New Roman" w:eastAsiaTheme="minorEastAsia" w:hAnsi="Times New Roman" w:cs="Times New Roman"/>
          <w:sz w:val="24"/>
          <w:szCs w:val="24"/>
          <w:lang w:val="en-GB"/>
        </w:rPr>
        <w:t xml:space="preserve"> reductions in lif</w:t>
      </w:r>
      <w:r w:rsidR="00C7225E" w:rsidRPr="00B24B5C">
        <w:rPr>
          <w:rFonts w:ascii="Times New Roman" w:eastAsiaTheme="minorEastAsia" w:hAnsi="Times New Roman" w:cs="Times New Roman"/>
          <w:sz w:val="24"/>
          <w:szCs w:val="24"/>
          <w:lang w:val="en-GB"/>
        </w:rPr>
        <w:t xml:space="preserve">e expectancy </w:t>
      </w:r>
      <w:r w:rsidR="00135876" w:rsidRPr="00B24B5C">
        <w:rPr>
          <w:rFonts w:ascii="Times New Roman" w:eastAsiaTheme="minorEastAsia" w:hAnsi="Times New Roman" w:cs="Times New Roman"/>
          <w:sz w:val="24"/>
          <w:szCs w:val="24"/>
          <w:lang w:val="en-GB"/>
        </w:rPr>
        <w:t xml:space="preserve">in 2005-2015 </w:t>
      </w:r>
      <w:r w:rsidR="00A43A39" w:rsidRPr="00B24B5C">
        <w:rPr>
          <w:rFonts w:ascii="Times New Roman" w:eastAsiaTheme="minorEastAsia" w:hAnsi="Times New Roman" w:cs="Times New Roman"/>
          <w:sz w:val="24"/>
          <w:szCs w:val="24"/>
          <w:lang w:val="en-GB"/>
        </w:rPr>
        <w:t>particularly</w:t>
      </w:r>
      <w:r w:rsidR="00122C89" w:rsidRPr="00B24B5C">
        <w:rPr>
          <w:rFonts w:ascii="Times New Roman" w:eastAsiaTheme="minorEastAsia" w:hAnsi="Times New Roman" w:cs="Times New Roman"/>
          <w:sz w:val="24"/>
          <w:szCs w:val="24"/>
          <w:lang w:val="en-GB"/>
        </w:rPr>
        <w:t xml:space="preserve"> in the North (e.g., </w:t>
      </w:r>
      <w:r w:rsidR="00C7225E" w:rsidRPr="00B24B5C">
        <w:rPr>
          <w:rFonts w:ascii="Times New Roman" w:eastAsiaTheme="minorEastAsia" w:hAnsi="Times New Roman" w:cs="Times New Roman"/>
          <w:sz w:val="24"/>
          <w:szCs w:val="24"/>
          <w:lang w:val="en-GB"/>
        </w:rPr>
        <w:t>Chihuahua</w:t>
      </w:r>
      <w:r w:rsidR="00640C93" w:rsidRPr="00B24B5C">
        <w:rPr>
          <w:rFonts w:ascii="Times New Roman" w:eastAsiaTheme="minorEastAsia" w:hAnsi="Times New Roman" w:cs="Times New Roman"/>
          <w:sz w:val="24"/>
          <w:szCs w:val="24"/>
          <w:lang w:val="en-GB"/>
        </w:rPr>
        <w:t>, Nuevo León and Sinaloa</w:t>
      </w:r>
      <w:r w:rsidR="00122C89" w:rsidRPr="00B24B5C">
        <w:rPr>
          <w:rFonts w:ascii="Times New Roman" w:eastAsiaTheme="minorEastAsia" w:hAnsi="Times New Roman" w:cs="Times New Roman"/>
          <w:sz w:val="24"/>
          <w:szCs w:val="24"/>
          <w:lang w:val="en-GB"/>
        </w:rPr>
        <w:t>)</w:t>
      </w:r>
      <w:r w:rsidR="00C7225E" w:rsidRPr="00B24B5C">
        <w:rPr>
          <w:rFonts w:ascii="Times New Roman" w:eastAsiaTheme="minorEastAsia" w:hAnsi="Times New Roman" w:cs="Times New Roman"/>
          <w:sz w:val="24"/>
          <w:szCs w:val="24"/>
          <w:lang w:val="en-GB"/>
        </w:rPr>
        <w:t>.</w:t>
      </w:r>
      <w:r w:rsidR="00135876" w:rsidRPr="00B24B5C">
        <w:rPr>
          <w:rFonts w:ascii="Times New Roman" w:eastAsiaTheme="minorEastAsia" w:hAnsi="Times New Roman" w:cs="Times New Roman"/>
          <w:sz w:val="24"/>
          <w:szCs w:val="24"/>
          <w:lang w:val="en-GB"/>
        </w:rPr>
        <w:t xml:space="preserve"> </w:t>
      </w:r>
      <w:r w:rsidRPr="00B24B5C">
        <w:rPr>
          <w:rFonts w:ascii="Times New Roman" w:eastAsiaTheme="minorEastAsia" w:hAnsi="Times New Roman" w:cs="Times New Roman"/>
          <w:sz w:val="24"/>
          <w:szCs w:val="24"/>
          <w:lang w:val="en-GB"/>
        </w:rPr>
        <w:t>L</w:t>
      </w:r>
      <w:r w:rsidR="000401DA" w:rsidRPr="00B24B5C">
        <w:rPr>
          <w:rFonts w:ascii="Times New Roman" w:eastAsiaTheme="minorEastAsia" w:hAnsi="Times New Roman" w:cs="Times New Roman"/>
          <w:sz w:val="24"/>
          <w:szCs w:val="24"/>
          <w:lang w:val="en-GB"/>
        </w:rPr>
        <w:t xml:space="preserve">ifespan </w:t>
      </w:r>
      <w:r w:rsidR="00B309F7" w:rsidRPr="00B24B5C">
        <w:rPr>
          <w:rFonts w:ascii="Times New Roman" w:eastAsiaTheme="minorEastAsia" w:hAnsi="Times New Roman" w:cs="Times New Roman"/>
          <w:sz w:val="24"/>
          <w:szCs w:val="24"/>
          <w:lang w:val="en-GB"/>
        </w:rPr>
        <w:t>inequality</w:t>
      </w:r>
      <w:r w:rsidR="000401DA" w:rsidRPr="00B24B5C">
        <w:rPr>
          <w:rFonts w:ascii="Times New Roman" w:eastAsiaTheme="minorEastAsia" w:hAnsi="Times New Roman" w:cs="Times New Roman"/>
          <w:sz w:val="24"/>
          <w:szCs w:val="24"/>
          <w:lang w:val="en-GB"/>
        </w:rPr>
        <w:t xml:space="preserve"> (panel B) was reduced in </w:t>
      </w:r>
      <w:r w:rsidR="00135876" w:rsidRPr="00B24B5C">
        <w:rPr>
          <w:rFonts w:ascii="Times New Roman" w:eastAsiaTheme="minorEastAsia" w:hAnsi="Times New Roman" w:cs="Times New Roman"/>
          <w:sz w:val="24"/>
          <w:szCs w:val="24"/>
          <w:lang w:val="en-GB"/>
        </w:rPr>
        <w:t>most states over the two decades, 1995-20</w:t>
      </w:r>
      <w:r w:rsidR="00B309F7" w:rsidRPr="00B24B5C">
        <w:rPr>
          <w:rFonts w:ascii="Times New Roman" w:eastAsiaTheme="minorEastAsia" w:hAnsi="Times New Roman" w:cs="Times New Roman"/>
          <w:sz w:val="24"/>
          <w:szCs w:val="24"/>
          <w:lang w:val="en-GB"/>
        </w:rPr>
        <w:t>1</w:t>
      </w:r>
      <w:r w:rsidR="00135876" w:rsidRPr="00B24B5C">
        <w:rPr>
          <w:rFonts w:ascii="Times New Roman" w:eastAsiaTheme="minorEastAsia" w:hAnsi="Times New Roman" w:cs="Times New Roman"/>
          <w:sz w:val="24"/>
          <w:szCs w:val="24"/>
          <w:lang w:val="en-GB"/>
        </w:rPr>
        <w:t xml:space="preserve">5, except for states in the North. </w:t>
      </w:r>
      <w:r w:rsidR="00AC3979" w:rsidRPr="00B24B5C">
        <w:rPr>
          <w:rFonts w:ascii="Times New Roman" w:eastAsiaTheme="minorEastAsia" w:hAnsi="Times New Roman" w:cs="Times New Roman"/>
          <w:sz w:val="24"/>
          <w:szCs w:val="24"/>
          <w:lang w:val="en-GB"/>
        </w:rPr>
        <w:t xml:space="preserve">For example, </w:t>
      </w:r>
      <w:r w:rsidR="000401DA" w:rsidRPr="00B24B5C">
        <w:rPr>
          <w:rFonts w:ascii="Times New Roman" w:eastAsiaTheme="minorEastAsia" w:hAnsi="Times New Roman" w:cs="Times New Roman"/>
          <w:sz w:val="24"/>
          <w:szCs w:val="24"/>
          <w:lang w:val="en-GB"/>
        </w:rPr>
        <w:t>every state between 1995 and 2005</w:t>
      </w:r>
      <w:r w:rsidR="00AC3979" w:rsidRPr="00B24B5C">
        <w:rPr>
          <w:rFonts w:ascii="Times New Roman" w:eastAsiaTheme="minorEastAsia" w:hAnsi="Times New Roman" w:cs="Times New Roman"/>
          <w:sz w:val="24"/>
          <w:szCs w:val="24"/>
          <w:lang w:val="en-GB"/>
        </w:rPr>
        <w:t xml:space="preserve"> had</w:t>
      </w:r>
      <w:r w:rsidR="000401DA" w:rsidRPr="00B24B5C">
        <w:rPr>
          <w:rFonts w:ascii="Times New Roman" w:eastAsiaTheme="minorEastAsia" w:hAnsi="Times New Roman" w:cs="Times New Roman"/>
          <w:sz w:val="24"/>
          <w:szCs w:val="24"/>
          <w:lang w:val="en-GB"/>
        </w:rPr>
        <w:t xml:space="preserve"> major </w:t>
      </w:r>
      <w:r w:rsidRPr="00B24B5C">
        <w:rPr>
          <w:rFonts w:ascii="Times New Roman" w:eastAsiaTheme="minorEastAsia" w:hAnsi="Times New Roman" w:cs="Times New Roman"/>
          <w:sz w:val="24"/>
          <w:szCs w:val="24"/>
          <w:lang w:val="en-GB"/>
        </w:rPr>
        <w:t>reductions in</w:t>
      </w:r>
      <w:r w:rsidR="00F7767C" w:rsidRPr="00B24B5C">
        <w:rPr>
          <w:rFonts w:ascii="Times New Roman" w:eastAsiaTheme="minorEastAsia" w:hAnsi="Times New Roman" w:cs="Times New Roman"/>
          <w:sz w:val="24"/>
          <w:szCs w:val="24"/>
          <w:lang w:val="en-GB"/>
        </w:rPr>
        <w:t xml:space="preserve"> life</w:t>
      </w:r>
      <w:r w:rsidR="00AC3979" w:rsidRPr="00B24B5C">
        <w:rPr>
          <w:rFonts w:ascii="Times New Roman" w:eastAsiaTheme="minorEastAsia" w:hAnsi="Times New Roman" w:cs="Times New Roman"/>
          <w:sz w:val="24"/>
          <w:szCs w:val="24"/>
          <w:lang w:val="en-GB"/>
        </w:rPr>
        <w:t xml:space="preserve">span </w:t>
      </w:r>
      <w:r w:rsidR="00B309F7" w:rsidRPr="00B24B5C">
        <w:rPr>
          <w:rFonts w:ascii="Times New Roman" w:eastAsiaTheme="minorEastAsia" w:hAnsi="Times New Roman" w:cs="Times New Roman"/>
          <w:sz w:val="24"/>
          <w:szCs w:val="24"/>
          <w:lang w:val="en-GB"/>
        </w:rPr>
        <w:t>inequality</w:t>
      </w:r>
      <w:r w:rsidR="001331B5" w:rsidRPr="00B24B5C">
        <w:rPr>
          <w:rFonts w:ascii="Times New Roman" w:eastAsiaTheme="minorEastAsia" w:hAnsi="Times New Roman" w:cs="Times New Roman"/>
          <w:sz w:val="24"/>
          <w:szCs w:val="24"/>
          <w:lang w:val="en-GB"/>
        </w:rPr>
        <w:t xml:space="preserve"> of at least 0</w:t>
      </w:r>
      <w:r w:rsidR="00980A40" w:rsidRPr="00B24B5C">
        <w:rPr>
          <w:color w:val="000000"/>
          <w:sz w:val="24"/>
          <w:szCs w:val="24"/>
        </w:rPr>
        <w:t>.</w:t>
      </w:r>
      <w:r w:rsidRPr="00B24B5C">
        <w:rPr>
          <w:rFonts w:ascii="Times New Roman" w:eastAsiaTheme="minorEastAsia" w:hAnsi="Times New Roman" w:cs="Times New Roman"/>
          <w:sz w:val="24"/>
          <w:szCs w:val="24"/>
          <w:lang w:val="en-GB"/>
        </w:rPr>
        <w:t>4 years</w:t>
      </w:r>
      <w:r w:rsidR="00AC3979" w:rsidRPr="00B24B5C">
        <w:rPr>
          <w:rFonts w:ascii="Times New Roman" w:eastAsiaTheme="minorEastAsia" w:hAnsi="Times New Roman" w:cs="Times New Roman"/>
          <w:sz w:val="24"/>
          <w:szCs w:val="24"/>
          <w:lang w:val="en-GB"/>
        </w:rPr>
        <w:t xml:space="preserve">, particularly those in </w:t>
      </w:r>
      <w:r w:rsidR="000401DA" w:rsidRPr="00B24B5C">
        <w:rPr>
          <w:rFonts w:ascii="Times New Roman" w:eastAsiaTheme="minorEastAsia" w:hAnsi="Times New Roman" w:cs="Times New Roman"/>
          <w:sz w:val="24"/>
          <w:szCs w:val="24"/>
          <w:lang w:val="en-GB"/>
        </w:rPr>
        <w:t xml:space="preserve">the South </w:t>
      </w:r>
      <w:r w:rsidR="00B309F7" w:rsidRPr="00B24B5C">
        <w:rPr>
          <w:rFonts w:ascii="Times New Roman" w:eastAsiaTheme="minorEastAsia" w:hAnsi="Times New Roman" w:cs="Times New Roman"/>
          <w:sz w:val="24"/>
          <w:szCs w:val="24"/>
          <w:lang w:val="en-GB"/>
        </w:rPr>
        <w:t xml:space="preserve">(e.g., </w:t>
      </w:r>
      <w:r w:rsidR="000401DA" w:rsidRPr="00B24B5C">
        <w:rPr>
          <w:rFonts w:ascii="Times New Roman" w:eastAsiaTheme="minorEastAsia" w:hAnsi="Times New Roman" w:cs="Times New Roman"/>
          <w:sz w:val="24"/>
          <w:szCs w:val="24"/>
          <w:lang w:val="en-GB"/>
        </w:rPr>
        <w:t>Chiapas, Oaxaca and Puebla</w:t>
      </w:r>
      <w:r w:rsidR="00B309F7" w:rsidRPr="00B24B5C">
        <w:rPr>
          <w:rFonts w:ascii="Times New Roman" w:eastAsiaTheme="minorEastAsia" w:hAnsi="Times New Roman" w:cs="Times New Roman"/>
          <w:sz w:val="24"/>
          <w:szCs w:val="24"/>
          <w:lang w:val="en-GB"/>
        </w:rPr>
        <w:t>)</w:t>
      </w:r>
      <w:r w:rsidR="00AC3979" w:rsidRPr="00B24B5C">
        <w:rPr>
          <w:rFonts w:ascii="Times New Roman" w:eastAsiaTheme="minorEastAsia" w:hAnsi="Times New Roman" w:cs="Times New Roman"/>
          <w:sz w:val="24"/>
          <w:szCs w:val="24"/>
          <w:lang w:val="en-GB"/>
        </w:rPr>
        <w:t>, but</w:t>
      </w:r>
      <w:r w:rsidR="000401DA" w:rsidRPr="00B24B5C">
        <w:rPr>
          <w:rFonts w:ascii="Times New Roman" w:eastAsiaTheme="minorEastAsia" w:hAnsi="Times New Roman" w:cs="Times New Roman"/>
          <w:sz w:val="24"/>
          <w:szCs w:val="24"/>
          <w:lang w:val="en-GB"/>
        </w:rPr>
        <w:t xml:space="preserve"> </w:t>
      </w:r>
      <w:r w:rsidR="00AC3979" w:rsidRPr="00B24B5C">
        <w:rPr>
          <w:rFonts w:ascii="Times New Roman" w:eastAsiaTheme="minorEastAsia" w:hAnsi="Times New Roman" w:cs="Times New Roman"/>
          <w:sz w:val="24"/>
          <w:szCs w:val="24"/>
          <w:lang w:val="en-GB"/>
        </w:rPr>
        <w:t>b</w:t>
      </w:r>
      <w:r w:rsidR="000401DA" w:rsidRPr="00B24B5C">
        <w:rPr>
          <w:rFonts w:ascii="Times New Roman" w:eastAsiaTheme="minorEastAsia" w:hAnsi="Times New Roman" w:cs="Times New Roman"/>
          <w:sz w:val="24"/>
          <w:szCs w:val="24"/>
          <w:lang w:val="en-GB"/>
        </w:rPr>
        <w:t xml:space="preserve">etween 2005 and 2015, </w:t>
      </w:r>
      <w:r w:rsidR="00AC3979" w:rsidRPr="00B24B5C">
        <w:rPr>
          <w:rFonts w:ascii="Times New Roman" w:eastAsiaTheme="minorEastAsia" w:hAnsi="Times New Roman" w:cs="Times New Roman"/>
          <w:sz w:val="24"/>
          <w:szCs w:val="24"/>
          <w:lang w:val="en-GB"/>
        </w:rPr>
        <w:t>all states in t</w:t>
      </w:r>
      <w:r w:rsidR="00D7254E" w:rsidRPr="00B24B5C">
        <w:rPr>
          <w:rFonts w:ascii="Times New Roman" w:eastAsiaTheme="minorEastAsia" w:hAnsi="Times New Roman" w:cs="Times New Roman"/>
          <w:sz w:val="24"/>
          <w:szCs w:val="24"/>
          <w:lang w:val="en-GB"/>
        </w:rPr>
        <w:t>he north had negligible reductions in lifespan variation</w:t>
      </w:r>
      <w:r w:rsidR="00AC3979" w:rsidRPr="00B24B5C">
        <w:rPr>
          <w:rFonts w:ascii="Times New Roman" w:eastAsiaTheme="minorEastAsia" w:hAnsi="Times New Roman" w:cs="Times New Roman"/>
          <w:sz w:val="24"/>
          <w:szCs w:val="24"/>
          <w:lang w:val="en-GB"/>
        </w:rPr>
        <w:t xml:space="preserve"> with </w:t>
      </w:r>
      <w:r w:rsidR="00640C93" w:rsidRPr="00B24B5C">
        <w:rPr>
          <w:rFonts w:ascii="Times New Roman" w:eastAsiaTheme="minorEastAsia" w:hAnsi="Times New Roman" w:cs="Times New Roman"/>
          <w:sz w:val="24"/>
          <w:szCs w:val="24"/>
          <w:lang w:val="en-GB"/>
        </w:rPr>
        <w:t>five</w:t>
      </w:r>
      <w:r w:rsidR="000401DA" w:rsidRPr="00B24B5C">
        <w:rPr>
          <w:rFonts w:ascii="Times New Roman" w:eastAsiaTheme="minorEastAsia" w:hAnsi="Times New Roman" w:cs="Times New Roman"/>
          <w:sz w:val="24"/>
          <w:szCs w:val="24"/>
          <w:lang w:val="en-GB"/>
        </w:rPr>
        <w:t xml:space="preserve"> states </w:t>
      </w:r>
      <w:r w:rsidR="00AC3979" w:rsidRPr="00B24B5C">
        <w:rPr>
          <w:rFonts w:ascii="Times New Roman" w:eastAsiaTheme="minorEastAsia" w:hAnsi="Times New Roman" w:cs="Times New Roman"/>
          <w:sz w:val="24"/>
          <w:szCs w:val="24"/>
          <w:lang w:val="en-GB"/>
        </w:rPr>
        <w:t xml:space="preserve">having a large </w:t>
      </w:r>
      <w:r w:rsidR="001331B5" w:rsidRPr="00B24B5C">
        <w:rPr>
          <w:rFonts w:ascii="Times New Roman" w:eastAsiaTheme="minorEastAsia" w:hAnsi="Times New Roman" w:cs="Times New Roman"/>
          <w:sz w:val="24"/>
          <w:szCs w:val="24"/>
          <w:lang w:val="en-GB"/>
        </w:rPr>
        <w:t>increase (</w:t>
      </w:r>
      <w:r w:rsidR="000401DA" w:rsidRPr="00B24B5C">
        <w:rPr>
          <w:rFonts w:ascii="Times New Roman" w:eastAsiaTheme="minorEastAsia" w:hAnsi="Times New Roman" w:cs="Times New Roman"/>
          <w:sz w:val="24"/>
          <w:szCs w:val="24"/>
          <w:lang w:val="en-GB"/>
        </w:rPr>
        <w:t>Chihuahua</w:t>
      </w:r>
      <w:r w:rsidR="00640C93" w:rsidRPr="00B24B5C">
        <w:rPr>
          <w:rFonts w:ascii="Times New Roman" w:eastAsiaTheme="minorEastAsia" w:hAnsi="Times New Roman" w:cs="Times New Roman"/>
          <w:sz w:val="24"/>
          <w:szCs w:val="24"/>
          <w:lang w:val="en-GB"/>
        </w:rPr>
        <w:t xml:space="preserve">, </w:t>
      </w:r>
      <w:r w:rsidR="000401DA" w:rsidRPr="00B24B5C">
        <w:rPr>
          <w:rFonts w:ascii="Times New Roman" w:eastAsiaTheme="minorEastAsia" w:hAnsi="Times New Roman" w:cs="Times New Roman"/>
          <w:sz w:val="24"/>
          <w:szCs w:val="24"/>
          <w:lang w:val="en-GB"/>
        </w:rPr>
        <w:t>Nuevo León</w:t>
      </w:r>
      <w:r w:rsidR="00640C93" w:rsidRPr="00B24B5C">
        <w:rPr>
          <w:rFonts w:ascii="Times New Roman" w:eastAsiaTheme="minorEastAsia" w:hAnsi="Times New Roman" w:cs="Times New Roman"/>
          <w:sz w:val="24"/>
          <w:szCs w:val="24"/>
          <w:lang w:val="en-GB"/>
        </w:rPr>
        <w:t xml:space="preserve"> and Tamaulipas</w:t>
      </w:r>
      <w:r w:rsidR="000401DA" w:rsidRPr="00B24B5C">
        <w:rPr>
          <w:rFonts w:ascii="Times New Roman" w:eastAsiaTheme="minorEastAsia" w:hAnsi="Times New Roman" w:cs="Times New Roman"/>
          <w:sz w:val="24"/>
          <w:szCs w:val="24"/>
          <w:lang w:val="en-GB"/>
        </w:rPr>
        <w:t xml:space="preserve"> </w:t>
      </w:r>
      <w:r w:rsidR="00AC3979" w:rsidRPr="00B24B5C">
        <w:rPr>
          <w:rFonts w:ascii="Times New Roman" w:eastAsiaTheme="minorEastAsia" w:hAnsi="Times New Roman" w:cs="Times New Roman"/>
          <w:sz w:val="24"/>
          <w:szCs w:val="24"/>
          <w:lang w:val="en-GB"/>
        </w:rPr>
        <w:t>--</w:t>
      </w:r>
      <w:r w:rsidR="00640C93" w:rsidRPr="00B24B5C">
        <w:rPr>
          <w:rFonts w:ascii="Times New Roman" w:eastAsiaTheme="minorEastAsia" w:hAnsi="Times New Roman" w:cs="Times New Roman"/>
          <w:sz w:val="24"/>
          <w:szCs w:val="24"/>
          <w:lang w:val="en-GB"/>
        </w:rPr>
        <w:t>all</w:t>
      </w:r>
      <w:r w:rsidR="000401DA" w:rsidRPr="00B24B5C">
        <w:rPr>
          <w:rFonts w:ascii="Times New Roman" w:eastAsiaTheme="minorEastAsia" w:hAnsi="Times New Roman" w:cs="Times New Roman"/>
          <w:sz w:val="24"/>
          <w:szCs w:val="24"/>
          <w:lang w:val="en-GB"/>
        </w:rPr>
        <w:t xml:space="preserve"> bordering with Texas in the US</w:t>
      </w:r>
      <w:r w:rsidR="00640C93" w:rsidRPr="00B24B5C">
        <w:rPr>
          <w:rFonts w:ascii="Times New Roman" w:eastAsiaTheme="minorEastAsia" w:hAnsi="Times New Roman" w:cs="Times New Roman"/>
          <w:sz w:val="24"/>
          <w:szCs w:val="24"/>
          <w:lang w:val="en-GB"/>
        </w:rPr>
        <w:t>, Sinaloa and Durango</w:t>
      </w:r>
      <w:r w:rsidR="000401DA" w:rsidRPr="00B24B5C">
        <w:rPr>
          <w:rFonts w:ascii="Times New Roman" w:eastAsiaTheme="minorEastAsia" w:hAnsi="Times New Roman" w:cs="Times New Roman"/>
          <w:sz w:val="24"/>
          <w:szCs w:val="24"/>
          <w:lang w:val="en-GB"/>
        </w:rPr>
        <w:t>)</w:t>
      </w:r>
      <w:r w:rsidR="005358D0" w:rsidRPr="00B24B5C">
        <w:rPr>
          <w:rFonts w:ascii="Times New Roman" w:eastAsiaTheme="minorEastAsia" w:hAnsi="Times New Roman" w:cs="Times New Roman"/>
          <w:sz w:val="24"/>
          <w:szCs w:val="24"/>
          <w:lang w:val="en-GB"/>
        </w:rPr>
        <w:t>.</w:t>
      </w:r>
    </w:p>
    <w:p w14:paraId="68680287" w14:textId="7827EF4A" w:rsidR="00D739EB" w:rsidRPr="00B24B5C" w:rsidRDefault="00F64CE7" w:rsidP="00DA15CA">
      <w:pPr>
        <w:spacing w:line="480" w:lineRule="auto"/>
        <w:jc w:val="center"/>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[Figure 3</w:t>
      </w:r>
      <w:r w:rsidR="005358D0" w:rsidRPr="00B24B5C">
        <w:rPr>
          <w:rFonts w:ascii="Times New Roman" w:eastAsiaTheme="minorEastAsia" w:hAnsi="Times New Roman" w:cs="Times New Roman"/>
          <w:sz w:val="24"/>
          <w:szCs w:val="24"/>
          <w:lang w:val="en-GB"/>
        </w:rPr>
        <w:t>]</w:t>
      </w:r>
    </w:p>
    <w:p w14:paraId="22BC65BD" w14:textId="77777777" w:rsidR="00143AA0" w:rsidRPr="00B24B5C" w:rsidRDefault="00143AA0" w:rsidP="00DA15CA">
      <w:pPr>
        <w:spacing w:line="480" w:lineRule="auto"/>
        <w:jc w:val="center"/>
        <w:rPr>
          <w:rFonts w:ascii="Times New Roman" w:eastAsiaTheme="majorEastAsia" w:hAnsi="Times New Roman" w:cs="Times New Roman"/>
          <w:iCs/>
          <w:spacing w:val="15"/>
          <w:sz w:val="24"/>
          <w:szCs w:val="24"/>
          <w:lang w:val="en-GB"/>
        </w:rPr>
      </w:pPr>
    </w:p>
    <w:p w14:paraId="79D2351E" w14:textId="6F6D51A5" w:rsidR="005358D0" w:rsidRPr="00B24B5C" w:rsidRDefault="005358D0" w:rsidP="00DA15CA">
      <w:pPr>
        <w:spacing w:line="480" w:lineRule="auto"/>
        <w:jc w:val="center"/>
        <w:rPr>
          <w:rFonts w:ascii="Times New Roman" w:eastAsiaTheme="majorEastAsia" w:hAnsi="Times New Roman" w:cs="Times New Roman"/>
          <w:iCs/>
          <w:spacing w:val="15"/>
          <w:sz w:val="24"/>
          <w:szCs w:val="24"/>
          <w:lang w:val="en-GB"/>
        </w:rPr>
      </w:pPr>
    </w:p>
    <w:p w14:paraId="2C1505F0" w14:textId="33E0DD20" w:rsidR="00B8633E" w:rsidRPr="00B24B5C" w:rsidRDefault="00280918"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 xml:space="preserve">We further assess the </w:t>
      </w:r>
      <w:r w:rsidR="0083171D" w:rsidRPr="00B24B5C">
        <w:rPr>
          <w:rFonts w:ascii="Times New Roman" w:eastAsiaTheme="minorEastAsia" w:hAnsi="Times New Roman" w:cs="Times New Roman"/>
          <w:sz w:val="24"/>
          <w:szCs w:val="24"/>
          <w:lang w:val="en-GB"/>
        </w:rPr>
        <w:t xml:space="preserve">cause-of-death </w:t>
      </w:r>
      <w:r w:rsidRPr="00B24B5C">
        <w:rPr>
          <w:rFonts w:ascii="Times New Roman" w:eastAsiaTheme="minorEastAsia" w:hAnsi="Times New Roman" w:cs="Times New Roman"/>
          <w:sz w:val="24"/>
          <w:szCs w:val="24"/>
          <w:lang w:val="en-GB"/>
        </w:rPr>
        <w:t xml:space="preserve">contributions </w:t>
      </w:r>
      <w:r w:rsidR="0083171D" w:rsidRPr="00B24B5C">
        <w:rPr>
          <w:rFonts w:ascii="Times New Roman" w:eastAsiaTheme="minorEastAsia" w:hAnsi="Times New Roman" w:cs="Times New Roman"/>
          <w:sz w:val="24"/>
          <w:szCs w:val="24"/>
          <w:lang w:val="en-GB"/>
        </w:rPr>
        <w:t>by state to</w:t>
      </w:r>
      <w:r w:rsidR="00266832" w:rsidRPr="00B24B5C">
        <w:rPr>
          <w:rFonts w:ascii="Times New Roman" w:eastAsiaTheme="minorEastAsia" w:hAnsi="Times New Roman" w:cs="Times New Roman"/>
          <w:sz w:val="24"/>
          <w:szCs w:val="24"/>
          <w:lang w:val="en-GB"/>
        </w:rPr>
        <w:t xml:space="preserve"> changes in</w:t>
      </w:r>
      <w:r w:rsidR="0083171D" w:rsidRPr="00B24B5C">
        <w:rPr>
          <w:rFonts w:ascii="Times New Roman" w:eastAsiaTheme="minorEastAsia" w:hAnsi="Times New Roman" w:cs="Times New Roman"/>
          <w:sz w:val="24"/>
          <w:szCs w:val="24"/>
          <w:lang w:val="en-GB"/>
        </w:rPr>
        <w:t xml:space="preserve"> lifespan </w:t>
      </w:r>
      <w:r w:rsidR="003C0E36" w:rsidRPr="00B24B5C">
        <w:rPr>
          <w:rFonts w:ascii="Times New Roman" w:eastAsiaTheme="minorEastAsia" w:hAnsi="Times New Roman" w:cs="Times New Roman"/>
          <w:sz w:val="24"/>
          <w:szCs w:val="24"/>
          <w:lang w:val="en-GB"/>
        </w:rPr>
        <w:t>inequality</w:t>
      </w:r>
      <w:r w:rsidR="00D5785B" w:rsidRPr="00B24B5C">
        <w:rPr>
          <w:rFonts w:ascii="Times New Roman" w:eastAsiaTheme="minorEastAsia" w:hAnsi="Times New Roman" w:cs="Times New Roman"/>
          <w:sz w:val="24"/>
          <w:szCs w:val="24"/>
          <w:lang w:val="en-GB"/>
        </w:rPr>
        <w:t xml:space="preserve"> (</w:t>
      </w:r>
      <w:r w:rsidR="005358D0" w:rsidRPr="00B24B5C">
        <w:rPr>
          <w:rFonts w:ascii="Times New Roman" w:eastAsiaTheme="minorEastAsia" w:hAnsi="Times New Roman" w:cs="Times New Roman"/>
          <w:sz w:val="24"/>
          <w:szCs w:val="24"/>
          <w:lang w:val="en-GB"/>
        </w:rPr>
        <w:t>Figure 4</w:t>
      </w:r>
      <w:r w:rsidR="00D5785B" w:rsidRPr="00B24B5C">
        <w:rPr>
          <w:rFonts w:ascii="Times New Roman" w:eastAsiaTheme="minorEastAsia" w:hAnsi="Times New Roman" w:cs="Times New Roman"/>
          <w:sz w:val="24"/>
          <w:szCs w:val="24"/>
          <w:lang w:val="en-GB"/>
        </w:rPr>
        <w:t>). We fo</w:t>
      </w:r>
      <w:r w:rsidR="006D6DB0" w:rsidRPr="00B24B5C">
        <w:rPr>
          <w:rFonts w:ascii="Times New Roman" w:eastAsiaTheme="minorEastAsia" w:hAnsi="Times New Roman" w:cs="Times New Roman"/>
          <w:sz w:val="24"/>
          <w:szCs w:val="24"/>
          <w:lang w:val="en-GB"/>
        </w:rPr>
        <w:t>cus on the main causes of death, f</w:t>
      </w:r>
      <w:r w:rsidR="007039A4" w:rsidRPr="00B24B5C">
        <w:rPr>
          <w:rFonts w:ascii="Times New Roman" w:eastAsiaTheme="minorEastAsia" w:hAnsi="Times New Roman" w:cs="Times New Roman"/>
          <w:sz w:val="24"/>
          <w:szCs w:val="24"/>
          <w:lang w:val="en-GB"/>
        </w:rPr>
        <w:t>or contributions from al</w:t>
      </w:r>
      <w:r w:rsidR="00355B18" w:rsidRPr="00B24B5C">
        <w:rPr>
          <w:rFonts w:ascii="Times New Roman" w:eastAsiaTheme="minorEastAsia" w:hAnsi="Times New Roman" w:cs="Times New Roman"/>
          <w:sz w:val="24"/>
          <w:szCs w:val="24"/>
          <w:lang w:val="en-GB"/>
        </w:rPr>
        <w:t>l cause-of-death categories</w:t>
      </w:r>
      <w:r w:rsidR="00C937CC" w:rsidRPr="00B24B5C">
        <w:rPr>
          <w:rFonts w:ascii="Times New Roman" w:eastAsiaTheme="minorEastAsia" w:hAnsi="Times New Roman" w:cs="Times New Roman"/>
          <w:sz w:val="24"/>
          <w:szCs w:val="24"/>
          <w:lang w:val="en-GB"/>
        </w:rPr>
        <w:t xml:space="preserve"> and females’ results</w:t>
      </w:r>
      <w:r w:rsidR="00355B18" w:rsidRPr="00B24B5C">
        <w:rPr>
          <w:rFonts w:ascii="Times New Roman" w:eastAsiaTheme="minorEastAsia" w:hAnsi="Times New Roman" w:cs="Times New Roman"/>
          <w:sz w:val="24"/>
          <w:szCs w:val="24"/>
          <w:lang w:val="en-GB"/>
        </w:rPr>
        <w:t xml:space="preserve"> </w:t>
      </w:r>
      <w:r w:rsidR="007039A4" w:rsidRPr="00B24B5C">
        <w:rPr>
          <w:rFonts w:ascii="Times New Roman" w:eastAsiaTheme="minorEastAsia" w:hAnsi="Times New Roman" w:cs="Times New Roman"/>
          <w:sz w:val="24"/>
          <w:szCs w:val="24"/>
          <w:lang w:val="en-GB"/>
        </w:rPr>
        <w:t>see Supplementary Material</w:t>
      </w:r>
      <w:r w:rsidR="00C937CC" w:rsidRPr="00B24B5C">
        <w:rPr>
          <w:rFonts w:ascii="Times New Roman" w:eastAsiaTheme="minorEastAsia" w:hAnsi="Times New Roman" w:cs="Times New Roman"/>
          <w:sz w:val="24"/>
          <w:szCs w:val="24"/>
          <w:lang w:val="en-GB"/>
        </w:rPr>
        <w:t xml:space="preserve"> figures S4-S7.</w:t>
      </w:r>
      <w:r w:rsidR="008A20E2" w:rsidRPr="00B24B5C">
        <w:rPr>
          <w:rFonts w:ascii="Times New Roman" w:eastAsiaTheme="minorEastAsia" w:hAnsi="Times New Roman" w:cs="Times New Roman"/>
          <w:sz w:val="24"/>
          <w:szCs w:val="24"/>
          <w:lang w:val="en-GB"/>
        </w:rPr>
        <w:t xml:space="preserve"> </w:t>
      </w:r>
    </w:p>
    <w:p w14:paraId="03FCAE88" w14:textId="26A27F7D" w:rsidR="00FC6AAC" w:rsidRPr="00B24B5C" w:rsidRDefault="00F62DFF"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E</w:t>
      </w:r>
      <w:r w:rsidR="00E96D4C" w:rsidRPr="00B24B5C">
        <w:rPr>
          <w:rFonts w:ascii="Times New Roman" w:eastAsiaTheme="minorEastAsia" w:hAnsi="Times New Roman" w:cs="Times New Roman"/>
          <w:sz w:val="24"/>
          <w:szCs w:val="24"/>
          <w:lang w:val="en-GB"/>
        </w:rPr>
        <w:t xml:space="preserve">xcept for </w:t>
      </w:r>
      <w:r w:rsidR="0084096B" w:rsidRPr="00B24B5C">
        <w:rPr>
          <w:rFonts w:ascii="Times New Roman" w:eastAsiaTheme="minorEastAsia" w:hAnsi="Times New Roman" w:cs="Times New Roman"/>
          <w:sz w:val="24"/>
          <w:szCs w:val="24"/>
          <w:lang w:val="en-GB"/>
        </w:rPr>
        <w:t>one state in the North (Baja California Sur) and one in the central part (</w:t>
      </w:r>
      <w:r w:rsidR="00E96D4C" w:rsidRPr="00B24B5C">
        <w:rPr>
          <w:rFonts w:ascii="Times New Roman" w:eastAsiaTheme="minorEastAsia" w:hAnsi="Times New Roman" w:cs="Times New Roman"/>
          <w:sz w:val="24"/>
          <w:szCs w:val="24"/>
          <w:lang w:val="en-GB"/>
        </w:rPr>
        <w:t>Tlaxcala</w:t>
      </w:r>
      <w:r w:rsidR="0084096B" w:rsidRPr="00B24B5C">
        <w:rPr>
          <w:rFonts w:ascii="Times New Roman" w:eastAsiaTheme="minorEastAsia" w:hAnsi="Times New Roman" w:cs="Times New Roman"/>
          <w:sz w:val="24"/>
          <w:szCs w:val="24"/>
          <w:lang w:val="en-GB"/>
        </w:rPr>
        <w:t>)</w:t>
      </w:r>
      <w:r w:rsidR="00E96D4C" w:rsidRPr="00B24B5C">
        <w:rPr>
          <w:rFonts w:ascii="Times New Roman" w:eastAsiaTheme="minorEastAsia" w:hAnsi="Times New Roman" w:cs="Times New Roman"/>
          <w:sz w:val="24"/>
          <w:szCs w:val="24"/>
          <w:lang w:val="en-GB"/>
        </w:rPr>
        <w:t>, e</w:t>
      </w:r>
      <w:r w:rsidR="00143AA0" w:rsidRPr="00B24B5C">
        <w:rPr>
          <w:rFonts w:ascii="Times New Roman" w:eastAsiaTheme="minorEastAsia" w:hAnsi="Times New Roman" w:cs="Times New Roman"/>
          <w:sz w:val="24"/>
          <w:szCs w:val="24"/>
          <w:lang w:val="en-GB"/>
        </w:rPr>
        <w:t xml:space="preserve">very state decreased lifespan </w:t>
      </w:r>
      <w:r w:rsidR="0084096B" w:rsidRPr="00B24B5C">
        <w:rPr>
          <w:rFonts w:ascii="Times New Roman" w:eastAsiaTheme="minorEastAsia" w:hAnsi="Times New Roman" w:cs="Times New Roman"/>
          <w:sz w:val="24"/>
          <w:szCs w:val="24"/>
          <w:lang w:val="en-GB"/>
        </w:rPr>
        <w:t>inequality</w:t>
      </w:r>
      <w:r w:rsidR="00143AA0" w:rsidRPr="00B24B5C">
        <w:rPr>
          <w:rFonts w:ascii="Times New Roman" w:eastAsiaTheme="minorEastAsia" w:hAnsi="Times New Roman" w:cs="Times New Roman"/>
          <w:sz w:val="24"/>
          <w:szCs w:val="24"/>
          <w:lang w:val="en-GB"/>
        </w:rPr>
        <w:t xml:space="preserve"> due to </w:t>
      </w:r>
      <w:r w:rsidR="0084096B" w:rsidRPr="00B24B5C">
        <w:rPr>
          <w:rFonts w:ascii="Times New Roman" w:eastAsiaTheme="minorEastAsia" w:hAnsi="Times New Roman" w:cs="Times New Roman"/>
          <w:sz w:val="24"/>
          <w:szCs w:val="24"/>
          <w:lang w:val="en-GB"/>
        </w:rPr>
        <w:t xml:space="preserve">improvements in </w:t>
      </w:r>
      <w:r w:rsidR="00143AA0" w:rsidRPr="00B24B5C">
        <w:rPr>
          <w:rFonts w:ascii="Times New Roman" w:eastAsiaTheme="minorEastAsia" w:hAnsi="Times New Roman" w:cs="Times New Roman"/>
          <w:sz w:val="24"/>
          <w:szCs w:val="24"/>
          <w:lang w:val="en-GB"/>
        </w:rPr>
        <w:t xml:space="preserve">medically amenable causes of death and homicides between 1995 and 2005. </w:t>
      </w:r>
      <w:r w:rsidR="00792408" w:rsidRPr="00B24B5C">
        <w:rPr>
          <w:rFonts w:ascii="Times New Roman" w:eastAsiaTheme="minorEastAsia" w:hAnsi="Times New Roman" w:cs="Times New Roman"/>
          <w:sz w:val="24"/>
          <w:szCs w:val="24"/>
          <w:lang w:val="en-GB"/>
        </w:rPr>
        <w:t>As we hypothesized, t</w:t>
      </w:r>
      <w:r w:rsidR="00143AA0" w:rsidRPr="00B24B5C">
        <w:rPr>
          <w:rFonts w:ascii="Times New Roman" w:eastAsiaTheme="minorEastAsia" w:hAnsi="Times New Roman" w:cs="Times New Roman"/>
          <w:sz w:val="24"/>
          <w:szCs w:val="24"/>
          <w:lang w:val="en-GB"/>
        </w:rPr>
        <w:t>he states showing the larger reduction</w:t>
      </w:r>
      <w:r w:rsidR="00911DE4" w:rsidRPr="00B24B5C">
        <w:rPr>
          <w:rFonts w:ascii="Times New Roman" w:eastAsiaTheme="minorEastAsia" w:hAnsi="Times New Roman" w:cs="Times New Roman"/>
          <w:sz w:val="24"/>
          <w:szCs w:val="24"/>
          <w:lang w:val="en-GB"/>
        </w:rPr>
        <w:t>s</w:t>
      </w:r>
      <w:r w:rsidR="00143AA0" w:rsidRPr="00B24B5C">
        <w:rPr>
          <w:rFonts w:ascii="Times New Roman" w:eastAsiaTheme="minorEastAsia" w:hAnsi="Times New Roman" w:cs="Times New Roman"/>
          <w:sz w:val="24"/>
          <w:szCs w:val="24"/>
          <w:lang w:val="en-GB"/>
        </w:rPr>
        <w:t xml:space="preserve"> </w:t>
      </w:r>
      <w:r w:rsidR="00911DE4" w:rsidRPr="00B24B5C">
        <w:rPr>
          <w:rFonts w:ascii="Times New Roman" w:eastAsiaTheme="minorEastAsia" w:hAnsi="Times New Roman" w:cs="Times New Roman"/>
          <w:sz w:val="24"/>
          <w:szCs w:val="24"/>
          <w:lang w:val="en-GB"/>
        </w:rPr>
        <w:t>were</w:t>
      </w:r>
      <w:r w:rsidR="00143AA0" w:rsidRPr="00B24B5C">
        <w:rPr>
          <w:rFonts w:ascii="Times New Roman" w:eastAsiaTheme="minorEastAsia" w:hAnsi="Times New Roman" w:cs="Times New Roman"/>
          <w:sz w:val="24"/>
          <w:szCs w:val="24"/>
          <w:lang w:val="en-GB"/>
        </w:rPr>
        <w:t xml:space="preserve"> mostly concentrated in the southern region of Mexico </w:t>
      </w:r>
      <w:r w:rsidR="00792408" w:rsidRPr="00B24B5C">
        <w:rPr>
          <w:rFonts w:ascii="Times New Roman" w:eastAsiaTheme="minorEastAsia" w:hAnsi="Times New Roman" w:cs="Times New Roman"/>
          <w:sz w:val="24"/>
          <w:szCs w:val="24"/>
          <w:lang w:val="en-GB"/>
        </w:rPr>
        <w:t xml:space="preserve">(e.g., </w:t>
      </w:r>
      <w:r w:rsidR="00143AA0" w:rsidRPr="00B24B5C">
        <w:rPr>
          <w:rFonts w:ascii="Times New Roman" w:eastAsiaTheme="minorEastAsia" w:hAnsi="Times New Roman" w:cs="Times New Roman"/>
          <w:sz w:val="24"/>
          <w:szCs w:val="24"/>
          <w:lang w:val="en-GB"/>
        </w:rPr>
        <w:t>Chiapas, Oaxaca, Puebla, Guerrero and Morelos</w:t>
      </w:r>
      <w:r w:rsidR="00792408" w:rsidRPr="00B24B5C">
        <w:rPr>
          <w:rFonts w:ascii="Times New Roman" w:eastAsiaTheme="minorEastAsia" w:hAnsi="Times New Roman" w:cs="Times New Roman"/>
          <w:sz w:val="24"/>
          <w:szCs w:val="24"/>
          <w:lang w:val="en-GB"/>
        </w:rPr>
        <w:t>)</w:t>
      </w:r>
      <w:r w:rsidR="00143AA0" w:rsidRPr="00B24B5C">
        <w:rPr>
          <w:rFonts w:ascii="Times New Roman" w:eastAsiaTheme="minorEastAsia" w:hAnsi="Times New Roman" w:cs="Times New Roman"/>
          <w:sz w:val="24"/>
          <w:szCs w:val="24"/>
          <w:lang w:val="en-GB"/>
        </w:rPr>
        <w:t xml:space="preserve">. </w:t>
      </w:r>
      <w:r w:rsidR="000257E4" w:rsidRPr="00B24B5C">
        <w:rPr>
          <w:rFonts w:ascii="Times New Roman" w:eastAsiaTheme="minorEastAsia" w:hAnsi="Times New Roman" w:cs="Times New Roman"/>
          <w:sz w:val="24"/>
          <w:szCs w:val="24"/>
          <w:lang w:val="en-GB"/>
        </w:rPr>
        <w:t>A decade later (</w:t>
      </w:r>
      <w:r w:rsidR="00911DE4" w:rsidRPr="00B24B5C">
        <w:rPr>
          <w:rFonts w:ascii="Times New Roman" w:eastAsiaTheme="minorEastAsia" w:hAnsi="Times New Roman" w:cs="Times New Roman"/>
          <w:sz w:val="24"/>
          <w:szCs w:val="24"/>
          <w:lang w:val="en-GB"/>
        </w:rPr>
        <w:t>2005</w:t>
      </w:r>
      <w:r w:rsidR="000257E4" w:rsidRPr="00B24B5C">
        <w:rPr>
          <w:rFonts w:ascii="Times New Roman" w:eastAsiaTheme="minorEastAsia" w:hAnsi="Times New Roman" w:cs="Times New Roman"/>
          <w:sz w:val="24"/>
          <w:szCs w:val="24"/>
          <w:lang w:val="en-GB"/>
        </w:rPr>
        <w:t>-</w:t>
      </w:r>
      <w:r w:rsidR="00911DE4" w:rsidRPr="00B24B5C">
        <w:rPr>
          <w:rFonts w:ascii="Times New Roman" w:eastAsiaTheme="minorEastAsia" w:hAnsi="Times New Roman" w:cs="Times New Roman"/>
          <w:sz w:val="24"/>
          <w:szCs w:val="24"/>
          <w:lang w:val="en-GB"/>
        </w:rPr>
        <w:t>2015</w:t>
      </w:r>
      <w:r w:rsidR="000257E4" w:rsidRPr="00B24B5C">
        <w:rPr>
          <w:rFonts w:ascii="Times New Roman" w:eastAsiaTheme="minorEastAsia" w:hAnsi="Times New Roman" w:cs="Times New Roman"/>
          <w:sz w:val="24"/>
          <w:szCs w:val="24"/>
          <w:lang w:val="en-GB"/>
        </w:rPr>
        <w:t xml:space="preserve">), however, there is more heterogeneity on the contribution of causes of death to </w:t>
      </w:r>
      <w:r w:rsidR="00BD1E4A" w:rsidRPr="00B24B5C">
        <w:rPr>
          <w:rFonts w:ascii="Times New Roman" w:eastAsiaTheme="minorEastAsia" w:hAnsi="Times New Roman" w:cs="Times New Roman"/>
          <w:sz w:val="24"/>
          <w:szCs w:val="24"/>
          <w:lang w:val="en-GB"/>
        </w:rPr>
        <w:t xml:space="preserve">lifespan </w:t>
      </w:r>
      <w:r w:rsidR="000257E4" w:rsidRPr="00B24B5C">
        <w:rPr>
          <w:rFonts w:ascii="Times New Roman" w:eastAsiaTheme="minorEastAsia" w:hAnsi="Times New Roman" w:cs="Times New Roman"/>
          <w:sz w:val="24"/>
          <w:szCs w:val="24"/>
          <w:lang w:val="en-GB"/>
        </w:rPr>
        <w:t>inequality. For example</w:t>
      </w:r>
      <w:r w:rsidR="00911DE4" w:rsidRPr="00B24B5C">
        <w:rPr>
          <w:rFonts w:ascii="Times New Roman" w:eastAsiaTheme="minorEastAsia" w:hAnsi="Times New Roman" w:cs="Times New Roman"/>
          <w:sz w:val="24"/>
          <w:szCs w:val="24"/>
          <w:lang w:val="en-GB"/>
        </w:rPr>
        <w:t xml:space="preserve"> conditions amenable to </w:t>
      </w:r>
      <w:r w:rsidR="00911DE4" w:rsidRPr="00B24B5C">
        <w:rPr>
          <w:rFonts w:ascii="Times New Roman" w:eastAsiaTheme="minorEastAsia" w:hAnsi="Times New Roman" w:cs="Times New Roman"/>
          <w:sz w:val="24"/>
          <w:szCs w:val="24"/>
          <w:lang w:val="en-GB"/>
        </w:rPr>
        <w:lastRenderedPageBreak/>
        <w:t>medical service contributed to reductions in lifespan</w:t>
      </w:r>
      <w:r w:rsidR="000257E4" w:rsidRPr="00B24B5C">
        <w:rPr>
          <w:rFonts w:ascii="Times New Roman" w:eastAsiaTheme="minorEastAsia" w:hAnsi="Times New Roman" w:cs="Times New Roman"/>
          <w:sz w:val="24"/>
          <w:szCs w:val="24"/>
          <w:lang w:val="en-GB"/>
        </w:rPr>
        <w:t xml:space="preserve"> </w:t>
      </w:r>
      <w:r w:rsidR="00177FB0" w:rsidRPr="00B24B5C">
        <w:rPr>
          <w:rFonts w:ascii="Times New Roman" w:eastAsiaTheme="minorEastAsia" w:hAnsi="Times New Roman" w:cs="Times New Roman"/>
          <w:sz w:val="24"/>
          <w:szCs w:val="24"/>
          <w:lang w:val="en-GB"/>
        </w:rPr>
        <w:t>inequality in</w:t>
      </w:r>
      <w:r w:rsidR="00911DE4" w:rsidRPr="00B24B5C">
        <w:rPr>
          <w:rFonts w:ascii="Times New Roman" w:eastAsiaTheme="minorEastAsia" w:hAnsi="Times New Roman" w:cs="Times New Roman"/>
          <w:sz w:val="24"/>
          <w:szCs w:val="24"/>
          <w:lang w:val="en-GB"/>
        </w:rPr>
        <w:t xml:space="preserve"> most states</w:t>
      </w:r>
      <w:r w:rsidR="00177FB0" w:rsidRPr="00B24B5C">
        <w:rPr>
          <w:rFonts w:ascii="Times New Roman" w:eastAsiaTheme="minorEastAsia" w:hAnsi="Times New Roman" w:cs="Times New Roman"/>
          <w:sz w:val="24"/>
          <w:szCs w:val="24"/>
          <w:lang w:val="en-GB"/>
        </w:rPr>
        <w:t xml:space="preserve">, </w:t>
      </w:r>
      <w:r w:rsidR="000257E4" w:rsidRPr="00B24B5C">
        <w:rPr>
          <w:rFonts w:ascii="Times New Roman" w:eastAsiaTheme="minorEastAsia" w:hAnsi="Times New Roman" w:cs="Times New Roman"/>
          <w:sz w:val="24"/>
          <w:szCs w:val="24"/>
          <w:lang w:val="en-GB"/>
        </w:rPr>
        <w:t>while h</w:t>
      </w:r>
      <w:r w:rsidR="00911DE4" w:rsidRPr="00B24B5C">
        <w:rPr>
          <w:rFonts w:ascii="Times New Roman" w:eastAsiaTheme="minorEastAsia" w:hAnsi="Times New Roman" w:cs="Times New Roman"/>
          <w:sz w:val="24"/>
          <w:szCs w:val="24"/>
          <w:lang w:val="en-GB"/>
        </w:rPr>
        <w:t xml:space="preserve">omicides increased </w:t>
      </w:r>
      <w:r w:rsidRPr="00B24B5C">
        <w:rPr>
          <w:rFonts w:ascii="Times New Roman" w:eastAsiaTheme="minorEastAsia" w:hAnsi="Times New Roman" w:cs="Times New Roman"/>
          <w:sz w:val="24"/>
          <w:szCs w:val="24"/>
          <w:lang w:val="en-GB"/>
        </w:rPr>
        <w:t>variation of lifespans</w:t>
      </w:r>
      <w:r w:rsidR="00911DE4" w:rsidRPr="00B24B5C">
        <w:rPr>
          <w:rFonts w:ascii="Times New Roman" w:eastAsiaTheme="minorEastAsia" w:hAnsi="Times New Roman" w:cs="Times New Roman"/>
          <w:sz w:val="24"/>
          <w:szCs w:val="24"/>
          <w:lang w:val="en-GB"/>
        </w:rPr>
        <w:t xml:space="preserve">. </w:t>
      </w:r>
      <w:r w:rsidR="00021994" w:rsidRPr="00B24B5C">
        <w:rPr>
          <w:rFonts w:ascii="Times New Roman" w:eastAsiaTheme="minorEastAsia" w:hAnsi="Times New Roman" w:cs="Times New Roman"/>
          <w:sz w:val="24"/>
          <w:szCs w:val="24"/>
          <w:lang w:val="en-GB"/>
        </w:rPr>
        <w:t>Although t</w:t>
      </w:r>
      <w:r w:rsidR="00A132A7" w:rsidRPr="00B24B5C">
        <w:rPr>
          <w:rFonts w:ascii="Times New Roman" w:eastAsiaTheme="minorEastAsia" w:hAnsi="Times New Roman" w:cs="Times New Roman"/>
          <w:sz w:val="24"/>
          <w:szCs w:val="24"/>
          <w:lang w:val="en-GB"/>
        </w:rPr>
        <w:t xml:space="preserve">he increase in homicides </w:t>
      </w:r>
      <w:r w:rsidR="0090130E" w:rsidRPr="00B24B5C">
        <w:rPr>
          <w:rFonts w:ascii="Times New Roman" w:eastAsiaTheme="minorEastAsia" w:hAnsi="Times New Roman" w:cs="Times New Roman"/>
          <w:sz w:val="24"/>
          <w:szCs w:val="24"/>
          <w:lang w:val="en-GB"/>
        </w:rPr>
        <w:t>affected life</w:t>
      </w:r>
      <w:r w:rsidR="00021994" w:rsidRPr="00B24B5C">
        <w:rPr>
          <w:rFonts w:ascii="Times New Roman" w:eastAsiaTheme="minorEastAsia" w:hAnsi="Times New Roman" w:cs="Times New Roman"/>
          <w:sz w:val="24"/>
          <w:szCs w:val="24"/>
          <w:lang w:val="en-GB"/>
        </w:rPr>
        <w:t>span inequality in all states after 2005, one state in the South was affected the most (about 1 year increase in</w:t>
      </w:r>
      <w:r w:rsidR="00911DE4" w:rsidRPr="00B24B5C">
        <w:rPr>
          <w:rFonts w:ascii="Times New Roman" w:eastAsiaTheme="minorEastAsia" w:hAnsi="Times New Roman" w:cs="Times New Roman"/>
          <w:sz w:val="24"/>
          <w:szCs w:val="24"/>
          <w:lang w:val="en-GB"/>
        </w:rPr>
        <w:t xml:space="preserve"> </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021994" w:rsidRPr="00B24B5C">
        <w:rPr>
          <w:rFonts w:ascii="Times New Roman" w:eastAsiaTheme="minorEastAsia" w:hAnsi="Times New Roman" w:cs="Times New Roman"/>
          <w:sz w:val="24"/>
          <w:szCs w:val="24"/>
          <w:lang w:val="en-GB"/>
        </w:rPr>
        <w:t xml:space="preserve"> </w:t>
      </w:r>
      <w:r w:rsidR="00EB4A86" w:rsidRPr="00B24B5C">
        <w:rPr>
          <w:rFonts w:ascii="Times New Roman" w:eastAsiaTheme="minorEastAsia" w:hAnsi="Times New Roman" w:cs="Times New Roman"/>
          <w:sz w:val="24"/>
          <w:szCs w:val="24"/>
          <w:lang w:val="en-GB"/>
        </w:rPr>
        <w:t xml:space="preserve">for males and </w:t>
      </w:r>
      <w:r w:rsidR="00DE171B" w:rsidRPr="00B24B5C">
        <w:rPr>
          <w:rFonts w:ascii="Times New Roman" w:eastAsiaTheme="minorEastAsia" w:hAnsi="Times New Roman" w:cs="Times New Roman"/>
          <w:sz w:val="24"/>
          <w:szCs w:val="24"/>
          <w:lang w:val="en-GB"/>
        </w:rPr>
        <w:t xml:space="preserve">about two months </w:t>
      </w:r>
      <w:r w:rsidR="00EB4A86" w:rsidRPr="00B24B5C">
        <w:rPr>
          <w:rFonts w:ascii="Times New Roman" w:eastAsiaTheme="minorEastAsia" w:hAnsi="Times New Roman" w:cs="Times New Roman"/>
          <w:sz w:val="24"/>
          <w:szCs w:val="24"/>
          <w:lang w:val="en-GB"/>
        </w:rPr>
        <w:t xml:space="preserve">for females </w:t>
      </w:r>
      <w:r w:rsidR="00021994" w:rsidRPr="00B24B5C">
        <w:rPr>
          <w:rFonts w:ascii="Times New Roman" w:eastAsiaTheme="minorEastAsia" w:hAnsi="Times New Roman" w:cs="Times New Roman"/>
          <w:sz w:val="24"/>
          <w:szCs w:val="24"/>
          <w:lang w:val="en-GB"/>
        </w:rPr>
        <w:t xml:space="preserve">in </w:t>
      </w:r>
      <w:r w:rsidR="00911DE4" w:rsidRPr="00B24B5C">
        <w:rPr>
          <w:rFonts w:ascii="Times New Roman" w:eastAsiaTheme="minorEastAsia" w:hAnsi="Times New Roman" w:cs="Times New Roman"/>
          <w:sz w:val="24"/>
          <w:szCs w:val="24"/>
          <w:lang w:val="en-GB"/>
        </w:rPr>
        <w:t>Guerre</w:t>
      </w:r>
      <w:r w:rsidR="00E96D4C" w:rsidRPr="00B24B5C">
        <w:rPr>
          <w:rFonts w:ascii="Times New Roman" w:eastAsiaTheme="minorEastAsia" w:hAnsi="Times New Roman" w:cs="Times New Roman"/>
          <w:sz w:val="24"/>
          <w:szCs w:val="24"/>
          <w:lang w:val="en-GB"/>
        </w:rPr>
        <w:t xml:space="preserve">ro), </w:t>
      </w:r>
      <w:r w:rsidR="00021994" w:rsidRPr="00B24B5C">
        <w:rPr>
          <w:rFonts w:ascii="Times New Roman" w:eastAsiaTheme="minorEastAsia" w:hAnsi="Times New Roman" w:cs="Times New Roman"/>
          <w:sz w:val="24"/>
          <w:szCs w:val="24"/>
          <w:lang w:val="en-GB"/>
        </w:rPr>
        <w:t>followed by some states in</w:t>
      </w:r>
      <w:r w:rsidR="001331B5" w:rsidRPr="00B24B5C">
        <w:rPr>
          <w:rFonts w:ascii="Times New Roman" w:eastAsiaTheme="minorEastAsia" w:hAnsi="Times New Roman" w:cs="Times New Roman"/>
          <w:sz w:val="24"/>
          <w:szCs w:val="24"/>
          <w:lang w:val="en-GB"/>
        </w:rPr>
        <w:t xml:space="preserve"> the North (increase of about 0</w:t>
      </w:r>
      <w:r w:rsidR="00980A40" w:rsidRPr="00B24B5C">
        <w:rPr>
          <w:color w:val="000000"/>
          <w:sz w:val="24"/>
          <w:szCs w:val="24"/>
        </w:rPr>
        <w:t>.</w:t>
      </w:r>
      <w:r w:rsidR="001331B5" w:rsidRPr="00B24B5C">
        <w:rPr>
          <w:color w:val="000000"/>
          <w:sz w:val="24"/>
          <w:szCs w:val="24"/>
        </w:rPr>
        <w:t>7</w:t>
      </w:r>
      <w:r w:rsidR="001331B5" w:rsidRPr="00B24B5C">
        <w:rPr>
          <w:rFonts w:ascii="Times New Roman" w:eastAsiaTheme="minorEastAsia" w:hAnsi="Times New Roman" w:cs="Times New Roman"/>
          <w:sz w:val="24"/>
          <w:szCs w:val="24"/>
          <w:lang w:val="en-GB"/>
        </w:rPr>
        <w:t xml:space="preserve">5 and </w:t>
      </w:r>
      <w:r w:rsidR="00021994" w:rsidRPr="00B24B5C">
        <w:rPr>
          <w:rFonts w:ascii="Times New Roman" w:eastAsiaTheme="minorEastAsia" w:hAnsi="Times New Roman" w:cs="Times New Roman"/>
          <w:sz w:val="24"/>
          <w:szCs w:val="24"/>
          <w:lang w:val="en-GB"/>
        </w:rPr>
        <w:t>0</w:t>
      </w:r>
      <w:r w:rsidR="00980A40" w:rsidRPr="00B24B5C">
        <w:rPr>
          <w:color w:val="000000"/>
          <w:sz w:val="24"/>
          <w:szCs w:val="24"/>
        </w:rPr>
        <w:t>.</w:t>
      </w:r>
      <w:r w:rsidR="001331B5" w:rsidRPr="00B24B5C">
        <w:rPr>
          <w:color w:val="000000"/>
          <w:sz w:val="24"/>
          <w:szCs w:val="24"/>
        </w:rPr>
        <w:t>5</w:t>
      </w:r>
      <w:r w:rsidR="00021994" w:rsidRPr="00B24B5C">
        <w:rPr>
          <w:rFonts w:ascii="Times New Roman" w:eastAsiaTheme="minorEastAsia" w:hAnsi="Times New Roman" w:cs="Times New Roman"/>
          <w:sz w:val="24"/>
          <w:szCs w:val="24"/>
          <w:lang w:val="en-GB"/>
        </w:rPr>
        <w:t xml:space="preserve"> year in </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021994" w:rsidRPr="00B24B5C">
        <w:rPr>
          <w:rFonts w:ascii="Times New Roman" w:eastAsiaTheme="minorEastAsia" w:hAnsi="Times New Roman" w:cs="Times New Roman"/>
          <w:sz w:val="24"/>
          <w:szCs w:val="24"/>
          <w:lang w:val="en-GB"/>
        </w:rPr>
        <w:t xml:space="preserve"> in </w:t>
      </w:r>
      <w:r w:rsidR="00E96D4C" w:rsidRPr="00B24B5C">
        <w:rPr>
          <w:rFonts w:ascii="Times New Roman" w:eastAsiaTheme="minorEastAsia" w:hAnsi="Times New Roman" w:cs="Times New Roman"/>
          <w:sz w:val="24"/>
          <w:szCs w:val="24"/>
          <w:lang w:val="en-GB"/>
        </w:rPr>
        <w:t>Chihuahua</w:t>
      </w:r>
      <w:r w:rsidR="00021994" w:rsidRPr="00B24B5C">
        <w:rPr>
          <w:rFonts w:ascii="Times New Roman" w:eastAsiaTheme="minorEastAsia" w:hAnsi="Times New Roman" w:cs="Times New Roman"/>
          <w:sz w:val="24"/>
          <w:szCs w:val="24"/>
          <w:lang w:val="en-GB"/>
        </w:rPr>
        <w:t xml:space="preserve"> and</w:t>
      </w:r>
      <w:r w:rsidR="00911DE4" w:rsidRPr="00B24B5C">
        <w:rPr>
          <w:rFonts w:ascii="Times New Roman" w:eastAsiaTheme="minorEastAsia" w:hAnsi="Times New Roman" w:cs="Times New Roman"/>
          <w:sz w:val="24"/>
          <w:szCs w:val="24"/>
          <w:lang w:val="en-GB"/>
        </w:rPr>
        <w:t xml:space="preserve"> Sinaloa</w:t>
      </w:r>
      <w:r w:rsidR="00021994" w:rsidRPr="00B24B5C">
        <w:rPr>
          <w:rFonts w:ascii="Times New Roman" w:eastAsiaTheme="minorEastAsia" w:hAnsi="Times New Roman" w:cs="Times New Roman"/>
          <w:sz w:val="24"/>
          <w:szCs w:val="24"/>
          <w:lang w:val="en-GB"/>
        </w:rPr>
        <w:t>)</w:t>
      </w:r>
      <w:r w:rsidR="00A80FE7" w:rsidRPr="00B24B5C">
        <w:rPr>
          <w:rFonts w:ascii="Times New Roman" w:eastAsiaTheme="minorEastAsia" w:hAnsi="Times New Roman" w:cs="Times New Roman"/>
          <w:sz w:val="24"/>
          <w:szCs w:val="24"/>
          <w:lang w:val="en-GB"/>
        </w:rPr>
        <w:t xml:space="preserve"> and in the central part of the country (e.g. Colima)</w:t>
      </w:r>
      <w:r w:rsidR="006E2A4F" w:rsidRPr="00B24B5C">
        <w:rPr>
          <w:rFonts w:ascii="Times New Roman" w:eastAsiaTheme="minorEastAsia" w:hAnsi="Times New Roman" w:cs="Times New Roman"/>
          <w:sz w:val="24"/>
          <w:szCs w:val="24"/>
          <w:lang w:val="en-GB"/>
        </w:rPr>
        <w:t>.</w:t>
      </w:r>
      <w:r w:rsidR="00911DE4" w:rsidRPr="00B24B5C">
        <w:rPr>
          <w:rFonts w:ascii="Times New Roman" w:eastAsiaTheme="minorEastAsia" w:hAnsi="Times New Roman" w:cs="Times New Roman"/>
          <w:sz w:val="24"/>
          <w:szCs w:val="24"/>
          <w:lang w:val="en-GB"/>
        </w:rPr>
        <w:t xml:space="preserve"> </w:t>
      </w:r>
      <w:r w:rsidR="00374917" w:rsidRPr="00B24B5C">
        <w:rPr>
          <w:rFonts w:ascii="Times New Roman" w:eastAsiaTheme="minorEastAsia" w:hAnsi="Times New Roman" w:cs="Times New Roman"/>
          <w:sz w:val="24"/>
          <w:szCs w:val="24"/>
          <w:lang w:val="en-GB"/>
        </w:rPr>
        <w:t>Mortality due to d</w:t>
      </w:r>
      <w:r w:rsidR="00911DE4" w:rsidRPr="00B24B5C">
        <w:rPr>
          <w:rFonts w:ascii="Times New Roman" w:eastAsiaTheme="minorEastAsia" w:hAnsi="Times New Roman" w:cs="Times New Roman"/>
          <w:sz w:val="24"/>
          <w:szCs w:val="24"/>
          <w:lang w:val="en-GB"/>
        </w:rPr>
        <w:t>iabetes</w:t>
      </w:r>
      <w:r w:rsidR="00C937CC" w:rsidRPr="00B24B5C">
        <w:rPr>
          <w:rFonts w:ascii="Times New Roman" w:eastAsiaTheme="minorEastAsia" w:hAnsi="Times New Roman" w:cs="Times New Roman"/>
          <w:sz w:val="24"/>
          <w:szCs w:val="24"/>
          <w:lang w:val="en-GB"/>
        </w:rPr>
        <w:t xml:space="preserve"> show</w:t>
      </w:r>
      <w:r w:rsidR="00902A52" w:rsidRPr="00B24B5C">
        <w:rPr>
          <w:rFonts w:ascii="Times New Roman" w:eastAsiaTheme="minorEastAsia" w:hAnsi="Times New Roman" w:cs="Times New Roman"/>
          <w:sz w:val="24"/>
          <w:szCs w:val="24"/>
          <w:lang w:val="en-GB"/>
        </w:rPr>
        <w:t>s</w:t>
      </w:r>
      <w:r w:rsidR="00C937CC" w:rsidRPr="00B24B5C">
        <w:rPr>
          <w:rFonts w:ascii="Times New Roman" w:eastAsiaTheme="minorEastAsia" w:hAnsi="Times New Roman" w:cs="Times New Roman"/>
          <w:sz w:val="24"/>
          <w:szCs w:val="24"/>
          <w:lang w:val="en-GB"/>
        </w:rPr>
        <w:t xml:space="preserve"> negligible </w:t>
      </w:r>
      <w:r w:rsidR="00911DE4" w:rsidRPr="00B24B5C">
        <w:rPr>
          <w:rFonts w:ascii="Times New Roman" w:eastAsiaTheme="minorEastAsia" w:hAnsi="Times New Roman" w:cs="Times New Roman"/>
          <w:sz w:val="24"/>
          <w:szCs w:val="24"/>
          <w:lang w:val="en-GB"/>
        </w:rPr>
        <w:t>contributions</w:t>
      </w:r>
      <w:r w:rsidR="00563FD9" w:rsidRPr="00B24B5C">
        <w:rPr>
          <w:rFonts w:ascii="Times New Roman" w:eastAsiaTheme="minorEastAsia" w:hAnsi="Times New Roman" w:cs="Times New Roman"/>
          <w:sz w:val="24"/>
          <w:szCs w:val="24"/>
          <w:lang w:val="en-GB"/>
        </w:rPr>
        <w:t xml:space="preserve"> to life</w:t>
      </w:r>
      <w:r w:rsidR="00374917" w:rsidRPr="00B24B5C">
        <w:rPr>
          <w:rFonts w:ascii="Times New Roman" w:eastAsiaTheme="minorEastAsia" w:hAnsi="Times New Roman" w:cs="Times New Roman"/>
          <w:sz w:val="24"/>
          <w:szCs w:val="24"/>
          <w:lang w:val="en-GB"/>
        </w:rPr>
        <w:t xml:space="preserve">span </w:t>
      </w:r>
      <w:r w:rsidR="00621FCA" w:rsidRPr="00B24B5C">
        <w:rPr>
          <w:rFonts w:ascii="Times New Roman" w:eastAsiaTheme="minorEastAsia" w:hAnsi="Times New Roman" w:cs="Times New Roman"/>
          <w:sz w:val="24"/>
          <w:szCs w:val="24"/>
          <w:lang w:val="en-GB"/>
        </w:rPr>
        <w:t>inequality</w:t>
      </w:r>
      <w:r w:rsidR="00374917" w:rsidRPr="00B24B5C">
        <w:rPr>
          <w:rFonts w:ascii="Times New Roman" w:eastAsiaTheme="minorEastAsia" w:hAnsi="Times New Roman" w:cs="Times New Roman"/>
          <w:sz w:val="24"/>
          <w:szCs w:val="24"/>
          <w:lang w:val="en-GB"/>
        </w:rPr>
        <w:t xml:space="preserve"> in both periods</w:t>
      </w:r>
      <w:r w:rsidR="00911DE4" w:rsidRPr="00B24B5C">
        <w:rPr>
          <w:rFonts w:ascii="Times New Roman" w:eastAsiaTheme="minorEastAsia" w:hAnsi="Times New Roman" w:cs="Times New Roman"/>
          <w:sz w:val="24"/>
          <w:szCs w:val="24"/>
          <w:lang w:val="en-GB"/>
        </w:rPr>
        <w:t xml:space="preserve">. </w:t>
      </w:r>
      <w:r w:rsidR="00D9460B" w:rsidRPr="00B24B5C">
        <w:rPr>
          <w:rFonts w:ascii="Times New Roman" w:eastAsiaTheme="minorEastAsia" w:hAnsi="Times New Roman" w:cs="Times New Roman"/>
          <w:sz w:val="24"/>
          <w:szCs w:val="24"/>
          <w:lang w:val="en-GB"/>
        </w:rPr>
        <w:t xml:space="preserve">Results for females </w:t>
      </w:r>
      <w:r w:rsidR="006C2DC2" w:rsidRPr="00B24B5C">
        <w:rPr>
          <w:rFonts w:ascii="Times New Roman" w:eastAsiaTheme="minorEastAsia" w:hAnsi="Times New Roman" w:cs="Times New Roman"/>
          <w:sz w:val="24"/>
          <w:szCs w:val="24"/>
          <w:lang w:val="en-GB"/>
        </w:rPr>
        <w:t xml:space="preserve">indicate </w:t>
      </w:r>
      <w:r w:rsidR="00F10FC9" w:rsidRPr="00B24B5C">
        <w:rPr>
          <w:rFonts w:ascii="Times New Roman" w:eastAsiaTheme="minorEastAsia" w:hAnsi="Times New Roman" w:cs="Times New Roman"/>
          <w:sz w:val="24"/>
          <w:szCs w:val="24"/>
          <w:lang w:val="en-GB"/>
        </w:rPr>
        <w:t xml:space="preserve">substantial reductions in lifespan </w:t>
      </w:r>
      <w:r w:rsidR="006C2DC2" w:rsidRPr="00B24B5C">
        <w:rPr>
          <w:rFonts w:ascii="Times New Roman" w:eastAsiaTheme="minorEastAsia" w:hAnsi="Times New Roman" w:cs="Times New Roman"/>
          <w:sz w:val="24"/>
          <w:szCs w:val="24"/>
          <w:lang w:val="en-GB"/>
        </w:rPr>
        <w:t>inequality</w:t>
      </w:r>
      <w:r w:rsidR="00F10FC9" w:rsidRPr="00B24B5C">
        <w:rPr>
          <w:rFonts w:ascii="Times New Roman" w:eastAsiaTheme="minorEastAsia" w:hAnsi="Times New Roman" w:cs="Times New Roman"/>
          <w:sz w:val="24"/>
          <w:szCs w:val="24"/>
          <w:lang w:val="en-GB"/>
        </w:rPr>
        <w:t xml:space="preserve"> </w:t>
      </w:r>
      <w:r w:rsidR="00A132A7" w:rsidRPr="00B24B5C">
        <w:rPr>
          <w:rFonts w:ascii="Times New Roman" w:eastAsiaTheme="minorEastAsia" w:hAnsi="Times New Roman" w:cs="Times New Roman"/>
          <w:sz w:val="24"/>
          <w:szCs w:val="24"/>
          <w:lang w:val="en-GB"/>
        </w:rPr>
        <w:t>from medically amenable conditions,</w:t>
      </w:r>
      <w:r w:rsidR="00F10FC9" w:rsidRPr="00B24B5C">
        <w:rPr>
          <w:rFonts w:ascii="Times New Roman" w:eastAsiaTheme="minorEastAsia" w:hAnsi="Times New Roman" w:cs="Times New Roman"/>
          <w:sz w:val="24"/>
          <w:szCs w:val="24"/>
          <w:lang w:val="en-GB"/>
        </w:rPr>
        <w:t xml:space="preserve"> </w:t>
      </w:r>
      <w:r w:rsidR="006C2DC2" w:rsidRPr="00B24B5C">
        <w:rPr>
          <w:rFonts w:ascii="Times New Roman" w:eastAsiaTheme="minorEastAsia" w:hAnsi="Times New Roman" w:cs="Times New Roman"/>
          <w:sz w:val="24"/>
          <w:szCs w:val="24"/>
          <w:lang w:val="en-GB"/>
        </w:rPr>
        <w:t>d</w:t>
      </w:r>
      <w:r w:rsidR="00F10FC9" w:rsidRPr="00B24B5C">
        <w:rPr>
          <w:rFonts w:ascii="Times New Roman" w:eastAsiaTheme="minorEastAsia" w:hAnsi="Times New Roman" w:cs="Times New Roman"/>
          <w:sz w:val="24"/>
          <w:szCs w:val="24"/>
          <w:lang w:val="en-GB"/>
        </w:rPr>
        <w:t>iabetes and IHD in the period 1995-2015</w:t>
      </w:r>
      <w:r w:rsidR="00621FCA" w:rsidRPr="00B24B5C">
        <w:rPr>
          <w:rFonts w:ascii="Times New Roman" w:eastAsiaTheme="minorEastAsia" w:hAnsi="Times New Roman" w:cs="Times New Roman"/>
          <w:sz w:val="24"/>
          <w:szCs w:val="24"/>
          <w:lang w:val="en-GB"/>
        </w:rPr>
        <w:t>.</w:t>
      </w:r>
    </w:p>
    <w:p w14:paraId="4301B075" w14:textId="21C93C6F" w:rsidR="00F64CE7" w:rsidRPr="00B24B5C" w:rsidRDefault="00F64CE7" w:rsidP="00F64CE7">
      <w:pPr>
        <w:spacing w:line="480" w:lineRule="auto"/>
        <w:ind w:firstLine="720"/>
        <w:jc w:val="center"/>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[Figure 4]</w:t>
      </w:r>
    </w:p>
    <w:p w14:paraId="1F8D38BC" w14:textId="77777777" w:rsidR="00DB3634" w:rsidRPr="00B24B5C" w:rsidRDefault="00DB3634" w:rsidP="00DA15CA">
      <w:pPr>
        <w:spacing w:line="480" w:lineRule="auto"/>
        <w:jc w:val="both"/>
        <w:rPr>
          <w:rFonts w:ascii="Times New Roman" w:eastAsiaTheme="majorEastAsia" w:hAnsi="Times New Roman" w:cs="Times New Roman"/>
          <w:iCs/>
          <w:spacing w:val="15"/>
          <w:sz w:val="24"/>
          <w:szCs w:val="24"/>
          <w:lang w:val="en-GB"/>
        </w:rPr>
      </w:pPr>
    </w:p>
    <w:p w14:paraId="77491FF7" w14:textId="1180356C" w:rsidR="00B62339" w:rsidRPr="00B24B5C" w:rsidRDefault="00B62339" w:rsidP="00DA15CA">
      <w:pPr>
        <w:spacing w:line="480" w:lineRule="auto"/>
        <w:jc w:val="both"/>
        <w:rPr>
          <w:rFonts w:ascii="Times New Roman" w:eastAsiaTheme="majorEastAsia" w:hAnsi="Times New Roman" w:cs="Times New Roman"/>
          <w:b/>
          <w:iCs/>
          <w:spacing w:val="15"/>
          <w:sz w:val="24"/>
          <w:szCs w:val="24"/>
          <w:lang w:val="en-GB"/>
        </w:rPr>
      </w:pPr>
      <w:r w:rsidRPr="00B24B5C">
        <w:rPr>
          <w:rFonts w:ascii="Times New Roman" w:eastAsiaTheme="majorEastAsia" w:hAnsi="Times New Roman" w:cs="Times New Roman"/>
          <w:b/>
          <w:iCs/>
          <w:spacing w:val="15"/>
          <w:sz w:val="24"/>
          <w:szCs w:val="24"/>
          <w:lang w:val="en-GB"/>
        </w:rPr>
        <w:t>Discussion</w:t>
      </w:r>
    </w:p>
    <w:p w14:paraId="566DACAF" w14:textId="3EEE1F3C" w:rsidR="00FE0D88" w:rsidRPr="00B24B5C" w:rsidRDefault="00EF183E"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After 10 y</w:t>
      </w:r>
      <w:r w:rsidR="005A4ED9" w:rsidRPr="00B24B5C">
        <w:rPr>
          <w:rFonts w:ascii="Times New Roman" w:eastAsiaTheme="minorEastAsia" w:hAnsi="Times New Roman" w:cs="Times New Roman"/>
          <w:sz w:val="24"/>
          <w:szCs w:val="24"/>
          <w:lang w:val="en-GB"/>
        </w:rPr>
        <w:t>ears of the beginning of the War</w:t>
      </w:r>
      <w:r w:rsidRPr="00B24B5C">
        <w:rPr>
          <w:rFonts w:ascii="Times New Roman" w:eastAsiaTheme="minorEastAsia" w:hAnsi="Times New Roman" w:cs="Times New Roman"/>
          <w:sz w:val="24"/>
          <w:szCs w:val="24"/>
          <w:lang w:val="en-GB"/>
        </w:rPr>
        <w:t xml:space="preserve"> on Drugs, the Mexican government has not been able to reduce </w:t>
      </w:r>
      <w:r w:rsidR="00B35711" w:rsidRPr="00B24B5C">
        <w:rPr>
          <w:rFonts w:ascii="Times New Roman" w:eastAsiaTheme="minorEastAsia" w:hAnsi="Times New Roman" w:cs="Times New Roman"/>
          <w:sz w:val="24"/>
          <w:szCs w:val="24"/>
          <w:lang w:val="en-GB"/>
        </w:rPr>
        <w:t>homicides</w:t>
      </w:r>
      <w:r w:rsidRPr="00B24B5C">
        <w:rPr>
          <w:rFonts w:ascii="Times New Roman" w:eastAsiaTheme="minorEastAsia" w:hAnsi="Times New Roman" w:cs="Times New Roman"/>
          <w:sz w:val="24"/>
          <w:szCs w:val="24"/>
          <w:lang w:val="en-GB"/>
        </w:rPr>
        <w:t xml:space="preserve"> and its effects, at least to the levels observed back in 2005</w:t>
      </w:r>
      <w:r w:rsidR="0056125D" w:rsidRPr="00B24B5C">
        <w:rPr>
          <w:rFonts w:ascii="Times New Roman" w:eastAsiaTheme="minorEastAsia" w:hAnsi="Times New Roman" w:cs="Times New Roman"/>
          <w:sz w:val="24"/>
          <w:szCs w:val="24"/>
          <w:lang w:val="en-GB"/>
        </w:rPr>
        <w:t>.</w:t>
      </w:r>
      <w:r w:rsidR="005217D1" w:rsidRPr="00B24B5C">
        <w:rPr>
          <w:rFonts w:ascii="Times New Roman" w:eastAsiaTheme="minorEastAsia" w:hAnsi="Times New Roman" w:cs="Times New Roman"/>
          <w:sz w:val="24"/>
          <w:szCs w:val="24"/>
          <w:lang w:val="en-GB"/>
        </w:rPr>
        <w:t xml:space="preserve"> </w:t>
      </w:r>
      <w:r w:rsidR="0056125D" w:rsidRPr="00B24B5C">
        <w:rPr>
          <w:rFonts w:ascii="Times New Roman" w:eastAsiaTheme="minorEastAsia" w:hAnsi="Times New Roman" w:cs="Times New Roman"/>
          <w:sz w:val="24"/>
          <w:szCs w:val="24"/>
          <w:lang w:val="en-GB"/>
        </w:rPr>
        <w:t>Due to the strong impact of homicides in 2005-2015, i</w:t>
      </w:r>
      <w:r w:rsidR="00783108" w:rsidRPr="00B24B5C">
        <w:rPr>
          <w:rFonts w:ascii="Times New Roman" w:eastAsiaTheme="minorEastAsia" w:hAnsi="Times New Roman" w:cs="Times New Roman"/>
          <w:sz w:val="24"/>
          <w:szCs w:val="24"/>
          <w:lang w:val="en-GB"/>
        </w:rPr>
        <w:t xml:space="preserve">mprovements in </w:t>
      </w:r>
      <w:r w:rsidR="00582A98" w:rsidRPr="00B24B5C">
        <w:rPr>
          <w:rFonts w:ascii="Times New Roman" w:eastAsiaTheme="minorEastAsia" w:hAnsi="Times New Roman" w:cs="Times New Roman"/>
          <w:sz w:val="24"/>
          <w:szCs w:val="24"/>
          <w:lang w:val="en-GB"/>
        </w:rPr>
        <w:t>male l</w:t>
      </w:r>
      <w:r w:rsidR="004D6A53" w:rsidRPr="00B24B5C">
        <w:rPr>
          <w:rFonts w:ascii="Times New Roman" w:eastAsiaTheme="minorEastAsia" w:hAnsi="Times New Roman" w:cs="Times New Roman"/>
          <w:sz w:val="24"/>
          <w:szCs w:val="24"/>
          <w:lang w:val="en-GB"/>
        </w:rPr>
        <w:t xml:space="preserve">ife expectancy </w:t>
      </w:r>
      <w:r w:rsidR="00582A98" w:rsidRPr="00B24B5C">
        <w:rPr>
          <w:rFonts w:ascii="Times New Roman" w:eastAsiaTheme="minorEastAsia" w:hAnsi="Times New Roman" w:cs="Times New Roman"/>
          <w:sz w:val="24"/>
          <w:szCs w:val="24"/>
          <w:lang w:val="en-GB"/>
        </w:rPr>
        <w:t>and lifespan</w:t>
      </w:r>
      <w:r w:rsidR="004D6A53" w:rsidRPr="00B24B5C">
        <w:rPr>
          <w:rFonts w:ascii="Times New Roman" w:eastAsiaTheme="minorEastAsia" w:hAnsi="Times New Roman" w:cs="Times New Roman"/>
          <w:sz w:val="24"/>
          <w:szCs w:val="24"/>
          <w:lang w:val="en-GB"/>
        </w:rPr>
        <w:t xml:space="preserve"> </w:t>
      </w:r>
      <w:r w:rsidR="00ED5986" w:rsidRPr="00B24B5C">
        <w:rPr>
          <w:rFonts w:ascii="Times New Roman" w:eastAsiaTheme="minorEastAsia" w:hAnsi="Times New Roman" w:cs="Times New Roman"/>
          <w:sz w:val="24"/>
          <w:szCs w:val="24"/>
          <w:lang w:val="en-GB"/>
        </w:rPr>
        <w:t>inequality</w:t>
      </w:r>
      <w:r w:rsidR="00AA4180" w:rsidRPr="00B24B5C">
        <w:rPr>
          <w:rFonts w:ascii="Times New Roman" w:eastAsiaTheme="minorEastAsia" w:hAnsi="Times New Roman" w:cs="Times New Roman"/>
          <w:sz w:val="24"/>
          <w:szCs w:val="24"/>
          <w:lang w:val="en-GB"/>
        </w:rPr>
        <w:t xml:space="preserve"> at age 15</w:t>
      </w:r>
      <w:r w:rsidR="00582A98" w:rsidRPr="00B24B5C">
        <w:rPr>
          <w:rFonts w:ascii="Times New Roman" w:eastAsiaTheme="minorEastAsia" w:hAnsi="Times New Roman" w:cs="Times New Roman"/>
          <w:sz w:val="24"/>
          <w:szCs w:val="24"/>
          <w:lang w:val="en-GB"/>
        </w:rPr>
        <w:t xml:space="preserve"> slowed down relative to the trend observed in the previous decade, during which </w:t>
      </w:r>
      <w:r w:rsidR="00AA4180" w:rsidRPr="00B24B5C">
        <w:rPr>
          <w:rFonts w:ascii="Times New Roman" w:eastAsiaTheme="minorEastAsia" w:hAnsi="Times New Roman" w:cs="Times New Roman"/>
          <w:sz w:val="24"/>
          <w:szCs w:val="24"/>
          <w:lang w:val="en-GB"/>
        </w:rPr>
        <w:t xml:space="preserve">young </w:t>
      </w:r>
      <w:r w:rsidR="00582A98" w:rsidRPr="00B24B5C">
        <w:rPr>
          <w:rFonts w:ascii="Times New Roman" w:eastAsiaTheme="minorEastAsia" w:hAnsi="Times New Roman" w:cs="Times New Roman"/>
          <w:sz w:val="24"/>
          <w:szCs w:val="24"/>
          <w:lang w:val="en-GB"/>
        </w:rPr>
        <w:t xml:space="preserve">males experienced an increase of </w:t>
      </w:r>
      <w:r w:rsidR="00AA4180" w:rsidRPr="00B24B5C">
        <w:rPr>
          <w:rFonts w:ascii="Times New Roman" w:eastAsiaTheme="minorEastAsia" w:hAnsi="Times New Roman" w:cs="Times New Roman"/>
          <w:sz w:val="24"/>
          <w:szCs w:val="24"/>
          <w:lang w:val="en-GB"/>
        </w:rPr>
        <w:t>more than one</w:t>
      </w:r>
      <w:r w:rsidR="007A4052" w:rsidRPr="00B24B5C">
        <w:rPr>
          <w:rFonts w:ascii="Times New Roman" w:eastAsiaTheme="minorEastAsia" w:hAnsi="Times New Roman" w:cs="Times New Roman"/>
          <w:sz w:val="24"/>
          <w:szCs w:val="24"/>
          <w:lang w:val="en-GB"/>
        </w:rPr>
        <w:t xml:space="preserve"> year</w:t>
      </w:r>
      <w:r w:rsidR="00582A98" w:rsidRPr="00B24B5C">
        <w:rPr>
          <w:rFonts w:ascii="Times New Roman" w:eastAsiaTheme="minorEastAsia" w:hAnsi="Times New Roman" w:cs="Times New Roman"/>
          <w:sz w:val="24"/>
          <w:szCs w:val="24"/>
          <w:lang w:val="en-GB"/>
        </w:rPr>
        <w:t xml:space="preserve"> in life expectancy and a decrease of </w:t>
      </w:r>
      <w:r w:rsidR="00AA4180" w:rsidRPr="00B24B5C">
        <w:rPr>
          <w:rFonts w:ascii="Times New Roman" w:eastAsiaTheme="minorEastAsia" w:hAnsi="Times New Roman" w:cs="Times New Roman"/>
          <w:sz w:val="24"/>
          <w:szCs w:val="24"/>
          <w:lang w:val="en-GB"/>
        </w:rPr>
        <w:t xml:space="preserve">more than half a </w:t>
      </w:r>
      <w:r w:rsidR="007A4052" w:rsidRPr="00B24B5C">
        <w:rPr>
          <w:rFonts w:ascii="Times New Roman" w:eastAsiaTheme="minorEastAsia" w:hAnsi="Times New Roman" w:cs="Times New Roman"/>
          <w:sz w:val="24"/>
          <w:szCs w:val="24"/>
          <w:lang w:val="en-GB"/>
        </w:rPr>
        <w:t xml:space="preserve">year </w:t>
      </w:r>
      <w:r w:rsidR="00582A98" w:rsidRPr="00B24B5C">
        <w:rPr>
          <w:rFonts w:ascii="Times New Roman" w:eastAsiaTheme="minorEastAsia" w:hAnsi="Times New Roman" w:cs="Times New Roman"/>
          <w:sz w:val="24"/>
          <w:szCs w:val="24"/>
          <w:lang w:val="en-GB"/>
        </w:rPr>
        <w:t xml:space="preserve">in lifespan </w:t>
      </w:r>
      <w:r w:rsidR="005217D1" w:rsidRPr="00B24B5C">
        <w:rPr>
          <w:rFonts w:ascii="Times New Roman" w:eastAsiaTheme="minorEastAsia" w:hAnsi="Times New Roman" w:cs="Times New Roman"/>
          <w:sz w:val="24"/>
          <w:szCs w:val="24"/>
          <w:lang w:val="en-GB"/>
        </w:rPr>
        <w:t>inequality</w:t>
      </w:r>
      <w:r w:rsidR="00582A98" w:rsidRPr="00B24B5C">
        <w:rPr>
          <w:rFonts w:ascii="Times New Roman" w:eastAsiaTheme="minorEastAsia" w:hAnsi="Times New Roman" w:cs="Times New Roman"/>
          <w:sz w:val="24"/>
          <w:szCs w:val="24"/>
          <w:lang w:val="en-GB"/>
        </w:rPr>
        <w:t>.</w:t>
      </w:r>
      <w:r w:rsidR="00A86F6F" w:rsidRPr="00B24B5C">
        <w:rPr>
          <w:rFonts w:ascii="Times New Roman" w:eastAsiaTheme="minorEastAsia" w:hAnsi="Times New Roman" w:cs="Times New Roman"/>
          <w:sz w:val="24"/>
          <w:szCs w:val="24"/>
          <w:lang w:val="en-GB"/>
        </w:rPr>
        <w:t xml:space="preserve"> </w:t>
      </w:r>
    </w:p>
    <w:p w14:paraId="2854A540" w14:textId="28446DB9" w:rsidR="005248E9" w:rsidRPr="00B24B5C" w:rsidRDefault="00706CC9"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 xml:space="preserve">Despite major public health interventions between 2005 and 2015, such as the </w:t>
      </w:r>
      <w:r w:rsidR="00686C5F" w:rsidRPr="00B24B5C">
        <w:rPr>
          <w:rFonts w:ascii="Times New Roman" w:eastAsiaTheme="minorEastAsia" w:hAnsi="Times New Roman" w:cs="Times New Roman"/>
          <w:sz w:val="24"/>
          <w:szCs w:val="24"/>
          <w:lang w:val="en-GB"/>
        </w:rPr>
        <w:t xml:space="preserve">enactment of a </w:t>
      </w:r>
      <w:r w:rsidR="005A4ED9" w:rsidRPr="00B24B5C">
        <w:rPr>
          <w:rFonts w:ascii="Times New Roman" w:eastAsiaTheme="minorEastAsia" w:hAnsi="Times New Roman" w:cs="Times New Roman"/>
          <w:sz w:val="24"/>
          <w:szCs w:val="24"/>
          <w:lang w:val="en-GB"/>
        </w:rPr>
        <w:t>universal health-</w:t>
      </w:r>
      <w:r w:rsidR="00911EB3" w:rsidRPr="00B24B5C">
        <w:rPr>
          <w:rFonts w:ascii="Times New Roman" w:eastAsiaTheme="minorEastAsia" w:hAnsi="Times New Roman" w:cs="Times New Roman"/>
          <w:sz w:val="24"/>
          <w:szCs w:val="24"/>
          <w:lang w:val="en-GB"/>
        </w:rPr>
        <w:t xml:space="preserve">insurance </w:t>
      </w:r>
      <w:r w:rsidRPr="00B24B5C">
        <w:rPr>
          <w:rFonts w:ascii="Times New Roman" w:eastAsiaTheme="minorEastAsia" w:hAnsi="Times New Roman" w:cs="Times New Roman"/>
          <w:sz w:val="24"/>
          <w:szCs w:val="24"/>
          <w:lang w:val="en-GB"/>
        </w:rPr>
        <w:t xml:space="preserve">program </w:t>
      </w:r>
      <w:r w:rsidR="00686C5F" w:rsidRPr="00B24B5C">
        <w:rPr>
          <w:rFonts w:ascii="Times New Roman" w:eastAsiaTheme="minorEastAsia" w:hAnsi="Times New Roman" w:cs="Times New Roman"/>
          <w:sz w:val="24"/>
          <w:szCs w:val="24"/>
          <w:lang w:val="en-GB"/>
        </w:rPr>
        <w:t>(</w:t>
      </w:r>
      <w:r w:rsidRPr="00B24B5C">
        <w:rPr>
          <w:rFonts w:ascii="Times New Roman" w:eastAsiaTheme="minorEastAsia" w:hAnsi="Times New Roman" w:cs="Times New Roman"/>
          <w:i/>
          <w:sz w:val="24"/>
          <w:szCs w:val="24"/>
          <w:lang w:val="en-GB"/>
        </w:rPr>
        <w:t>Seguro Popular</w:t>
      </w:r>
      <w:r w:rsidR="00686C5F" w:rsidRPr="00B24B5C">
        <w:rPr>
          <w:rFonts w:ascii="Times New Roman" w:eastAsiaTheme="minorEastAsia" w:hAnsi="Times New Roman" w:cs="Times New Roman"/>
          <w:sz w:val="24"/>
          <w:szCs w:val="24"/>
          <w:lang w:val="en-GB"/>
        </w:rPr>
        <w:t>)</w:t>
      </w:r>
      <w:r w:rsidRPr="00B24B5C">
        <w:rPr>
          <w:rFonts w:ascii="Times New Roman" w:eastAsiaTheme="minorEastAsia" w:hAnsi="Times New Roman" w:cs="Times New Roman"/>
          <w:sz w:val="24"/>
          <w:szCs w:val="24"/>
          <w:lang w:val="en-GB"/>
        </w:rPr>
        <w:t>,</w:t>
      </w:r>
      <w:r w:rsidR="00DF4FD0"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&lt;EndNote&gt;&lt;Cite&gt;&lt;Author&gt;Knaul&lt;/Author&gt;&lt;Year&gt;2012&lt;/Year&gt;&lt;RecNum&gt;119&lt;/RecNum&gt;&lt;DisplayText&gt;(35)&lt;/DisplayText&gt;&lt;record&gt;&lt;rec-number&gt;119&lt;/rec-number&gt;&lt;foreign-keys&gt;&lt;key app="EN" db-id="xwts0fz21atwpxe2avovtpe5rz9v2fw0dtxf" timestamp="1517843590"&gt;119&lt;/key&gt;&lt;/foreign-keys&gt;&lt;ref-type name="Journal Article"&gt;17&lt;/ref-type&gt;&lt;contributors&gt;&lt;authors&gt;&lt;author&gt;Knaul, Felicia Marie&lt;/author&gt;&lt;author&gt;González-Pier, Eduardo&lt;/author&gt;&lt;author&gt;Gómez-Dantés, Octavio&lt;/author&gt;&lt;author&gt;García-Junco, David&lt;/author&gt;&lt;author&gt;Arreola-Ornelas, Héctor&lt;/author&gt;&lt;author&gt;Barraza-Lloréns, Mariana&lt;/author&gt;&lt;author&gt;Sandoval, Rosa&lt;/author&gt;&lt;author&gt;Caballero, Francisco&lt;/author&gt;&lt;author&gt;Hernández-Avila, Mauricio&lt;/author&gt;&lt;author&gt;Juan, Mercedes&lt;/author&gt;&lt;/authors&gt;&lt;/contributors&gt;&lt;titles&gt;&lt;title&gt;The quest for universal health coverage: achieving social protection for all in Mexico&lt;/title&gt;&lt;secondary-title&gt;The Lancet&lt;/secondary-title&gt;&lt;/titles&gt;&lt;periodical&gt;&lt;full-title&gt;The Lancet&lt;/full-title&gt;&lt;/periodical&gt;&lt;pages&gt;1259-1279&lt;/pages&gt;&lt;volume&gt;380&lt;/volume&gt;&lt;number&gt;9849&lt;/number&gt;&lt;dates&gt;&lt;year&gt;2012&lt;/year&gt;&lt;/dates&gt;&lt;isbn&gt;0140-6736&lt;/isbn&gt;&lt;urls&gt;&lt;/urls&gt;&lt;/record&gt;&lt;/Cite&gt;&lt;/EndNote&gt;</w:instrText>
      </w:r>
      <w:r w:rsidR="00DF4FD0"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(35)</w:t>
      </w:r>
      <w:r w:rsidR="00DF4FD0" w:rsidRPr="00B24B5C">
        <w:rPr>
          <w:rFonts w:ascii="Times New Roman" w:eastAsiaTheme="minorEastAsia" w:hAnsi="Times New Roman" w:cs="Times New Roman"/>
          <w:sz w:val="24"/>
          <w:szCs w:val="24"/>
          <w:lang w:val="en-GB"/>
        </w:rPr>
        <w:fldChar w:fldCharType="end"/>
      </w:r>
      <w:r w:rsidR="00FE0D88" w:rsidRPr="00B24B5C">
        <w:rPr>
          <w:rFonts w:ascii="Times New Roman" w:eastAsiaTheme="minorEastAsia" w:hAnsi="Times New Roman" w:cs="Times New Roman"/>
          <w:sz w:val="24"/>
          <w:szCs w:val="24"/>
          <w:lang w:val="en-GB"/>
        </w:rPr>
        <w:t xml:space="preserve"> every state in the country experienced less progress in life expectancy</w:t>
      </w:r>
      <w:r w:rsidR="002A4324" w:rsidRPr="00B24B5C">
        <w:rPr>
          <w:rFonts w:ascii="Times New Roman" w:eastAsiaTheme="minorEastAsia" w:hAnsi="Times New Roman" w:cs="Times New Roman"/>
          <w:sz w:val="24"/>
          <w:szCs w:val="24"/>
          <w:lang w:val="en-GB"/>
        </w:rPr>
        <w:t xml:space="preserve"> at age 15</w:t>
      </w:r>
      <w:r w:rsidR="00FE0D88" w:rsidRPr="00B24B5C">
        <w:rPr>
          <w:rFonts w:ascii="Times New Roman" w:eastAsiaTheme="minorEastAsia" w:hAnsi="Times New Roman" w:cs="Times New Roman"/>
          <w:sz w:val="24"/>
          <w:szCs w:val="24"/>
          <w:lang w:val="en-GB"/>
        </w:rPr>
        <w:t xml:space="preserve"> than in the previous decade</w:t>
      </w:r>
      <w:r w:rsidR="00440540" w:rsidRPr="00B24B5C">
        <w:rPr>
          <w:rFonts w:ascii="Times New Roman" w:eastAsiaTheme="minorEastAsia" w:hAnsi="Times New Roman" w:cs="Times New Roman"/>
          <w:sz w:val="24"/>
          <w:szCs w:val="24"/>
          <w:lang w:val="en-GB"/>
        </w:rPr>
        <w:t xml:space="preserve"> due to</w:t>
      </w:r>
      <w:r w:rsidR="00FF5622" w:rsidRPr="00B24B5C">
        <w:rPr>
          <w:rFonts w:ascii="Times New Roman" w:eastAsiaTheme="minorEastAsia" w:hAnsi="Times New Roman" w:cs="Times New Roman"/>
          <w:sz w:val="24"/>
          <w:szCs w:val="24"/>
          <w:lang w:val="en-GB"/>
        </w:rPr>
        <w:t xml:space="preserve"> the spread of homicides throughout the country after 2005</w:t>
      </w:r>
      <w:r w:rsidR="00FF5622"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&lt;EndNote&gt;&lt;Cite&gt;&lt;Author&gt;Espinal-Enríquez&lt;/Author&gt;&lt;Year&gt;2015&lt;/Year&gt;&lt;RecNum&gt;106&lt;/RecNum&gt;&lt;DisplayText&gt;(18)&lt;/DisplayText&gt;&lt;record&gt;&lt;rec-number&gt;106&lt;/rec-number&gt;&lt;foreign-keys&gt;&lt;key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F5622"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(18)</w:t>
      </w:r>
      <w:r w:rsidR="00FF5622" w:rsidRPr="00B24B5C">
        <w:rPr>
          <w:rFonts w:ascii="Times New Roman" w:eastAsiaTheme="minorEastAsia" w:hAnsi="Times New Roman" w:cs="Times New Roman"/>
          <w:sz w:val="24"/>
          <w:szCs w:val="24"/>
          <w:lang w:val="en-GB"/>
        </w:rPr>
        <w:fldChar w:fldCharType="end"/>
      </w:r>
      <w:r w:rsidR="00440540" w:rsidRPr="00B24B5C">
        <w:rPr>
          <w:rFonts w:ascii="Times New Roman" w:eastAsiaTheme="minorEastAsia" w:hAnsi="Times New Roman" w:cs="Times New Roman"/>
          <w:sz w:val="24"/>
          <w:szCs w:val="24"/>
          <w:lang w:val="en-GB"/>
        </w:rPr>
        <w:t>.</w:t>
      </w:r>
      <w:r w:rsidR="00FF5622" w:rsidRPr="00B24B5C">
        <w:rPr>
          <w:rFonts w:ascii="Times New Roman" w:eastAsiaTheme="minorEastAsia" w:hAnsi="Times New Roman" w:cs="Times New Roman"/>
          <w:sz w:val="24"/>
          <w:szCs w:val="24"/>
          <w:lang w:val="en-GB"/>
        </w:rPr>
        <w:t xml:space="preserve"> </w:t>
      </w:r>
      <w:r w:rsidR="008E298F" w:rsidRPr="00B24B5C">
        <w:rPr>
          <w:rFonts w:ascii="Times New Roman" w:eastAsiaTheme="minorEastAsia" w:hAnsi="Times New Roman" w:cs="Times New Roman"/>
          <w:sz w:val="24"/>
          <w:szCs w:val="24"/>
          <w:lang w:val="en-GB"/>
        </w:rPr>
        <w:t>This is consistent with previous research documenting the impact of homicides between 2000 and 2010.</w:t>
      </w:r>
      <w:r w:rsidR="008E298F"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&lt;EndNote&gt;&lt;Cite&gt;&lt;Author&gt;Aburto&lt;/Author&gt;&lt;Year&gt;2016&lt;/Year&gt;&lt;RecNum&gt;90&lt;/RecNum&gt;&lt;DisplayText&gt;(4, 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8E298F"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(4, 5)</w:t>
      </w:r>
      <w:r w:rsidR="008E298F" w:rsidRPr="00B24B5C">
        <w:rPr>
          <w:rFonts w:ascii="Times New Roman" w:eastAsiaTheme="minorEastAsia" w:hAnsi="Times New Roman" w:cs="Times New Roman"/>
          <w:sz w:val="24"/>
          <w:szCs w:val="24"/>
          <w:lang w:val="en-GB"/>
        </w:rPr>
        <w:fldChar w:fldCharType="end"/>
      </w:r>
      <w:r w:rsidR="008E298F" w:rsidRPr="00B24B5C">
        <w:rPr>
          <w:rFonts w:ascii="Times New Roman" w:eastAsiaTheme="minorEastAsia" w:hAnsi="Times New Roman" w:cs="Times New Roman"/>
          <w:sz w:val="24"/>
          <w:szCs w:val="24"/>
          <w:lang w:val="en-GB"/>
        </w:rPr>
        <w:t xml:space="preserve"> </w:t>
      </w:r>
      <w:r w:rsidR="003C6F24" w:rsidRPr="00B24B5C">
        <w:rPr>
          <w:rFonts w:ascii="Times New Roman" w:eastAsiaTheme="minorEastAsia" w:hAnsi="Times New Roman" w:cs="Times New Roman"/>
          <w:sz w:val="24"/>
          <w:szCs w:val="24"/>
          <w:lang w:val="en-GB"/>
        </w:rPr>
        <w:t>Despite recent efforts from the Mexican government to contain the upsurge of violence in the country,</w:t>
      </w:r>
      <w:r w:rsidR="0017358B"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&lt;EndNote&gt;&lt;Cite&gt;&lt;Author&gt;Astorga&lt;/Author&gt;&lt;Year&gt;2010&lt;/Year&gt;&lt;RecNum&gt;120&lt;/RecNum&gt;&lt;DisplayText&gt;(36, 37)&lt;/DisplayText&gt;&lt;record&gt;&lt;rec-number&gt;120&lt;/rec-number&gt;&lt;foreign-keys&gt;&lt;key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17358B"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(36, 37)</w:t>
      </w:r>
      <w:r w:rsidR="0017358B" w:rsidRPr="00B24B5C">
        <w:rPr>
          <w:rFonts w:ascii="Times New Roman" w:eastAsiaTheme="minorEastAsia" w:hAnsi="Times New Roman" w:cs="Times New Roman"/>
          <w:sz w:val="24"/>
          <w:szCs w:val="24"/>
          <w:lang w:val="en-GB"/>
        </w:rPr>
        <w:fldChar w:fldCharType="end"/>
      </w:r>
      <w:r w:rsidR="00F0336F" w:rsidRPr="00B24B5C">
        <w:rPr>
          <w:rFonts w:ascii="Times New Roman" w:eastAsiaTheme="minorEastAsia" w:hAnsi="Times New Roman" w:cs="Times New Roman"/>
          <w:sz w:val="24"/>
          <w:szCs w:val="24"/>
          <w:lang w:val="en-GB"/>
        </w:rPr>
        <w:t xml:space="preserve"> </w:t>
      </w:r>
      <w:r w:rsidR="003C6F24" w:rsidRPr="00B24B5C">
        <w:rPr>
          <w:rFonts w:ascii="Times New Roman" w:eastAsiaTheme="minorEastAsia" w:hAnsi="Times New Roman" w:cs="Times New Roman"/>
          <w:sz w:val="24"/>
          <w:szCs w:val="24"/>
          <w:lang w:val="en-GB"/>
        </w:rPr>
        <w:t xml:space="preserve">data up to 2015 </w:t>
      </w:r>
      <w:r w:rsidR="00517190" w:rsidRPr="00B24B5C">
        <w:rPr>
          <w:rFonts w:ascii="Times New Roman" w:eastAsiaTheme="minorEastAsia" w:hAnsi="Times New Roman" w:cs="Times New Roman"/>
          <w:sz w:val="24"/>
          <w:szCs w:val="24"/>
          <w:lang w:val="en-GB"/>
        </w:rPr>
        <w:lastRenderedPageBreak/>
        <w:t xml:space="preserve">shows </w:t>
      </w:r>
      <w:r w:rsidR="00E9034B" w:rsidRPr="00B24B5C">
        <w:rPr>
          <w:rFonts w:ascii="Times New Roman" w:eastAsiaTheme="minorEastAsia" w:hAnsi="Times New Roman" w:cs="Times New Roman"/>
          <w:sz w:val="24"/>
          <w:szCs w:val="24"/>
          <w:lang w:val="en-GB"/>
        </w:rPr>
        <w:t>that life circumstances among young adults have not improved and are actually deteriorating</w:t>
      </w:r>
      <w:r w:rsidR="003C6F24" w:rsidRPr="00B24B5C">
        <w:rPr>
          <w:rFonts w:ascii="Times New Roman" w:eastAsiaTheme="minorEastAsia" w:hAnsi="Times New Roman" w:cs="Times New Roman"/>
          <w:sz w:val="24"/>
          <w:szCs w:val="24"/>
          <w:lang w:val="en-GB"/>
        </w:rPr>
        <w:t>.  For example,</w:t>
      </w:r>
      <w:r w:rsidR="00E9034B" w:rsidRPr="00B24B5C">
        <w:rPr>
          <w:rFonts w:ascii="Times New Roman" w:eastAsiaTheme="minorEastAsia" w:hAnsi="Times New Roman" w:cs="Times New Roman"/>
          <w:sz w:val="24"/>
          <w:szCs w:val="24"/>
          <w:lang w:val="en-GB"/>
        </w:rPr>
        <w:t xml:space="preserve"> about 1 of every 4 states in the country (8 states </w:t>
      </w:r>
      <w:r w:rsidR="007264F6" w:rsidRPr="00B24B5C">
        <w:rPr>
          <w:rFonts w:ascii="Times New Roman" w:eastAsiaTheme="minorEastAsia" w:hAnsi="Times New Roman" w:cs="Times New Roman"/>
          <w:sz w:val="24"/>
          <w:szCs w:val="24"/>
          <w:lang w:val="en-GB"/>
        </w:rPr>
        <w:t>out of 32</w:t>
      </w:r>
      <w:r w:rsidR="00E9034B" w:rsidRPr="00B24B5C">
        <w:rPr>
          <w:rFonts w:ascii="Times New Roman" w:eastAsiaTheme="minorEastAsia" w:hAnsi="Times New Roman" w:cs="Times New Roman"/>
          <w:sz w:val="24"/>
          <w:szCs w:val="24"/>
          <w:lang w:val="en-GB"/>
        </w:rPr>
        <w:t>) experienced a reduction in life expectancy at age 15</w:t>
      </w:r>
      <w:r w:rsidR="00517190" w:rsidRPr="00B24B5C">
        <w:rPr>
          <w:rFonts w:ascii="Times New Roman" w:eastAsiaTheme="minorEastAsia" w:hAnsi="Times New Roman" w:cs="Times New Roman"/>
          <w:sz w:val="24"/>
          <w:szCs w:val="24"/>
          <w:lang w:val="en-GB"/>
        </w:rPr>
        <w:t xml:space="preserve"> </w:t>
      </w:r>
      <w:r w:rsidR="000555DD" w:rsidRPr="00B24B5C">
        <w:rPr>
          <w:rFonts w:ascii="Times New Roman" w:eastAsiaTheme="minorEastAsia" w:hAnsi="Times New Roman" w:cs="Times New Roman"/>
          <w:sz w:val="24"/>
          <w:szCs w:val="24"/>
          <w:lang w:val="en-GB"/>
        </w:rPr>
        <w:t>acr</w:t>
      </w:r>
      <w:bookmarkStart w:id="0" w:name="_GoBack"/>
      <w:bookmarkEnd w:id="0"/>
      <w:r w:rsidR="000555DD" w:rsidRPr="00B24B5C">
        <w:rPr>
          <w:rFonts w:ascii="Times New Roman" w:eastAsiaTheme="minorEastAsia" w:hAnsi="Times New Roman" w:cs="Times New Roman"/>
          <w:sz w:val="24"/>
          <w:szCs w:val="24"/>
          <w:lang w:val="en-GB"/>
        </w:rPr>
        <w:t>oss all regions</w:t>
      </w:r>
      <w:r w:rsidR="00440540" w:rsidRPr="00B24B5C">
        <w:rPr>
          <w:rFonts w:ascii="Times New Roman" w:eastAsiaTheme="minorEastAsia" w:hAnsi="Times New Roman" w:cs="Times New Roman"/>
          <w:sz w:val="24"/>
          <w:szCs w:val="24"/>
          <w:lang w:val="en-GB"/>
        </w:rPr>
        <w:t xml:space="preserve"> in Mexico</w:t>
      </w:r>
      <w:ins w:id="1" w:author="José Manuel Aburto" w:date="2018-05-16T12:20:00Z">
        <w:r w:rsidR="0098197D">
          <w:rPr>
            <w:rFonts w:ascii="Times New Roman" w:eastAsiaTheme="minorEastAsia" w:hAnsi="Times New Roman" w:cs="Times New Roman"/>
            <w:sz w:val="24"/>
            <w:szCs w:val="24"/>
            <w:lang w:val="en-GB"/>
          </w:rPr>
          <w:t xml:space="preserve"> due to homicides (Fig S7)</w:t>
        </w:r>
      </w:ins>
      <w:r w:rsidR="00E9034B" w:rsidRPr="00B24B5C">
        <w:rPr>
          <w:rFonts w:ascii="Times New Roman" w:eastAsiaTheme="minorEastAsia" w:hAnsi="Times New Roman" w:cs="Times New Roman"/>
          <w:sz w:val="24"/>
          <w:szCs w:val="24"/>
          <w:lang w:val="en-GB"/>
        </w:rPr>
        <w:t xml:space="preserve">. </w:t>
      </w:r>
      <w:r w:rsidR="003C6F24" w:rsidRPr="00B24B5C">
        <w:rPr>
          <w:rFonts w:ascii="Times New Roman" w:eastAsiaTheme="minorEastAsia" w:hAnsi="Times New Roman" w:cs="Times New Roman"/>
          <w:sz w:val="24"/>
          <w:szCs w:val="24"/>
          <w:lang w:val="en-GB"/>
        </w:rPr>
        <w:t xml:space="preserve"> </w:t>
      </w:r>
      <w:r w:rsidR="00E9034B" w:rsidRPr="00B24B5C">
        <w:rPr>
          <w:rFonts w:ascii="Times New Roman" w:eastAsiaTheme="minorEastAsia" w:hAnsi="Times New Roman" w:cs="Times New Roman"/>
          <w:sz w:val="24"/>
          <w:szCs w:val="24"/>
          <w:lang w:val="en-GB"/>
        </w:rPr>
        <w:t>T</w:t>
      </w:r>
      <w:r w:rsidR="00E84B2F" w:rsidRPr="00B24B5C">
        <w:rPr>
          <w:rFonts w:ascii="Times New Roman" w:eastAsiaTheme="minorEastAsia" w:hAnsi="Times New Roman" w:cs="Times New Roman"/>
          <w:sz w:val="24"/>
          <w:szCs w:val="24"/>
          <w:lang w:val="en-GB"/>
        </w:rPr>
        <w:t xml:space="preserve">he strongest </w:t>
      </w:r>
      <w:r w:rsidR="00440540" w:rsidRPr="00B24B5C">
        <w:rPr>
          <w:rFonts w:ascii="Times New Roman" w:eastAsiaTheme="minorEastAsia" w:hAnsi="Times New Roman" w:cs="Times New Roman"/>
          <w:sz w:val="24"/>
          <w:szCs w:val="24"/>
          <w:lang w:val="en-GB"/>
        </w:rPr>
        <w:t xml:space="preserve">effect </w:t>
      </w:r>
      <w:r w:rsidR="00E84B2F" w:rsidRPr="00B24B5C">
        <w:rPr>
          <w:rFonts w:ascii="Times New Roman" w:eastAsiaTheme="minorEastAsia" w:hAnsi="Times New Roman" w:cs="Times New Roman"/>
          <w:sz w:val="24"/>
          <w:szCs w:val="24"/>
          <w:lang w:val="en-GB"/>
        </w:rPr>
        <w:t xml:space="preserve">occurred in Guerrero, a state in the Southern </w:t>
      </w:r>
      <w:r w:rsidR="00B83524" w:rsidRPr="00B24B5C">
        <w:rPr>
          <w:rFonts w:ascii="Times New Roman" w:eastAsiaTheme="minorEastAsia" w:hAnsi="Times New Roman" w:cs="Times New Roman"/>
          <w:sz w:val="24"/>
          <w:szCs w:val="24"/>
          <w:lang w:val="en-GB"/>
        </w:rPr>
        <w:t>r</w:t>
      </w:r>
      <w:r w:rsidR="00E84B2F" w:rsidRPr="00B24B5C">
        <w:rPr>
          <w:rFonts w:ascii="Times New Roman" w:eastAsiaTheme="minorEastAsia" w:hAnsi="Times New Roman" w:cs="Times New Roman"/>
          <w:sz w:val="24"/>
          <w:szCs w:val="24"/>
          <w:lang w:val="en-GB"/>
        </w:rPr>
        <w:t xml:space="preserve">egion, were life expectancy was reduced by </w:t>
      </w:r>
      <w:r w:rsidR="00266862" w:rsidRPr="00B24B5C">
        <w:rPr>
          <w:rFonts w:ascii="Times New Roman" w:eastAsiaTheme="minorEastAsia" w:hAnsi="Times New Roman" w:cs="Times New Roman"/>
          <w:sz w:val="24"/>
          <w:szCs w:val="24"/>
          <w:lang w:val="en-GB"/>
        </w:rPr>
        <w:t xml:space="preserve">almost </w:t>
      </w:r>
      <w:r w:rsidR="00E84B2F" w:rsidRPr="00B24B5C">
        <w:rPr>
          <w:rFonts w:ascii="Times New Roman" w:eastAsiaTheme="minorEastAsia" w:hAnsi="Times New Roman" w:cs="Times New Roman"/>
          <w:sz w:val="24"/>
          <w:szCs w:val="24"/>
          <w:lang w:val="en-GB"/>
        </w:rPr>
        <w:t>2 years between 2005 and 2015</w:t>
      </w:r>
      <w:r w:rsidR="003A4B84" w:rsidRPr="00B24B5C">
        <w:rPr>
          <w:rFonts w:ascii="Times New Roman" w:eastAsiaTheme="minorEastAsia" w:hAnsi="Times New Roman" w:cs="Times New Roman"/>
          <w:sz w:val="24"/>
          <w:szCs w:val="24"/>
          <w:lang w:val="en-GB"/>
        </w:rPr>
        <w:t>, f</w:t>
      </w:r>
      <w:r w:rsidR="00E84B2F" w:rsidRPr="00B24B5C">
        <w:rPr>
          <w:rFonts w:ascii="Times New Roman" w:eastAsiaTheme="minorEastAsia" w:hAnsi="Times New Roman" w:cs="Times New Roman"/>
          <w:sz w:val="24"/>
          <w:szCs w:val="24"/>
          <w:lang w:val="en-GB"/>
        </w:rPr>
        <w:t>ollowed by Chihuahua</w:t>
      </w:r>
      <w:r w:rsidR="00D33FA8" w:rsidRPr="00B24B5C">
        <w:rPr>
          <w:rFonts w:ascii="Times New Roman" w:eastAsiaTheme="minorEastAsia" w:hAnsi="Times New Roman" w:cs="Times New Roman"/>
          <w:sz w:val="24"/>
          <w:szCs w:val="24"/>
          <w:lang w:val="en-GB"/>
        </w:rPr>
        <w:t xml:space="preserve"> and Sinaloa</w:t>
      </w:r>
      <w:r w:rsidR="00353A0D" w:rsidRPr="00B24B5C">
        <w:rPr>
          <w:rFonts w:ascii="Times New Roman" w:eastAsiaTheme="minorEastAsia" w:hAnsi="Times New Roman" w:cs="Times New Roman"/>
          <w:sz w:val="24"/>
          <w:szCs w:val="24"/>
          <w:lang w:val="en-GB"/>
        </w:rPr>
        <w:t xml:space="preserve"> in the North</w:t>
      </w:r>
      <w:r w:rsidR="00E84B2F" w:rsidRPr="00B24B5C">
        <w:rPr>
          <w:rFonts w:ascii="Times New Roman" w:eastAsiaTheme="minorEastAsia" w:hAnsi="Times New Roman" w:cs="Times New Roman"/>
          <w:sz w:val="24"/>
          <w:szCs w:val="24"/>
          <w:lang w:val="en-GB"/>
        </w:rPr>
        <w:t>, with life expectancy loss</w:t>
      </w:r>
      <w:r w:rsidR="00D33FA8" w:rsidRPr="00B24B5C">
        <w:rPr>
          <w:rFonts w:ascii="Times New Roman" w:eastAsiaTheme="minorEastAsia" w:hAnsi="Times New Roman" w:cs="Times New Roman"/>
          <w:sz w:val="24"/>
          <w:szCs w:val="24"/>
          <w:lang w:val="en-GB"/>
        </w:rPr>
        <w:t>es</w:t>
      </w:r>
      <w:r w:rsidR="00E84B2F" w:rsidRPr="00B24B5C">
        <w:rPr>
          <w:rFonts w:ascii="Times New Roman" w:eastAsiaTheme="minorEastAsia" w:hAnsi="Times New Roman" w:cs="Times New Roman"/>
          <w:sz w:val="24"/>
          <w:szCs w:val="24"/>
          <w:lang w:val="en-GB"/>
        </w:rPr>
        <w:t xml:space="preserve"> of one year</w:t>
      </w:r>
      <w:r w:rsidR="00D33FA8" w:rsidRPr="00B24B5C">
        <w:rPr>
          <w:rFonts w:ascii="Times New Roman" w:eastAsiaTheme="minorEastAsia" w:hAnsi="Times New Roman" w:cs="Times New Roman"/>
          <w:sz w:val="24"/>
          <w:szCs w:val="24"/>
          <w:lang w:val="en-GB"/>
        </w:rPr>
        <w:t xml:space="preserve"> each</w:t>
      </w:r>
      <w:r w:rsidR="00CE3CD8" w:rsidRPr="00B24B5C">
        <w:rPr>
          <w:rFonts w:ascii="Times New Roman" w:eastAsiaTheme="minorEastAsia" w:hAnsi="Times New Roman" w:cs="Times New Roman"/>
          <w:sz w:val="24"/>
          <w:szCs w:val="24"/>
          <w:lang w:val="en-GB"/>
        </w:rPr>
        <w:t>, t</w:t>
      </w:r>
      <w:r w:rsidR="00E84B2F" w:rsidRPr="00B24B5C">
        <w:rPr>
          <w:rFonts w:ascii="Times New Roman" w:eastAsiaTheme="minorEastAsia" w:hAnsi="Times New Roman" w:cs="Times New Roman"/>
          <w:sz w:val="24"/>
          <w:szCs w:val="24"/>
          <w:lang w:val="en-GB"/>
        </w:rPr>
        <w:t>hree additiona</w:t>
      </w:r>
      <w:r w:rsidR="00D33FA8" w:rsidRPr="00B24B5C">
        <w:rPr>
          <w:rFonts w:ascii="Times New Roman" w:eastAsiaTheme="minorEastAsia" w:hAnsi="Times New Roman" w:cs="Times New Roman"/>
          <w:sz w:val="24"/>
          <w:szCs w:val="24"/>
          <w:lang w:val="en-GB"/>
        </w:rPr>
        <w:t>l states in the North (</w:t>
      </w:r>
      <w:r w:rsidR="00E84B2F" w:rsidRPr="00B24B5C">
        <w:rPr>
          <w:rFonts w:ascii="Times New Roman" w:eastAsiaTheme="minorEastAsia" w:hAnsi="Times New Roman" w:cs="Times New Roman"/>
          <w:sz w:val="24"/>
          <w:szCs w:val="24"/>
          <w:lang w:val="en-GB"/>
        </w:rPr>
        <w:t>Zacatecas, Baja California Sur</w:t>
      </w:r>
      <w:r w:rsidR="00D33FA8" w:rsidRPr="00B24B5C">
        <w:rPr>
          <w:rFonts w:ascii="Times New Roman" w:eastAsiaTheme="minorEastAsia" w:hAnsi="Times New Roman" w:cs="Times New Roman"/>
          <w:sz w:val="24"/>
          <w:szCs w:val="24"/>
          <w:lang w:val="en-GB"/>
        </w:rPr>
        <w:t xml:space="preserve"> and Nuevo León</w:t>
      </w:r>
      <w:r w:rsidR="00E84B2F" w:rsidRPr="00B24B5C">
        <w:rPr>
          <w:rFonts w:ascii="Times New Roman" w:eastAsiaTheme="minorEastAsia" w:hAnsi="Times New Roman" w:cs="Times New Roman"/>
          <w:sz w:val="24"/>
          <w:szCs w:val="24"/>
          <w:lang w:val="en-GB"/>
        </w:rPr>
        <w:t xml:space="preserve">), one in the Central region (Colima), and </w:t>
      </w:r>
      <w:r w:rsidR="001F4D8B" w:rsidRPr="00B24B5C">
        <w:rPr>
          <w:rFonts w:ascii="Times New Roman" w:eastAsiaTheme="minorEastAsia" w:hAnsi="Times New Roman" w:cs="Times New Roman"/>
          <w:sz w:val="24"/>
          <w:szCs w:val="24"/>
          <w:lang w:val="en-GB"/>
        </w:rPr>
        <w:t>one in the South (</w:t>
      </w:r>
      <w:r w:rsidR="00E84B2F" w:rsidRPr="00B24B5C">
        <w:rPr>
          <w:rFonts w:ascii="Times New Roman" w:eastAsiaTheme="minorEastAsia" w:hAnsi="Times New Roman" w:cs="Times New Roman"/>
          <w:sz w:val="24"/>
          <w:szCs w:val="24"/>
          <w:lang w:val="en-GB"/>
        </w:rPr>
        <w:t>Morelos</w:t>
      </w:r>
      <w:r w:rsidR="001F4D8B" w:rsidRPr="00B24B5C">
        <w:rPr>
          <w:rFonts w:ascii="Times New Roman" w:eastAsiaTheme="minorEastAsia" w:hAnsi="Times New Roman" w:cs="Times New Roman"/>
          <w:sz w:val="24"/>
          <w:szCs w:val="24"/>
          <w:lang w:val="en-GB"/>
        </w:rPr>
        <w:t>)</w:t>
      </w:r>
      <w:r w:rsidR="00E84B2F" w:rsidRPr="00B24B5C">
        <w:rPr>
          <w:rFonts w:ascii="Times New Roman" w:eastAsiaTheme="minorEastAsia" w:hAnsi="Times New Roman" w:cs="Times New Roman"/>
          <w:sz w:val="24"/>
          <w:szCs w:val="24"/>
          <w:lang w:val="en-GB"/>
        </w:rPr>
        <w:t>, experienced losses of half a year in life expectancy over the same period</w:t>
      </w:r>
      <w:ins w:id="2" w:author="José Manuel Aburto" w:date="2018-05-16T12:21:00Z">
        <w:r w:rsidR="0098197D">
          <w:rPr>
            <w:rFonts w:ascii="Times New Roman" w:eastAsiaTheme="minorEastAsia" w:hAnsi="Times New Roman" w:cs="Times New Roman"/>
            <w:sz w:val="24"/>
            <w:szCs w:val="24"/>
            <w:lang w:val="en-GB"/>
          </w:rPr>
          <w:t xml:space="preserve"> due exclusively to increasing homicides (Fig S7)</w:t>
        </w:r>
      </w:ins>
      <w:r w:rsidR="00E84B2F" w:rsidRPr="00B24B5C">
        <w:rPr>
          <w:rFonts w:ascii="Times New Roman" w:eastAsiaTheme="minorEastAsia" w:hAnsi="Times New Roman" w:cs="Times New Roman"/>
          <w:sz w:val="24"/>
          <w:szCs w:val="24"/>
          <w:lang w:val="en-GB"/>
        </w:rPr>
        <w:t xml:space="preserve">. </w:t>
      </w:r>
    </w:p>
    <w:p w14:paraId="45285514" w14:textId="1FAECB63" w:rsidR="00D9348D" w:rsidRPr="00B24B5C" w:rsidRDefault="00625C68" w:rsidP="0098197D">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Furthermore,</w:t>
      </w:r>
      <w:r w:rsidR="00F0056A" w:rsidRPr="00B24B5C">
        <w:rPr>
          <w:rFonts w:ascii="Times New Roman" w:eastAsiaTheme="minorEastAsia" w:hAnsi="Times New Roman" w:cs="Times New Roman"/>
          <w:sz w:val="24"/>
          <w:szCs w:val="24"/>
          <w:lang w:val="en-GB"/>
        </w:rPr>
        <w:t xml:space="preserve"> homicides </w:t>
      </w:r>
      <w:r w:rsidR="003A5770" w:rsidRPr="00B24B5C">
        <w:rPr>
          <w:rFonts w:ascii="Times New Roman" w:eastAsiaTheme="minorEastAsia" w:hAnsi="Times New Roman" w:cs="Times New Roman"/>
          <w:sz w:val="24"/>
          <w:szCs w:val="24"/>
          <w:lang w:val="en-GB"/>
        </w:rPr>
        <w:t>have slowed down</w:t>
      </w:r>
      <w:r w:rsidR="00893FAF" w:rsidRPr="00B24B5C">
        <w:rPr>
          <w:rFonts w:ascii="Times New Roman" w:eastAsiaTheme="minorEastAsia" w:hAnsi="Times New Roman" w:cs="Times New Roman"/>
          <w:sz w:val="24"/>
          <w:szCs w:val="24"/>
          <w:lang w:val="en-GB"/>
        </w:rPr>
        <w:t xml:space="preserve"> the</w:t>
      </w:r>
      <w:r w:rsidR="003A5770" w:rsidRPr="00B24B5C">
        <w:rPr>
          <w:rFonts w:ascii="Times New Roman" w:eastAsiaTheme="minorEastAsia" w:hAnsi="Times New Roman" w:cs="Times New Roman"/>
          <w:sz w:val="24"/>
          <w:szCs w:val="24"/>
          <w:lang w:val="en-GB"/>
        </w:rPr>
        <w:t xml:space="preserve"> progress on reducing </w:t>
      </w:r>
      <w:r w:rsidR="00893FAF" w:rsidRPr="00B24B5C">
        <w:rPr>
          <w:rFonts w:ascii="Times New Roman" w:eastAsiaTheme="minorEastAsia" w:hAnsi="Times New Roman" w:cs="Times New Roman"/>
          <w:sz w:val="24"/>
          <w:szCs w:val="24"/>
          <w:lang w:val="en-GB"/>
        </w:rPr>
        <w:t>life</w:t>
      </w:r>
      <w:r w:rsidR="00F0056A" w:rsidRPr="00B24B5C">
        <w:rPr>
          <w:rFonts w:ascii="Times New Roman" w:eastAsiaTheme="minorEastAsia" w:hAnsi="Times New Roman" w:cs="Times New Roman"/>
          <w:sz w:val="24"/>
          <w:szCs w:val="24"/>
          <w:lang w:val="en-GB"/>
        </w:rPr>
        <w:t>span inequality among young adults</w:t>
      </w:r>
      <w:r w:rsidR="00DE0AB8" w:rsidRPr="00B24B5C">
        <w:rPr>
          <w:rFonts w:ascii="Times New Roman" w:eastAsiaTheme="minorEastAsia" w:hAnsi="Times New Roman" w:cs="Times New Roman"/>
          <w:sz w:val="24"/>
          <w:szCs w:val="24"/>
          <w:lang w:val="en-GB"/>
        </w:rPr>
        <w:t xml:space="preserve"> in Mexico</w:t>
      </w:r>
      <w:r w:rsidR="00F0056A" w:rsidRPr="00B24B5C">
        <w:rPr>
          <w:rFonts w:ascii="Times New Roman" w:eastAsiaTheme="minorEastAsia" w:hAnsi="Times New Roman" w:cs="Times New Roman"/>
          <w:sz w:val="24"/>
          <w:szCs w:val="24"/>
          <w:lang w:val="en-GB"/>
        </w:rPr>
        <w:t xml:space="preserve">. While </w:t>
      </w:r>
      <w:r w:rsidR="00973C05" w:rsidRPr="00B24B5C">
        <w:rPr>
          <w:rFonts w:ascii="Times New Roman" w:eastAsiaTheme="minorEastAsia" w:hAnsi="Times New Roman" w:cs="Times New Roman"/>
          <w:sz w:val="24"/>
          <w:szCs w:val="24"/>
          <w:lang w:val="en-GB"/>
        </w:rPr>
        <w:t xml:space="preserve">lifespan </w:t>
      </w:r>
      <w:r w:rsidR="00F0056A" w:rsidRPr="00B24B5C">
        <w:rPr>
          <w:rFonts w:ascii="Times New Roman" w:eastAsiaTheme="minorEastAsia" w:hAnsi="Times New Roman" w:cs="Times New Roman"/>
          <w:sz w:val="24"/>
          <w:szCs w:val="24"/>
          <w:lang w:val="en-GB"/>
        </w:rPr>
        <w:t>inequality</w:t>
      </w:r>
      <w:r w:rsidR="00673DF4" w:rsidRPr="00B24B5C">
        <w:rPr>
          <w:rFonts w:ascii="Times New Roman" w:eastAsiaTheme="minorEastAsia" w:hAnsi="Times New Roman" w:cs="Times New Roman"/>
          <w:sz w:val="24"/>
          <w:szCs w:val="24"/>
          <w:lang w:val="en-GB"/>
        </w:rPr>
        <w:t xml:space="preserve"> </w:t>
      </w:r>
      <w:r w:rsidR="0080568C" w:rsidRPr="00B24B5C">
        <w:rPr>
          <w:rFonts w:ascii="Times New Roman" w:eastAsiaTheme="minorEastAsia" w:hAnsi="Times New Roman" w:cs="Times New Roman"/>
          <w:sz w:val="24"/>
          <w:szCs w:val="24"/>
          <w:lang w:val="en-GB"/>
        </w:rPr>
        <w:t xml:space="preserve">declined </w:t>
      </w:r>
      <w:r w:rsidR="00147684" w:rsidRPr="00B24B5C">
        <w:rPr>
          <w:rFonts w:ascii="Times New Roman" w:eastAsiaTheme="minorEastAsia" w:hAnsi="Times New Roman" w:cs="Times New Roman"/>
          <w:sz w:val="24"/>
          <w:szCs w:val="24"/>
          <w:lang w:val="en-GB"/>
        </w:rPr>
        <w:t>by more than half a year</w:t>
      </w:r>
      <w:r w:rsidR="00F0056A" w:rsidRPr="00B24B5C">
        <w:rPr>
          <w:rFonts w:ascii="Times New Roman" w:eastAsiaTheme="minorEastAsia" w:hAnsi="Times New Roman" w:cs="Times New Roman"/>
          <w:sz w:val="24"/>
          <w:szCs w:val="24"/>
          <w:lang w:val="en-GB"/>
        </w:rPr>
        <w:t xml:space="preserve"> between 1995 and 2005</w:t>
      </w:r>
      <w:r w:rsidR="00147684" w:rsidRPr="00B24B5C">
        <w:rPr>
          <w:rFonts w:ascii="Times New Roman" w:eastAsiaTheme="minorEastAsia" w:hAnsi="Times New Roman" w:cs="Times New Roman"/>
          <w:sz w:val="24"/>
          <w:szCs w:val="24"/>
          <w:lang w:val="en-GB"/>
        </w:rPr>
        <w:t xml:space="preserve">, </w:t>
      </w:r>
      <w:r w:rsidR="00540B8D" w:rsidRPr="00B24B5C">
        <w:rPr>
          <w:rFonts w:ascii="Times New Roman" w:eastAsiaTheme="minorEastAsia" w:hAnsi="Times New Roman" w:cs="Times New Roman"/>
          <w:sz w:val="24"/>
          <w:szCs w:val="24"/>
          <w:lang w:val="en-GB"/>
        </w:rPr>
        <w:t>a decade l</w:t>
      </w:r>
      <w:r w:rsidR="00440540" w:rsidRPr="00B24B5C">
        <w:rPr>
          <w:rFonts w:ascii="Times New Roman" w:eastAsiaTheme="minorEastAsia" w:hAnsi="Times New Roman" w:cs="Times New Roman"/>
          <w:sz w:val="24"/>
          <w:szCs w:val="24"/>
          <w:lang w:val="en-GB"/>
        </w:rPr>
        <w:t>ater this progress was stagnant</w:t>
      </w:r>
      <w:r w:rsidR="00540B8D" w:rsidRPr="00B24B5C">
        <w:rPr>
          <w:rFonts w:ascii="Times New Roman" w:eastAsiaTheme="minorEastAsia" w:hAnsi="Times New Roman" w:cs="Times New Roman"/>
          <w:sz w:val="24"/>
          <w:szCs w:val="24"/>
          <w:lang w:val="en-GB"/>
        </w:rPr>
        <w:t xml:space="preserve"> and barely reached a reduction of </w:t>
      </w:r>
      <w:r w:rsidR="00390003" w:rsidRPr="00B24B5C">
        <w:rPr>
          <w:rFonts w:ascii="Times New Roman" w:eastAsiaTheme="minorEastAsia" w:hAnsi="Times New Roman" w:cs="Times New Roman"/>
          <w:sz w:val="24"/>
          <w:szCs w:val="24"/>
          <w:lang w:val="en-GB"/>
        </w:rPr>
        <w:t>less than two</w:t>
      </w:r>
      <w:ins w:id="3" w:author="José Manuel Aburto" w:date="2018-05-16T12:18:00Z">
        <w:r w:rsidR="0098197D">
          <w:rPr>
            <w:rFonts w:ascii="Times New Roman" w:eastAsiaTheme="minorEastAsia" w:hAnsi="Times New Roman" w:cs="Times New Roman"/>
            <w:sz w:val="24"/>
            <w:szCs w:val="24"/>
            <w:lang w:val="en-GB"/>
          </w:rPr>
          <w:t xml:space="preserve"> months</w:t>
        </w:r>
      </w:ins>
      <w:r w:rsidR="00451A34" w:rsidRPr="00B24B5C">
        <w:rPr>
          <w:rFonts w:ascii="Times New Roman" w:eastAsiaTheme="minorEastAsia" w:hAnsi="Times New Roman" w:cs="Times New Roman"/>
          <w:sz w:val="24"/>
          <w:szCs w:val="24"/>
          <w:lang w:val="en-GB"/>
        </w:rPr>
        <w:t xml:space="preserve">. </w:t>
      </w:r>
      <w:r w:rsidR="00622AB1" w:rsidRPr="00B24B5C">
        <w:rPr>
          <w:rFonts w:ascii="Times New Roman" w:eastAsiaTheme="minorEastAsia" w:hAnsi="Times New Roman" w:cs="Times New Roman"/>
          <w:sz w:val="24"/>
          <w:szCs w:val="24"/>
          <w:lang w:val="en-GB"/>
        </w:rPr>
        <w:t>Increase in homicide mortality</w:t>
      </w:r>
      <w:r w:rsidR="00440540" w:rsidRPr="00B24B5C">
        <w:rPr>
          <w:rFonts w:ascii="Times New Roman" w:eastAsiaTheme="minorEastAsia" w:hAnsi="Times New Roman" w:cs="Times New Roman"/>
          <w:sz w:val="24"/>
          <w:szCs w:val="24"/>
          <w:lang w:val="en-GB"/>
        </w:rPr>
        <w:t>, concentrated in the young population (between ages 15 and 50),</w:t>
      </w:r>
      <w:r w:rsidR="00622AB1" w:rsidRPr="00B24B5C">
        <w:rPr>
          <w:rFonts w:ascii="Times New Roman" w:eastAsiaTheme="minorEastAsia" w:hAnsi="Times New Roman" w:cs="Times New Roman"/>
          <w:sz w:val="24"/>
          <w:szCs w:val="24"/>
          <w:lang w:val="en-GB"/>
        </w:rPr>
        <w:t xml:space="preserve"> accounted for most </w:t>
      </w:r>
      <w:r w:rsidR="00440540" w:rsidRPr="00B24B5C">
        <w:rPr>
          <w:rFonts w:ascii="Times New Roman" w:eastAsiaTheme="minorEastAsia" w:hAnsi="Times New Roman" w:cs="Times New Roman"/>
          <w:sz w:val="24"/>
          <w:szCs w:val="24"/>
          <w:lang w:val="en-GB"/>
        </w:rPr>
        <w:t>this outcome. W</w:t>
      </w:r>
      <w:r w:rsidR="00B8703A" w:rsidRPr="00B24B5C">
        <w:rPr>
          <w:rFonts w:ascii="Times New Roman" w:eastAsiaTheme="minorEastAsia" w:hAnsi="Times New Roman" w:cs="Times New Roman"/>
          <w:sz w:val="24"/>
          <w:szCs w:val="24"/>
          <w:lang w:val="en-GB"/>
        </w:rPr>
        <w:t>hich is consistent with</w:t>
      </w:r>
      <w:r w:rsidR="005047CB" w:rsidRPr="00B24B5C">
        <w:rPr>
          <w:rFonts w:ascii="Times New Roman" w:eastAsiaTheme="minorEastAsia" w:hAnsi="Times New Roman" w:cs="Times New Roman"/>
          <w:sz w:val="24"/>
          <w:szCs w:val="24"/>
          <w:lang w:val="en-GB"/>
        </w:rPr>
        <w:t xml:space="preserve"> the high </w:t>
      </w:r>
      <w:r w:rsidR="00B8703A" w:rsidRPr="00B24B5C">
        <w:rPr>
          <w:rFonts w:ascii="Times New Roman" w:eastAsiaTheme="minorEastAsia" w:hAnsi="Times New Roman" w:cs="Times New Roman"/>
          <w:sz w:val="24"/>
          <w:szCs w:val="24"/>
          <w:lang w:val="en-GB"/>
        </w:rPr>
        <w:t>sensitivity of lifespan variation to premature mortality</w:t>
      </w:r>
      <w:r w:rsidR="005047CB" w:rsidRPr="00B24B5C">
        <w:rPr>
          <w:rFonts w:ascii="Times New Roman" w:eastAsiaTheme="minorEastAsia" w:hAnsi="Times New Roman" w:cs="Times New Roman"/>
          <w:sz w:val="24"/>
          <w:szCs w:val="24"/>
          <w:lang w:val="en-GB"/>
        </w:rPr>
        <w:t>.</w:t>
      </w:r>
      <w:r w:rsidR="005047CB" w:rsidRPr="00B24B5C">
        <w:rPr>
          <w:rFonts w:ascii="Times New Roman" w:eastAsiaTheme="minorEastAsia" w:hAnsi="Times New Roman" w:cs="Times New Roman"/>
          <w:sz w:val="24"/>
          <w:szCs w:val="24"/>
          <w:lang w:val="en-GB"/>
        </w:rPr>
        <w:fldChar w:fldCharType="begin"/>
      </w:r>
      <w:r w:rsidR="00F64CE7" w:rsidRPr="00B24B5C">
        <w:rPr>
          <w:rFonts w:ascii="Times New Roman" w:eastAsiaTheme="minorEastAsia" w:hAnsi="Times New Roman" w:cs="Times New Roman"/>
          <w:sz w:val="24"/>
          <w:szCs w:val="24"/>
          <w:lang w:val="en-GB"/>
        </w:rPr>
        <w:instrText xml:space="preserve"> ADDIN EN.CITE &lt;EndNote&gt;&lt;Cite&gt;&lt;Author&gt;Vaupel&lt;/Author&gt;&lt;Year&gt;2011&lt;/Year&gt;&lt;RecNum&gt;4&lt;/RecNum&gt;&lt;DisplayText&gt;(13, 38)&lt;/DisplayText&gt;&lt;record&gt;&lt;rec-number&gt;4&lt;/rec-number&gt;&lt;foreign-keys&gt;&lt;key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Cite&gt;&lt;Author&gt;Aburto&lt;/Author&gt;&lt;Year&gt;2017&lt;/Year&gt;&lt;RecNum&gt;124&lt;/RecNum&gt;&lt;record&gt;&lt;rec-number&gt;124&lt;/rec-number&gt;&lt;foreign-keys&gt;&lt;key app="EN" db-id="xwts0fz21atwpxe2avovtpe5rz9v2fw0dtxf" timestamp="1523736864"&gt;124&lt;/key&gt;&lt;/foreign-keys&gt;&lt;ref-type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Europe&lt;/title&gt;&lt;secondary-title&gt;MPIDR Working Papers&lt;/secondary-title&gt;&lt;/titles&gt;&lt;periodical&gt;&lt;full-title&gt;MPIDR Working Papers&lt;/full-title&gt;&lt;/periodical&gt;&lt;dates&gt;&lt;year&gt;2017&lt;/year&gt;&lt;/dates&gt;&lt;urls&gt;&lt;/urls&gt;&lt;/record&gt;&lt;/Cite&gt;&lt;/EndNote&gt;</w:instrText>
      </w:r>
      <w:r w:rsidR="005047CB" w:rsidRPr="00B24B5C">
        <w:rPr>
          <w:rFonts w:ascii="Times New Roman" w:eastAsiaTheme="minorEastAsia" w:hAnsi="Times New Roman" w:cs="Times New Roman"/>
          <w:sz w:val="24"/>
          <w:szCs w:val="24"/>
          <w:lang w:val="en-GB"/>
        </w:rPr>
        <w:fldChar w:fldCharType="separate"/>
      </w:r>
      <w:r w:rsidR="00F64CE7" w:rsidRPr="00B24B5C">
        <w:rPr>
          <w:rFonts w:ascii="Times New Roman" w:eastAsiaTheme="minorEastAsia" w:hAnsi="Times New Roman" w:cs="Times New Roman"/>
          <w:noProof/>
          <w:sz w:val="24"/>
          <w:szCs w:val="24"/>
          <w:lang w:val="en-GB"/>
        </w:rPr>
        <w:t>(13, 38)</w:t>
      </w:r>
      <w:r w:rsidR="005047CB" w:rsidRPr="00B24B5C">
        <w:rPr>
          <w:rFonts w:ascii="Times New Roman" w:eastAsiaTheme="minorEastAsia" w:hAnsi="Times New Roman" w:cs="Times New Roman"/>
          <w:sz w:val="24"/>
          <w:szCs w:val="24"/>
          <w:lang w:val="en-GB"/>
        </w:rPr>
        <w:fldChar w:fldCharType="end"/>
      </w:r>
      <w:r w:rsidR="00440540" w:rsidRPr="00B24B5C">
        <w:rPr>
          <w:rFonts w:ascii="Times New Roman" w:eastAsiaTheme="minorEastAsia" w:hAnsi="Times New Roman" w:cs="Times New Roman"/>
          <w:sz w:val="24"/>
          <w:szCs w:val="24"/>
          <w:lang w:val="en-GB"/>
        </w:rPr>
        <w:t>.</w:t>
      </w:r>
      <w:r w:rsidR="005047CB" w:rsidRPr="00B24B5C">
        <w:rPr>
          <w:rFonts w:ascii="Times New Roman" w:eastAsiaTheme="minorEastAsia" w:hAnsi="Times New Roman" w:cs="Times New Roman"/>
          <w:sz w:val="24"/>
          <w:szCs w:val="24"/>
          <w:lang w:val="en-GB"/>
        </w:rPr>
        <w:t xml:space="preserve"> </w:t>
      </w:r>
      <w:r w:rsidR="00B8703A" w:rsidRPr="00B24B5C">
        <w:rPr>
          <w:rFonts w:ascii="Times New Roman" w:eastAsiaTheme="minorEastAsia" w:hAnsi="Times New Roman" w:cs="Times New Roman"/>
          <w:sz w:val="24"/>
          <w:szCs w:val="24"/>
          <w:lang w:val="en-GB"/>
        </w:rPr>
        <w:t xml:space="preserve"> </w:t>
      </w:r>
      <w:r w:rsidR="00911814" w:rsidRPr="00B24B5C">
        <w:rPr>
          <w:rFonts w:ascii="Times New Roman" w:eastAsiaTheme="minorEastAsia" w:hAnsi="Times New Roman" w:cs="Times New Roman"/>
          <w:sz w:val="24"/>
          <w:szCs w:val="24"/>
          <w:lang w:val="en-GB"/>
        </w:rPr>
        <w:t xml:space="preserve">Thus, </w:t>
      </w:r>
      <w:r w:rsidR="005047CB" w:rsidRPr="00B24B5C">
        <w:rPr>
          <w:rFonts w:ascii="Times New Roman" w:eastAsiaTheme="minorEastAsia" w:hAnsi="Times New Roman" w:cs="Times New Roman"/>
          <w:sz w:val="24"/>
          <w:szCs w:val="24"/>
          <w:lang w:val="en-GB"/>
        </w:rPr>
        <w:t>males in Mexico not only live less</w:t>
      </w:r>
      <w:r w:rsidR="005E210A" w:rsidRPr="00B24B5C">
        <w:rPr>
          <w:rFonts w:ascii="Times New Roman" w:eastAsiaTheme="minorEastAsia" w:hAnsi="Times New Roman" w:cs="Times New Roman"/>
          <w:sz w:val="24"/>
          <w:szCs w:val="24"/>
          <w:lang w:val="en-GB"/>
        </w:rPr>
        <w:t xml:space="preserve"> on average</w:t>
      </w:r>
      <w:r w:rsidR="005047CB" w:rsidRPr="00B24B5C">
        <w:rPr>
          <w:rFonts w:ascii="Times New Roman" w:eastAsiaTheme="minorEastAsia" w:hAnsi="Times New Roman" w:cs="Times New Roman"/>
          <w:sz w:val="24"/>
          <w:szCs w:val="24"/>
          <w:lang w:val="en-GB"/>
        </w:rPr>
        <w:t xml:space="preserve">, as shown </w:t>
      </w:r>
      <w:r w:rsidR="005E210A" w:rsidRPr="00B24B5C">
        <w:rPr>
          <w:rFonts w:ascii="Times New Roman" w:eastAsiaTheme="minorEastAsia" w:hAnsi="Times New Roman" w:cs="Times New Roman"/>
          <w:sz w:val="24"/>
          <w:szCs w:val="24"/>
          <w:lang w:val="en-GB"/>
        </w:rPr>
        <w:t>by</w:t>
      </w:r>
      <w:r w:rsidR="006949EE" w:rsidRPr="00B24B5C">
        <w:rPr>
          <w:rFonts w:ascii="Times New Roman" w:eastAsiaTheme="minorEastAsia" w:hAnsi="Times New Roman" w:cs="Times New Roman"/>
          <w:sz w:val="24"/>
          <w:szCs w:val="24"/>
          <w:lang w:val="en-GB"/>
        </w:rPr>
        <w:t xml:space="preserve"> life expectancy</w:t>
      </w:r>
      <w:r w:rsidR="005047CB" w:rsidRPr="00B24B5C">
        <w:rPr>
          <w:rFonts w:ascii="Times New Roman" w:eastAsiaTheme="minorEastAsia" w:hAnsi="Times New Roman" w:cs="Times New Roman"/>
          <w:sz w:val="24"/>
          <w:szCs w:val="24"/>
          <w:lang w:val="en-GB"/>
        </w:rPr>
        <w:t>, but they also face more uncertainty in their time of death due to</w:t>
      </w:r>
      <w:r w:rsidR="00120902" w:rsidRPr="00B24B5C">
        <w:rPr>
          <w:rFonts w:ascii="Times New Roman" w:eastAsiaTheme="minorEastAsia" w:hAnsi="Times New Roman" w:cs="Times New Roman"/>
          <w:sz w:val="24"/>
          <w:szCs w:val="24"/>
          <w:lang w:val="en-GB"/>
        </w:rPr>
        <w:t xml:space="preserve"> the increase in homicides</w:t>
      </w:r>
      <w:r w:rsidR="005047CB" w:rsidRPr="00B24B5C">
        <w:rPr>
          <w:rFonts w:ascii="Times New Roman" w:eastAsiaTheme="minorEastAsia" w:hAnsi="Times New Roman" w:cs="Times New Roman"/>
          <w:sz w:val="24"/>
          <w:szCs w:val="24"/>
          <w:lang w:val="en-GB"/>
        </w:rPr>
        <w:t>.</w:t>
      </w:r>
      <w:r w:rsidR="006F74F2" w:rsidRPr="00B24B5C">
        <w:rPr>
          <w:rFonts w:ascii="Times New Roman" w:eastAsiaTheme="minorEastAsia" w:hAnsi="Times New Roman" w:cs="Times New Roman"/>
          <w:sz w:val="24"/>
          <w:szCs w:val="24"/>
          <w:lang w:val="en-GB"/>
        </w:rPr>
        <w:t xml:space="preserve"> </w:t>
      </w:r>
    </w:p>
    <w:p w14:paraId="370A6692" w14:textId="6A432874" w:rsidR="006949EE" w:rsidRPr="00B24B5C" w:rsidRDefault="00DD3BEE"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T</w:t>
      </w:r>
      <w:r w:rsidR="006F74F2" w:rsidRPr="00B24B5C">
        <w:rPr>
          <w:rFonts w:ascii="Times New Roman" w:eastAsiaTheme="minorEastAsia" w:hAnsi="Times New Roman" w:cs="Times New Roman"/>
          <w:sz w:val="24"/>
          <w:szCs w:val="24"/>
          <w:lang w:val="en-GB"/>
        </w:rPr>
        <w:t>he</w:t>
      </w:r>
      <w:r w:rsidRPr="00B24B5C">
        <w:rPr>
          <w:rFonts w:ascii="Times New Roman" w:eastAsiaTheme="minorEastAsia" w:hAnsi="Times New Roman" w:cs="Times New Roman"/>
          <w:sz w:val="24"/>
          <w:szCs w:val="24"/>
          <w:lang w:val="en-GB"/>
        </w:rPr>
        <w:t xml:space="preserve"> same states that experienced reductions </w:t>
      </w:r>
      <w:r w:rsidR="006F74F2" w:rsidRPr="00B24B5C">
        <w:rPr>
          <w:rFonts w:ascii="Times New Roman" w:eastAsiaTheme="minorEastAsia" w:hAnsi="Times New Roman" w:cs="Times New Roman"/>
          <w:sz w:val="24"/>
          <w:szCs w:val="24"/>
          <w:lang w:val="en-GB"/>
        </w:rPr>
        <w:t xml:space="preserve">in life expectancy after 2005 </w:t>
      </w:r>
      <w:r w:rsidR="00EF183E" w:rsidRPr="00B24B5C">
        <w:rPr>
          <w:rFonts w:ascii="Times New Roman" w:eastAsiaTheme="minorEastAsia" w:hAnsi="Times New Roman" w:cs="Times New Roman"/>
          <w:sz w:val="24"/>
          <w:szCs w:val="24"/>
          <w:lang w:val="en-GB"/>
        </w:rPr>
        <w:t>also showed an increase</w:t>
      </w:r>
      <w:r w:rsidRPr="00B24B5C">
        <w:rPr>
          <w:rFonts w:ascii="Times New Roman" w:eastAsiaTheme="minorEastAsia" w:hAnsi="Times New Roman" w:cs="Times New Roman"/>
          <w:sz w:val="24"/>
          <w:szCs w:val="24"/>
          <w:lang w:val="en-GB"/>
        </w:rPr>
        <w:t>s</w:t>
      </w:r>
      <w:r w:rsidR="00EF183E" w:rsidRPr="00B24B5C">
        <w:rPr>
          <w:rFonts w:ascii="Times New Roman" w:eastAsiaTheme="minorEastAsia" w:hAnsi="Times New Roman" w:cs="Times New Roman"/>
          <w:sz w:val="24"/>
          <w:szCs w:val="24"/>
          <w:lang w:val="en-GB"/>
        </w:rPr>
        <w:t xml:space="preserve"> in life</w:t>
      </w:r>
      <w:r w:rsidR="006F74F2" w:rsidRPr="00B24B5C">
        <w:rPr>
          <w:rFonts w:ascii="Times New Roman" w:eastAsiaTheme="minorEastAsia" w:hAnsi="Times New Roman" w:cs="Times New Roman"/>
          <w:sz w:val="24"/>
          <w:szCs w:val="24"/>
          <w:lang w:val="en-GB"/>
        </w:rPr>
        <w:t xml:space="preserve">span inequality </w:t>
      </w:r>
      <w:r w:rsidR="009645BF" w:rsidRPr="00B24B5C">
        <w:rPr>
          <w:rFonts w:ascii="Times New Roman" w:eastAsiaTheme="minorEastAsia" w:hAnsi="Times New Roman" w:cs="Times New Roman"/>
          <w:sz w:val="24"/>
          <w:szCs w:val="24"/>
          <w:lang w:val="en-GB"/>
        </w:rPr>
        <w:t>due to homicides</w:t>
      </w:r>
      <w:r w:rsidR="00673DF4" w:rsidRPr="00B24B5C">
        <w:rPr>
          <w:rFonts w:ascii="Times New Roman" w:eastAsiaTheme="minorEastAsia" w:hAnsi="Times New Roman" w:cs="Times New Roman"/>
          <w:sz w:val="24"/>
          <w:szCs w:val="24"/>
          <w:lang w:val="en-GB"/>
        </w:rPr>
        <w:t>.</w:t>
      </w:r>
      <w:r w:rsidR="006949EE" w:rsidRPr="00B24B5C">
        <w:rPr>
          <w:rFonts w:ascii="Times New Roman" w:eastAsiaTheme="minorEastAsia" w:hAnsi="Times New Roman" w:cs="Times New Roman"/>
          <w:sz w:val="24"/>
          <w:szCs w:val="24"/>
          <w:lang w:val="en-GB"/>
        </w:rPr>
        <w:t xml:space="preserve"> </w:t>
      </w:r>
      <w:r w:rsidR="000E6D08" w:rsidRPr="00B24B5C">
        <w:rPr>
          <w:rFonts w:ascii="Times New Roman" w:eastAsiaTheme="minorEastAsia" w:hAnsi="Times New Roman" w:cs="Times New Roman"/>
          <w:sz w:val="24"/>
          <w:szCs w:val="24"/>
          <w:lang w:val="en-GB"/>
        </w:rPr>
        <w:t xml:space="preserve"> </w:t>
      </w:r>
      <w:r w:rsidR="00F12F18" w:rsidRPr="00B24B5C">
        <w:rPr>
          <w:rFonts w:ascii="Times New Roman" w:eastAsiaTheme="minorEastAsia" w:hAnsi="Times New Roman" w:cs="Times New Roman"/>
          <w:sz w:val="24"/>
          <w:szCs w:val="24"/>
          <w:lang w:val="en-GB"/>
        </w:rPr>
        <w:t>These results are consistent with the upsurge in violence in these parts of the country.</w:t>
      </w:r>
      <w:r w:rsidR="002E6166" w:rsidRPr="00B24B5C">
        <w:rPr>
          <w:rFonts w:ascii="Times New Roman" w:eastAsiaTheme="minorEastAsia" w:hAnsi="Times New Roman" w:cs="Times New Roman"/>
          <w:sz w:val="24"/>
          <w:szCs w:val="24"/>
          <w:lang w:val="en-GB"/>
        </w:rPr>
        <w:t xml:space="preserve"> </w:t>
      </w:r>
      <w:r w:rsidR="00FC2726" w:rsidRPr="00B24B5C">
        <w:rPr>
          <w:rFonts w:ascii="Times New Roman" w:eastAsiaTheme="minorEastAsia" w:hAnsi="Times New Roman" w:cs="Times New Roman"/>
          <w:sz w:val="24"/>
          <w:szCs w:val="24"/>
          <w:lang w:val="en-GB"/>
        </w:rPr>
        <w:t>Although homicides have spread across the country,</w:t>
      </w:r>
      <w:r w:rsidR="00FC2726"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&lt;EndNote&gt;&lt;Cite&gt;&lt;Author&gt;Flores&lt;/Author&gt;&lt;Year&gt;2015&lt;/Year&gt;&lt;RecNum&gt;115&lt;/RecNum&gt;&lt;DisplayText&gt;(17)&lt;/DisplayText&gt;&lt;record&gt;&lt;rec-number&gt;115&lt;/rec-number&gt;&lt;foreign-keys&gt;&lt;key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(17)</w:t>
      </w:r>
      <w:r w:rsidR="00FC2726" w:rsidRPr="00B24B5C">
        <w:rPr>
          <w:rFonts w:ascii="Times New Roman" w:eastAsiaTheme="minorEastAsia" w:hAnsi="Times New Roman" w:cs="Times New Roman"/>
          <w:sz w:val="24"/>
          <w:szCs w:val="24"/>
          <w:lang w:val="en-GB"/>
        </w:rPr>
        <w:fldChar w:fldCharType="end"/>
      </w:r>
      <w:r w:rsidR="00FC2726" w:rsidRPr="00B24B5C">
        <w:rPr>
          <w:rFonts w:ascii="Times New Roman" w:eastAsiaTheme="minorEastAsia" w:hAnsi="Times New Roman" w:cs="Times New Roman"/>
          <w:sz w:val="24"/>
          <w:szCs w:val="24"/>
          <w:lang w:val="en-GB"/>
        </w:rPr>
        <w:t xml:space="preserve"> they are not evenly shared between states and over time. By 2010, the North of Mexico was the region most affected by homicide mortality.</w:t>
      </w:r>
      <w:r w:rsidR="00FC2726"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(5)</w:t>
      </w:r>
      <w:r w:rsidR="00FC2726" w:rsidRPr="00B24B5C">
        <w:rPr>
          <w:rFonts w:ascii="Times New Roman" w:eastAsiaTheme="minorEastAsia" w:hAnsi="Times New Roman" w:cs="Times New Roman"/>
          <w:sz w:val="24"/>
          <w:szCs w:val="24"/>
          <w:lang w:val="en-GB"/>
        </w:rPr>
        <w:fldChar w:fldCharType="end"/>
      </w:r>
      <w:r w:rsidR="00FC2726" w:rsidRPr="00B24B5C">
        <w:rPr>
          <w:rFonts w:ascii="Times New Roman" w:eastAsiaTheme="minorEastAsia" w:hAnsi="Times New Roman" w:cs="Times New Roman"/>
          <w:sz w:val="24"/>
          <w:szCs w:val="24"/>
          <w:lang w:val="en-GB"/>
        </w:rPr>
        <w:t xml:space="preserve"> In contrast, by 201</w:t>
      </w:r>
      <w:r w:rsidR="00A47DE8" w:rsidRPr="00B24B5C">
        <w:rPr>
          <w:rFonts w:ascii="Times New Roman" w:eastAsiaTheme="minorEastAsia" w:hAnsi="Times New Roman" w:cs="Times New Roman"/>
          <w:sz w:val="24"/>
          <w:szCs w:val="24"/>
          <w:lang w:val="en-GB"/>
        </w:rPr>
        <w:t>5</w:t>
      </w:r>
      <w:r w:rsidR="00FC2726" w:rsidRPr="00B24B5C">
        <w:rPr>
          <w:rFonts w:ascii="Times New Roman" w:eastAsiaTheme="minorEastAsia" w:hAnsi="Times New Roman" w:cs="Times New Roman"/>
          <w:sz w:val="24"/>
          <w:szCs w:val="24"/>
          <w:lang w:val="en-GB"/>
        </w:rPr>
        <w:t xml:space="preserve"> all regions show similar patt</w:t>
      </w:r>
      <w:r w:rsidR="00BA4CE0" w:rsidRPr="00B24B5C">
        <w:rPr>
          <w:rFonts w:ascii="Times New Roman" w:eastAsiaTheme="minorEastAsia" w:hAnsi="Times New Roman" w:cs="Times New Roman"/>
          <w:sz w:val="24"/>
          <w:szCs w:val="24"/>
          <w:lang w:val="en-GB"/>
        </w:rPr>
        <w:t>erns of the effects of homicides</w:t>
      </w:r>
      <w:r w:rsidR="00FC2726" w:rsidRPr="00B24B5C">
        <w:rPr>
          <w:rFonts w:ascii="Times New Roman" w:eastAsiaTheme="minorEastAsia" w:hAnsi="Times New Roman" w:cs="Times New Roman"/>
          <w:sz w:val="24"/>
          <w:szCs w:val="24"/>
          <w:lang w:val="en-GB"/>
        </w:rPr>
        <w:t xml:space="preserve"> </w:t>
      </w:r>
      <w:r w:rsidR="00745701" w:rsidRPr="00B24B5C">
        <w:rPr>
          <w:rFonts w:ascii="Times New Roman" w:eastAsiaTheme="minorEastAsia" w:hAnsi="Times New Roman" w:cs="Times New Roman"/>
          <w:sz w:val="24"/>
          <w:szCs w:val="24"/>
          <w:lang w:val="en-GB"/>
        </w:rPr>
        <w:t>on</w:t>
      </w:r>
      <w:r w:rsidR="00FC2726" w:rsidRPr="00B24B5C">
        <w:rPr>
          <w:rFonts w:ascii="Times New Roman" w:eastAsiaTheme="minorEastAsia" w:hAnsi="Times New Roman" w:cs="Times New Roman"/>
          <w:sz w:val="24"/>
          <w:szCs w:val="24"/>
          <w:lang w:val="en-GB"/>
        </w:rPr>
        <w:t xml:space="preserve"> lifespan </w:t>
      </w:r>
      <w:r w:rsidR="00DB6F95" w:rsidRPr="00B24B5C">
        <w:rPr>
          <w:rFonts w:ascii="Times New Roman" w:eastAsiaTheme="minorEastAsia" w:hAnsi="Times New Roman" w:cs="Times New Roman"/>
          <w:sz w:val="24"/>
          <w:szCs w:val="24"/>
          <w:lang w:val="en-GB"/>
        </w:rPr>
        <w:t>inequality</w:t>
      </w:r>
      <w:r w:rsidR="00FC2726" w:rsidRPr="00B24B5C">
        <w:rPr>
          <w:rFonts w:ascii="Times New Roman" w:eastAsiaTheme="minorEastAsia" w:hAnsi="Times New Roman" w:cs="Times New Roman"/>
          <w:sz w:val="24"/>
          <w:szCs w:val="24"/>
          <w:lang w:val="en-GB"/>
        </w:rPr>
        <w:t xml:space="preserve">. Moreover, while </w:t>
      </w:r>
      <w:r w:rsidR="00307FE9" w:rsidRPr="00B24B5C">
        <w:rPr>
          <w:rFonts w:ascii="Times New Roman" w:eastAsiaTheme="minorEastAsia" w:hAnsi="Times New Roman" w:cs="Times New Roman"/>
          <w:sz w:val="24"/>
          <w:szCs w:val="24"/>
          <w:lang w:val="en-GB"/>
        </w:rPr>
        <w:t>in</w:t>
      </w:r>
      <w:r w:rsidR="00FC2726" w:rsidRPr="00B24B5C">
        <w:rPr>
          <w:rFonts w:ascii="Times New Roman" w:eastAsiaTheme="minorEastAsia" w:hAnsi="Times New Roman" w:cs="Times New Roman"/>
          <w:sz w:val="24"/>
          <w:szCs w:val="24"/>
          <w:lang w:val="en-GB"/>
        </w:rPr>
        <w:t xml:space="preserve"> 2</w:t>
      </w:r>
      <w:r w:rsidR="002E6166" w:rsidRPr="00B24B5C">
        <w:rPr>
          <w:rFonts w:ascii="Times New Roman" w:eastAsiaTheme="minorEastAsia" w:hAnsi="Times New Roman" w:cs="Times New Roman"/>
          <w:sz w:val="24"/>
          <w:szCs w:val="24"/>
          <w:lang w:val="en-GB"/>
        </w:rPr>
        <w:t>010 Chihuahua</w:t>
      </w:r>
      <w:r w:rsidR="00DB6F95" w:rsidRPr="00B24B5C">
        <w:rPr>
          <w:rFonts w:ascii="Times New Roman" w:eastAsiaTheme="minorEastAsia" w:hAnsi="Times New Roman" w:cs="Times New Roman"/>
          <w:sz w:val="24"/>
          <w:szCs w:val="24"/>
          <w:lang w:val="en-GB"/>
        </w:rPr>
        <w:t xml:space="preserve"> </w:t>
      </w:r>
      <w:r w:rsidR="00DB6F95" w:rsidRPr="00B24B5C">
        <w:rPr>
          <w:rFonts w:ascii="Times New Roman" w:eastAsiaTheme="minorEastAsia" w:hAnsi="Times New Roman" w:cs="Times New Roman"/>
          <w:sz w:val="24"/>
          <w:szCs w:val="24"/>
          <w:lang w:val="en-GB"/>
        </w:rPr>
        <w:lastRenderedPageBreak/>
        <w:t>(Northern region)</w:t>
      </w:r>
      <w:r w:rsidR="002E6166" w:rsidRPr="00B24B5C">
        <w:rPr>
          <w:rFonts w:ascii="Times New Roman" w:eastAsiaTheme="minorEastAsia" w:hAnsi="Times New Roman" w:cs="Times New Roman"/>
          <w:sz w:val="24"/>
          <w:szCs w:val="24"/>
          <w:lang w:val="en-GB"/>
        </w:rPr>
        <w:t xml:space="preserve"> was the </w:t>
      </w:r>
      <w:r w:rsidR="00DB6F95" w:rsidRPr="00B24B5C">
        <w:rPr>
          <w:rFonts w:ascii="Times New Roman" w:eastAsiaTheme="minorEastAsia" w:hAnsi="Times New Roman" w:cs="Times New Roman"/>
          <w:sz w:val="24"/>
          <w:szCs w:val="24"/>
          <w:lang w:val="en-GB"/>
        </w:rPr>
        <w:t xml:space="preserve">state affected the </w:t>
      </w:r>
      <w:r w:rsidR="005A4ED9" w:rsidRPr="00B24B5C">
        <w:rPr>
          <w:rFonts w:ascii="Times New Roman" w:eastAsiaTheme="minorEastAsia" w:hAnsi="Times New Roman" w:cs="Times New Roman"/>
          <w:sz w:val="24"/>
          <w:szCs w:val="24"/>
          <w:lang w:val="en-GB"/>
        </w:rPr>
        <w:t>most by</w:t>
      </w:r>
      <w:r w:rsidR="002E6166" w:rsidRPr="00B24B5C">
        <w:rPr>
          <w:rFonts w:ascii="Times New Roman" w:eastAsiaTheme="minorEastAsia" w:hAnsi="Times New Roman" w:cs="Times New Roman"/>
          <w:sz w:val="24"/>
          <w:szCs w:val="24"/>
          <w:lang w:val="en-GB"/>
        </w:rPr>
        <w:t xml:space="preserve"> homici</w:t>
      </w:r>
      <w:r w:rsidR="005A4ED9" w:rsidRPr="00B24B5C">
        <w:rPr>
          <w:rFonts w:ascii="Times New Roman" w:eastAsiaTheme="minorEastAsia" w:hAnsi="Times New Roman" w:cs="Times New Roman"/>
          <w:sz w:val="24"/>
          <w:szCs w:val="24"/>
          <w:lang w:val="en-GB"/>
        </w:rPr>
        <w:t xml:space="preserve">des </w:t>
      </w:r>
      <w:r w:rsidR="002E6166" w:rsidRPr="00B24B5C">
        <w:rPr>
          <w:rFonts w:ascii="Times New Roman" w:eastAsiaTheme="minorEastAsia" w:hAnsi="Times New Roman" w:cs="Times New Roman"/>
          <w:sz w:val="24"/>
          <w:szCs w:val="24"/>
          <w:lang w:val="en-GB"/>
        </w:rPr>
        <w:t xml:space="preserve">relative to </w:t>
      </w:r>
      <w:r w:rsidR="00FC2726" w:rsidRPr="00B24B5C">
        <w:rPr>
          <w:rFonts w:ascii="Times New Roman" w:eastAsiaTheme="minorEastAsia" w:hAnsi="Times New Roman" w:cs="Times New Roman"/>
          <w:sz w:val="24"/>
          <w:szCs w:val="24"/>
          <w:lang w:val="en-GB"/>
        </w:rPr>
        <w:t xml:space="preserve">the </w:t>
      </w:r>
      <w:r w:rsidR="002E6166" w:rsidRPr="00B24B5C">
        <w:rPr>
          <w:rFonts w:ascii="Times New Roman" w:eastAsiaTheme="minorEastAsia" w:hAnsi="Times New Roman" w:cs="Times New Roman"/>
          <w:sz w:val="24"/>
          <w:szCs w:val="24"/>
          <w:lang w:val="en-GB"/>
        </w:rPr>
        <w:t>2005 level, in 2015 Guerrero</w:t>
      </w:r>
      <w:r w:rsidR="00EE6066" w:rsidRPr="00B24B5C">
        <w:rPr>
          <w:rFonts w:ascii="Times New Roman" w:eastAsiaTheme="minorEastAsia" w:hAnsi="Times New Roman" w:cs="Times New Roman"/>
          <w:sz w:val="24"/>
          <w:szCs w:val="24"/>
          <w:lang w:val="en-GB"/>
        </w:rPr>
        <w:t xml:space="preserve"> (Southern region)</w:t>
      </w:r>
      <w:r w:rsidR="002E6166" w:rsidRPr="00B24B5C">
        <w:rPr>
          <w:rFonts w:ascii="Times New Roman" w:eastAsiaTheme="minorEastAsia" w:hAnsi="Times New Roman" w:cs="Times New Roman"/>
          <w:sz w:val="24"/>
          <w:szCs w:val="24"/>
          <w:lang w:val="en-GB"/>
        </w:rPr>
        <w:t xml:space="preserve"> has overtaken this place. </w:t>
      </w:r>
      <w:r w:rsidR="00FC2726" w:rsidRPr="00B24B5C">
        <w:rPr>
          <w:rFonts w:ascii="Times New Roman" w:eastAsiaTheme="minorEastAsia" w:hAnsi="Times New Roman" w:cs="Times New Roman"/>
          <w:sz w:val="24"/>
          <w:szCs w:val="24"/>
          <w:lang w:val="en-GB"/>
        </w:rPr>
        <w:t xml:space="preserve">The </w:t>
      </w:r>
      <w:r w:rsidR="006E6C80" w:rsidRPr="00B24B5C">
        <w:rPr>
          <w:rFonts w:ascii="Times New Roman" w:eastAsiaTheme="minorEastAsia" w:hAnsi="Times New Roman" w:cs="Times New Roman"/>
          <w:sz w:val="24"/>
          <w:szCs w:val="24"/>
          <w:lang w:val="en-GB"/>
        </w:rPr>
        <w:t xml:space="preserve">impact of violence in the population in </w:t>
      </w:r>
      <w:r w:rsidR="00FC2726" w:rsidRPr="00B24B5C">
        <w:rPr>
          <w:rFonts w:ascii="Times New Roman" w:eastAsiaTheme="minorEastAsia" w:hAnsi="Times New Roman" w:cs="Times New Roman"/>
          <w:sz w:val="24"/>
          <w:szCs w:val="24"/>
          <w:lang w:val="en-GB"/>
        </w:rPr>
        <w:t>the</w:t>
      </w:r>
      <w:r w:rsidR="000E64FE" w:rsidRPr="00B24B5C">
        <w:rPr>
          <w:rFonts w:ascii="Times New Roman" w:eastAsiaTheme="minorEastAsia" w:hAnsi="Times New Roman" w:cs="Times New Roman"/>
          <w:sz w:val="24"/>
          <w:szCs w:val="24"/>
          <w:lang w:val="en-GB"/>
        </w:rPr>
        <w:t>s</w:t>
      </w:r>
      <w:r w:rsidR="00FC2726" w:rsidRPr="00B24B5C">
        <w:rPr>
          <w:rFonts w:ascii="Times New Roman" w:eastAsiaTheme="minorEastAsia" w:hAnsi="Times New Roman" w:cs="Times New Roman"/>
          <w:sz w:val="24"/>
          <w:szCs w:val="24"/>
          <w:lang w:val="en-GB"/>
        </w:rPr>
        <w:t>e</w:t>
      </w:r>
      <w:r w:rsidR="000E64FE" w:rsidRPr="00B24B5C">
        <w:rPr>
          <w:rFonts w:ascii="Times New Roman" w:eastAsiaTheme="minorEastAsia" w:hAnsi="Times New Roman" w:cs="Times New Roman"/>
          <w:sz w:val="24"/>
          <w:szCs w:val="24"/>
          <w:lang w:val="en-GB"/>
        </w:rPr>
        <w:t xml:space="preserve"> state</w:t>
      </w:r>
      <w:r w:rsidR="00FC2726" w:rsidRPr="00B24B5C">
        <w:rPr>
          <w:rFonts w:ascii="Times New Roman" w:eastAsiaTheme="minorEastAsia" w:hAnsi="Times New Roman" w:cs="Times New Roman"/>
          <w:sz w:val="24"/>
          <w:szCs w:val="24"/>
          <w:lang w:val="en-GB"/>
        </w:rPr>
        <w:t>s</w:t>
      </w:r>
      <w:r w:rsidR="000E64FE" w:rsidRPr="00B24B5C">
        <w:rPr>
          <w:rFonts w:ascii="Times New Roman" w:eastAsiaTheme="minorEastAsia" w:hAnsi="Times New Roman" w:cs="Times New Roman"/>
          <w:sz w:val="24"/>
          <w:szCs w:val="24"/>
          <w:lang w:val="en-GB"/>
        </w:rPr>
        <w:t xml:space="preserve"> is staggering. </w:t>
      </w:r>
      <w:r w:rsidR="00BA4CE0" w:rsidRPr="00B24B5C">
        <w:rPr>
          <w:rFonts w:ascii="Times New Roman" w:eastAsiaTheme="minorEastAsia" w:hAnsi="Times New Roman" w:cs="Times New Roman"/>
          <w:sz w:val="24"/>
          <w:szCs w:val="24"/>
          <w:lang w:val="en-GB"/>
        </w:rPr>
        <w:t>For instance</w:t>
      </w:r>
      <w:r w:rsidR="00FC2726" w:rsidRPr="00B24B5C">
        <w:rPr>
          <w:rFonts w:ascii="Times New Roman" w:eastAsiaTheme="minorEastAsia" w:hAnsi="Times New Roman" w:cs="Times New Roman"/>
          <w:sz w:val="24"/>
          <w:szCs w:val="24"/>
          <w:lang w:val="en-GB"/>
        </w:rPr>
        <w:t xml:space="preserve">, in 2010  males </w:t>
      </w:r>
      <w:r w:rsidR="009B3C70" w:rsidRPr="00B24B5C">
        <w:rPr>
          <w:rFonts w:ascii="Times New Roman" w:eastAsiaTheme="minorEastAsia" w:hAnsi="Times New Roman" w:cs="Times New Roman"/>
          <w:sz w:val="24"/>
          <w:szCs w:val="24"/>
          <w:lang w:val="en-GB"/>
        </w:rPr>
        <w:t xml:space="preserve">aged </w:t>
      </w:r>
      <w:r w:rsidR="0081442E" w:rsidRPr="00B24B5C">
        <w:rPr>
          <w:rFonts w:ascii="Times New Roman" w:eastAsiaTheme="minorEastAsia" w:hAnsi="Times New Roman" w:cs="Times New Roman"/>
          <w:sz w:val="24"/>
          <w:szCs w:val="24"/>
          <w:lang w:val="en-GB"/>
        </w:rPr>
        <w:t>15-50</w:t>
      </w:r>
      <w:r w:rsidR="00C41FF8" w:rsidRPr="00B24B5C">
        <w:rPr>
          <w:rFonts w:ascii="Times New Roman" w:eastAsiaTheme="minorEastAsia" w:hAnsi="Times New Roman" w:cs="Times New Roman"/>
          <w:sz w:val="24"/>
          <w:szCs w:val="24"/>
          <w:lang w:val="en-GB"/>
        </w:rPr>
        <w:t xml:space="preserve"> </w:t>
      </w:r>
      <w:r w:rsidR="00FC2726" w:rsidRPr="00B24B5C">
        <w:rPr>
          <w:rFonts w:ascii="Times New Roman" w:eastAsiaTheme="minorEastAsia" w:hAnsi="Times New Roman" w:cs="Times New Roman"/>
          <w:sz w:val="24"/>
          <w:szCs w:val="24"/>
          <w:lang w:val="en-GB"/>
        </w:rPr>
        <w:t xml:space="preserve">in Chihuahua had </w:t>
      </w:r>
      <w:r w:rsidR="00BA4CE0" w:rsidRPr="00B24B5C">
        <w:rPr>
          <w:rFonts w:ascii="Times New Roman" w:eastAsiaTheme="minorEastAsia" w:hAnsi="Times New Roman" w:cs="Times New Roman"/>
          <w:sz w:val="24"/>
          <w:szCs w:val="24"/>
          <w:lang w:val="en-GB"/>
        </w:rPr>
        <w:t>three</w:t>
      </w:r>
      <w:r w:rsidR="00FC2726" w:rsidRPr="00B24B5C">
        <w:rPr>
          <w:rFonts w:ascii="Times New Roman" w:eastAsiaTheme="minorEastAsia" w:hAnsi="Times New Roman" w:cs="Times New Roman"/>
          <w:sz w:val="24"/>
          <w:szCs w:val="24"/>
          <w:lang w:val="en-GB"/>
        </w:rPr>
        <w:t xml:space="preserve"> times higher mortality than </w:t>
      </w:r>
      <w:r w:rsidR="00C41FF8" w:rsidRPr="00B24B5C">
        <w:rPr>
          <w:rFonts w:ascii="Times New Roman" w:eastAsiaTheme="minorEastAsia" w:hAnsi="Times New Roman" w:cs="Times New Roman"/>
          <w:sz w:val="24"/>
          <w:szCs w:val="24"/>
          <w:lang w:val="en-GB"/>
        </w:rPr>
        <w:t xml:space="preserve">the </w:t>
      </w:r>
      <w:r w:rsidR="00BA4CE0" w:rsidRPr="00B24B5C">
        <w:rPr>
          <w:rFonts w:ascii="Times New Roman" w:eastAsiaTheme="minorEastAsia" w:hAnsi="Times New Roman" w:cs="Times New Roman"/>
          <w:sz w:val="24"/>
          <w:szCs w:val="24"/>
          <w:lang w:val="en-GB"/>
        </w:rPr>
        <w:t>US-</w:t>
      </w:r>
      <w:r w:rsidR="00FC2726" w:rsidRPr="00B24B5C">
        <w:rPr>
          <w:rFonts w:ascii="Times New Roman" w:eastAsiaTheme="minorEastAsia" w:hAnsi="Times New Roman" w:cs="Times New Roman"/>
          <w:sz w:val="24"/>
          <w:szCs w:val="24"/>
          <w:lang w:val="en-GB"/>
        </w:rPr>
        <w:t>troops in Iraq between 2003 and 2006.</w:t>
      </w:r>
      <w:r w:rsidR="00FC2726"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(5)</w:t>
      </w:r>
      <w:r w:rsidR="00FC2726" w:rsidRPr="00B24B5C">
        <w:rPr>
          <w:rFonts w:ascii="Times New Roman" w:eastAsiaTheme="minorEastAsia" w:hAnsi="Times New Roman" w:cs="Times New Roman"/>
          <w:sz w:val="24"/>
          <w:szCs w:val="24"/>
          <w:lang w:val="en-GB"/>
        </w:rPr>
        <w:fldChar w:fldCharType="end"/>
      </w:r>
      <w:r w:rsidR="00FC2726" w:rsidRPr="00B24B5C">
        <w:rPr>
          <w:rFonts w:ascii="Times New Roman" w:eastAsiaTheme="minorEastAsia" w:hAnsi="Times New Roman" w:cs="Times New Roman"/>
          <w:sz w:val="24"/>
          <w:szCs w:val="24"/>
          <w:lang w:val="en-GB"/>
        </w:rPr>
        <w:t xml:space="preserve"> </w:t>
      </w:r>
      <w:r w:rsidR="000E64FE" w:rsidRPr="00B24B5C">
        <w:rPr>
          <w:rFonts w:ascii="Times New Roman" w:eastAsiaTheme="minorEastAsia" w:hAnsi="Times New Roman" w:cs="Times New Roman"/>
          <w:sz w:val="24"/>
          <w:szCs w:val="24"/>
          <w:lang w:val="en-GB"/>
        </w:rPr>
        <w:t xml:space="preserve">Recent evidence suggests that the second and fifth most dangerous cities in the world are </w:t>
      </w:r>
      <w:r w:rsidR="00C41FF8" w:rsidRPr="00B24B5C">
        <w:rPr>
          <w:rFonts w:ascii="Times New Roman" w:eastAsiaTheme="minorEastAsia" w:hAnsi="Times New Roman" w:cs="Times New Roman"/>
          <w:sz w:val="24"/>
          <w:szCs w:val="24"/>
          <w:lang w:val="en-GB"/>
        </w:rPr>
        <w:t xml:space="preserve">located </w:t>
      </w:r>
      <w:r w:rsidR="000E64FE" w:rsidRPr="00B24B5C">
        <w:rPr>
          <w:rFonts w:ascii="Times New Roman" w:eastAsiaTheme="minorEastAsia" w:hAnsi="Times New Roman" w:cs="Times New Roman"/>
          <w:sz w:val="24"/>
          <w:szCs w:val="24"/>
          <w:lang w:val="en-GB"/>
        </w:rPr>
        <w:t xml:space="preserve">in </w:t>
      </w:r>
      <w:r w:rsidR="00C41FF8" w:rsidRPr="00B24B5C">
        <w:rPr>
          <w:rFonts w:ascii="Times New Roman" w:eastAsiaTheme="minorEastAsia" w:hAnsi="Times New Roman" w:cs="Times New Roman"/>
          <w:sz w:val="24"/>
          <w:szCs w:val="24"/>
          <w:lang w:val="en-GB"/>
        </w:rPr>
        <w:t xml:space="preserve">the state of </w:t>
      </w:r>
      <w:r w:rsidR="00FC2726" w:rsidRPr="00B24B5C">
        <w:rPr>
          <w:rFonts w:ascii="Times New Roman" w:eastAsiaTheme="minorEastAsia" w:hAnsi="Times New Roman" w:cs="Times New Roman"/>
          <w:sz w:val="24"/>
          <w:szCs w:val="24"/>
          <w:lang w:val="en-GB"/>
        </w:rPr>
        <w:t>Guerrero</w:t>
      </w:r>
      <w:r w:rsidR="000E64FE" w:rsidRPr="00B24B5C">
        <w:rPr>
          <w:rFonts w:ascii="Times New Roman" w:eastAsiaTheme="minorEastAsia" w:hAnsi="Times New Roman" w:cs="Times New Roman"/>
          <w:sz w:val="24"/>
          <w:szCs w:val="24"/>
          <w:lang w:val="en-GB"/>
        </w:rPr>
        <w:t>, along with cities in countries with higher homicide rates tha</w:t>
      </w:r>
      <w:r w:rsidR="009669E7" w:rsidRPr="00B24B5C">
        <w:rPr>
          <w:rFonts w:ascii="Times New Roman" w:eastAsiaTheme="minorEastAsia" w:hAnsi="Times New Roman" w:cs="Times New Roman"/>
          <w:sz w:val="24"/>
          <w:szCs w:val="24"/>
          <w:lang w:val="en-GB"/>
        </w:rPr>
        <w:t>n</w:t>
      </w:r>
      <w:r w:rsidR="000E64FE" w:rsidRPr="00B24B5C">
        <w:rPr>
          <w:rFonts w:ascii="Times New Roman" w:eastAsiaTheme="minorEastAsia" w:hAnsi="Times New Roman" w:cs="Times New Roman"/>
          <w:sz w:val="24"/>
          <w:szCs w:val="24"/>
          <w:lang w:val="en-GB"/>
        </w:rPr>
        <w:t xml:space="preserve"> Mexico.</w:t>
      </w:r>
      <w:r w:rsidR="000E64FE" w:rsidRPr="00B24B5C">
        <w:rPr>
          <w:rFonts w:ascii="Times New Roman" w:eastAsiaTheme="minorEastAsia" w:hAnsi="Times New Roman" w:cs="Times New Roman"/>
          <w:sz w:val="24"/>
          <w:szCs w:val="24"/>
          <w:lang w:val="en-GB"/>
        </w:rPr>
        <w:fldChar w:fldCharType="begin"/>
      </w:r>
      <w:r w:rsidR="00F64CE7" w:rsidRPr="00B24B5C">
        <w:rPr>
          <w:rFonts w:ascii="Times New Roman" w:eastAsiaTheme="minorEastAsia" w:hAnsi="Times New Roman" w:cs="Times New Roman"/>
          <w:sz w:val="24"/>
          <w:szCs w:val="24"/>
          <w:lang w:val="en-GB"/>
        </w:rPr>
        <w:instrText xml:space="preserve"> ADDIN EN.CITE &lt;EndNote&gt;&lt;Cite&gt;&lt;Author&gt;Igarapé Institute&lt;/Author&gt;&lt;Year&gt;2017&lt;/Year&gt;&lt;RecNum&gt;118&lt;/RecNum&gt;&lt;DisplayText&gt;(39)&lt;/DisplayText&gt;&lt;record&gt;&lt;rec-number&gt;118&lt;/rec-number&gt;&lt;foreign-keys&gt;&lt;key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sidRPr="00B24B5C">
        <w:rPr>
          <w:rFonts w:ascii="Times New Roman" w:eastAsiaTheme="minorEastAsia" w:hAnsi="Times New Roman" w:cs="Times New Roman"/>
          <w:sz w:val="24"/>
          <w:szCs w:val="24"/>
          <w:lang w:val="en-GB"/>
        </w:rPr>
        <w:fldChar w:fldCharType="separate"/>
      </w:r>
      <w:r w:rsidR="00F64CE7" w:rsidRPr="00B24B5C">
        <w:rPr>
          <w:rFonts w:ascii="Times New Roman" w:eastAsiaTheme="minorEastAsia" w:hAnsi="Times New Roman" w:cs="Times New Roman"/>
          <w:noProof/>
          <w:sz w:val="24"/>
          <w:szCs w:val="24"/>
          <w:lang w:val="en-GB"/>
        </w:rPr>
        <w:t>(39)</w:t>
      </w:r>
      <w:r w:rsidR="000E64FE" w:rsidRPr="00B24B5C">
        <w:rPr>
          <w:rFonts w:ascii="Times New Roman" w:eastAsiaTheme="minorEastAsia" w:hAnsi="Times New Roman" w:cs="Times New Roman"/>
          <w:sz w:val="24"/>
          <w:szCs w:val="24"/>
          <w:lang w:val="en-GB"/>
        </w:rPr>
        <w:fldChar w:fldCharType="end"/>
      </w:r>
      <w:r w:rsidR="000E64FE" w:rsidRPr="00B24B5C">
        <w:rPr>
          <w:rFonts w:ascii="Times New Roman" w:eastAsiaTheme="minorEastAsia" w:hAnsi="Times New Roman" w:cs="Times New Roman"/>
          <w:sz w:val="24"/>
          <w:szCs w:val="24"/>
          <w:lang w:val="en-GB"/>
        </w:rPr>
        <w:t xml:space="preserve"> </w:t>
      </w:r>
      <w:r w:rsidR="00FC2726" w:rsidRPr="00B24B5C">
        <w:rPr>
          <w:rFonts w:ascii="Times New Roman" w:eastAsiaTheme="minorEastAsia" w:hAnsi="Times New Roman" w:cs="Times New Roman"/>
          <w:sz w:val="24"/>
          <w:szCs w:val="24"/>
          <w:lang w:val="en-GB"/>
        </w:rPr>
        <w:t>As a result</w:t>
      </w:r>
      <w:r w:rsidR="00A47DE8" w:rsidRPr="00B24B5C">
        <w:rPr>
          <w:rFonts w:ascii="Times New Roman" w:eastAsiaTheme="minorEastAsia" w:hAnsi="Times New Roman" w:cs="Times New Roman"/>
          <w:sz w:val="24"/>
          <w:szCs w:val="24"/>
          <w:lang w:val="en-GB"/>
        </w:rPr>
        <w:t>,</w:t>
      </w:r>
      <w:r w:rsidR="00FC2726" w:rsidRPr="00B24B5C">
        <w:rPr>
          <w:rFonts w:ascii="Times New Roman" w:eastAsiaTheme="minorEastAsia" w:hAnsi="Times New Roman" w:cs="Times New Roman"/>
          <w:sz w:val="24"/>
          <w:szCs w:val="24"/>
          <w:lang w:val="en-GB"/>
        </w:rPr>
        <w:t xml:space="preserve"> </w:t>
      </w:r>
      <w:r w:rsidR="000672E8" w:rsidRPr="00B24B5C">
        <w:rPr>
          <w:rFonts w:ascii="Times New Roman" w:eastAsiaTheme="minorEastAsia" w:hAnsi="Times New Roman" w:cs="Times New Roman"/>
          <w:sz w:val="24"/>
          <w:szCs w:val="24"/>
          <w:lang w:val="en-GB"/>
        </w:rPr>
        <w:t xml:space="preserve">young males in </w:t>
      </w:r>
      <w:r w:rsidR="00FC2726" w:rsidRPr="00B24B5C">
        <w:rPr>
          <w:rFonts w:ascii="Times New Roman" w:eastAsiaTheme="minorEastAsia" w:hAnsi="Times New Roman" w:cs="Times New Roman"/>
          <w:sz w:val="24"/>
          <w:szCs w:val="24"/>
          <w:lang w:val="en-GB"/>
        </w:rPr>
        <w:t xml:space="preserve">Guerrero experienced an increase in lifespan </w:t>
      </w:r>
      <w:r w:rsidR="009669E7" w:rsidRPr="00B24B5C">
        <w:rPr>
          <w:rFonts w:ascii="Times New Roman" w:eastAsiaTheme="minorEastAsia" w:hAnsi="Times New Roman" w:cs="Times New Roman"/>
          <w:sz w:val="24"/>
          <w:szCs w:val="24"/>
          <w:lang w:val="en-GB"/>
        </w:rPr>
        <w:t>inequality</w:t>
      </w:r>
      <w:r w:rsidR="00FC2726" w:rsidRPr="00B24B5C">
        <w:rPr>
          <w:rFonts w:ascii="Times New Roman" w:eastAsiaTheme="minorEastAsia" w:hAnsi="Times New Roman" w:cs="Times New Roman"/>
          <w:sz w:val="24"/>
          <w:szCs w:val="24"/>
          <w:lang w:val="en-GB"/>
        </w:rPr>
        <w:t xml:space="preserve"> of almost an additional year due exclusively </w:t>
      </w:r>
      <w:r w:rsidR="00E0162E" w:rsidRPr="00B24B5C">
        <w:rPr>
          <w:rFonts w:ascii="Times New Roman" w:eastAsiaTheme="minorEastAsia" w:hAnsi="Times New Roman" w:cs="Times New Roman"/>
          <w:sz w:val="24"/>
          <w:szCs w:val="24"/>
          <w:lang w:val="en-GB"/>
        </w:rPr>
        <w:t>to homicides.</w:t>
      </w:r>
      <w:r w:rsidR="00307FE9" w:rsidRPr="00B24B5C">
        <w:rPr>
          <w:rFonts w:ascii="Times New Roman" w:eastAsiaTheme="minorEastAsia" w:hAnsi="Times New Roman" w:cs="Times New Roman"/>
          <w:sz w:val="24"/>
          <w:szCs w:val="24"/>
          <w:lang w:val="en-GB"/>
        </w:rPr>
        <w:t xml:space="preserve"> </w:t>
      </w:r>
      <w:r w:rsidR="009669E7" w:rsidRPr="00B24B5C">
        <w:rPr>
          <w:rFonts w:ascii="Times New Roman" w:eastAsiaTheme="minorEastAsia" w:hAnsi="Times New Roman" w:cs="Times New Roman"/>
          <w:sz w:val="24"/>
          <w:szCs w:val="24"/>
          <w:lang w:val="en-GB"/>
        </w:rPr>
        <w:t xml:space="preserve">These results </w:t>
      </w:r>
      <w:r w:rsidR="006636A9" w:rsidRPr="00B24B5C">
        <w:rPr>
          <w:rFonts w:ascii="Times New Roman" w:eastAsiaTheme="minorEastAsia" w:hAnsi="Times New Roman" w:cs="Times New Roman"/>
          <w:sz w:val="24"/>
          <w:szCs w:val="24"/>
          <w:lang w:val="en-GB"/>
        </w:rPr>
        <w:t xml:space="preserve">indicate that homicides are an additional contributor to health inequalities in the country, which </w:t>
      </w:r>
      <w:r w:rsidR="00307FE9" w:rsidRPr="00B24B5C">
        <w:rPr>
          <w:rFonts w:ascii="Times New Roman" w:eastAsiaTheme="minorEastAsia" w:hAnsi="Times New Roman" w:cs="Times New Roman"/>
          <w:sz w:val="24"/>
          <w:szCs w:val="24"/>
          <w:lang w:val="en-GB"/>
        </w:rPr>
        <w:t>complement</w:t>
      </w:r>
      <w:r w:rsidR="00E0162E" w:rsidRPr="00B24B5C">
        <w:rPr>
          <w:rFonts w:ascii="Times New Roman" w:eastAsiaTheme="minorEastAsia" w:hAnsi="Times New Roman" w:cs="Times New Roman"/>
          <w:sz w:val="24"/>
          <w:szCs w:val="24"/>
          <w:lang w:val="en-GB"/>
        </w:rPr>
        <w:t xml:space="preserve"> </w:t>
      </w:r>
      <w:r w:rsidR="00307FE9" w:rsidRPr="00B24B5C">
        <w:rPr>
          <w:rFonts w:ascii="Times New Roman" w:eastAsiaTheme="minorEastAsia" w:hAnsi="Times New Roman" w:cs="Times New Roman"/>
          <w:sz w:val="24"/>
          <w:szCs w:val="24"/>
          <w:lang w:val="en-GB"/>
        </w:rPr>
        <w:t>previous evidence identifying rising health inequalities between states as a challenge for Mexico.</w:t>
      </w:r>
      <w:r w:rsidR="00307FE9"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&lt;EndNote&gt;&lt;Cite&gt;&lt;Author&gt;Gómez-Dantés&lt;/Author&gt;&lt;Year&gt;2016&lt;/Year&gt;&lt;RecNum&gt;102&lt;/RecNum&gt;&lt;DisplayText&gt;(6)&lt;/DisplayText&gt;&lt;record&gt;&lt;rec-number&gt;102&lt;/rec-number&gt;&lt;foreign-keys&gt;&lt;key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EndNote&gt;</w:instrText>
      </w:r>
      <w:r w:rsidR="00307FE9"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(6)</w:t>
      </w:r>
      <w:r w:rsidR="00307FE9" w:rsidRPr="00B24B5C">
        <w:rPr>
          <w:rFonts w:ascii="Times New Roman" w:eastAsiaTheme="minorEastAsia" w:hAnsi="Times New Roman" w:cs="Times New Roman"/>
          <w:sz w:val="24"/>
          <w:szCs w:val="24"/>
          <w:lang w:val="en-GB"/>
        </w:rPr>
        <w:fldChar w:fldCharType="end"/>
      </w:r>
      <w:r w:rsidR="00307FE9" w:rsidRPr="00B24B5C">
        <w:rPr>
          <w:rFonts w:ascii="Times New Roman" w:eastAsiaTheme="minorEastAsia" w:hAnsi="Times New Roman" w:cs="Times New Roman"/>
          <w:sz w:val="24"/>
          <w:szCs w:val="24"/>
          <w:lang w:val="en-GB"/>
        </w:rPr>
        <w:t xml:space="preserve"> </w:t>
      </w:r>
    </w:p>
    <w:p w14:paraId="59FC02C6" w14:textId="77777777" w:rsidR="00F64CE7" w:rsidRPr="00B24B5C" w:rsidRDefault="006F2C6D"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T</w:t>
      </w:r>
      <w:r w:rsidR="003D6F45" w:rsidRPr="00B24B5C">
        <w:rPr>
          <w:rFonts w:ascii="Times New Roman" w:eastAsiaTheme="minorEastAsia" w:hAnsi="Times New Roman" w:cs="Times New Roman"/>
          <w:sz w:val="24"/>
          <w:szCs w:val="24"/>
          <w:lang w:val="en-GB"/>
        </w:rPr>
        <w:t xml:space="preserve">he consequences of the ongoing violence </w:t>
      </w:r>
      <w:r w:rsidR="0083728F" w:rsidRPr="00B24B5C">
        <w:rPr>
          <w:rFonts w:ascii="Times New Roman" w:eastAsiaTheme="minorEastAsia" w:hAnsi="Times New Roman" w:cs="Times New Roman"/>
          <w:sz w:val="24"/>
          <w:szCs w:val="24"/>
          <w:lang w:val="en-GB"/>
        </w:rPr>
        <w:t xml:space="preserve">in Mexico </w:t>
      </w:r>
      <w:r w:rsidR="003D6F45" w:rsidRPr="00B24B5C">
        <w:rPr>
          <w:rFonts w:ascii="Times New Roman" w:eastAsiaTheme="minorEastAsia" w:hAnsi="Times New Roman" w:cs="Times New Roman"/>
          <w:sz w:val="24"/>
          <w:szCs w:val="24"/>
          <w:lang w:val="en-GB"/>
        </w:rPr>
        <w:t>represent an urgent priority for comprehensive strategies to mitigate the impact on population health</w:t>
      </w:r>
      <w:r w:rsidRPr="00B24B5C">
        <w:rPr>
          <w:rFonts w:ascii="Times New Roman" w:eastAsiaTheme="minorEastAsia" w:hAnsi="Times New Roman" w:cs="Times New Roman"/>
          <w:sz w:val="24"/>
          <w:szCs w:val="24"/>
          <w:lang w:val="en-GB"/>
        </w:rPr>
        <w:t xml:space="preserve">; importantly, new policies cannot continue to be dismissive of the extensive evidence </w:t>
      </w:r>
      <w:r w:rsidR="0083728F" w:rsidRPr="00B24B5C">
        <w:rPr>
          <w:rFonts w:ascii="Times New Roman" w:eastAsiaTheme="minorEastAsia" w:hAnsi="Times New Roman" w:cs="Times New Roman"/>
          <w:sz w:val="24"/>
          <w:szCs w:val="24"/>
          <w:lang w:val="en-GB"/>
        </w:rPr>
        <w:t>documenting negative health impacts of the war on drugs on the population</w:t>
      </w:r>
      <w:r w:rsidR="003D6F45" w:rsidRPr="00B24B5C">
        <w:rPr>
          <w:rFonts w:ascii="Times New Roman" w:eastAsiaTheme="minorEastAsia" w:hAnsi="Times New Roman" w:cs="Times New Roman"/>
          <w:sz w:val="24"/>
          <w:szCs w:val="24"/>
          <w:lang w:val="en-GB"/>
        </w:rPr>
        <w:t>.</w:t>
      </w:r>
      <w:r w:rsidR="002F487B" w:rsidRPr="00B24B5C">
        <w:rPr>
          <w:rFonts w:ascii="Times New Roman" w:eastAsiaTheme="minorEastAsia" w:hAnsi="Times New Roman" w:cs="Times New Roman"/>
          <w:sz w:val="24"/>
          <w:szCs w:val="24"/>
          <w:lang w:val="en-GB"/>
        </w:rPr>
        <w:fldChar w:fldCharType="begin"/>
      </w:r>
      <w:r w:rsidR="00F64CE7" w:rsidRPr="00B24B5C">
        <w:rPr>
          <w:rFonts w:ascii="Times New Roman" w:eastAsiaTheme="minorEastAsia" w:hAnsi="Times New Roman" w:cs="Times New Roman"/>
          <w:sz w:val="24"/>
          <w:szCs w:val="24"/>
          <w:lang w:val="en-GB"/>
        </w:rPr>
        <w:instrText xml:space="preserve"> ADDIN EN.CITE &lt;EndNote&gt;&lt;Cite&gt;&lt;Author&gt;Csete&lt;/Author&gt;&lt;Year&gt;2016&lt;/Year&gt;&lt;RecNum&gt;122&lt;/RecNum&gt;&lt;DisplayText&gt;(40)&lt;/DisplayText&gt;&lt;record&gt;&lt;rec-number&gt;122&lt;/rec-number&gt;&lt;foreign-keys&gt;&lt;key app="EN" db-id="xwts0fz21atwpxe2avovtpe5rz9v2fw0dtxf" timestamp="1522678897"&gt;122&lt;/key&gt;&lt;/foreign-keys&gt;&lt;ref-type name="Journal Article"&gt;17&lt;/ref-type&gt;&lt;contributors&gt;&lt;authors&gt;&lt;author&gt;Csete, Joanne&lt;/author&gt;&lt;author&gt;Kamarulzaman, Adeeba&lt;/author&gt;&lt;author&gt;Kazatchkine, Michel&lt;/author&gt;&lt;author&gt;Altice, Frederick&lt;/author&gt;&lt;author&gt;Balicki, Marek&lt;/author&gt;&lt;author&gt;Buxton, Julia&lt;/author&gt;&lt;author&gt;Cepeda, Javier&lt;/author&gt;&lt;author&gt;Comfort, Megan&lt;/author&gt;&lt;author&gt;Goosby, Eric&lt;/author&gt;&lt;author&gt;Goulão, João&lt;/author&gt;&lt;/authors&gt;&lt;/contributors&gt;&lt;titles&gt;&lt;title&gt;Public health and international drug policy&lt;/title&gt;&lt;secondary-title&gt;The Lancet&lt;/secondary-title&gt;&lt;/titles&gt;&lt;periodical&gt;&lt;full-title&gt;The Lancet&lt;/full-title&gt;&lt;/periodical&gt;&lt;pages&gt;1427-1480&lt;/pages&gt;&lt;volume&gt;387&lt;/volume&gt;&lt;number&gt;10026&lt;/number&gt;&lt;dates&gt;&lt;year&gt;2016&lt;/year&gt;&lt;/dates&gt;&lt;isbn&gt;0140-6736&lt;/isbn&gt;&lt;urls&gt;&lt;/urls&gt;&lt;/record&gt;&lt;/Cite&gt;&lt;/EndNote&gt;</w:instrText>
      </w:r>
      <w:r w:rsidR="002F487B" w:rsidRPr="00B24B5C">
        <w:rPr>
          <w:rFonts w:ascii="Times New Roman" w:eastAsiaTheme="minorEastAsia" w:hAnsi="Times New Roman" w:cs="Times New Roman"/>
          <w:sz w:val="24"/>
          <w:szCs w:val="24"/>
          <w:lang w:val="en-GB"/>
        </w:rPr>
        <w:fldChar w:fldCharType="separate"/>
      </w:r>
      <w:r w:rsidR="00F64CE7" w:rsidRPr="00B24B5C">
        <w:rPr>
          <w:rFonts w:ascii="Times New Roman" w:eastAsiaTheme="minorEastAsia" w:hAnsi="Times New Roman" w:cs="Times New Roman"/>
          <w:noProof/>
          <w:sz w:val="24"/>
          <w:szCs w:val="24"/>
          <w:lang w:val="en-GB"/>
        </w:rPr>
        <w:t>(40)</w:t>
      </w:r>
      <w:r w:rsidR="002F487B" w:rsidRPr="00B24B5C">
        <w:rPr>
          <w:rFonts w:ascii="Times New Roman" w:eastAsiaTheme="minorEastAsia" w:hAnsi="Times New Roman" w:cs="Times New Roman"/>
          <w:sz w:val="24"/>
          <w:szCs w:val="24"/>
          <w:lang w:val="en-GB"/>
        </w:rPr>
        <w:fldChar w:fldCharType="end"/>
      </w:r>
      <w:r w:rsidR="003D6F45" w:rsidRPr="00B24B5C">
        <w:rPr>
          <w:rFonts w:ascii="Times New Roman" w:eastAsiaTheme="minorEastAsia" w:hAnsi="Times New Roman" w:cs="Times New Roman"/>
          <w:sz w:val="24"/>
          <w:szCs w:val="24"/>
          <w:lang w:val="en-GB"/>
        </w:rPr>
        <w:t xml:space="preserve"> </w:t>
      </w:r>
      <w:r w:rsidR="0083728F" w:rsidRPr="00B24B5C">
        <w:rPr>
          <w:rFonts w:ascii="Times New Roman" w:eastAsiaTheme="minorEastAsia" w:hAnsi="Times New Roman" w:cs="Times New Roman"/>
          <w:sz w:val="24"/>
          <w:szCs w:val="24"/>
          <w:lang w:val="en-GB"/>
        </w:rPr>
        <w:t>For example, t</w:t>
      </w:r>
      <w:r w:rsidR="00EF183E" w:rsidRPr="00B24B5C">
        <w:rPr>
          <w:rFonts w:ascii="Times New Roman" w:eastAsiaTheme="minorEastAsia" w:hAnsi="Times New Roman" w:cs="Times New Roman"/>
          <w:sz w:val="24"/>
          <w:szCs w:val="24"/>
          <w:lang w:val="en-GB"/>
        </w:rPr>
        <w:t>he increase in homicide mortality after 2005 suggests a rapid deterioration in life expectancy,</w:t>
      </w:r>
      <w:r w:rsidR="00EF183E"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EF183E"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(5)</w:t>
      </w:r>
      <w:r w:rsidR="00EF183E" w:rsidRPr="00B24B5C">
        <w:rPr>
          <w:rFonts w:ascii="Times New Roman" w:eastAsiaTheme="minorEastAsia" w:hAnsi="Times New Roman" w:cs="Times New Roman"/>
          <w:sz w:val="24"/>
          <w:szCs w:val="24"/>
          <w:lang w:val="en-GB"/>
        </w:rPr>
        <w:fldChar w:fldCharType="end"/>
      </w:r>
      <w:r w:rsidR="00EF183E" w:rsidRPr="00B24B5C">
        <w:rPr>
          <w:rFonts w:ascii="Times New Roman" w:eastAsiaTheme="minorEastAsia" w:hAnsi="Times New Roman" w:cs="Times New Roman"/>
          <w:sz w:val="24"/>
          <w:szCs w:val="24"/>
          <w:lang w:val="en-GB"/>
        </w:rPr>
        <w:t xml:space="preserve"> in perceived vulnerability and psychosocial outcomes,</w:t>
      </w:r>
      <w:r w:rsidR="00EF183E" w:rsidRPr="00B24B5C">
        <w:rPr>
          <w:rFonts w:ascii="Times New Roman" w:eastAsiaTheme="minorEastAsia" w:hAnsi="Times New Roman" w:cs="Times New Roman"/>
          <w:sz w:val="24"/>
          <w:szCs w:val="24"/>
          <w:lang w:val="en-GB"/>
        </w:rPr>
        <w:fldChar w:fldCharType="begin"/>
      </w:r>
      <w:r w:rsidR="00F64CE7" w:rsidRPr="00B24B5C">
        <w:rPr>
          <w:rFonts w:ascii="Times New Roman" w:eastAsiaTheme="minorEastAsia" w:hAnsi="Times New Roman" w:cs="Times New Roman"/>
          <w:sz w:val="24"/>
          <w:szCs w:val="24"/>
          <w:lang w:val="en-GB"/>
        </w:rPr>
        <w:instrText xml:space="preserve"> ADDIN EN.CITE &lt;EndNote&gt;&lt;Cite&gt;&lt;Author&gt;Canudas-Romo&lt;/Author&gt;&lt;Year&gt;2017&lt;/Year&gt;&lt;RecNum&gt;92&lt;/RecNum&gt;&lt;DisplayText&gt;(41)&lt;/DisplayText&gt;&lt;record&gt;&lt;rec-number&gt;92&lt;/rec-number&gt;&lt;foreign-keys&gt;&lt;key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EF183E" w:rsidRPr="00B24B5C">
        <w:rPr>
          <w:rFonts w:ascii="Times New Roman" w:eastAsiaTheme="minorEastAsia" w:hAnsi="Times New Roman" w:cs="Times New Roman"/>
          <w:sz w:val="24"/>
          <w:szCs w:val="24"/>
          <w:lang w:val="en-GB"/>
        </w:rPr>
        <w:fldChar w:fldCharType="separate"/>
      </w:r>
      <w:r w:rsidR="00F64CE7" w:rsidRPr="00B24B5C">
        <w:rPr>
          <w:rFonts w:ascii="Times New Roman" w:eastAsiaTheme="minorEastAsia" w:hAnsi="Times New Roman" w:cs="Times New Roman"/>
          <w:noProof/>
          <w:sz w:val="24"/>
          <w:szCs w:val="24"/>
          <w:lang w:val="en-GB"/>
        </w:rPr>
        <w:t>(41)</w:t>
      </w:r>
      <w:r w:rsidR="00EF183E" w:rsidRPr="00B24B5C">
        <w:rPr>
          <w:rFonts w:ascii="Times New Roman" w:eastAsiaTheme="minorEastAsia" w:hAnsi="Times New Roman" w:cs="Times New Roman"/>
          <w:sz w:val="24"/>
          <w:szCs w:val="24"/>
          <w:lang w:val="en-GB"/>
        </w:rPr>
        <w:fldChar w:fldCharType="end"/>
      </w:r>
      <w:r w:rsidR="00EF183E" w:rsidRPr="00B24B5C">
        <w:rPr>
          <w:rFonts w:ascii="Times New Roman" w:eastAsiaTheme="minorEastAsia" w:hAnsi="Times New Roman" w:cs="Times New Roman"/>
          <w:sz w:val="24"/>
          <w:szCs w:val="24"/>
          <w:lang w:val="en-GB"/>
        </w:rPr>
        <w:t xml:space="preserve"> and, as we show, in lifespan inequality in the Mexican population.</w:t>
      </w:r>
    </w:p>
    <w:p w14:paraId="4E2FEC68" w14:textId="7ACE5E13" w:rsidR="00DB3634" w:rsidRPr="00B24B5C" w:rsidRDefault="004E64A8"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 xml:space="preserve"> </w:t>
      </w:r>
      <w:r w:rsidR="003D6F45" w:rsidRPr="00B24B5C">
        <w:rPr>
          <w:rFonts w:ascii="Times New Roman" w:eastAsiaTheme="minorEastAsia" w:hAnsi="Times New Roman" w:cs="Times New Roman"/>
          <w:sz w:val="24"/>
          <w:szCs w:val="24"/>
          <w:lang w:val="en-GB"/>
        </w:rPr>
        <w:t>In an international context, Mexico’s levels of violence are not even the highest around the globe, nor the region. Countries in central America, such as El Salvador and Honduras, and Venezuela, Colombia and Brazil in south America have higher homicide rates.</w:t>
      </w:r>
      <w:r w:rsidR="00DB195A" w:rsidRPr="00B24B5C">
        <w:rPr>
          <w:rFonts w:ascii="Times New Roman" w:eastAsiaTheme="minorEastAsia" w:hAnsi="Times New Roman" w:cs="Times New Roman"/>
          <w:sz w:val="24"/>
          <w:szCs w:val="24"/>
          <w:lang w:val="en-GB"/>
        </w:rPr>
        <w:t xml:space="preserve"> Given the great level of lifespan variation and life expectancy losses in Mexico, it is likely that countries in the region experience higher variation in lifespans and reductions in average life due to homicides. Our results from Mexico</w:t>
      </w:r>
      <w:r w:rsidR="00092E09" w:rsidRPr="00B24B5C">
        <w:rPr>
          <w:rFonts w:ascii="Times New Roman" w:eastAsiaTheme="minorEastAsia" w:hAnsi="Times New Roman" w:cs="Times New Roman"/>
          <w:sz w:val="24"/>
          <w:szCs w:val="24"/>
          <w:lang w:val="en-GB"/>
        </w:rPr>
        <w:t xml:space="preserve"> underscore the need </w:t>
      </w:r>
      <w:r w:rsidR="00745701" w:rsidRPr="00B24B5C">
        <w:rPr>
          <w:rFonts w:ascii="Times New Roman" w:eastAsiaTheme="minorEastAsia" w:hAnsi="Times New Roman" w:cs="Times New Roman"/>
          <w:sz w:val="24"/>
          <w:szCs w:val="24"/>
          <w:lang w:val="en-GB"/>
        </w:rPr>
        <w:t>to</w:t>
      </w:r>
      <w:r w:rsidR="00092E09" w:rsidRPr="00B24B5C">
        <w:rPr>
          <w:rFonts w:ascii="Times New Roman" w:eastAsiaTheme="minorEastAsia" w:hAnsi="Times New Roman" w:cs="Times New Roman"/>
          <w:sz w:val="24"/>
          <w:szCs w:val="24"/>
          <w:lang w:val="en-GB"/>
        </w:rPr>
        <w:t xml:space="preserve"> comprehensively reduce, through public</w:t>
      </w:r>
      <w:r w:rsidR="001D16CB" w:rsidRPr="00B24B5C">
        <w:rPr>
          <w:rFonts w:ascii="Times New Roman" w:eastAsiaTheme="minorEastAsia" w:hAnsi="Times New Roman" w:cs="Times New Roman"/>
          <w:sz w:val="24"/>
          <w:szCs w:val="24"/>
          <w:lang w:val="en-GB"/>
        </w:rPr>
        <w:t xml:space="preserve"> policies </w:t>
      </w:r>
      <w:r w:rsidR="001D16CB" w:rsidRPr="00B24B5C">
        <w:rPr>
          <w:rFonts w:ascii="Times New Roman" w:eastAsiaTheme="minorEastAsia" w:hAnsi="Times New Roman" w:cs="Times New Roman"/>
          <w:sz w:val="24"/>
          <w:szCs w:val="24"/>
          <w:lang w:val="en-GB"/>
        </w:rPr>
        <w:lastRenderedPageBreak/>
        <w:t>and strategies,</w:t>
      </w:r>
      <w:r w:rsidR="00092E09" w:rsidRPr="00B24B5C">
        <w:rPr>
          <w:rFonts w:ascii="Times New Roman" w:eastAsiaTheme="minorEastAsia" w:hAnsi="Times New Roman" w:cs="Times New Roman"/>
          <w:sz w:val="24"/>
          <w:szCs w:val="24"/>
          <w:lang w:val="en-GB"/>
        </w:rPr>
        <w:t xml:space="preserve"> </w:t>
      </w:r>
      <w:r w:rsidR="00DB195A" w:rsidRPr="00B24B5C">
        <w:rPr>
          <w:rFonts w:ascii="Times New Roman" w:eastAsiaTheme="minorEastAsia" w:hAnsi="Times New Roman" w:cs="Times New Roman"/>
          <w:sz w:val="24"/>
          <w:szCs w:val="24"/>
          <w:lang w:val="en-GB"/>
        </w:rPr>
        <w:t>the impact of violence on population health and in the uncertainty surrounding the age at death</w:t>
      </w:r>
      <w:r w:rsidR="003D6F45" w:rsidRPr="00B24B5C">
        <w:rPr>
          <w:rFonts w:ascii="Times New Roman" w:eastAsiaTheme="minorEastAsia" w:hAnsi="Times New Roman" w:cs="Times New Roman"/>
          <w:sz w:val="24"/>
          <w:szCs w:val="24"/>
          <w:lang w:val="en-GB"/>
        </w:rPr>
        <w:t xml:space="preserve"> </w:t>
      </w:r>
      <w:r w:rsidR="00DB195A" w:rsidRPr="00B24B5C">
        <w:rPr>
          <w:rFonts w:ascii="Times New Roman" w:eastAsiaTheme="minorEastAsia" w:hAnsi="Times New Roman" w:cs="Times New Roman"/>
          <w:sz w:val="24"/>
          <w:szCs w:val="24"/>
          <w:lang w:val="en-GB"/>
        </w:rPr>
        <w:t xml:space="preserve">in other countries from Latin America and the </w:t>
      </w:r>
      <w:r w:rsidR="00745701" w:rsidRPr="00B24B5C">
        <w:rPr>
          <w:rFonts w:ascii="Times New Roman" w:eastAsiaTheme="minorEastAsia" w:hAnsi="Times New Roman" w:cs="Times New Roman"/>
          <w:sz w:val="24"/>
          <w:szCs w:val="24"/>
          <w:lang w:val="en-GB"/>
        </w:rPr>
        <w:t>worl</w:t>
      </w:r>
      <w:r w:rsidR="00E86406" w:rsidRPr="00B24B5C">
        <w:rPr>
          <w:rFonts w:ascii="Times New Roman" w:eastAsiaTheme="minorEastAsia" w:hAnsi="Times New Roman" w:cs="Times New Roman"/>
          <w:sz w:val="24"/>
          <w:szCs w:val="24"/>
          <w:lang w:val="en-GB"/>
        </w:rPr>
        <w:t>d</w:t>
      </w:r>
      <w:r w:rsidR="00DB195A" w:rsidRPr="00B24B5C">
        <w:rPr>
          <w:rFonts w:ascii="Times New Roman" w:eastAsiaTheme="minorEastAsia" w:hAnsi="Times New Roman" w:cs="Times New Roman"/>
          <w:sz w:val="24"/>
          <w:szCs w:val="24"/>
          <w:lang w:val="en-GB"/>
        </w:rPr>
        <w:t>.</w:t>
      </w:r>
    </w:p>
    <w:p w14:paraId="2AF088F7" w14:textId="345FE83C" w:rsidR="00E766E9" w:rsidRDefault="00E766E9" w:rsidP="00DA15CA">
      <w:pPr>
        <w:spacing w:line="480" w:lineRule="auto"/>
        <w:jc w:val="both"/>
        <w:rPr>
          <w:rFonts w:ascii="Times New Roman" w:eastAsiaTheme="minorEastAsia" w:hAnsi="Times New Roman" w:cs="Times New Roman"/>
          <w:lang w:val="en-GB"/>
        </w:rPr>
      </w:pPr>
    </w:p>
    <w:p w14:paraId="5E5D1E6F" w14:textId="77777777" w:rsidR="00670A8C" w:rsidRPr="00DA15CA" w:rsidRDefault="00670A8C" w:rsidP="00DA15CA">
      <w:pPr>
        <w:spacing w:line="480" w:lineRule="auto"/>
        <w:jc w:val="both"/>
        <w:rPr>
          <w:rFonts w:ascii="Times New Roman" w:eastAsiaTheme="minorEastAsia" w:hAnsi="Times New Roman" w:cs="Times New Roman"/>
        </w:rPr>
      </w:pPr>
    </w:p>
    <w:p w14:paraId="0E5D9360" w14:textId="3AA53218" w:rsidR="00CC0A4A" w:rsidRPr="002D7460" w:rsidRDefault="00B62339" w:rsidP="00DA15CA">
      <w:pPr>
        <w:spacing w:line="480" w:lineRule="auto"/>
        <w:jc w:val="both"/>
        <w:rPr>
          <w:rFonts w:ascii="Times New Roman" w:eastAsiaTheme="majorEastAsia" w:hAnsi="Times New Roman" w:cs="Times New Roman"/>
          <w:b/>
          <w:iCs/>
          <w:spacing w:val="15"/>
        </w:rPr>
      </w:pPr>
      <w:r w:rsidRPr="002D7460">
        <w:rPr>
          <w:rFonts w:ascii="Times New Roman" w:eastAsiaTheme="minorEastAsia" w:hAnsi="Times New Roman" w:cs="Times New Roman"/>
          <w:b/>
        </w:rPr>
        <w:t>References</w:t>
      </w:r>
    </w:p>
    <w:p w14:paraId="7E7A11F6" w14:textId="77777777" w:rsidR="00F64CE7" w:rsidRPr="00F64CE7" w:rsidRDefault="00CC0A4A" w:rsidP="00F64CE7">
      <w:pPr>
        <w:pStyle w:val="EndNoteBibliography"/>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F64CE7" w:rsidRPr="00F64CE7">
        <w:t>1.</w:t>
      </w:r>
      <w:r w:rsidR="00F64CE7" w:rsidRPr="00F64CE7">
        <w:tab/>
        <w:t>Briceño-León R, Villaveces A, Concha-Eastman A. Understanding the uneven distribution of the incidence of homicide in Latin America. International Journal of Epidemiology. 2008;37(4):751-7.</w:t>
      </w:r>
    </w:p>
    <w:p w14:paraId="4DBDA6F7" w14:textId="77777777" w:rsidR="00F64CE7" w:rsidRPr="00185B27" w:rsidRDefault="00F64CE7" w:rsidP="00F64CE7">
      <w:pPr>
        <w:pStyle w:val="EndNoteBibliography"/>
        <w:rPr>
          <w:rFonts w:ascii="Times New Roman" w:hAnsi="Times New Roman" w:cs="Times New Roman"/>
          <w:sz w:val="24"/>
          <w:szCs w:val="24"/>
        </w:rPr>
      </w:pPr>
      <w:r w:rsidRPr="00F64CE7">
        <w:t>2.</w:t>
      </w:r>
      <w:r w:rsidRPr="00F64CE7">
        <w:tab/>
        <w:t>Drugs UNOo, Crime. Global study on hom</w:t>
      </w:r>
      <w:r w:rsidRPr="00185B27">
        <w:rPr>
          <w:rFonts w:ascii="Times New Roman" w:hAnsi="Times New Roman" w:cs="Times New Roman"/>
          <w:sz w:val="24"/>
          <w:szCs w:val="24"/>
        </w:rPr>
        <w:t>icide 2013: trends, contexts, data: UNODC; 2013.</w:t>
      </w:r>
    </w:p>
    <w:p w14:paraId="4A8351B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w:t>
      </w:r>
      <w:r w:rsidRPr="00185B27">
        <w:rPr>
          <w:rFonts w:ascii="Times New Roman" w:hAnsi="Times New Roman" w:cs="Times New Roman"/>
          <w:sz w:val="24"/>
          <w:szCs w:val="24"/>
        </w:rPr>
        <w:tab/>
        <w:t>Gamlin J. Violence and homicide in Mexico: a global health issue. The Lancet. 2015;385(9968):605-6.</w:t>
      </w:r>
    </w:p>
    <w:p w14:paraId="7E7772AC"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4.</w:t>
      </w:r>
      <w:r w:rsidRPr="00185B27">
        <w:rPr>
          <w:rFonts w:ascii="Times New Roman" w:hAnsi="Times New Roman" w:cs="Times New Roman"/>
          <w:sz w:val="24"/>
          <w:szCs w:val="24"/>
        </w:rPr>
        <w:tab/>
        <w:t>Canudas-Romo V, García-Guerrero VM, Echarri-Cánovas CJ. The stagnation of the Mexican male life expectancy in the first decade of the 21st century: the impact of homicides and diabetes mellitus. J Epidemiol Community Health. 2015;69(1):28-34.</w:t>
      </w:r>
    </w:p>
    <w:p w14:paraId="52895432"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5.</w:t>
      </w:r>
      <w:r w:rsidRPr="00185B27">
        <w:rPr>
          <w:rFonts w:ascii="Times New Roman" w:hAnsi="Times New Roman" w:cs="Times New Roman"/>
          <w:sz w:val="24"/>
          <w:szCs w:val="24"/>
        </w:rPr>
        <w:tab/>
        <w:t>Aburto JM, Beltrán-Sánchez H, García-Guerrero VM, Canudas-Romo V. Homicides in Mexico reversed life expectancy gains for men and slowed them for women, 2000–10. Health Affairs. 2016;35(1):88-95.</w:t>
      </w:r>
    </w:p>
    <w:p w14:paraId="582D8B50"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6.</w:t>
      </w:r>
      <w:r w:rsidRPr="00185B27">
        <w:rPr>
          <w:rFonts w:ascii="Times New Roman" w:hAnsi="Times New Roman" w:cs="Times New Roman"/>
          <w:sz w:val="24"/>
          <w:szCs w:val="24"/>
        </w:rPr>
        <w:tab/>
        <w:t>Gómez-Dantés H, Fullman N, Lamadrid-Figueroa H, Cahuana-Hurtado L, Darney B, Avila-Burgos L, et al. Dissonant health transition in the states of Mexico, 1990–2013: a systematic analysis for the Global Burden of Disease Study 2013. The Lancet. 2016;388(10058):2386-402.</w:t>
      </w:r>
    </w:p>
    <w:p w14:paraId="06C3CC7F"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7.</w:t>
      </w:r>
      <w:r w:rsidRPr="00185B27">
        <w:rPr>
          <w:rFonts w:ascii="Times New Roman" w:hAnsi="Times New Roman" w:cs="Times New Roman"/>
          <w:sz w:val="24"/>
          <w:szCs w:val="24"/>
        </w:rPr>
        <w:tab/>
        <w:t>Edwards RD, Tuljapurkar S. Inequality in life spans and a new perspective on mortality convergence across industrialized countries. Population and Development Review. 2005;31(4):645-74.</w:t>
      </w:r>
    </w:p>
    <w:p w14:paraId="3C237AF3"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8.</w:t>
      </w:r>
      <w:r w:rsidRPr="00185B27">
        <w:rPr>
          <w:rFonts w:ascii="Times New Roman" w:hAnsi="Times New Roman" w:cs="Times New Roman"/>
          <w:sz w:val="24"/>
          <w:szCs w:val="24"/>
        </w:rPr>
        <w:tab/>
        <w:t>Wilmoth JR, Horiuchi S. Rectangularization revisited: Variability of age at death within human populations*. Demography. 1999;36(4):475-95.</w:t>
      </w:r>
    </w:p>
    <w:p w14:paraId="45BD643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9.</w:t>
      </w:r>
      <w:r w:rsidRPr="00185B27">
        <w:rPr>
          <w:rFonts w:ascii="Times New Roman" w:hAnsi="Times New Roman" w:cs="Times New Roman"/>
          <w:sz w:val="24"/>
          <w:szCs w:val="24"/>
        </w:rPr>
        <w:tab/>
        <w:t>Tuljapurkar S. The final inequality: variance in age at death.  Demography and the Economy: University of Chicago Press; 2010. p. 209-21.</w:t>
      </w:r>
    </w:p>
    <w:p w14:paraId="3C669DEE"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10.</w:t>
      </w:r>
      <w:r w:rsidRPr="00185B27">
        <w:rPr>
          <w:rFonts w:ascii="Times New Roman" w:hAnsi="Times New Roman" w:cs="Times New Roman"/>
          <w:sz w:val="24"/>
          <w:szCs w:val="24"/>
        </w:rPr>
        <w:tab/>
        <w:t>Marmot M. Inequalities in health. New England Journal of Medicine. 2001;345(2):134-5.</w:t>
      </w:r>
    </w:p>
    <w:p w14:paraId="675F19B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11.</w:t>
      </w:r>
      <w:r w:rsidRPr="00185B27">
        <w:rPr>
          <w:rFonts w:ascii="Times New Roman" w:hAnsi="Times New Roman" w:cs="Times New Roman"/>
          <w:sz w:val="24"/>
          <w:szCs w:val="24"/>
        </w:rPr>
        <w:tab/>
        <w:t>van Raalte AA, Kunst AE, Deboosere P, Leinsalu M, Lundberg O, Martikainen P, et al. More variation in lifespan in lower educated groups: evidence from 10 European countries. International Journal of Epidemiology. 2011:dyr146.</w:t>
      </w:r>
    </w:p>
    <w:p w14:paraId="45D2DCEF"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12.</w:t>
      </w:r>
      <w:r w:rsidRPr="00185B27">
        <w:rPr>
          <w:rFonts w:ascii="Times New Roman" w:hAnsi="Times New Roman" w:cs="Times New Roman"/>
          <w:sz w:val="24"/>
          <w:szCs w:val="24"/>
        </w:rPr>
        <w:tab/>
        <w:t>Engelman M, Canudas-Romo V, Agree EM. The implications of increased survivorship for mortality variation in aging populations. Population and Development Review. 2010;36(3):511-39.</w:t>
      </w:r>
    </w:p>
    <w:p w14:paraId="59DC747A"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13.</w:t>
      </w:r>
      <w:r w:rsidRPr="00185B27">
        <w:rPr>
          <w:rFonts w:ascii="Times New Roman" w:hAnsi="Times New Roman" w:cs="Times New Roman"/>
          <w:sz w:val="24"/>
          <w:szCs w:val="24"/>
        </w:rPr>
        <w:tab/>
        <w:t>Vaupel JW, Zhang Z, van Raalte AA. Life expectancy and disparity: an international comparison of life table data. BMJ open. 2011;1(1):e000128.</w:t>
      </w:r>
    </w:p>
    <w:p w14:paraId="3987FF6A"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14.</w:t>
      </w:r>
      <w:r w:rsidRPr="00185B27">
        <w:rPr>
          <w:rFonts w:ascii="Times New Roman" w:hAnsi="Times New Roman" w:cs="Times New Roman"/>
          <w:sz w:val="24"/>
          <w:szCs w:val="24"/>
        </w:rPr>
        <w:tab/>
        <w:t>Colchero F, Rau R, Jones OR, Barthold JA, Conde DA, Lenart A, et al. The emergence of longevous populations. Proceedings of the National Academy of Sciences. 2016;N.A(N.A):N.A.</w:t>
      </w:r>
    </w:p>
    <w:p w14:paraId="6C9F7730"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15.</w:t>
      </w:r>
      <w:r w:rsidRPr="00185B27">
        <w:rPr>
          <w:rFonts w:ascii="Times New Roman" w:hAnsi="Times New Roman" w:cs="Times New Roman"/>
          <w:sz w:val="24"/>
          <w:szCs w:val="24"/>
        </w:rPr>
        <w:tab/>
        <w:t>Sasson I. Trends in life expectancy and lifespan variation by educational attainment: United States, 1990–2010. Demography. 2016;53(2):269-93.</w:t>
      </w:r>
    </w:p>
    <w:p w14:paraId="3BD997E2"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lastRenderedPageBreak/>
        <w:t>16.</w:t>
      </w:r>
      <w:r w:rsidRPr="00185B27">
        <w:rPr>
          <w:rFonts w:ascii="Times New Roman" w:hAnsi="Times New Roman" w:cs="Times New Roman"/>
          <w:sz w:val="24"/>
          <w:szCs w:val="24"/>
        </w:rPr>
        <w:tab/>
        <w:t>van Raalte AA, Martikainen P, Myrskylä M. Lifespan variation by occupational class: compression or stagnation over time? Demography. 2014;51(1):73-95.</w:t>
      </w:r>
    </w:p>
    <w:p w14:paraId="475BC304"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17.</w:t>
      </w:r>
      <w:r w:rsidRPr="00185B27">
        <w:rPr>
          <w:rFonts w:ascii="Times New Roman" w:hAnsi="Times New Roman" w:cs="Times New Roman"/>
          <w:sz w:val="24"/>
          <w:szCs w:val="24"/>
        </w:rPr>
        <w:tab/>
        <w:t>Flores M, Villarreal A. Exploring the spatial diffusion of homicides in Mexican municipalities through exploratory spatial data analysis. Cityscape. 2015;17(1):35.</w:t>
      </w:r>
    </w:p>
    <w:p w14:paraId="2EF3893C"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18.</w:t>
      </w:r>
      <w:r w:rsidRPr="00185B27">
        <w:rPr>
          <w:rFonts w:ascii="Times New Roman" w:hAnsi="Times New Roman" w:cs="Times New Roman"/>
          <w:sz w:val="24"/>
          <w:szCs w:val="24"/>
        </w:rPr>
        <w:tab/>
        <w:t>Espinal-Enríquez J, Larralde H. Analysis of México’s Narco-War Network (2007–2011). PloS one. 2015;10(5):e0126503.</w:t>
      </w:r>
    </w:p>
    <w:p w14:paraId="559BF98E"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19.</w:t>
      </w:r>
      <w:r w:rsidRPr="00185B27">
        <w:rPr>
          <w:rFonts w:ascii="Times New Roman" w:hAnsi="Times New Roman" w:cs="Times New Roman"/>
          <w:sz w:val="24"/>
          <w:szCs w:val="24"/>
        </w:rPr>
        <w:tab/>
        <w:t>González-Pier E, Barraza-Lloréns M, Beyeler N, Jamison D, Knaul F, Lozano R, et al. Mexico's path towards the Sustainable Development Goal for health: an assessment of the feasibility of reducing premature mortality by 40% by 2030. The Lancet Global Health. 2016;4(10):e714-e25.</w:t>
      </w:r>
    </w:p>
    <w:p w14:paraId="59D96D03"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20.</w:t>
      </w:r>
      <w:r w:rsidRPr="00185B27">
        <w:rPr>
          <w:rFonts w:ascii="Times New Roman" w:hAnsi="Times New Roman" w:cs="Times New Roman"/>
          <w:sz w:val="24"/>
          <w:szCs w:val="24"/>
        </w:rPr>
        <w:tab/>
        <w:t>Sepúlveda J, Bustreo F, Tapia R, Rivera J, Lozano R, Oláiz G, et al. Improvement of child survival in Mexico: the diagonal approach. The Lancet. 2006;368(9551):2017-27.</w:t>
      </w:r>
    </w:p>
    <w:p w14:paraId="7AF69771" w14:textId="544A7CC3"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21.</w:t>
      </w:r>
      <w:r w:rsidRPr="00185B27">
        <w:rPr>
          <w:rFonts w:ascii="Times New Roman" w:hAnsi="Times New Roman" w:cs="Times New Roman"/>
          <w:sz w:val="24"/>
          <w:szCs w:val="24"/>
        </w:rPr>
        <w:tab/>
        <w:t xml:space="preserve">INEGI. National Institute of Statistics: Micro-data files on mortality data 1995-2015 2017 [Available from: </w:t>
      </w:r>
      <w:hyperlink r:id="rId10" w:history="1">
        <w:r w:rsidRPr="00185B27">
          <w:rPr>
            <w:rStyle w:val="Hyperlink"/>
            <w:rFonts w:ascii="Times New Roman" w:hAnsi="Times New Roman" w:cs="Times New Roman"/>
            <w:sz w:val="24"/>
            <w:szCs w:val="24"/>
          </w:rPr>
          <w:t>http://www.beta.inegi.org.mx/proyectos/registros/vitales/mortalidad/default.html</w:t>
        </w:r>
      </w:hyperlink>
      <w:r w:rsidRPr="00185B27">
        <w:rPr>
          <w:rFonts w:ascii="Times New Roman" w:hAnsi="Times New Roman" w:cs="Times New Roman"/>
          <w:sz w:val="24"/>
          <w:szCs w:val="24"/>
        </w:rPr>
        <w:t>.</w:t>
      </w:r>
    </w:p>
    <w:p w14:paraId="2606EE20" w14:textId="292A4A89"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22.</w:t>
      </w:r>
      <w:r w:rsidRPr="00185B27">
        <w:rPr>
          <w:rFonts w:ascii="Times New Roman" w:hAnsi="Times New Roman" w:cs="Times New Roman"/>
          <w:sz w:val="24"/>
          <w:szCs w:val="24"/>
        </w:rPr>
        <w:tab/>
        <w:t xml:space="preserve">CONAPO. Mexican Population Council: Population estimates. 2017 [Available from: </w:t>
      </w:r>
      <w:hyperlink r:id="rId11" w:history="1">
        <w:r w:rsidRPr="00185B27">
          <w:rPr>
            <w:rStyle w:val="Hyperlink"/>
            <w:rFonts w:ascii="Times New Roman" w:hAnsi="Times New Roman" w:cs="Times New Roman"/>
            <w:sz w:val="24"/>
            <w:szCs w:val="24"/>
          </w:rPr>
          <w:t>https://datos.gob.mx/busca/dataset/activity/proyecciones-de-la-poblacion-de-mexico</w:t>
        </w:r>
      </w:hyperlink>
      <w:r w:rsidRPr="00185B27">
        <w:rPr>
          <w:rFonts w:ascii="Times New Roman" w:hAnsi="Times New Roman" w:cs="Times New Roman"/>
          <w:sz w:val="24"/>
          <w:szCs w:val="24"/>
        </w:rPr>
        <w:t>.</w:t>
      </w:r>
    </w:p>
    <w:p w14:paraId="38B9F98E"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23.</w:t>
      </w:r>
      <w:r w:rsidRPr="00185B27">
        <w:rPr>
          <w:rFonts w:ascii="Times New Roman" w:hAnsi="Times New Roman" w:cs="Times New Roman"/>
          <w:sz w:val="24"/>
          <w:szCs w:val="24"/>
        </w:rPr>
        <w:tab/>
        <w:t>Franco-Marina F, Lozano R, Villa B, Soliz P. La mortalidad en México, 2000-2004. Muertes Evitables: magnitud, distribución y tendencias. Dirección General de Información en Salud, Secretaría de Salud México. 2006:2.</w:t>
      </w:r>
    </w:p>
    <w:p w14:paraId="5DDB821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24.</w:t>
      </w:r>
      <w:r w:rsidRPr="00185B27">
        <w:rPr>
          <w:rFonts w:ascii="Times New Roman" w:hAnsi="Times New Roman" w:cs="Times New Roman"/>
          <w:sz w:val="24"/>
          <w:szCs w:val="24"/>
        </w:rPr>
        <w:tab/>
        <w:t>Nolte E, McKee CM. Measuring the health of nations: updating an earlier analysis. Health affairs. 2008;27(1):58-71.</w:t>
      </w:r>
    </w:p>
    <w:p w14:paraId="17BDD34F"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25.</w:t>
      </w:r>
      <w:r w:rsidRPr="00185B27">
        <w:rPr>
          <w:rFonts w:ascii="Times New Roman" w:hAnsi="Times New Roman" w:cs="Times New Roman"/>
          <w:sz w:val="24"/>
          <w:szCs w:val="24"/>
        </w:rPr>
        <w:tab/>
        <w:t>Nolte E, McKee M. Measuring the health of nations: analysis of mortality amenable to health care. Bmj. 2003;327(7424):1129.</w:t>
      </w:r>
    </w:p>
    <w:p w14:paraId="3DEE5444"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26.</w:t>
      </w:r>
      <w:r w:rsidRPr="00185B27">
        <w:rPr>
          <w:rFonts w:ascii="Times New Roman" w:hAnsi="Times New Roman" w:cs="Times New Roman"/>
          <w:sz w:val="24"/>
          <w:szCs w:val="24"/>
        </w:rPr>
        <w:tab/>
        <w:t>Frías SM, Finkelhor D. Homicide of children and adolescents in Mexico (1990–2013). International Journal of Comparative and Applied Criminal Justice. 2017:1-17.</w:t>
      </w:r>
    </w:p>
    <w:p w14:paraId="775C7C58"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27.</w:t>
      </w:r>
      <w:r w:rsidRPr="00185B27">
        <w:rPr>
          <w:rFonts w:ascii="Times New Roman" w:hAnsi="Times New Roman" w:cs="Times New Roman"/>
          <w:sz w:val="24"/>
          <w:szCs w:val="24"/>
        </w:rPr>
        <w:tab/>
        <w:t>Vaupel JW, Canudas-Romo V. Decomposing change in life expectancy: A bouquet of formulas in honor of Nathan Keyfitz’s 90th birthday. Demography. 2003;40(2):201-16.</w:t>
      </w:r>
    </w:p>
    <w:p w14:paraId="59255E3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28.</w:t>
      </w:r>
      <w:r w:rsidRPr="00185B27">
        <w:rPr>
          <w:rFonts w:ascii="Times New Roman" w:hAnsi="Times New Roman" w:cs="Times New Roman"/>
          <w:sz w:val="24"/>
          <w:szCs w:val="24"/>
        </w:rPr>
        <w:tab/>
        <w:t>Shkolnikov VM, Andreev EM, Zhang Z, Oeppen J, Vaupel JW. Losses of expected lifetime in the United States and other developed countries: methods and empirical analyses. Demography. 2011;48(1):211-39.</w:t>
      </w:r>
    </w:p>
    <w:p w14:paraId="1108140B"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29.</w:t>
      </w:r>
      <w:r w:rsidRPr="00185B27">
        <w:rPr>
          <w:rFonts w:ascii="Times New Roman" w:hAnsi="Times New Roman" w:cs="Times New Roman"/>
          <w:sz w:val="24"/>
          <w:szCs w:val="24"/>
        </w:rPr>
        <w:tab/>
        <w:t>Zhang Z, Vaupel JW. The age separating early deaths from late deaths. Demographic Research. 2009;20(29):721-30.</w:t>
      </w:r>
    </w:p>
    <w:p w14:paraId="54C36451"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30.</w:t>
      </w:r>
      <w:r w:rsidRPr="00185B27">
        <w:rPr>
          <w:rFonts w:ascii="Times New Roman" w:hAnsi="Times New Roman" w:cs="Times New Roman"/>
          <w:sz w:val="24"/>
          <w:szCs w:val="24"/>
        </w:rPr>
        <w:tab/>
        <w:t>van Raalte AA, Caswell H. Perturbation analysis of indices of lifespan variability. Demography. 2013;50(5):1615-40.</w:t>
      </w:r>
    </w:p>
    <w:p w14:paraId="46808AA3"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31.</w:t>
      </w:r>
      <w:r w:rsidRPr="00185B27">
        <w:rPr>
          <w:rFonts w:ascii="Times New Roman" w:hAnsi="Times New Roman" w:cs="Times New Roman"/>
          <w:sz w:val="24"/>
          <w:szCs w:val="24"/>
        </w:rPr>
        <w:tab/>
        <w:t>Camarda CG. MortalitySmooth: An R Package for Smoothing Poisson Counts with P-Splines. Journal of Statistical Software. 2012;50:1-24.</w:t>
      </w:r>
    </w:p>
    <w:p w14:paraId="351D84D7"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32.</w:t>
      </w:r>
      <w:r w:rsidRPr="00185B27">
        <w:rPr>
          <w:rFonts w:ascii="Times New Roman" w:hAnsi="Times New Roman" w:cs="Times New Roman"/>
          <w:sz w:val="24"/>
          <w:szCs w:val="24"/>
        </w:rPr>
        <w:tab/>
        <w:t>Preston SH, Heuveline P, Guillot M. Demography. Measuring and Modeling Population Processes: Blackwell; 2001.</w:t>
      </w:r>
    </w:p>
    <w:p w14:paraId="400893FB"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33.</w:t>
      </w:r>
      <w:r w:rsidRPr="00185B27">
        <w:rPr>
          <w:rFonts w:ascii="Times New Roman" w:hAnsi="Times New Roman" w:cs="Times New Roman"/>
          <w:sz w:val="24"/>
          <w:szCs w:val="24"/>
        </w:rPr>
        <w:tab/>
        <w:t>Horiuchi S, Wilmoth JR, Pletcher SD. A decomposition method based on a model of continuous change. Demography. 2008;45(4):785-801.</w:t>
      </w:r>
    </w:p>
    <w:p w14:paraId="43635170"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34.</w:t>
      </w:r>
      <w:r w:rsidRPr="00185B27">
        <w:rPr>
          <w:rFonts w:ascii="Times New Roman" w:hAnsi="Times New Roman" w:cs="Times New Roman"/>
          <w:sz w:val="24"/>
          <w:szCs w:val="24"/>
        </w:rPr>
        <w:tab/>
        <w:t>Team R Core. R: A language and environment for statistical computing. 2013.</w:t>
      </w:r>
    </w:p>
    <w:p w14:paraId="105FBF0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35.</w:t>
      </w:r>
      <w:r w:rsidRPr="00185B27">
        <w:rPr>
          <w:rFonts w:ascii="Times New Roman" w:hAnsi="Times New Roman" w:cs="Times New Roman"/>
          <w:sz w:val="24"/>
          <w:szCs w:val="24"/>
        </w:rPr>
        <w:tab/>
        <w:t>Knaul FM, González-Pier E, Gómez-Dantés O, García-Junco D, Arreola-Ornelas H, Barraza-Lloréns M, et al. The quest for universal health coverage: achieving social protection for all in Mexico. The Lancet. 2012;380(9849):1259-79.</w:t>
      </w:r>
    </w:p>
    <w:p w14:paraId="631C1684"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lastRenderedPageBreak/>
        <w:t>36.</w:t>
      </w:r>
      <w:r w:rsidRPr="00185B27">
        <w:rPr>
          <w:rFonts w:ascii="Times New Roman" w:hAnsi="Times New Roman" w:cs="Times New Roman"/>
          <w:sz w:val="24"/>
          <w:szCs w:val="24"/>
        </w:rPr>
        <w:tab/>
        <w:t>Astorga L, Shirk DA. Drug trafficking organizations and counter-drug strategies in the US-Mexican context. 2010.</w:t>
      </w:r>
    </w:p>
    <w:p w14:paraId="45AA06B5"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37.</w:t>
      </w:r>
      <w:r w:rsidRPr="00185B27">
        <w:rPr>
          <w:rFonts w:ascii="Times New Roman" w:hAnsi="Times New Roman" w:cs="Times New Roman"/>
          <w:sz w:val="24"/>
          <w:szCs w:val="24"/>
        </w:rPr>
        <w:tab/>
        <w:t>Ríos V. Why did Mexico become so violent? A self-reinforcing violent equilibrium caused by competition and enforcement. Trends in organized crime. 2013;16(2):138-55.</w:t>
      </w:r>
    </w:p>
    <w:p w14:paraId="64D7063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38.</w:t>
      </w:r>
      <w:r w:rsidRPr="00185B27">
        <w:rPr>
          <w:rFonts w:ascii="Times New Roman" w:hAnsi="Times New Roman" w:cs="Times New Roman"/>
          <w:sz w:val="24"/>
          <w:szCs w:val="24"/>
        </w:rPr>
        <w:tab/>
        <w:t>Aburto JM, van Raalte A. Lifespan dispersion in times of life expectancy fluctuation: the case of Central and Eastern Europe. MPIDR Working Papers. 2017.</w:t>
      </w:r>
    </w:p>
    <w:p w14:paraId="746295EE"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39.</w:t>
      </w:r>
      <w:r w:rsidRPr="00185B27">
        <w:rPr>
          <w:rFonts w:ascii="Times New Roman" w:hAnsi="Times New Roman" w:cs="Times New Roman"/>
          <w:sz w:val="24"/>
          <w:szCs w:val="24"/>
        </w:rPr>
        <w:tab/>
        <w:t>Igarapé Institute. The world's most dangerous cities. 2017.</w:t>
      </w:r>
    </w:p>
    <w:p w14:paraId="555E0CC0"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40.</w:t>
      </w:r>
      <w:r w:rsidRPr="00185B27">
        <w:rPr>
          <w:rFonts w:ascii="Times New Roman" w:hAnsi="Times New Roman" w:cs="Times New Roman"/>
          <w:sz w:val="24"/>
          <w:szCs w:val="24"/>
        </w:rPr>
        <w:tab/>
        <w:t>Csete J, Kamarulzaman A, Kazatchkine M, Altice F, Balicki M, Buxton J, et al. Public health and international drug policy. The Lancet. 2016;387(10026):1427-80.</w:t>
      </w:r>
    </w:p>
    <w:p w14:paraId="61048811"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41.</w:t>
      </w:r>
      <w:r w:rsidRPr="00185B27">
        <w:rPr>
          <w:rFonts w:ascii="Times New Roman" w:hAnsi="Times New Roman" w:cs="Times New Roman"/>
          <w:sz w:val="24"/>
          <w:szCs w:val="24"/>
        </w:rPr>
        <w:tab/>
        <w:t>Canudas-Romo V, Aburto JM, García-Guerrero VM, Beltrán-Sánchez H. Mexico's epidemic of violence and its public health significance on average length of life. Journal of epidemiology and community health. 2017;71(2):188-93.</w:t>
      </w:r>
    </w:p>
    <w:p w14:paraId="159EB2BE" w14:textId="72636DD8" w:rsidR="002D7460"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6B79F472" w14:textId="77777777" w:rsidR="002D7460" w:rsidRDefault="002D7460">
      <w:pPr>
        <w:rPr>
          <w:rFonts w:ascii="Times New Roman" w:eastAsiaTheme="minorEastAsia" w:hAnsi="Times New Roman" w:cs="Times New Roman"/>
        </w:rPr>
      </w:pPr>
      <w:r>
        <w:rPr>
          <w:rFonts w:ascii="Times New Roman" w:eastAsiaTheme="minorEastAsia" w:hAnsi="Times New Roman" w:cs="Times New Roman"/>
        </w:rPr>
        <w:br w:type="page"/>
      </w:r>
    </w:p>
    <w:p w14:paraId="20337D87" w14:textId="77777777" w:rsidR="0017529C" w:rsidRDefault="0017529C" w:rsidP="00CB596C">
      <w:pPr>
        <w:rPr>
          <w:rFonts w:ascii="Times New Roman" w:eastAsiaTheme="minorEastAsia" w:hAnsi="Times New Roman" w:cs="Times New Roman"/>
        </w:rPr>
      </w:pPr>
    </w:p>
    <w:p w14:paraId="1F13A4C9" w14:textId="081E14E2" w:rsidR="00C60BFF" w:rsidRDefault="00C60BFF" w:rsidP="00CB596C">
      <w:pPr>
        <w:rPr>
          <w:rFonts w:ascii="Times New Roman" w:eastAsiaTheme="minorEastAsia" w:hAnsi="Times New Roman" w:cs="Times New Roman"/>
        </w:rPr>
      </w:pPr>
      <w:r w:rsidRPr="00C60BFF">
        <w:rPr>
          <w:rFonts w:ascii="Times New Roman" w:hAnsi="Times New Roman" w:cs="Times New Roman"/>
          <w:b/>
          <w:sz w:val="24"/>
          <w:szCs w:val="24"/>
        </w:rPr>
        <w:t xml:space="preserve">Tables 1. </w:t>
      </w:r>
      <w:r w:rsidRPr="00114C91">
        <w:rPr>
          <w:rFonts w:ascii="Times New Roman" w:hAnsi="Times New Roman" w:cs="Times New Roman"/>
          <w:b/>
          <w:sz w:val="24"/>
          <w:szCs w:val="24"/>
        </w:rPr>
        <w:t>Classification of causes of death</w:t>
      </w:r>
      <w:r w:rsidR="00E37712">
        <w:rPr>
          <w:rFonts w:ascii="Times New Roman" w:hAnsi="Times New Roman" w:cs="Times New Roman"/>
          <w:b/>
          <w:sz w:val="24"/>
          <w:szCs w:val="24"/>
        </w:rPr>
        <w:t xml:space="preserve"> based on </w:t>
      </w:r>
      <w:r w:rsidR="00E37712">
        <w:rPr>
          <w:rFonts w:ascii="Times New Roman" w:hAnsi="Times New Roman" w:cs="Times New Roman"/>
          <w:b/>
          <w:sz w:val="24"/>
          <w:szCs w:val="24"/>
        </w:rPr>
        <w:fldChar w:fldCharType="begin"/>
      </w:r>
      <w:r w:rsidR="00E37712">
        <w:rPr>
          <w:rFonts w:ascii="Times New Roman" w:hAnsi="Times New Roman" w:cs="Times New Roman"/>
          <w:b/>
          <w:sz w:val="24"/>
          <w:szCs w:val="24"/>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E37712">
        <w:rPr>
          <w:rFonts w:ascii="Times New Roman" w:hAnsi="Times New Roman" w:cs="Times New Roman"/>
          <w:b/>
          <w:sz w:val="24"/>
          <w:szCs w:val="24"/>
        </w:rPr>
        <w:fldChar w:fldCharType="separate"/>
      </w:r>
      <w:r w:rsidR="00E37712">
        <w:rPr>
          <w:rFonts w:ascii="Times New Roman" w:hAnsi="Times New Roman" w:cs="Times New Roman"/>
          <w:b/>
          <w:noProof/>
          <w:sz w:val="24"/>
          <w:szCs w:val="24"/>
        </w:rPr>
        <w:t>(5)</w:t>
      </w:r>
      <w:r w:rsidR="00E37712">
        <w:rPr>
          <w:rFonts w:ascii="Times New Roman" w:hAnsi="Times New Roman" w:cs="Times New Roman"/>
          <w:b/>
          <w:sz w:val="24"/>
          <w:szCs w:val="24"/>
        </w:rPr>
        <w:fldChar w:fldCharType="end"/>
      </w:r>
    </w:p>
    <w:tbl>
      <w:tblPr>
        <w:tblW w:w="10180" w:type="dxa"/>
        <w:jc w:val="center"/>
        <w:tblLook w:val="04A0" w:firstRow="1" w:lastRow="0" w:firstColumn="1" w:lastColumn="0" w:noHBand="0" w:noVBand="1"/>
      </w:tblPr>
      <w:tblGrid>
        <w:gridCol w:w="4820"/>
        <w:gridCol w:w="440"/>
        <w:gridCol w:w="2111"/>
        <w:gridCol w:w="349"/>
        <w:gridCol w:w="2460"/>
      </w:tblGrid>
      <w:tr w:rsidR="00C60BFF" w:rsidRPr="00114C91" w14:paraId="28395661" w14:textId="77777777" w:rsidTr="00EC75CA">
        <w:trPr>
          <w:trHeight w:val="278"/>
          <w:jc w:val="center"/>
        </w:trPr>
        <w:tc>
          <w:tcPr>
            <w:tcW w:w="4820" w:type="dxa"/>
            <w:tcBorders>
              <w:top w:val="single" w:sz="4" w:space="0" w:color="000000"/>
              <w:left w:val="nil"/>
              <w:bottom w:val="single" w:sz="4" w:space="0" w:color="auto"/>
              <w:right w:val="nil"/>
            </w:tcBorders>
            <w:shd w:val="clear" w:color="auto" w:fill="auto"/>
          </w:tcPr>
          <w:p w14:paraId="02246FB7" w14:textId="77777777" w:rsidR="00C60BFF" w:rsidRPr="00114C91" w:rsidRDefault="00C60BFF" w:rsidP="00EC75CA">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Category</w:t>
            </w:r>
          </w:p>
        </w:tc>
        <w:tc>
          <w:tcPr>
            <w:tcW w:w="2551" w:type="dxa"/>
            <w:gridSpan w:val="2"/>
            <w:tcBorders>
              <w:top w:val="single" w:sz="4" w:space="0" w:color="000000"/>
              <w:left w:val="nil"/>
              <w:bottom w:val="single" w:sz="4" w:space="0" w:color="auto"/>
              <w:right w:val="nil"/>
            </w:tcBorders>
            <w:shd w:val="clear" w:color="auto" w:fill="auto"/>
            <w:vAlign w:val="center"/>
          </w:tcPr>
          <w:p w14:paraId="4ADE6F6F" w14:textId="77777777" w:rsidR="00C60BFF" w:rsidRPr="00114C91" w:rsidRDefault="00C60BFF" w:rsidP="00EC75CA">
            <w:pPr>
              <w:rPr>
                <w:rFonts w:ascii="Times New Roman" w:eastAsia="Times New Roman" w:hAnsi="Times New Roman" w:cs="Times New Roman"/>
                <w:sz w:val="20"/>
                <w:szCs w:val="20"/>
              </w:rPr>
            </w:pPr>
            <w:r>
              <w:rPr>
                <w:rFonts w:ascii="Times New Roman" w:eastAsia="Times New Roman" w:hAnsi="Times New Roman" w:cs="Times New Roman"/>
                <w:sz w:val="20"/>
                <w:szCs w:val="20"/>
              </w:rPr>
              <w:t>ICD 10</w:t>
            </w:r>
          </w:p>
        </w:tc>
        <w:tc>
          <w:tcPr>
            <w:tcW w:w="2809" w:type="dxa"/>
            <w:gridSpan w:val="2"/>
            <w:tcBorders>
              <w:top w:val="single" w:sz="4" w:space="0" w:color="000000"/>
              <w:left w:val="nil"/>
              <w:bottom w:val="single" w:sz="4" w:space="0" w:color="auto"/>
              <w:right w:val="nil"/>
            </w:tcBorders>
            <w:shd w:val="clear" w:color="auto" w:fill="auto"/>
            <w:vAlign w:val="center"/>
          </w:tcPr>
          <w:p w14:paraId="5265D8C1" w14:textId="77777777" w:rsidR="00C60BFF" w:rsidRPr="00114C91" w:rsidRDefault="00C60BFF" w:rsidP="00EC75CA">
            <w:pPr>
              <w:rPr>
                <w:rFonts w:ascii="Times New Roman" w:eastAsia="Times New Roman" w:hAnsi="Times New Roman" w:cs="Times New Roman"/>
                <w:sz w:val="20"/>
                <w:szCs w:val="20"/>
              </w:rPr>
            </w:pPr>
            <w:r>
              <w:rPr>
                <w:rFonts w:ascii="Times New Roman" w:eastAsia="Times New Roman" w:hAnsi="Times New Roman" w:cs="Times New Roman"/>
                <w:sz w:val="20"/>
                <w:szCs w:val="20"/>
              </w:rPr>
              <w:t>ICD 9</w:t>
            </w:r>
          </w:p>
        </w:tc>
      </w:tr>
      <w:tr w:rsidR="00C60BFF" w:rsidRPr="00114C91" w14:paraId="084F5132" w14:textId="77777777" w:rsidTr="00EC75CA">
        <w:trPr>
          <w:trHeight w:val="5685"/>
          <w:jc w:val="center"/>
        </w:trPr>
        <w:tc>
          <w:tcPr>
            <w:tcW w:w="4820" w:type="dxa"/>
            <w:tcBorders>
              <w:top w:val="single" w:sz="4" w:space="0" w:color="000000"/>
              <w:left w:val="nil"/>
              <w:bottom w:val="single" w:sz="4" w:space="0" w:color="auto"/>
              <w:right w:val="nil"/>
            </w:tcBorders>
            <w:shd w:val="clear" w:color="auto" w:fill="auto"/>
            <w:hideMark/>
          </w:tcPr>
          <w:p w14:paraId="3AB3A127"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b/>
                <w:bCs/>
                <w:sz w:val="20"/>
                <w:szCs w:val="20"/>
              </w:rPr>
              <w:t>I.  Amenable  to  medical  service</w:t>
            </w:r>
            <w:r w:rsidRPr="00114C91">
              <w:rPr>
                <w:rFonts w:ascii="Times New Roman" w:eastAsia="Times New Roman" w:hAnsi="Times New Roman" w:cs="Times New Roman"/>
                <w:b/>
                <w:bCs/>
                <w:sz w:val="20"/>
                <w:szCs w:val="20"/>
              </w:rPr>
              <w:br/>
            </w:r>
            <w:r w:rsidRPr="00114C91">
              <w:rPr>
                <w:rFonts w:ascii="Times New Roman" w:eastAsia="Times New Roman" w:hAnsi="Times New Roman" w:cs="Times New Roman"/>
                <w:sz w:val="20"/>
                <w:szCs w:val="20"/>
              </w:rPr>
              <w:t>I.A.  AM-Infectious  &amp;  respiratory  diseases  :   intestinal  infections,  tuberculosis,  zoonotic  bacterial diseases,  other  bacterial  diseases,  septicemia,  poliomyelitis, measles, rubella, infectious hepatitis, ornithosis, rickettsioses/ arthropod-borne, syphilis (all forms), yaws, respiratory diseases, influenza &amp; pneumonia, chronic lower respiratory diseases</w:t>
            </w:r>
            <w:r w:rsidRPr="00114C91">
              <w:rPr>
                <w:rFonts w:ascii="Times New Roman" w:eastAsia="Times New Roman" w:hAnsi="Times New Roman" w:cs="Times New Roman"/>
                <w:sz w:val="20"/>
                <w:szCs w:val="20"/>
              </w:rPr>
              <w:br/>
              <w:t>I.B.  AM-Cancers:   malignant  neoplasm  of  colon, skin,   breast,   cervix,   prostate,   testis,   bladder, kidney-Wilm’s tumor only, eye, thyroid carcinoma,</w:t>
            </w:r>
            <w:r w:rsidRPr="00114C91">
              <w:rPr>
                <w:rFonts w:ascii="Times New Roman" w:eastAsia="Times New Roman" w:hAnsi="Times New Roman" w:cs="Times New Roman"/>
                <w:sz w:val="20"/>
                <w:szCs w:val="20"/>
              </w:rPr>
              <w:br/>
              <w:t>Hodgkins disease, leukemia</w:t>
            </w:r>
            <w:r w:rsidRPr="00114C91">
              <w:rPr>
                <w:rFonts w:ascii="Times New Roman" w:eastAsia="Times New Roman" w:hAnsi="Times New Roman" w:cs="Times New Roman"/>
                <w:sz w:val="20"/>
                <w:szCs w:val="20"/>
              </w:rPr>
              <w:br/>
              <w:t>I.C. AM-Circulatory:  active/acute rheumatic fever, chronic  rheumatic  heart  disease,  hypertensive  disease, cerebrovascular disease</w:t>
            </w:r>
            <w:r w:rsidRPr="00114C91">
              <w:rPr>
                <w:rFonts w:ascii="Times New Roman" w:eastAsia="Times New Roman" w:hAnsi="Times New Roman" w:cs="Times New Roman"/>
                <w:sz w:val="20"/>
                <w:szCs w:val="20"/>
              </w:rPr>
              <w:br/>
              <w:t>I.D. AM-Birth: maternal deaths (all), congenital cardiovascular  anomalies,  perinatal  deaths  (excluding</w:t>
            </w:r>
            <w:r w:rsidRPr="00114C91">
              <w:rPr>
                <w:rFonts w:ascii="Times New Roman" w:eastAsia="Times New Roman" w:hAnsi="Times New Roman" w:cs="Times New Roman"/>
                <w:sz w:val="20"/>
                <w:szCs w:val="20"/>
              </w:rPr>
              <w:br/>
              <w:t>stillbirths)</w:t>
            </w:r>
            <w:r w:rsidRPr="00114C91">
              <w:rPr>
                <w:rFonts w:ascii="Times New Roman" w:eastAsia="Times New Roman" w:hAnsi="Times New Roman" w:cs="Times New Roman"/>
                <w:sz w:val="20"/>
                <w:szCs w:val="20"/>
              </w:rPr>
              <w:br/>
              <w:t>I.E. AM-Other:  disease of thyroid, epilepsy, peptic ulcer, appendicitis, abdominal hernia, cholelithiasis &amp;  cholecystitis,  nephritis,  benign  prostatic  hyperplasia, misadventures to patients during surgical or</w:t>
            </w:r>
            <w:r w:rsidRPr="00114C91">
              <w:rPr>
                <w:rFonts w:ascii="Times New Roman" w:eastAsia="Times New Roman" w:hAnsi="Times New Roman" w:cs="Times New Roman"/>
                <w:sz w:val="20"/>
                <w:szCs w:val="20"/>
              </w:rPr>
              <w:br/>
              <w:t>medical care, cisticerchosis.</w:t>
            </w:r>
          </w:p>
        </w:tc>
        <w:tc>
          <w:tcPr>
            <w:tcW w:w="2551" w:type="dxa"/>
            <w:gridSpan w:val="2"/>
            <w:tcBorders>
              <w:top w:val="single" w:sz="4" w:space="0" w:color="000000"/>
              <w:left w:val="nil"/>
              <w:bottom w:val="single" w:sz="4" w:space="0" w:color="auto"/>
              <w:right w:val="nil"/>
            </w:tcBorders>
            <w:shd w:val="clear" w:color="auto" w:fill="auto"/>
            <w:vAlign w:val="center"/>
            <w:hideMark/>
          </w:tcPr>
          <w:p w14:paraId="183A2DD0"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A00-A09,  A16-A19,  B90, A20-A26, A28, A32, A33, A35, A36, A37, A40-A41, A80,  B05-B06,  B15-B19, A70, A68, A75, A77, A50-A64,  A66,  J00-J08,  J20-C50,    C53,    C61,    C62,</w:t>
            </w:r>
            <w:r w:rsidRPr="00114C91">
              <w:rPr>
                <w:rFonts w:ascii="Times New Roman" w:eastAsia="Times New Roman" w:hAnsi="Times New Roman" w:cs="Times New Roman"/>
                <w:sz w:val="20"/>
                <w:szCs w:val="20"/>
              </w:rPr>
              <w:br/>
              <w:t>J39,    J60-J99,    J09-J18, J40-J47</w:t>
            </w:r>
            <w:r w:rsidRPr="00114C91">
              <w:rPr>
                <w:rFonts w:ascii="Times New Roman" w:eastAsia="Times New Roman" w:hAnsi="Times New Roman" w:cs="Times New Roman"/>
                <w:sz w:val="20"/>
                <w:szCs w:val="20"/>
              </w:rPr>
              <w:br/>
              <w:t>C16,C18-C21,    C43-C44, C67, C64, C69, C73, C81,</w:t>
            </w:r>
            <w:r w:rsidRPr="00114C91">
              <w:rPr>
                <w:rFonts w:ascii="Times New Roman" w:eastAsia="Times New Roman" w:hAnsi="Times New Roman" w:cs="Times New Roman"/>
                <w:sz w:val="20"/>
                <w:szCs w:val="20"/>
              </w:rPr>
              <w:br/>
              <w:t>C91-C95</w:t>
            </w:r>
            <w:r w:rsidRPr="00114C91">
              <w:rPr>
                <w:rFonts w:ascii="Times New Roman" w:eastAsia="Times New Roman" w:hAnsi="Times New Roman" w:cs="Times New Roman"/>
                <w:sz w:val="20"/>
                <w:szCs w:val="20"/>
              </w:rPr>
              <w:br/>
              <w:t>I00-I02,  I05-I09,  I10-I13, I15, I60-I69, O00-O99,  Q20-Q28,  P00-P96</w:t>
            </w:r>
            <w:r w:rsidRPr="00114C91">
              <w:rPr>
                <w:rFonts w:ascii="Times New Roman" w:eastAsia="Times New Roman" w:hAnsi="Times New Roman" w:cs="Times New Roman"/>
                <w:sz w:val="20"/>
                <w:szCs w:val="20"/>
              </w:rPr>
              <w:br/>
              <w:t>E00-E07,   40-G41,   K25-K27,  K35-K38,  K40-K46, K80-K81,  N00-N07,  N17- N19, N25-N27, N40, Y60-</w:t>
            </w:r>
            <w:r w:rsidRPr="00114C91">
              <w:rPr>
                <w:rFonts w:ascii="Times New Roman" w:eastAsia="Times New Roman" w:hAnsi="Times New Roman" w:cs="Times New Roman"/>
                <w:sz w:val="20"/>
                <w:szCs w:val="20"/>
              </w:rPr>
              <w:br/>
              <w:t>Y69, Y83-Y84, B69</w:t>
            </w:r>
          </w:p>
        </w:tc>
        <w:tc>
          <w:tcPr>
            <w:tcW w:w="2809" w:type="dxa"/>
            <w:gridSpan w:val="2"/>
            <w:tcBorders>
              <w:top w:val="single" w:sz="4" w:space="0" w:color="000000"/>
              <w:left w:val="nil"/>
              <w:bottom w:val="single" w:sz="4" w:space="0" w:color="auto"/>
              <w:right w:val="nil"/>
            </w:tcBorders>
            <w:shd w:val="clear" w:color="auto" w:fill="auto"/>
            <w:vAlign w:val="center"/>
            <w:hideMark/>
          </w:tcPr>
          <w:p w14:paraId="0AFC3379"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001-009,  010-018,  32,  33, 37,    137,    020-027,    38, 45,  55-56,  70,  73,  080-082,   087,   090-099,   102, 460-479, 500-519, 480-488, 490-496</w:t>
            </w:r>
            <w:r w:rsidRPr="00114C91">
              <w:rPr>
                <w:rFonts w:ascii="Times New Roman" w:eastAsia="Times New Roman" w:hAnsi="Times New Roman" w:cs="Times New Roman"/>
                <w:sz w:val="20"/>
                <w:szCs w:val="20"/>
              </w:rPr>
              <w:br/>
              <w:t>153-154,    172-173,    174, 180,   185,   186,   188-189, 190, 193, 201, 204-208</w:t>
            </w:r>
            <w:r w:rsidRPr="00114C91">
              <w:rPr>
                <w:rFonts w:ascii="Times New Roman" w:eastAsia="Times New Roman" w:hAnsi="Times New Roman" w:cs="Times New Roman"/>
                <w:sz w:val="20"/>
                <w:szCs w:val="20"/>
              </w:rPr>
              <w:br/>
              <w:t>390-392, 393-398, 401-405, 430-438, 630-676, 745-747, 760-779, 240-246,    345,    531-533,540-543,    550-553,    574-575.1, 580-589, 600, E870-E876, E878-E879</w:t>
            </w:r>
          </w:p>
        </w:tc>
      </w:tr>
      <w:tr w:rsidR="00C60BFF" w:rsidRPr="00114C91" w14:paraId="22713D1F"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65EAB365"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II.  Diabetes</w:t>
            </w:r>
          </w:p>
        </w:tc>
        <w:tc>
          <w:tcPr>
            <w:tcW w:w="2460" w:type="dxa"/>
            <w:gridSpan w:val="2"/>
            <w:tcBorders>
              <w:top w:val="nil"/>
              <w:left w:val="nil"/>
              <w:bottom w:val="single" w:sz="4" w:space="0" w:color="auto"/>
              <w:right w:val="nil"/>
            </w:tcBorders>
            <w:shd w:val="clear" w:color="auto" w:fill="auto"/>
            <w:hideMark/>
          </w:tcPr>
          <w:p w14:paraId="77F1076C"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E10-E14</w:t>
            </w:r>
          </w:p>
        </w:tc>
        <w:tc>
          <w:tcPr>
            <w:tcW w:w="2460" w:type="dxa"/>
            <w:tcBorders>
              <w:top w:val="nil"/>
              <w:left w:val="nil"/>
              <w:bottom w:val="single" w:sz="4" w:space="0" w:color="auto"/>
              <w:right w:val="nil"/>
            </w:tcBorders>
            <w:shd w:val="clear" w:color="auto" w:fill="auto"/>
            <w:hideMark/>
          </w:tcPr>
          <w:p w14:paraId="74B6C35A" w14:textId="77777777" w:rsidR="00C60BFF" w:rsidRPr="00114C91" w:rsidRDefault="00C60BFF" w:rsidP="00EC75CA">
            <w:pPr>
              <w:rPr>
                <w:rFonts w:ascii="Times New Roman" w:eastAsia="Times New Roman" w:hAnsi="Times New Roman" w:cs="Times New Roman"/>
                <w:color w:val="000000"/>
                <w:sz w:val="20"/>
                <w:szCs w:val="20"/>
              </w:rPr>
            </w:pPr>
            <w:r w:rsidRPr="00114C91">
              <w:rPr>
                <w:rFonts w:ascii="Times New Roman" w:eastAsia="Times New Roman" w:hAnsi="Times New Roman" w:cs="Times New Roman"/>
                <w:color w:val="000000"/>
                <w:sz w:val="20"/>
                <w:szCs w:val="20"/>
              </w:rPr>
              <w:t>250</w:t>
            </w:r>
          </w:p>
        </w:tc>
      </w:tr>
      <w:tr w:rsidR="00C60BFF" w:rsidRPr="00114C91" w14:paraId="7BADA73D"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6D42979D"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III.  Ischemic Heart  Diseases (IHD)</w:t>
            </w:r>
          </w:p>
        </w:tc>
        <w:tc>
          <w:tcPr>
            <w:tcW w:w="2460" w:type="dxa"/>
            <w:gridSpan w:val="2"/>
            <w:tcBorders>
              <w:top w:val="nil"/>
              <w:left w:val="nil"/>
              <w:bottom w:val="single" w:sz="4" w:space="0" w:color="auto"/>
              <w:right w:val="nil"/>
            </w:tcBorders>
            <w:shd w:val="clear" w:color="auto" w:fill="auto"/>
            <w:hideMark/>
          </w:tcPr>
          <w:p w14:paraId="2EBF5B92"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I20-I25</w:t>
            </w:r>
          </w:p>
        </w:tc>
        <w:tc>
          <w:tcPr>
            <w:tcW w:w="2460" w:type="dxa"/>
            <w:tcBorders>
              <w:top w:val="nil"/>
              <w:left w:val="nil"/>
              <w:bottom w:val="single" w:sz="4" w:space="0" w:color="auto"/>
              <w:right w:val="nil"/>
            </w:tcBorders>
            <w:shd w:val="clear" w:color="auto" w:fill="auto"/>
            <w:hideMark/>
          </w:tcPr>
          <w:p w14:paraId="7E28BB7D"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410-414, 429.2</w:t>
            </w:r>
          </w:p>
        </w:tc>
      </w:tr>
      <w:tr w:rsidR="00C60BFF" w:rsidRPr="00114C91" w14:paraId="1D7AF291"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4FF5C0AD"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IV.  Lung  cancer</w:t>
            </w:r>
          </w:p>
        </w:tc>
        <w:tc>
          <w:tcPr>
            <w:tcW w:w="2460" w:type="dxa"/>
            <w:gridSpan w:val="2"/>
            <w:tcBorders>
              <w:top w:val="nil"/>
              <w:left w:val="nil"/>
              <w:bottom w:val="single" w:sz="4" w:space="0" w:color="auto"/>
              <w:right w:val="nil"/>
            </w:tcBorders>
            <w:shd w:val="clear" w:color="auto" w:fill="auto"/>
            <w:hideMark/>
          </w:tcPr>
          <w:p w14:paraId="21ED8DE2"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C33-C34</w:t>
            </w:r>
          </w:p>
        </w:tc>
        <w:tc>
          <w:tcPr>
            <w:tcW w:w="2460" w:type="dxa"/>
            <w:tcBorders>
              <w:top w:val="nil"/>
              <w:left w:val="nil"/>
              <w:bottom w:val="single" w:sz="4" w:space="0" w:color="auto"/>
              <w:right w:val="nil"/>
            </w:tcBorders>
            <w:shd w:val="clear" w:color="auto" w:fill="auto"/>
            <w:hideMark/>
          </w:tcPr>
          <w:p w14:paraId="3168D332" w14:textId="77777777" w:rsidR="00C60BFF" w:rsidRPr="00114C91" w:rsidRDefault="00C60BFF" w:rsidP="00EC75CA">
            <w:pPr>
              <w:rPr>
                <w:rFonts w:ascii="Times New Roman" w:eastAsia="Times New Roman" w:hAnsi="Times New Roman" w:cs="Times New Roman"/>
                <w:color w:val="000000"/>
                <w:sz w:val="20"/>
                <w:szCs w:val="20"/>
              </w:rPr>
            </w:pPr>
            <w:r w:rsidRPr="00114C91">
              <w:rPr>
                <w:rFonts w:ascii="Times New Roman" w:eastAsia="Times New Roman" w:hAnsi="Times New Roman" w:cs="Times New Roman"/>
                <w:color w:val="000000"/>
                <w:sz w:val="20"/>
                <w:szCs w:val="20"/>
              </w:rPr>
              <w:t>162</w:t>
            </w:r>
          </w:p>
        </w:tc>
      </w:tr>
      <w:tr w:rsidR="00C60BFF" w:rsidRPr="00114C91" w14:paraId="5AAC3E42"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10B87082"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V.  Cirrhosis</w:t>
            </w:r>
          </w:p>
        </w:tc>
        <w:tc>
          <w:tcPr>
            <w:tcW w:w="2460" w:type="dxa"/>
            <w:gridSpan w:val="2"/>
            <w:tcBorders>
              <w:top w:val="nil"/>
              <w:left w:val="nil"/>
              <w:bottom w:val="single" w:sz="4" w:space="0" w:color="auto"/>
              <w:right w:val="nil"/>
            </w:tcBorders>
            <w:shd w:val="clear" w:color="auto" w:fill="auto"/>
            <w:hideMark/>
          </w:tcPr>
          <w:p w14:paraId="0EC0D7D0"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K70</w:t>
            </w:r>
          </w:p>
        </w:tc>
        <w:tc>
          <w:tcPr>
            <w:tcW w:w="2460" w:type="dxa"/>
            <w:tcBorders>
              <w:top w:val="nil"/>
              <w:left w:val="nil"/>
              <w:bottom w:val="single" w:sz="4" w:space="0" w:color="auto"/>
              <w:right w:val="nil"/>
            </w:tcBorders>
            <w:shd w:val="clear" w:color="auto" w:fill="auto"/>
            <w:hideMark/>
          </w:tcPr>
          <w:p w14:paraId="1723FCF7"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571.1-571.3</w:t>
            </w:r>
          </w:p>
        </w:tc>
      </w:tr>
      <w:tr w:rsidR="00C60BFF" w:rsidRPr="00114C91" w14:paraId="39A9F9C4"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1CDD6277"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VI.  Homicides</w:t>
            </w:r>
          </w:p>
        </w:tc>
        <w:tc>
          <w:tcPr>
            <w:tcW w:w="2460" w:type="dxa"/>
            <w:gridSpan w:val="2"/>
            <w:tcBorders>
              <w:top w:val="nil"/>
              <w:left w:val="nil"/>
              <w:bottom w:val="single" w:sz="4" w:space="0" w:color="auto"/>
              <w:right w:val="nil"/>
            </w:tcBorders>
            <w:shd w:val="clear" w:color="auto" w:fill="auto"/>
            <w:hideMark/>
          </w:tcPr>
          <w:p w14:paraId="741725B3"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X85-Y09</w:t>
            </w:r>
          </w:p>
        </w:tc>
        <w:tc>
          <w:tcPr>
            <w:tcW w:w="2460" w:type="dxa"/>
            <w:tcBorders>
              <w:top w:val="nil"/>
              <w:left w:val="nil"/>
              <w:bottom w:val="single" w:sz="4" w:space="0" w:color="auto"/>
              <w:right w:val="nil"/>
            </w:tcBorders>
            <w:shd w:val="clear" w:color="auto" w:fill="auto"/>
            <w:hideMark/>
          </w:tcPr>
          <w:p w14:paraId="370E4641"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E960-E969</w:t>
            </w:r>
          </w:p>
        </w:tc>
      </w:tr>
      <w:tr w:rsidR="00C60BFF" w:rsidRPr="00114C91" w14:paraId="5AD130D6"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48DF98FD"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VII.  Road  traffic  accidents</w:t>
            </w:r>
          </w:p>
        </w:tc>
        <w:tc>
          <w:tcPr>
            <w:tcW w:w="2460" w:type="dxa"/>
            <w:gridSpan w:val="2"/>
            <w:tcBorders>
              <w:top w:val="nil"/>
              <w:left w:val="nil"/>
              <w:bottom w:val="single" w:sz="4" w:space="0" w:color="auto"/>
              <w:right w:val="nil"/>
            </w:tcBorders>
            <w:shd w:val="clear" w:color="auto" w:fill="auto"/>
            <w:hideMark/>
          </w:tcPr>
          <w:p w14:paraId="44FCF202"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V01-V99</w:t>
            </w:r>
          </w:p>
        </w:tc>
        <w:tc>
          <w:tcPr>
            <w:tcW w:w="2460" w:type="dxa"/>
            <w:tcBorders>
              <w:top w:val="nil"/>
              <w:left w:val="nil"/>
              <w:bottom w:val="single" w:sz="4" w:space="0" w:color="auto"/>
              <w:right w:val="nil"/>
            </w:tcBorders>
            <w:shd w:val="clear" w:color="auto" w:fill="auto"/>
            <w:hideMark/>
          </w:tcPr>
          <w:p w14:paraId="36DD173C"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E810-E819</w:t>
            </w:r>
          </w:p>
        </w:tc>
      </w:tr>
      <w:tr w:rsidR="00C60BFF" w:rsidRPr="00114C91" w14:paraId="3F4A09EB" w14:textId="77777777" w:rsidTr="00EC75CA">
        <w:trPr>
          <w:trHeight w:val="765"/>
          <w:jc w:val="center"/>
        </w:trPr>
        <w:tc>
          <w:tcPr>
            <w:tcW w:w="5260" w:type="dxa"/>
            <w:gridSpan w:val="2"/>
            <w:tcBorders>
              <w:top w:val="nil"/>
              <w:left w:val="nil"/>
              <w:bottom w:val="single" w:sz="4" w:space="0" w:color="auto"/>
              <w:right w:val="nil"/>
            </w:tcBorders>
            <w:shd w:val="clear" w:color="auto" w:fill="auto"/>
            <w:hideMark/>
          </w:tcPr>
          <w:p w14:paraId="264B6BFE"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b/>
                <w:bCs/>
                <w:sz w:val="20"/>
                <w:szCs w:val="20"/>
              </w:rPr>
              <w:t xml:space="preserve">VIII.  Residual  Causes  </w:t>
            </w:r>
            <w:r w:rsidRPr="00114C91">
              <w:rPr>
                <w:rFonts w:ascii="Times New Roman" w:eastAsia="Times New Roman" w:hAnsi="Times New Roman" w:cs="Times New Roman"/>
                <w:sz w:val="20"/>
                <w:szCs w:val="20"/>
              </w:rPr>
              <w:t>:  HIV/AIDS; suicide and self-inflicted injuries; other cancers and other heart diseases</w:t>
            </w:r>
          </w:p>
        </w:tc>
        <w:tc>
          <w:tcPr>
            <w:tcW w:w="2460" w:type="dxa"/>
            <w:gridSpan w:val="2"/>
            <w:tcBorders>
              <w:top w:val="nil"/>
              <w:left w:val="nil"/>
              <w:bottom w:val="single" w:sz="4" w:space="0" w:color="auto"/>
              <w:right w:val="nil"/>
            </w:tcBorders>
            <w:shd w:val="clear" w:color="auto" w:fill="auto"/>
            <w:hideMark/>
          </w:tcPr>
          <w:p w14:paraId="367AB87B"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B20-B24,  U03;  X60-X84, Y87.0; C00-D48; I00-I99 if not listed above; R00-R99</w:t>
            </w:r>
          </w:p>
        </w:tc>
        <w:tc>
          <w:tcPr>
            <w:tcW w:w="2460" w:type="dxa"/>
            <w:tcBorders>
              <w:top w:val="nil"/>
              <w:left w:val="nil"/>
              <w:bottom w:val="single" w:sz="4" w:space="0" w:color="auto"/>
              <w:right w:val="nil"/>
            </w:tcBorders>
            <w:shd w:val="clear" w:color="auto" w:fill="auto"/>
            <w:hideMark/>
          </w:tcPr>
          <w:p w14:paraId="1D040BEB"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042-044;  E950-E959; 140-239;  390-459 if not listed above; 780-799</w:t>
            </w:r>
          </w:p>
        </w:tc>
      </w:tr>
    </w:tbl>
    <w:p w14:paraId="01A0CCED" w14:textId="1C0F3B2A" w:rsidR="004A0554" w:rsidRDefault="004A0554" w:rsidP="00CB596C">
      <w:pPr>
        <w:rPr>
          <w:rFonts w:ascii="Times New Roman" w:eastAsiaTheme="minorEastAsia" w:hAnsi="Times New Roman" w:cs="Times New Roman"/>
          <w:b/>
        </w:rPr>
      </w:pPr>
    </w:p>
    <w:p w14:paraId="46F1BB21" w14:textId="77777777" w:rsidR="004A0554" w:rsidRDefault="004A0554" w:rsidP="00CB596C">
      <w:pPr>
        <w:rPr>
          <w:rFonts w:ascii="Times New Roman" w:eastAsiaTheme="minorEastAsia" w:hAnsi="Times New Roman" w:cs="Times New Roman"/>
          <w:b/>
        </w:rPr>
      </w:pPr>
    </w:p>
    <w:p w14:paraId="790C723E" w14:textId="77777777" w:rsidR="002D7460" w:rsidRDefault="002D7460">
      <w:pPr>
        <w:rPr>
          <w:rFonts w:ascii="Times New Roman" w:eastAsiaTheme="minorEastAsia" w:hAnsi="Times New Roman" w:cs="Times New Roman"/>
          <w:b/>
        </w:rPr>
      </w:pPr>
      <w:r>
        <w:rPr>
          <w:rFonts w:ascii="Times New Roman" w:eastAsiaTheme="minorEastAsia" w:hAnsi="Times New Roman" w:cs="Times New Roman"/>
          <w:b/>
        </w:rPr>
        <w:br w:type="page"/>
      </w:r>
    </w:p>
    <w:p w14:paraId="2B0C5393" w14:textId="1669EF42"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lastRenderedPageBreak/>
        <w:t>Figures</w:t>
      </w:r>
    </w:p>
    <w:p w14:paraId="2F3351DF" w14:textId="7169F975" w:rsidR="00CB596C" w:rsidRDefault="00CB596C" w:rsidP="00CB596C">
      <w:pPr>
        <w:rPr>
          <w:rFonts w:ascii="Times New Roman" w:eastAsiaTheme="minorEastAsia" w:hAnsi="Times New Roman" w:cs="Times New Roman"/>
          <w:b/>
        </w:rPr>
      </w:pPr>
    </w:p>
    <w:p w14:paraId="2A695E8A" w14:textId="732D9609" w:rsidR="00763F96" w:rsidRDefault="0088336A" w:rsidP="00CB596C">
      <w:pPr>
        <w:rPr>
          <w:rFonts w:ascii="Times New Roman" w:eastAsiaTheme="minorEastAsia" w:hAnsi="Times New Roman" w:cs="Times New Roman"/>
          <w:b/>
        </w:rPr>
      </w:pPr>
      <w:r>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r w:rsidR="00AD6DC6" w:rsidRPr="00AD6DC6">
        <w:rPr>
          <w:noProof/>
        </w:rPr>
        <w:t xml:space="preserve"> </w:t>
      </w:r>
    </w:p>
    <w:p w14:paraId="7AB4B592" w14:textId="39B2F5EA" w:rsidR="0088336A" w:rsidRDefault="0088336A" w:rsidP="00CB596C">
      <w:pPr>
        <w:rPr>
          <w:rFonts w:ascii="Calibri" w:hAnsi="Calibri" w:cs="Calibri"/>
          <w:b/>
          <w:noProof/>
        </w:rPr>
      </w:pPr>
    </w:p>
    <w:p w14:paraId="17182715" w14:textId="2ADBE632" w:rsidR="00A7176F" w:rsidRDefault="00C140D9" w:rsidP="00A7176F">
      <w:pPr>
        <w:rPr>
          <w:rFonts w:ascii="Times New Roman" w:eastAsiaTheme="minorEastAsia" w:hAnsi="Times New Roman" w:cs="Times New Roman"/>
          <w:b/>
        </w:rPr>
      </w:pPr>
      <w:r>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1554766F"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211E6E83" w14:textId="35C1F44D" w:rsidR="008B2F40" w:rsidRDefault="0081698F" w:rsidP="0081698F">
      <w:pPr>
        <w:rPr>
          <w:rFonts w:ascii="Times New Roman" w:eastAsiaTheme="minorEastAsia" w:hAnsi="Times New Roman" w:cs="Times New Roman"/>
          <w:b/>
        </w:rPr>
      </w:pPr>
      <w:r>
        <w:rPr>
          <w:rFonts w:ascii="Times New Roman" w:eastAsiaTheme="minorEastAsia" w:hAnsi="Times New Roman" w:cs="Times New Roman"/>
          <w:b/>
        </w:rPr>
        <w:t>Figure 3. Changes in male life expectancy (</w:t>
      </w:r>
      <w:r>
        <w:rPr>
          <w:rFonts w:ascii="Times New Roman" w:eastAsiaTheme="minorEastAsia" w:hAnsi="Times New Roman" w:cs="Times New Roman"/>
        </w:rPr>
        <w:t>e</w:t>
      </w:r>
      <w:r w:rsidRPr="00781363">
        <w:rPr>
          <w:rFonts w:ascii="Times New Roman" w:eastAsiaTheme="minorEastAsia" w:hAnsi="Times New Roman" w:cs="Times New Roman"/>
          <w:vertAlign w:val="subscript"/>
        </w:rPr>
        <w:t>0</w:t>
      </w:r>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Pr>
          <w:rFonts w:ascii="Times New Roman" w:eastAsiaTheme="minorEastAsia" w:hAnsi="Times New Roman" w:cs="Times New Roman"/>
          <w:b/>
        </w:rPr>
        <w:t xml:space="preserve"> </w:t>
      </w:r>
    </w:p>
    <w:p w14:paraId="0729C8D4" w14:textId="59A36DA2" w:rsidR="0035639A" w:rsidRDefault="0081698F">
      <w:pPr>
        <w:rPr>
          <w:rFonts w:ascii="Times New Roman" w:eastAsiaTheme="minorEastAsia" w:hAnsi="Times New Roman" w:cs="Times New Roman"/>
          <w:b/>
        </w:rPr>
      </w:pPr>
      <w:r>
        <w:rPr>
          <w:rFonts w:ascii="Times New Roman" w:eastAsiaTheme="minorEastAsia" w:hAnsi="Times New Roman" w:cs="Times New Roman"/>
          <w:b/>
        </w:rPr>
        <w:t>by state for the periods 1995-2005 and 2005-2015.</w:t>
      </w:r>
    </w:p>
    <w:p w14:paraId="14ACB22E" w14:textId="77777777" w:rsidR="004A0554" w:rsidRDefault="004A0554" w:rsidP="00CB596C">
      <w:pPr>
        <w:rPr>
          <w:rFonts w:ascii="Times New Roman" w:eastAsiaTheme="minorEastAsia" w:hAnsi="Times New Roman" w:cs="Times New Roman"/>
          <w:b/>
        </w:rPr>
      </w:pPr>
    </w:p>
    <w:p w14:paraId="5937010E" w14:textId="259D0A9B" w:rsidR="00BD3A3C" w:rsidRPr="00852084" w:rsidRDefault="00A47C1C" w:rsidP="00CB596C">
      <w:pPr>
        <w:rPr>
          <w:rFonts w:ascii="Times New Roman" w:eastAsiaTheme="minorEastAsia" w:hAnsi="Times New Roman" w:cs="Times New Roman"/>
          <w:b/>
        </w:rPr>
      </w:pPr>
      <w:r>
        <w:rPr>
          <w:rFonts w:ascii="Times New Roman" w:eastAsiaTheme="minorEastAsia" w:hAnsi="Times New Roman" w:cs="Times New Roman"/>
          <w:b/>
        </w:rPr>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7BD69D57" w:rsidR="00583207" w:rsidRPr="00CB596C" w:rsidRDefault="00960C6B" w:rsidP="00CB596C">
      <w:pPr>
        <w:rPr>
          <w:rFonts w:ascii="Calibri" w:hAnsi="Calibri" w:cs="Calibri"/>
          <w:b/>
          <w:noProof/>
        </w:rPr>
      </w:pPr>
      <w:r>
        <w:rPr>
          <w:noProof/>
        </w:rPr>
        <w:t xml:space="preserve"> </w:t>
      </w:r>
    </w:p>
    <w:sectPr w:rsidR="00583207" w:rsidRPr="00CB596C" w:rsidSect="00D91C5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022C6" w14:textId="77777777" w:rsidR="00166FA8" w:rsidRDefault="00166FA8" w:rsidP="008626B5">
      <w:r>
        <w:separator/>
      </w:r>
    </w:p>
  </w:endnote>
  <w:endnote w:type="continuationSeparator" w:id="0">
    <w:p w14:paraId="78B9963F" w14:textId="77777777" w:rsidR="00166FA8" w:rsidRDefault="00166FA8"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charset w:val="00"/>
    <w:family w:val="swiss"/>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30CF5444" w:rsidR="00EC75CA" w:rsidRDefault="00EC75CA">
        <w:pPr>
          <w:pStyle w:val="Footer"/>
          <w:jc w:val="right"/>
        </w:pPr>
        <w:r>
          <w:fldChar w:fldCharType="begin"/>
        </w:r>
        <w:r>
          <w:instrText xml:space="preserve"> PAGE   \* MERGEFORMAT </w:instrText>
        </w:r>
        <w:r>
          <w:fldChar w:fldCharType="separate"/>
        </w:r>
        <w:r w:rsidR="00D92AEE">
          <w:rPr>
            <w:noProof/>
          </w:rPr>
          <w:t>11</w:t>
        </w:r>
        <w:r>
          <w:rPr>
            <w:noProof/>
          </w:rPr>
          <w:fldChar w:fldCharType="end"/>
        </w:r>
      </w:p>
    </w:sdtContent>
  </w:sdt>
  <w:p w14:paraId="1861A259" w14:textId="77777777" w:rsidR="00EC75CA" w:rsidRDefault="00EC7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894BE4" w14:textId="77777777" w:rsidR="00166FA8" w:rsidRDefault="00166FA8" w:rsidP="008626B5">
      <w:r>
        <w:separator/>
      </w:r>
    </w:p>
  </w:footnote>
  <w:footnote w:type="continuationSeparator" w:id="0">
    <w:p w14:paraId="4F5C21FF" w14:textId="77777777" w:rsidR="00166FA8" w:rsidRDefault="00166FA8"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Manuel Aburto">
    <w15:presenceInfo w15:providerId="AD" w15:userId="S-1-5-21-2052111302-562591055-725345543-224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2&lt;/item&gt;&lt;item&gt;93&lt;/item&gt;&lt;item&gt;94&lt;/item&gt;&lt;item&gt;98&lt;/item&gt;&lt;item&gt;100&lt;/item&gt;&lt;item&gt;102&lt;/item&gt;&lt;item&gt;103&lt;/item&gt;&lt;item&gt;104&lt;/item&gt;&lt;item&gt;105&lt;/item&gt;&lt;item&gt;106&lt;/item&gt;&lt;item&gt;107&lt;/item&gt;&lt;item&gt;109&lt;/item&gt;&lt;item&gt;110&lt;/item&gt;&lt;item&gt;111&lt;/item&gt;&lt;item&gt;112&lt;/item&gt;&lt;item&gt;113&lt;/item&gt;&lt;item&gt;115&lt;/item&gt;&lt;item&gt;118&lt;/item&gt;&lt;item&gt;119&lt;/item&gt;&lt;item&gt;120&lt;/item&gt;&lt;item&gt;121&lt;/item&gt;&lt;item&gt;122&lt;/item&gt;&lt;item&gt;124&lt;/item&gt;&lt;/record-ids&gt;&lt;/item&gt;&lt;/Libraries&gt;"/>
  </w:docVars>
  <w:rsids>
    <w:rsidRoot w:val="00897FA5"/>
    <w:rsid w:val="0000056F"/>
    <w:rsid w:val="000010E2"/>
    <w:rsid w:val="000011F5"/>
    <w:rsid w:val="00002324"/>
    <w:rsid w:val="00004154"/>
    <w:rsid w:val="0000453C"/>
    <w:rsid w:val="00006CF3"/>
    <w:rsid w:val="0000744F"/>
    <w:rsid w:val="00012438"/>
    <w:rsid w:val="000133A2"/>
    <w:rsid w:val="000140A4"/>
    <w:rsid w:val="000158AD"/>
    <w:rsid w:val="00016C76"/>
    <w:rsid w:val="00021994"/>
    <w:rsid w:val="000225CE"/>
    <w:rsid w:val="00023253"/>
    <w:rsid w:val="00024C0A"/>
    <w:rsid w:val="000257E4"/>
    <w:rsid w:val="00027883"/>
    <w:rsid w:val="000338F9"/>
    <w:rsid w:val="00033DE7"/>
    <w:rsid w:val="00034D1D"/>
    <w:rsid w:val="00035F7D"/>
    <w:rsid w:val="00037C6E"/>
    <w:rsid w:val="000401DA"/>
    <w:rsid w:val="000510ED"/>
    <w:rsid w:val="00051C77"/>
    <w:rsid w:val="00053745"/>
    <w:rsid w:val="00053A64"/>
    <w:rsid w:val="00053E52"/>
    <w:rsid w:val="000555DD"/>
    <w:rsid w:val="00057052"/>
    <w:rsid w:val="000610F5"/>
    <w:rsid w:val="000623C6"/>
    <w:rsid w:val="0006272F"/>
    <w:rsid w:val="000652F3"/>
    <w:rsid w:val="00066BA8"/>
    <w:rsid w:val="000672E8"/>
    <w:rsid w:val="00067DFE"/>
    <w:rsid w:val="0007098C"/>
    <w:rsid w:val="00070F33"/>
    <w:rsid w:val="0007160B"/>
    <w:rsid w:val="00073936"/>
    <w:rsid w:val="000751FF"/>
    <w:rsid w:val="00075A85"/>
    <w:rsid w:val="000921CC"/>
    <w:rsid w:val="00092E09"/>
    <w:rsid w:val="00093F2C"/>
    <w:rsid w:val="00096021"/>
    <w:rsid w:val="00096625"/>
    <w:rsid w:val="0009676B"/>
    <w:rsid w:val="000976B1"/>
    <w:rsid w:val="000A06F0"/>
    <w:rsid w:val="000A16B2"/>
    <w:rsid w:val="000A204A"/>
    <w:rsid w:val="000A2B79"/>
    <w:rsid w:val="000A305E"/>
    <w:rsid w:val="000A379B"/>
    <w:rsid w:val="000A3AF0"/>
    <w:rsid w:val="000A4E0C"/>
    <w:rsid w:val="000A7C70"/>
    <w:rsid w:val="000B0B26"/>
    <w:rsid w:val="000B1F3F"/>
    <w:rsid w:val="000B29F0"/>
    <w:rsid w:val="000B5931"/>
    <w:rsid w:val="000C17BB"/>
    <w:rsid w:val="000C27FE"/>
    <w:rsid w:val="000C4693"/>
    <w:rsid w:val="000C5EA6"/>
    <w:rsid w:val="000C7752"/>
    <w:rsid w:val="000D4103"/>
    <w:rsid w:val="000D6E25"/>
    <w:rsid w:val="000E09A3"/>
    <w:rsid w:val="000E1409"/>
    <w:rsid w:val="000E348B"/>
    <w:rsid w:val="000E3B4F"/>
    <w:rsid w:val="000E498E"/>
    <w:rsid w:val="000E5565"/>
    <w:rsid w:val="000E64FE"/>
    <w:rsid w:val="000E6D08"/>
    <w:rsid w:val="000E70CE"/>
    <w:rsid w:val="000F3403"/>
    <w:rsid w:val="000F4727"/>
    <w:rsid w:val="000F4B15"/>
    <w:rsid w:val="000F6024"/>
    <w:rsid w:val="000F6195"/>
    <w:rsid w:val="000F66DA"/>
    <w:rsid w:val="000F6E84"/>
    <w:rsid w:val="00102234"/>
    <w:rsid w:val="00102266"/>
    <w:rsid w:val="001033E4"/>
    <w:rsid w:val="00103644"/>
    <w:rsid w:val="00114117"/>
    <w:rsid w:val="001154AB"/>
    <w:rsid w:val="00115CC5"/>
    <w:rsid w:val="00120902"/>
    <w:rsid w:val="00121776"/>
    <w:rsid w:val="00122C89"/>
    <w:rsid w:val="00123B85"/>
    <w:rsid w:val="00124F0F"/>
    <w:rsid w:val="0013165F"/>
    <w:rsid w:val="001331B5"/>
    <w:rsid w:val="00133BA8"/>
    <w:rsid w:val="00133EFE"/>
    <w:rsid w:val="00135876"/>
    <w:rsid w:val="0013634E"/>
    <w:rsid w:val="001423DA"/>
    <w:rsid w:val="00142693"/>
    <w:rsid w:val="001427B0"/>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6FA8"/>
    <w:rsid w:val="001678BD"/>
    <w:rsid w:val="001727D8"/>
    <w:rsid w:val="0017358B"/>
    <w:rsid w:val="001740BF"/>
    <w:rsid w:val="0017529C"/>
    <w:rsid w:val="00177FB0"/>
    <w:rsid w:val="0018100B"/>
    <w:rsid w:val="001815A2"/>
    <w:rsid w:val="001819A8"/>
    <w:rsid w:val="00183773"/>
    <w:rsid w:val="00184A14"/>
    <w:rsid w:val="00185A04"/>
    <w:rsid w:val="00185B27"/>
    <w:rsid w:val="00185EDC"/>
    <w:rsid w:val="00186759"/>
    <w:rsid w:val="00186C59"/>
    <w:rsid w:val="00190B5F"/>
    <w:rsid w:val="0019263E"/>
    <w:rsid w:val="00195368"/>
    <w:rsid w:val="00195470"/>
    <w:rsid w:val="001957A2"/>
    <w:rsid w:val="00196B2F"/>
    <w:rsid w:val="00196DF0"/>
    <w:rsid w:val="001A0D50"/>
    <w:rsid w:val="001A1137"/>
    <w:rsid w:val="001B1A73"/>
    <w:rsid w:val="001B3407"/>
    <w:rsid w:val="001B4A59"/>
    <w:rsid w:val="001B5964"/>
    <w:rsid w:val="001B5AE5"/>
    <w:rsid w:val="001C18C8"/>
    <w:rsid w:val="001C23E0"/>
    <w:rsid w:val="001C284D"/>
    <w:rsid w:val="001C364D"/>
    <w:rsid w:val="001C5C3B"/>
    <w:rsid w:val="001C6D5A"/>
    <w:rsid w:val="001D16CB"/>
    <w:rsid w:val="001D370F"/>
    <w:rsid w:val="001E1AEB"/>
    <w:rsid w:val="001E1FC5"/>
    <w:rsid w:val="001E3927"/>
    <w:rsid w:val="001E562B"/>
    <w:rsid w:val="001E5871"/>
    <w:rsid w:val="001E58D9"/>
    <w:rsid w:val="001E768B"/>
    <w:rsid w:val="001F1061"/>
    <w:rsid w:val="001F2AD2"/>
    <w:rsid w:val="001F4D8B"/>
    <w:rsid w:val="001F6484"/>
    <w:rsid w:val="0020305D"/>
    <w:rsid w:val="00203EDC"/>
    <w:rsid w:val="00211E35"/>
    <w:rsid w:val="00212E6B"/>
    <w:rsid w:val="00214128"/>
    <w:rsid w:val="0021479E"/>
    <w:rsid w:val="00215249"/>
    <w:rsid w:val="00215A0E"/>
    <w:rsid w:val="0021742B"/>
    <w:rsid w:val="0022329A"/>
    <w:rsid w:val="00230647"/>
    <w:rsid w:val="00234F0D"/>
    <w:rsid w:val="0023597C"/>
    <w:rsid w:val="0023715B"/>
    <w:rsid w:val="00237513"/>
    <w:rsid w:val="00237F54"/>
    <w:rsid w:val="00241894"/>
    <w:rsid w:val="002427D2"/>
    <w:rsid w:val="00245DEB"/>
    <w:rsid w:val="002463B3"/>
    <w:rsid w:val="00254807"/>
    <w:rsid w:val="00256CCC"/>
    <w:rsid w:val="002571BD"/>
    <w:rsid w:val="0025755C"/>
    <w:rsid w:val="00261A8C"/>
    <w:rsid w:val="00266832"/>
    <w:rsid w:val="00266862"/>
    <w:rsid w:val="00267B7B"/>
    <w:rsid w:val="00270FA8"/>
    <w:rsid w:val="00274C60"/>
    <w:rsid w:val="00276E79"/>
    <w:rsid w:val="00280918"/>
    <w:rsid w:val="00280F12"/>
    <w:rsid w:val="00281965"/>
    <w:rsid w:val="0028266B"/>
    <w:rsid w:val="00282D14"/>
    <w:rsid w:val="00282F01"/>
    <w:rsid w:val="00285492"/>
    <w:rsid w:val="0028674F"/>
    <w:rsid w:val="00287473"/>
    <w:rsid w:val="00291AA4"/>
    <w:rsid w:val="00292D6F"/>
    <w:rsid w:val="00292DD8"/>
    <w:rsid w:val="00292FB1"/>
    <w:rsid w:val="00293569"/>
    <w:rsid w:val="0029356D"/>
    <w:rsid w:val="00293E5A"/>
    <w:rsid w:val="00294234"/>
    <w:rsid w:val="00295558"/>
    <w:rsid w:val="00296F8E"/>
    <w:rsid w:val="00297BED"/>
    <w:rsid w:val="002A3461"/>
    <w:rsid w:val="002A4324"/>
    <w:rsid w:val="002B24D2"/>
    <w:rsid w:val="002B3A7F"/>
    <w:rsid w:val="002B43BA"/>
    <w:rsid w:val="002B5CC4"/>
    <w:rsid w:val="002B5E56"/>
    <w:rsid w:val="002B6154"/>
    <w:rsid w:val="002C0C2B"/>
    <w:rsid w:val="002C1FF0"/>
    <w:rsid w:val="002C2018"/>
    <w:rsid w:val="002C4529"/>
    <w:rsid w:val="002C5B6D"/>
    <w:rsid w:val="002D1829"/>
    <w:rsid w:val="002D311C"/>
    <w:rsid w:val="002D32CC"/>
    <w:rsid w:val="002D3B86"/>
    <w:rsid w:val="002D4919"/>
    <w:rsid w:val="002D745C"/>
    <w:rsid w:val="002D7460"/>
    <w:rsid w:val="002E059C"/>
    <w:rsid w:val="002E12AE"/>
    <w:rsid w:val="002E3E60"/>
    <w:rsid w:val="002E5219"/>
    <w:rsid w:val="002E5917"/>
    <w:rsid w:val="002E6166"/>
    <w:rsid w:val="002E61E9"/>
    <w:rsid w:val="002E68F7"/>
    <w:rsid w:val="002F1B38"/>
    <w:rsid w:val="002F323D"/>
    <w:rsid w:val="002F3ACA"/>
    <w:rsid w:val="002F487B"/>
    <w:rsid w:val="002F5300"/>
    <w:rsid w:val="002F639F"/>
    <w:rsid w:val="002F7013"/>
    <w:rsid w:val="00301966"/>
    <w:rsid w:val="00301C50"/>
    <w:rsid w:val="003032B4"/>
    <w:rsid w:val="00305655"/>
    <w:rsid w:val="00306181"/>
    <w:rsid w:val="00307FE9"/>
    <w:rsid w:val="003100BB"/>
    <w:rsid w:val="00312221"/>
    <w:rsid w:val="00312C8E"/>
    <w:rsid w:val="003145A2"/>
    <w:rsid w:val="00314B6E"/>
    <w:rsid w:val="00315CD1"/>
    <w:rsid w:val="00320B4D"/>
    <w:rsid w:val="00322356"/>
    <w:rsid w:val="00322AB3"/>
    <w:rsid w:val="00322AFD"/>
    <w:rsid w:val="00325241"/>
    <w:rsid w:val="00326582"/>
    <w:rsid w:val="003269C6"/>
    <w:rsid w:val="00327149"/>
    <w:rsid w:val="00331EC7"/>
    <w:rsid w:val="003347A2"/>
    <w:rsid w:val="003347D9"/>
    <w:rsid w:val="00335A6D"/>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31D"/>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32B"/>
    <w:rsid w:val="00387E6D"/>
    <w:rsid w:val="00390003"/>
    <w:rsid w:val="00393D2F"/>
    <w:rsid w:val="0039481A"/>
    <w:rsid w:val="00395379"/>
    <w:rsid w:val="003A0237"/>
    <w:rsid w:val="003A0827"/>
    <w:rsid w:val="003A160D"/>
    <w:rsid w:val="003A27B5"/>
    <w:rsid w:val="003A4B84"/>
    <w:rsid w:val="003A5770"/>
    <w:rsid w:val="003A5FBF"/>
    <w:rsid w:val="003A6352"/>
    <w:rsid w:val="003A7066"/>
    <w:rsid w:val="003B0A16"/>
    <w:rsid w:val="003B0AF3"/>
    <w:rsid w:val="003B0FB1"/>
    <w:rsid w:val="003B16FB"/>
    <w:rsid w:val="003B180C"/>
    <w:rsid w:val="003B1E7D"/>
    <w:rsid w:val="003B2D6E"/>
    <w:rsid w:val="003B3AFA"/>
    <w:rsid w:val="003B54D7"/>
    <w:rsid w:val="003B591E"/>
    <w:rsid w:val="003B6459"/>
    <w:rsid w:val="003C0E36"/>
    <w:rsid w:val="003C207E"/>
    <w:rsid w:val="003C2485"/>
    <w:rsid w:val="003C5029"/>
    <w:rsid w:val="003C6F24"/>
    <w:rsid w:val="003C7748"/>
    <w:rsid w:val="003D32CF"/>
    <w:rsid w:val="003D6F45"/>
    <w:rsid w:val="003E0CC7"/>
    <w:rsid w:val="003E1A3A"/>
    <w:rsid w:val="003E3B4F"/>
    <w:rsid w:val="003E50C7"/>
    <w:rsid w:val="003E57C7"/>
    <w:rsid w:val="003E5A81"/>
    <w:rsid w:val="003E60C1"/>
    <w:rsid w:val="003F4127"/>
    <w:rsid w:val="003F41E2"/>
    <w:rsid w:val="003F7E36"/>
    <w:rsid w:val="00403FD3"/>
    <w:rsid w:val="004057D9"/>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0540"/>
    <w:rsid w:val="00442362"/>
    <w:rsid w:val="00442C84"/>
    <w:rsid w:val="0044355A"/>
    <w:rsid w:val="00444515"/>
    <w:rsid w:val="00444CE0"/>
    <w:rsid w:val="00445072"/>
    <w:rsid w:val="00450B9C"/>
    <w:rsid w:val="00451A34"/>
    <w:rsid w:val="00455D75"/>
    <w:rsid w:val="00455FE1"/>
    <w:rsid w:val="004578E4"/>
    <w:rsid w:val="00457F2E"/>
    <w:rsid w:val="004617D6"/>
    <w:rsid w:val="0046185B"/>
    <w:rsid w:val="004622FC"/>
    <w:rsid w:val="00463EC8"/>
    <w:rsid w:val="00463F75"/>
    <w:rsid w:val="00465D97"/>
    <w:rsid w:val="004746C9"/>
    <w:rsid w:val="004754A8"/>
    <w:rsid w:val="0047614E"/>
    <w:rsid w:val="00483D85"/>
    <w:rsid w:val="00486385"/>
    <w:rsid w:val="00486FE4"/>
    <w:rsid w:val="004939C9"/>
    <w:rsid w:val="0049659E"/>
    <w:rsid w:val="00497F1D"/>
    <w:rsid w:val="004A0554"/>
    <w:rsid w:val="004A15D0"/>
    <w:rsid w:val="004A32F8"/>
    <w:rsid w:val="004A4B6E"/>
    <w:rsid w:val="004A4D36"/>
    <w:rsid w:val="004A58B0"/>
    <w:rsid w:val="004A664C"/>
    <w:rsid w:val="004A6E85"/>
    <w:rsid w:val="004A763C"/>
    <w:rsid w:val="004B0921"/>
    <w:rsid w:val="004B179D"/>
    <w:rsid w:val="004B215A"/>
    <w:rsid w:val="004B3105"/>
    <w:rsid w:val="004B5FDD"/>
    <w:rsid w:val="004B7D01"/>
    <w:rsid w:val="004C093E"/>
    <w:rsid w:val="004C0E7A"/>
    <w:rsid w:val="004C14CD"/>
    <w:rsid w:val="004C1DC0"/>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E64A8"/>
    <w:rsid w:val="004F13CE"/>
    <w:rsid w:val="004F3A00"/>
    <w:rsid w:val="004F43B3"/>
    <w:rsid w:val="004F4E17"/>
    <w:rsid w:val="005047CB"/>
    <w:rsid w:val="00505200"/>
    <w:rsid w:val="00506554"/>
    <w:rsid w:val="00506D6A"/>
    <w:rsid w:val="0051024E"/>
    <w:rsid w:val="0051161F"/>
    <w:rsid w:val="005127DC"/>
    <w:rsid w:val="00515843"/>
    <w:rsid w:val="00517190"/>
    <w:rsid w:val="005217D1"/>
    <w:rsid w:val="00521967"/>
    <w:rsid w:val="0052256E"/>
    <w:rsid w:val="005248E9"/>
    <w:rsid w:val="00524AC0"/>
    <w:rsid w:val="00525247"/>
    <w:rsid w:val="0053188E"/>
    <w:rsid w:val="00532DD6"/>
    <w:rsid w:val="00534541"/>
    <w:rsid w:val="005358D0"/>
    <w:rsid w:val="0053670C"/>
    <w:rsid w:val="00540B8D"/>
    <w:rsid w:val="00540C98"/>
    <w:rsid w:val="00540E42"/>
    <w:rsid w:val="00541E1F"/>
    <w:rsid w:val="0054287A"/>
    <w:rsid w:val="005445D9"/>
    <w:rsid w:val="00547C30"/>
    <w:rsid w:val="00556473"/>
    <w:rsid w:val="00556B92"/>
    <w:rsid w:val="0056125D"/>
    <w:rsid w:val="00561463"/>
    <w:rsid w:val="00561F20"/>
    <w:rsid w:val="0056326E"/>
    <w:rsid w:val="00563FD9"/>
    <w:rsid w:val="00566AA7"/>
    <w:rsid w:val="00571B9F"/>
    <w:rsid w:val="005721FB"/>
    <w:rsid w:val="0057301D"/>
    <w:rsid w:val="00573352"/>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2485"/>
    <w:rsid w:val="00593469"/>
    <w:rsid w:val="00596B06"/>
    <w:rsid w:val="0059737B"/>
    <w:rsid w:val="005A1F91"/>
    <w:rsid w:val="005A4ED9"/>
    <w:rsid w:val="005A7F2B"/>
    <w:rsid w:val="005A7F60"/>
    <w:rsid w:val="005B02EC"/>
    <w:rsid w:val="005B0662"/>
    <w:rsid w:val="005B1B25"/>
    <w:rsid w:val="005B25D2"/>
    <w:rsid w:val="005B366A"/>
    <w:rsid w:val="005B3F32"/>
    <w:rsid w:val="005B45D9"/>
    <w:rsid w:val="005B5ABE"/>
    <w:rsid w:val="005B5B35"/>
    <w:rsid w:val="005C559E"/>
    <w:rsid w:val="005C775B"/>
    <w:rsid w:val="005C78C1"/>
    <w:rsid w:val="005C7E5B"/>
    <w:rsid w:val="005D1509"/>
    <w:rsid w:val="005D18E2"/>
    <w:rsid w:val="005D3D25"/>
    <w:rsid w:val="005D4B64"/>
    <w:rsid w:val="005D68A9"/>
    <w:rsid w:val="005D7052"/>
    <w:rsid w:val="005E00EC"/>
    <w:rsid w:val="005E0526"/>
    <w:rsid w:val="005E210A"/>
    <w:rsid w:val="005E392D"/>
    <w:rsid w:val="005E4AC8"/>
    <w:rsid w:val="005F2A5A"/>
    <w:rsid w:val="005F355D"/>
    <w:rsid w:val="005F4FDF"/>
    <w:rsid w:val="005F67D3"/>
    <w:rsid w:val="005F7826"/>
    <w:rsid w:val="005F7F34"/>
    <w:rsid w:val="00602766"/>
    <w:rsid w:val="00603B99"/>
    <w:rsid w:val="00604784"/>
    <w:rsid w:val="00610BF4"/>
    <w:rsid w:val="00611D68"/>
    <w:rsid w:val="006122DA"/>
    <w:rsid w:val="006158DC"/>
    <w:rsid w:val="006218DF"/>
    <w:rsid w:val="00621A23"/>
    <w:rsid w:val="00621FCA"/>
    <w:rsid w:val="0062285C"/>
    <w:rsid w:val="00622AB1"/>
    <w:rsid w:val="00623083"/>
    <w:rsid w:val="006239A3"/>
    <w:rsid w:val="0062451F"/>
    <w:rsid w:val="00624AC6"/>
    <w:rsid w:val="00625C68"/>
    <w:rsid w:val="00627B45"/>
    <w:rsid w:val="006324D9"/>
    <w:rsid w:val="00633499"/>
    <w:rsid w:val="006343C1"/>
    <w:rsid w:val="006366C1"/>
    <w:rsid w:val="00637015"/>
    <w:rsid w:val="00637267"/>
    <w:rsid w:val="00637765"/>
    <w:rsid w:val="00637863"/>
    <w:rsid w:val="00640C93"/>
    <w:rsid w:val="00641BC9"/>
    <w:rsid w:val="00643345"/>
    <w:rsid w:val="0064442B"/>
    <w:rsid w:val="00650DD1"/>
    <w:rsid w:val="0065150E"/>
    <w:rsid w:val="00651FF8"/>
    <w:rsid w:val="006556AD"/>
    <w:rsid w:val="00657D87"/>
    <w:rsid w:val="00660553"/>
    <w:rsid w:val="006636A9"/>
    <w:rsid w:val="00664278"/>
    <w:rsid w:val="0066668B"/>
    <w:rsid w:val="00670A82"/>
    <w:rsid w:val="00670A8C"/>
    <w:rsid w:val="00673358"/>
    <w:rsid w:val="00673DF4"/>
    <w:rsid w:val="006763A3"/>
    <w:rsid w:val="00680D32"/>
    <w:rsid w:val="006825DF"/>
    <w:rsid w:val="00684228"/>
    <w:rsid w:val="00686C5F"/>
    <w:rsid w:val="0069185B"/>
    <w:rsid w:val="006949EE"/>
    <w:rsid w:val="00695911"/>
    <w:rsid w:val="00696F3D"/>
    <w:rsid w:val="006A1571"/>
    <w:rsid w:val="006A1BDD"/>
    <w:rsid w:val="006A2302"/>
    <w:rsid w:val="006A305A"/>
    <w:rsid w:val="006A307B"/>
    <w:rsid w:val="006A67ED"/>
    <w:rsid w:val="006A773F"/>
    <w:rsid w:val="006B17D9"/>
    <w:rsid w:val="006B1FF4"/>
    <w:rsid w:val="006B3821"/>
    <w:rsid w:val="006B5AD0"/>
    <w:rsid w:val="006B646A"/>
    <w:rsid w:val="006B6A6C"/>
    <w:rsid w:val="006B7362"/>
    <w:rsid w:val="006C002F"/>
    <w:rsid w:val="006C0220"/>
    <w:rsid w:val="006C0332"/>
    <w:rsid w:val="006C0C3F"/>
    <w:rsid w:val="006C2DC2"/>
    <w:rsid w:val="006D27CF"/>
    <w:rsid w:val="006D27D1"/>
    <w:rsid w:val="006D2C6C"/>
    <w:rsid w:val="006D2D24"/>
    <w:rsid w:val="006D39F1"/>
    <w:rsid w:val="006D3ED7"/>
    <w:rsid w:val="006D4C44"/>
    <w:rsid w:val="006D63B1"/>
    <w:rsid w:val="006D6DB0"/>
    <w:rsid w:val="006D74BF"/>
    <w:rsid w:val="006D7692"/>
    <w:rsid w:val="006E2679"/>
    <w:rsid w:val="006E2894"/>
    <w:rsid w:val="006E2A4F"/>
    <w:rsid w:val="006E5308"/>
    <w:rsid w:val="006E6C80"/>
    <w:rsid w:val="006E7E57"/>
    <w:rsid w:val="006F2C6D"/>
    <w:rsid w:val="006F2D06"/>
    <w:rsid w:val="006F31FB"/>
    <w:rsid w:val="006F3B14"/>
    <w:rsid w:val="006F74F2"/>
    <w:rsid w:val="006F75DC"/>
    <w:rsid w:val="00701C71"/>
    <w:rsid w:val="007021A3"/>
    <w:rsid w:val="007029C5"/>
    <w:rsid w:val="007039A4"/>
    <w:rsid w:val="00703EDC"/>
    <w:rsid w:val="00705321"/>
    <w:rsid w:val="00706116"/>
    <w:rsid w:val="00706CC9"/>
    <w:rsid w:val="007079F7"/>
    <w:rsid w:val="00711638"/>
    <w:rsid w:val="0071417B"/>
    <w:rsid w:val="007142DA"/>
    <w:rsid w:val="00714651"/>
    <w:rsid w:val="00714F65"/>
    <w:rsid w:val="0071773A"/>
    <w:rsid w:val="0072026A"/>
    <w:rsid w:val="00721BA4"/>
    <w:rsid w:val="00722581"/>
    <w:rsid w:val="00724004"/>
    <w:rsid w:val="007264F6"/>
    <w:rsid w:val="007307BC"/>
    <w:rsid w:val="00733AB2"/>
    <w:rsid w:val="00734C87"/>
    <w:rsid w:val="007362CE"/>
    <w:rsid w:val="00736F9C"/>
    <w:rsid w:val="00737769"/>
    <w:rsid w:val="00741DC0"/>
    <w:rsid w:val="00742FD1"/>
    <w:rsid w:val="007451A0"/>
    <w:rsid w:val="00745701"/>
    <w:rsid w:val="00745769"/>
    <w:rsid w:val="00745B0B"/>
    <w:rsid w:val="00746833"/>
    <w:rsid w:val="007470E0"/>
    <w:rsid w:val="0075108C"/>
    <w:rsid w:val="007539AB"/>
    <w:rsid w:val="00753F17"/>
    <w:rsid w:val="00756D74"/>
    <w:rsid w:val="00757370"/>
    <w:rsid w:val="00760823"/>
    <w:rsid w:val="0076399E"/>
    <w:rsid w:val="00763F96"/>
    <w:rsid w:val="007640CF"/>
    <w:rsid w:val="007650FB"/>
    <w:rsid w:val="00765374"/>
    <w:rsid w:val="00766699"/>
    <w:rsid w:val="0077105C"/>
    <w:rsid w:val="00772643"/>
    <w:rsid w:val="00774C06"/>
    <w:rsid w:val="00774E35"/>
    <w:rsid w:val="00776629"/>
    <w:rsid w:val="0077665E"/>
    <w:rsid w:val="00776E1F"/>
    <w:rsid w:val="00776E54"/>
    <w:rsid w:val="007773CB"/>
    <w:rsid w:val="0077758E"/>
    <w:rsid w:val="00781363"/>
    <w:rsid w:val="00781EA2"/>
    <w:rsid w:val="00783108"/>
    <w:rsid w:val="00786F58"/>
    <w:rsid w:val="00787E6C"/>
    <w:rsid w:val="0079067C"/>
    <w:rsid w:val="00792408"/>
    <w:rsid w:val="0079371A"/>
    <w:rsid w:val="00797B23"/>
    <w:rsid w:val="00797EDD"/>
    <w:rsid w:val="007A2B3B"/>
    <w:rsid w:val="007A35CE"/>
    <w:rsid w:val="007A4052"/>
    <w:rsid w:val="007A6233"/>
    <w:rsid w:val="007B18DA"/>
    <w:rsid w:val="007B1A04"/>
    <w:rsid w:val="007B5189"/>
    <w:rsid w:val="007B7683"/>
    <w:rsid w:val="007C0507"/>
    <w:rsid w:val="007C17E2"/>
    <w:rsid w:val="007C3378"/>
    <w:rsid w:val="007C3A01"/>
    <w:rsid w:val="007C4A1C"/>
    <w:rsid w:val="007C54A1"/>
    <w:rsid w:val="007D1DA6"/>
    <w:rsid w:val="007D37D3"/>
    <w:rsid w:val="007D46A2"/>
    <w:rsid w:val="007D4970"/>
    <w:rsid w:val="007E14B4"/>
    <w:rsid w:val="007E214F"/>
    <w:rsid w:val="007E2FAE"/>
    <w:rsid w:val="007E7562"/>
    <w:rsid w:val="007E7C97"/>
    <w:rsid w:val="007F290C"/>
    <w:rsid w:val="007F36D4"/>
    <w:rsid w:val="007F3CD3"/>
    <w:rsid w:val="007F4762"/>
    <w:rsid w:val="007F4E3F"/>
    <w:rsid w:val="00800EDF"/>
    <w:rsid w:val="00802F99"/>
    <w:rsid w:val="00804357"/>
    <w:rsid w:val="0080464A"/>
    <w:rsid w:val="0080568C"/>
    <w:rsid w:val="00805CCD"/>
    <w:rsid w:val="008107BE"/>
    <w:rsid w:val="0081237B"/>
    <w:rsid w:val="00813155"/>
    <w:rsid w:val="008143C4"/>
    <w:rsid w:val="0081442E"/>
    <w:rsid w:val="00814722"/>
    <w:rsid w:val="00814E48"/>
    <w:rsid w:val="008155D7"/>
    <w:rsid w:val="0081698F"/>
    <w:rsid w:val="00816DB7"/>
    <w:rsid w:val="0082005B"/>
    <w:rsid w:val="00821A9E"/>
    <w:rsid w:val="00823A5D"/>
    <w:rsid w:val="008247AF"/>
    <w:rsid w:val="008251BD"/>
    <w:rsid w:val="00825E78"/>
    <w:rsid w:val="0083171D"/>
    <w:rsid w:val="00831DA6"/>
    <w:rsid w:val="00832BF6"/>
    <w:rsid w:val="0083728F"/>
    <w:rsid w:val="00837878"/>
    <w:rsid w:val="0084096B"/>
    <w:rsid w:val="008412A2"/>
    <w:rsid w:val="00841CDF"/>
    <w:rsid w:val="00842F0B"/>
    <w:rsid w:val="008445DA"/>
    <w:rsid w:val="00845509"/>
    <w:rsid w:val="00846631"/>
    <w:rsid w:val="00847114"/>
    <w:rsid w:val="008505EE"/>
    <w:rsid w:val="00851987"/>
    <w:rsid w:val="00852084"/>
    <w:rsid w:val="00852D81"/>
    <w:rsid w:val="00855DAF"/>
    <w:rsid w:val="008565B8"/>
    <w:rsid w:val="0085740F"/>
    <w:rsid w:val="00857D7E"/>
    <w:rsid w:val="008617C1"/>
    <w:rsid w:val="008626B5"/>
    <w:rsid w:val="00864E56"/>
    <w:rsid w:val="008650AF"/>
    <w:rsid w:val="0086614A"/>
    <w:rsid w:val="008679DB"/>
    <w:rsid w:val="00873CCC"/>
    <w:rsid w:val="00877607"/>
    <w:rsid w:val="00880004"/>
    <w:rsid w:val="008818A6"/>
    <w:rsid w:val="008818CF"/>
    <w:rsid w:val="00882589"/>
    <w:rsid w:val="0088336A"/>
    <w:rsid w:val="00885957"/>
    <w:rsid w:val="00885DB7"/>
    <w:rsid w:val="00885E16"/>
    <w:rsid w:val="00891AF9"/>
    <w:rsid w:val="00893012"/>
    <w:rsid w:val="008937A3"/>
    <w:rsid w:val="00893FAF"/>
    <w:rsid w:val="008946C0"/>
    <w:rsid w:val="00897FA5"/>
    <w:rsid w:val="008A0DA5"/>
    <w:rsid w:val="008A1093"/>
    <w:rsid w:val="008A175B"/>
    <w:rsid w:val="008A20E2"/>
    <w:rsid w:val="008A34A9"/>
    <w:rsid w:val="008A35B4"/>
    <w:rsid w:val="008A443A"/>
    <w:rsid w:val="008A51C5"/>
    <w:rsid w:val="008A6589"/>
    <w:rsid w:val="008A6D0D"/>
    <w:rsid w:val="008B1ED9"/>
    <w:rsid w:val="008B2672"/>
    <w:rsid w:val="008B2F40"/>
    <w:rsid w:val="008B3080"/>
    <w:rsid w:val="008B35B9"/>
    <w:rsid w:val="008B3A13"/>
    <w:rsid w:val="008B5139"/>
    <w:rsid w:val="008B5B0F"/>
    <w:rsid w:val="008C09D6"/>
    <w:rsid w:val="008C0BB5"/>
    <w:rsid w:val="008C0FF6"/>
    <w:rsid w:val="008C2CFB"/>
    <w:rsid w:val="008C378D"/>
    <w:rsid w:val="008C5F7F"/>
    <w:rsid w:val="008C659C"/>
    <w:rsid w:val="008D067C"/>
    <w:rsid w:val="008D099E"/>
    <w:rsid w:val="008D5573"/>
    <w:rsid w:val="008D5DA4"/>
    <w:rsid w:val="008D6171"/>
    <w:rsid w:val="008D6987"/>
    <w:rsid w:val="008D790D"/>
    <w:rsid w:val="008D7C06"/>
    <w:rsid w:val="008E0E3D"/>
    <w:rsid w:val="008E1F58"/>
    <w:rsid w:val="008E298F"/>
    <w:rsid w:val="008E345E"/>
    <w:rsid w:val="008E4345"/>
    <w:rsid w:val="008E5FAB"/>
    <w:rsid w:val="008E6DD5"/>
    <w:rsid w:val="008F143D"/>
    <w:rsid w:val="008F2E6B"/>
    <w:rsid w:val="008F6019"/>
    <w:rsid w:val="008F6120"/>
    <w:rsid w:val="008F67A1"/>
    <w:rsid w:val="008F7818"/>
    <w:rsid w:val="00900AEB"/>
    <w:rsid w:val="00901147"/>
    <w:rsid w:val="0090130E"/>
    <w:rsid w:val="00902A52"/>
    <w:rsid w:val="00903A26"/>
    <w:rsid w:val="00905684"/>
    <w:rsid w:val="00910E7D"/>
    <w:rsid w:val="00911683"/>
    <w:rsid w:val="00911814"/>
    <w:rsid w:val="00911DE4"/>
    <w:rsid w:val="00911EB3"/>
    <w:rsid w:val="0091402A"/>
    <w:rsid w:val="0091488C"/>
    <w:rsid w:val="00914E84"/>
    <w:rsid w:val="00920B4E"/>
    <w:rsid w:val="009221FB"/>
    <w:rsid w:val="009262CB"/>
    <w:rsid w:val="00926C45"/>
    <w:rsid w:val="00927ECF"/>
    <w:rsid w:val="00930804"/>
    <w:rsid w:val="00931032"/>
    <w:rsid w:val="009337B8"/>
    <w:rsid w:val="00933C00"/>
    <w:rsid w:val="00935B8D"/>
    <w:rsid w:val="00936A28"/>
    <w:rsid w:val="00937B11"/>
    <w:rsid w:val="00941996"/>
    <w:rsid w:val="0094202A"/>
    <w:rsid w:val="009421E8"/>
    <w:rsid w:val="009433D8"/>
    <w:rsid w:val="009438D2"/>
    <w:rsid w:val="00946318"/>
    <w:rsid w:val="00946ACE"/>
    <w:rsid w:val="00946EA4"/>
    <w:rsid w:val="00947BB1"/>
    <w:rsid w:val="00950858"/>
    <w:rsid w:val="00950CC7"/>
    <w:rsid w:val="00954471"/>
    <w:rsid w:val="00955360"/>
    <w:rsid w:val="00955939"/>
    <w:rsid w:val="0095646E"/>
    <w:rsid w:val="00960C6B"/>
    <w:rsid w:val="009642FD"/>
    <w:rsid w:val="009645BF"/>
    <w:rsid w:val="00964D75"/>
    <w:rsid w:val="00965D77"/>
    <w:rsid w:val="009668FE"/>
    <w:rsid w:val="009669E7"/>
    <w:rsid w:val="00967947"/>
    <w:rsid w:val="00970888"/>
    <w:rsid w:val="009728E2"/>
    <w:rsid w:val="00973C05"/>
    <w:rsid w:val="009744E1"/>
    <w:rsid w:val="00974ACD"/>
    <w:rsid w:val="00976EDA"/>
    <w:rsid w:val="009773F0"/>
    <w:rsid w:val="0098075F"/>
    <w:rsid w:val="00980A40"/>
    <w:rsid w:val="00980AE2"/>
    <w:rsid w:val="00981027"/>
    <w:rsid w:val="0098197D"/>
    <w:rsid w:val="00983394"/>
    <w:rsid w:val="00983D90"/>
    <w:rsid w:val="0098561F"/>
    <w:rsid w:val="00987F65"/>
    <w:rsid w:val="009902C7"/>
    <w:rsid w:val="009908D5"/>
    <w:rsid w:val="00990BFC"/>
    <w:rsid w:val="00991CA3"/>
    <w:rsid w:val="0099251E"/>
    <w:rsid w:val="00994E5F"/>
    <w:rsid w:val="009967BC"/>
    <w:rsid w:val="009971ED"/>
    <w:rsid w:val="00997FE3"/>
    <w:rsid w:val="009A335E"/>
    <w:rsid w:val="009A35CA"/>
    <w:rsid w:val="009A3B26"/>
    <w:rsid w:val="009A4A1F"/>
    <w:rsid w:val="009A4C17"/>
    <w:rsid w:val="009A7DE1"/>
    <w:rsid w:val="009B3C70"/>
    <w:rsid w:val="009B402C"/>
    <w:rsid w:val="009B40EF"/>
    <w:rsid w:val="009B6A1F"/>
    <w:rsid w:val="009B6B02"/>
    <w:rsid w:val="009B6B90"/>
    <w:rsid w:val="009B72AE"/>
    <w:rsid w:val="009C5BED"/>
    <w:rsid w:val="009D4EE9"/>
    <w:rsid w:val="009D59F6"/>
    <w:rsid w:val="009D5CF0"/>
    <w:rsid w:val="009E190C"/>
    <w:rsid w:val="009E33B8"/>
    <w:rsid w:val="009E4F13"/>
    <w:rsid w:val="009E6414"/>
    <w:rsid w:val="009E6528"/>
    <w:rsid w:val="009E72AC"/>
    <w:rsid w:val="009E7386"/>
    <w:rsid w:val="009E791B"/>
    <w:rsid w:val="009E7A1F"/>
    <w:rsid w:val="009F4AA7"/>
    <w:rsid w:val="009F5691"/>
    <w:rsid w:val="009F5CB8"/>
    <w:rsid w:val="00A00FBA"/>
    <w:rsid w:val="00A038F5"/>
    <w:rsid w:val="00A122F8"/>
    <w:rsid w:val="00A125A1"/>
    <w:rsid w:val="00A132A7"/>
    <w:rsid w:val="00A1576D"/>
    <w:rsid w:val="00A16BDF"/>
    <w:rsid w:val="00A17799"/>
    <w:rsid w:val="00A22420"/>
    <w:rsid w:val="00A2257A"/>
    <w:rsid w:val="00A25A89"/>
    <w:rsid w:val="00A25E77"/>
    <w:rsid w:val="00A26664"/>
    <w:rsid w:val="00A309BD"/>
    <w:rsid w:val="00A31273"/>
    <w:rsid w:val="00A32AB5"/>
    <w:rsid w:val="00A33271"/>
    <w:rsid w:val="00A34284"/>
    <w:rsid w:val="00A3790F"/>
    <w:rsid w:val="00A415F7"/>
    <w:rsid w:val="00A427BE"/>
    <w:rsid w:val="00A42B1C"/>
    <w:rsid w:val="00A43A39"/>
    <w:rsid w:val="00A4414C"/>
    <w:rsid w:val="00A47AC7"/>
    <w:rsid w:val="00A47C1C"/>
    <w:rsid w:val="00A47D29"/>
    <w:rsid w:val="00A47DA0"/>
    <w:rsid w:val="00A47DE8"/>
    <w:rsid w:val="00A5046F"/>
    <w:rsid w:val="00A515BF"/>
    <w:rsid w:val="00A51624"/>
    <w:rsid w:val="00A519CD"/>
    <w:rsid w:val="00A5370E"/>
    <w:rsid w:val="00A60E9F"/>
    <w:rsid w:val="00A62BBB"/>
    <w:rsid w:val="00A655FB"/>
    <w:rsid w:val="00A67213"/>
    <w:rsid w:val="00A67AA2"/>
    <w:rsid w:val="00A711AD"/>
    <w:rsid w:val="00A7176F"/>
    <w:rsid w:val="00A72E0F"/>
    <w:rsid w:val="00A7420E"/>
    <w:rsid w:val="00A76246"/>
    <w:rsid w:val="00A76E62"/>
    <w:rsid w:val="00A77AA9"/>
    <w:rsid w:val="00A80FE7"/>
    <w:rsid w:val="00A82186"/>
    <w:rsid w:val="00A830E0"/>
    <w:rsid w:val="00A840F1"/>
    <w:rsid w:val="00A84B95"/>
    <w:rsid w:val="00A85533"/>
    <w:rsid w:val="00A85929"/>
    <w:rsid w:val="00A86A02"/>
    <w:rsid w:val="00A86F6F"/>
    <w:rsid w:val="00A87F4D"/>
    <w:rsid w:val="00A91859"/>
    <w:rsid w:val="00A93DF5"/>
    <w:rsid w:val="00AA207C"/>
    <w:rsid w:val="00AA4180"/>
    <w:rsid w:val="00AA5BA4"/>
    <w:rsid w:val="00AA63FC"/>
    <w:rsid w:val="00AA668F"/>
    <w:rsid w:val="00AB333A"/>
    <w:rsid w:val="00AB3C7B"/>
    <w:rsid w:val="00AC047B"/>
    <w:rsid w:val="00AC08BE"/>
    <w:rsid w:val="00AC3941"/>
    <w:rsid w:val="00AC3979"/>
    <w:rsid w:val="00AC45C1"/>
    <w:rsid w:val="00AC6332"/>
    <w:rsid w:val="00AD43CB"/>
    <w:rsid w:val="00AD66A7"/>
    <w:rsid w:val="00AD6AE7"/>
    <w:rsid w:val="00AD6DC6"/>
    <w:rsid w:val="00AD6EB1"/>
    <w:rsid w:val="00AD79ED"/>
    <w:rsid w:val="00AE0F8E"/>
    <w:rsid w:val="00AE2253"/>
    <w:rsid w:val="00AE2AFA"/>
    <w:rsid w:val="00AF1F3F"/>
    <w:rsid w:val="00AF21DF"/>
    <w:rsid w:val="00AF5790"/>
    <w:rsid w:val="00AF78E6"/>
    <w:rsid w:val="00AF7B1D"/>
    <w:rsid w:val="00B01111"/>
    <w:rsid w:val="00B027F9"/>
    <w:rsid w:val="00B03219"/>
    <w:rsid w:val="00B03D12"/>
    <w:rsid w:val="00B041F0"/>
    <w:rsid w:val="00B04450"/>
    <w:rsid w:val="00B0457F"/>
    <w:rsid w:val="00B0490E"/>
    <w:rsid w:val="00B12350"/>
    <w:rsid w:val="00B16222"/>
    <w:rsid w:val="00B16A91"/>
    <w:rsid w:val="00B22E95"/>
    <w:rsid w:val="00B231DD"/>
    <w:rsid w:val="00B23829"/>
    <w:rsid w:val="00B2488A"/>
    <w:rsid w:val="00B24B5C"/>
    <w:rsid w:val="00B25ECB"/>
    <w:rsid w:val="00B2783C"/>
    <w:rsid w:val="00B309F7"/>
    <w:rsid w:val="00B347B2"/>
    <w:rsid w:val="00B34951"/>
    <w:rsid w:val="00B35711"/>
    <w:rsid w:val="00B37A21"/>
    <w:rsid w:val="00B37C3E"/>
    <w:rsid w:val="00B40531"/>
    <w:rsid w:val="00B4142C"/>
    <w:rsid w:val="00B421AB"/>
    <w:rsid w:val="00B44767"/>
    <w:rsid w:val="00B45D02"/>
    <w:rsid w:val="00B50407"/>
    <w:rsid w:val="00B50638"/>
    <w:rsid w:val="00B507B3"/>
    <w:rsid w:val="00B5162C"/>
    <w:rsid w:val="00B516BA"/>
    <w:rsid w:val="00B55311"/>
    <w:rsid w:val="00B578E6"/>
    <w:rsid w:val="00B578F9"/>
    <w:rsid w:val="00B61FD1"/>
    <w:rsid w:val="00B62339"/>
    <w:rsid w:val="00B62851"/>
    <w:rsid w:val="00B6359B"/>
    <w:rsid w:val="00B6532B"/>
    <w:rsid w:val="00B6664F"/>
    <w:rsid w:val="00B67955"/>
    <w:rsid w:val="00B70301"/>
    <w:rsid w:val="00B71B96"/>
    <w:rsid w:val="00B73C4D"/>
    <w:rsid w:val="00B7663B"/>
    <w:rsid w:val="00B768F2"/>
    <w:rsid w:val="00B83524"/>
    <w:rsid w:val="00B85035"/>
    <w:rsid w:val="00B85FDC"/>
    <w:rsid w:val="00B8633E"/>
    <w:rsid w:val="00B8703A"/>
    <w:rsid w:val="00B87A2F"/>
    <w:rsid w:val="00B9218A"/>
    <w:rsid w:val="00B94BE0"/>
    <w:rsid w:val="00B94C3C"/>
    <w:rsid w:val="00B968BE"/>
    <w:rsid w:val="00B97962"/>
    <w:rsid w:val="00B97C33"/>
    <w:rsid w:val="00B97FBB"/>
    <w:rsid w:val="00BA1202"/>
    <w:rsid w:val="00BA1A73"/>
    <w:rsid w:val="00BA4CE0"/>
    <w:rsid w:val="00BA4E8F"/>
    <w:rsid w:val="00BA6EE3"/>
    <w:rsid w:val="00BB099E"/>
    <w:rsid w:val="00BB1AB0"/>
    <w:rsid w:val="00BB44CE"/>
    <w:rsid w:val="00BB44D1"/>
    <w:rsid w:val="00BB58A7"/>
    <w:rsid w:val="00BB58FA"/>
    <w:rsid w:val="00BB7CDB"/>
    <w:rsid w:val="00BC188E"/>
    <w:rsid w:val="00BC2AAA"/>
    <w:rsid w:val="00BC4386"/>
    <w:rsid w:val="00BC511C"/>
    <w:rsid w:val="00BD0F15"/>
    <w:rsid w:val="00BD19E7"/>
    <w:rsid w:val="00BD1E4A"/>
    <w:rsid w:val="00BD25AB"/>
    <w:rsid w:val="00BD2713"/>
    <w:rsid w:val="00BD3A3C"/>
    <w:rsid w:val="00BD4286"/>
    <w:rsid w:val="00BD4760"/>
    <w:rsid w:val="00BD5932"/>
    <w:rsid w:val="00BE1569"/>
    <w:rsid w:val="00BE15C0"/>
    <w:rsid w:val="00BE2458"/>
    <w:rsid w:val="00BE3082"/>
    <w:rsid w:val="00BE3099"/>
    <w:rsid w:val="00BE5969"/>
    <w:rsid w:val="00BE6467"/>
    <w:rsid w:val="00BF01E9"/>
    <w:rsid w:val="00BF03F7"/>
    <w:rsid w:val="00BF0DD1"/>
    <w:rsid w:val="00BF45A8"/>
    <w:rsid w:val="00BF5F73"/>
    <w:rsid w:val="00C05A7D"/>
    <w:rsid w:val="00C101F8"/>
    <w:rsid w:val="00C108E9"/>
    <w:rsid w:val="00C11822"/>
    <w:rsid w:val="00C12FF7"/>
    <w:rsid w:val="00C140D9"/>
    <w:rsid w:val="00C14DC8"/>
    <w:rsid w:val="00C14FBD"/>
    <w:rsid w:val="00C15EEE"/>
    <w:rsid w:val="00C16287"/>
    <w:rsid w:val="00C17271"/>
    <w:rsid w:val="00C175CE"/>
    <w:rsid w:val="00C238A1"/>
    <w:rsid w:val="00C24065"/>
    <w:rsid w:val="00C30B29"/>
    <w:rsid w:val="00C3613E"/>
    <w:rsid w:val="00C36397"/>
    <w:rsid w:val="00C3799B"/>
    <w:rsid w:val="00C41563"/>
    <w:rsid w:val="00C41FF8"/>
    <w:rsid w:val="00C44080"/>
    <w:rsid w:val="00C4569E"/>
    <w:rsid w:val="00C458A5"/>
    <w:rsid w:val="00C4799D"/>
    <w:rsid w:val="00C5322D"/>
    <w:rsid w:val="00C535AE"/>
    <w:rsid w:val="00C5680A"/>
    <w:rsid w:val="00C56F7E"/>
    <w:rsid w:val="00C60BFF"/>
    <w:rsid w:val="00C62C42"/>
    <w:rsid w:val="00C6597E"/>
    <w:rsid w:val="00C65B59"/>
    <w:rsid w:val="00C66CAD"/>
    <w:rsid w:val="00C66D21"/>
    <w:rsid w:val="00C66F5B"/>
    <w:rsid w:val="00C71A44"/>
    <w:rsid w:val="00C7225E"/>
    <w:rsid w:val="00C722C6"/>
    <w:rsid w:val="00C7277A"/>
    <w:rsid w:val="00C72FBB"/>
    <w:rsid w:val="00C773CF"/>
    <w:rsid w:val="00C77CDF"/>
    <w:rsid w:val="00C77F42"/>
    <w:rsid w:val="00C84930"/>
    <w:rsid w:val="00C85599"/>
    <w:rsid w:val="00C8691D"/>
    <w:rsid w:val="00C937CC"/>
    <w:rsid w:val="00C97F41"/>
    <w:rsid w:val="00CA1085"/>
    <w:rsid w:val="00CA198F"/>
    <w:rsid w:val="00CA1BC0"/>
    <w:rsid w:val="00CA3402"/>
    <w:rsid w:val="00CA7710"/>
    <w:rsid w:val="00CB04CC"/>
    <w:rsid w:val="00CB2F9A"/>
    <w:rsid w:val="00CB3B37"/>
    <w:rsid w:val="00CB596C"/>
    <w:rsid w:val="00CC0A4A"/>
    <w:rsid w:val="00CC18BA"/>
    <w:rsid w:val="00CC31CF"/>
    <w:rsid w:val="00CC3B2C"/>
    <w:rsid w:val="00CC43E7"/>
    <w:rsid w:val="00CC5927"/>
    <w:rsid w:val="00CC59F4"/>
    <w:rsid w:val="00CD1E0C"/>
    <w:rsid w:val="00CD3BB8"/>
    <w:rsid w:val="00CD472D"/>
    <w:rsid w:val="00CD662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D013FD"/>
    <w:rsid w:val="00D02A5C"/>
    <w:rsid w:val="00D0478C"/>
    <w:rsid w:val="00D05647"/>
    <w:rsid w:val="00D100F4"/>
    <w:rsid w:val="00D10A1F"/>
    <w:rsid w:val="00D11EC2"/>
    <w:rsid w:val="00D140C5"/>
    <w:rsid w:val="00D1436F"/>
    <w:rsid w:val="00D14AE6"/>
    <w:rsid w:val="00D171DD"/>
    <w:rsid w:val="00D174EC"/>
    <w:rsid w:val="00D2173D"/>
    <w:rsid w:val="00D30382"/>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476F"/>
    <w:rsid w:val="00D55053"/>
    <w:rsid w:val="00D557AA"/>
    <w:rsid w:val="00D557F4"/>
    <w:rsid w:val="00D57231"/>
    <w:rsid w:val="00D5785B"/>
    <w:rsid w:val="00D60006"/>
    <w:rsid w:val="00D60944"/>
    <w:rsid w:val="00D60BC5"/>
    <w:rsid w:val="00D6239B"/>
    <w:rsid w:val="00D637C5"/>
    <w:rsid w:val="00D6429C"/>
    <w:rsid w:val="00D6444A"/>
    <w:rsid w:val="00D658A8"/>
    <w:rsid w:val="00D7254E"/>
    <w:rsid w:val="00D733CE"/>
    <w:rsid w:val="00D73619"/>
    <w:rsid w:val="00D739EB"/>
    <w:rsid w:val="00D73C18"/>
    <w:rsid w:val="00D76997"/>
    <w:rsid w:val="00D8183C"/>
    <w:rsid w:val="00D823B0"/>
    <w:rsid w:val="00D8276B"/>
    <w:rsid w:val="00D82F26"/>
    <w:rsid w:val="00D84AE2"/>
    <w:rsid w:val="00D8500D"/>
    <w:rsid w:val="00D90ECA"/>
    <w:rsid w:val="00D917FF"/>
    <w:rsid w:val="00D91C57"/>
    <w:rsid w:val="00D92AEE"/>
    <w:rsid w:val="00D9336E"/>
    <w:rsid w:val="00D9348D"/>
    <w:rsid w:val="00D9460B"/>
    <w:rsid w:val="00D96550"/>
    <w:rsid w:val="00D972C8"/>
    <w:rsid w:val="00D97629"/>
    <w:rsid w:val="00DA013D"/>
    <w:rsid w:val="00DA09EC"/>
    <w:rsid w:val="00DA15CA"/>
    <w:rsid w:val="00DA20B7"/>
    <w:rsid w:val="00DA38D1"/>
    <w:rsid w:val="00DA5A7B"/>
    <w:rsid w:val="00DA66F3"/>
    <w:rsid w:val="00DB195A"/>
    <w:rsid w:val="00DB19E0"/>
    <w:rsid w:val="00DB1D38"/>
    <w:rsid w:val="00DB1E25"/>
    <w:rsid w:val="00DB1E2E"/>
    <w:rsid w:val="00DB1F4B"/>
    <w:rsid w:val="00DB3634"/>
    <w:rsid w:val="00DB3C58"/>
    <w:rsid w:val="00DB5614"/>
    <w:rsid w:val="00DB6F95"/>
    <w:rsid w:val="00DC1F34"/>
    <w:rsid w:val="00DC3CA5"/>
    <w:rsid w:val="00DC4AB2"/>
    <w:rsid w:val="00DC5728"/>
    <w:rsid w:val="00DC64D8"/>
    <w:rsid w:val="00DC6E30"/>
    <w:rsid w:val="00DD3BEE"/>
    <w:rsid w:val="00DD4DC5"/>
    <w:rsid w:val="00DE0AB8"/>
    <w:rsid w:val="00DE10FD"/>
    <w:rsid w:val="00DE171B"/>
    <w:rsid w:val="00DE1726"/>
    <w:rsid w:val="00DE2041"/>
    <w:rsid w:val="00DE4D80"/>
    <w:rsid w:val="00DE532F"/>
    <w:rsid w:val="00DE6713"/>
    <w:rsid w:val="00DE7EE0"/>
    <w:rsid w:val="00DF0041"/>
    <w:rsid w:val="00DF0906"/>
    <w:rsid w:val="00DF1A2E"/>
    <w:rsid w:val="00DF3CA7"/>
    <w:rsid w:val="00DF4FD0"/>
    <w:rsid w:val="00DF62C2"/>
    <w:rsid w:val="00E008D6"/>
    <w:rsid w:val="00E0162E"/>
    <w:rsid w:val="00E03959"/>
    <w:rsid w:val="00E10F2E"/>
    <w:rsid w:val="00E11BB9"/>
    <w:rsid w:val="00E12E12"/>
    <w:rsid w:val="00E13FA0"/>
    <w:rsid w:val="00E14027"/>
    <w:rsid w:val="00E157FE"/>
    <w:rsid w:val="00E21F36"/>
    <w:rsid w:val="00E22012"/>
    <w:rsid w:val="00E30518"/>
    <w:rsid w:val="00E3174F"/>
    <w:rsid w:val="00E3277A"/>
    <w:rsid w:val="00E32FC8"/>
    <w:rsid w:val="00E3461A"/>
    <w:rsid w:val="00E34DC0"/>
    <w:rsid w:val="00E360C2"/>
    <w:rsid w:val="00E3719C"/>
    <w:rsid w:val="00E37712"/>
    <w:rsid w:val="00E418E1"/>
    <w:rsid w:val="00E45462"/>
    <w:rsid w:val="00E4747F"/>
    <w:rsid w:val="00E478D7"/>
    <w:rsid w:val="00E54FCA"/>
    <w:rsid w:val="00E63975"/>
    <w:rsid w:val="00E6439C"/>
    <w:rsid w:val="00E670F8"/>
    <w:rsid w:val="00E67EAE"/>
    <w:rsid w:val="00E70C29"/>
    <w:rsid w:val="00E70CB2"/>
    <w:rsid w:val="00E715A4"/>
    <w:rsid w:val="00E72E23"/>
    <w:rsid w:val="00E766E9"/>
    <w:rsid w:val="00E77D66"/>
    <w:rsid w:val="00E816C3"/>
    <w:rsid w:val="00E83AB5"/>
    <w:rsid w:val="00E83D54"/>
    <w:rsid w:val="00E84B2F"/>
    <w:rsid w:val="00E85236"/>
    <w:rsid w:val="00E855E0"/>
    <w:rsid w:val="00E856DA"/>
    <w:rsid w:val="00E85FEE"/>
    <w:rsid w:val="00E86406"/>
    <w:rsid w:val="00E879C2"/>
    <w:rsid w:val="00E87D13"/>
    <w:rsid w:val="00E9034B"/>
    <w:rsid w:val="00E91351"/>
    <w:rsid w:val="00E92AFB"/>
    <w:rsid w:val="00E943AC"/>
    <w:rsid w:val="00E967AB"/>
    <w:rsid w:val="00E96D4C"/>
    <w:rsid w:val="00E97C32"/>
    <w:rsid w:val="00EA1A0F"/>
    <w:rsid w:val="00EA2015"/>
    <w:rsid w:val="00EA319C"/>
    <w:rsid w:val="00EA4EB0"/>
    <w:rsid w:val="00EA65B4"/>
    <w:rsid w:val="00EA6BEA"/>
    <w:rsid w:val="00EA6F17"/>
    <w:rsid w:val="00EB0090"/>
    <w:rsid w:val="00EB1435"/>
    <w:rsid w:val="00EB25AE"/>
    <w:rsid w:val="00EB4A86"/>
    <w:rsid w:val="00EB5AAE"/>
    <w:rsid w:val="00EB6163"/>
    <w:rsid w:val="00EB6526"/>
    <w:rsid w:val="00EC2274"/>
    <w:rsid w:val="00EC75CA"/>
    <w:rsid w:val="00EC7EE5"/>
    <w:rsid w:val="00ED10EE"/>
    <w:rsid w:val="00ED464F"/>
    <w:rsid w:val="00ED4DE8"/>
    <w:rsid w:val="00ED5363"/>
    <w:rsid w:val="00ED5986"/>
    <w:rsid w:val="00ED6F62"/>
    <w:rsid w:val="00EE0AF6"/>
    <w:rsid w:val="00EE13A8"/>
    <w:rsid w:val="00EE35ED"/>
    <w:rsid w:val="00EE3AF3"/>
    <w:rsid w:val="00EE6066"/>
    <w:rsid w:val="00EE60B6"/>
    <w:rsid w:val="00EF183E"/>
    <w:rsid w:val="00EF3E82"/>
    <w:rsid w:val="00EF4641"/>
    <w:rsid w:val="00EF6D66"/>
    <w:rsid w:val="00EF6E0B"/>
    <w:rsid w:val="00F0056A"/>
    <w:rsid w:val="00F0137F"/>
    <w:rsid w:val="00F01698"/>
    <w:rsid w:val="00F03235"/>
    <w:rsid w:val="00F0336F"/>
    <w:rsid w:val="00F03ADE"/>
    <w:rsid w:val="00F04F11"/>
    <w:rsid w:val="00F0651A"/>
    <w:rsid w:val="00F10FC9"/>
    <w:rsid w:val="00F129F8"/>
    <w:rsid w:val="00F12F18"/>
    <w:rsid w:val="00F1518F"/>
    <w:rsid w:val="00F17DF1"/>
    <w:rsid w:val="00F2459F"/>
    <w:rsid w:val="00F24D3D"/>
    <w:rsid w:val="00F25F63"/>
    <w:rsid w:val="00F26C7F"/>
    <w:rsid w:val="00F275D1"/>
    <w:rsid w:val="00F303FF"/>
    <w:rsid w:val="00F346E0"/>
    <w:rsid w:val="00F35065"/>
    <w:rsid w:val="00F40207"/>
    <w:rsid w:val="00F45D92"/>
    <w:rsid w:val="00F46946"/>
    <w:rsid w:val="00F51F22"/>
    <w:rsid w:val="00F52A80"/>
    <w:rsid w:val="00F57059"/>
    <w:rsid w:val="00F626E3"/>
    <w:rsid w:val="00F6275C"/>
    <w:rsid w:val="00F62DFF"/>
    <w:rsid w:val="00F63408"/>
    <w:rsid w:val="00F63FDC"/>
    <w:rsid w:val="00F64CA6"/>
    <w:rsid w:val="00F64CC0"/>
    <w:rsid w:val="00F64CE7"/>
    <w:rsid w:val="00F65329"/>
    <w:rsid w:val="00F66652"/>
    <w:rsid w:val="00F67C16"/>
    <w:rsid w:val="00F71D52"/>
    <w:rsid w:val="00F72DF8"/>
    <w:rsid w:val="00F7503A"/>
    <w:rsid w:val="00F7595A"/>
    <w:rsid w:val="00F7767C"/>
    <w:rsid w:val="00F77B3E"/>
    <w:rsid w:val="00F77BF5"/>
    <w:rsid w:val="00F80187"/>
    <w:rsid w:val="00F80A6F"/>
    <w:rsid w:val="00F827F9"/>
    <w:rsid w:val="00F847B3"/>
    <w:rsid w:val="00F84D44"/>
    <w:rsid w:val="00F8569E"/>
    <w:rsid w:val="00F921F5"/>
    <w:rsid w:val="00F93354"/>
    <w:rsid w:val="00F934E3"/>
    <w:rsid w:val="00F93E3B"/>
    <w:rsid w:val="00F97CB1"/>
    <w:rsid w:val="00FA067D"/>
    <w:rsid w:val="00FA2BAD"/>
    <w:rsid w:val="00FA4C63"/>
    <w:rsid w:val="00FA738E"/>
    <w:rsid w:val="00FA77CF"/>
    <w:rsid w:val="00FA79B0"/>
    <w:rsid w:val="00FB0C29"/>
    <w:rsid w:val="00FB260F"/>
    <w:rsid w:val="00FB3EBC"/>
    <w:rsid w:val="00FB44D9"/>
    <w:rsid w:val="00FB4A65"/>
    <w:rsid w:val="00FB59CD"/>
    <w:rsid w:val="00FB705E"/>
    <w:rsid w:val="00FB7DB3"/>
    <w:rsid w:val="00FC0955"/>
    <w:rsid w:val="00FC2726"/>
    <w:rsid w:val="00FC3AD8"/>
    <w:rsid w:val="00FC5E33"/>
    <w:rsid w:val="00FC6AAC"/>
    <w:rsid w:val="00FC6D85"/>
    <w:rsid w:val="00FC74C6"/>
    <w:rsid w:val="00FC7FD1"/>
    <w:rsid w:val="00FD0062"/>
    <w:rsid w:val="00FD0196"/>
    <w:rsid w:val="00FD5865"/>
    <w:rsid w:val="00FE0D88"/>
    <w:rsid w:val="00FE120C"/>
    <w:rsid w:val="00FE25D2"/>
    <w:rsid w:val="00FE468B"/>
    <w:rsid w:val="00FE4B4B"/>
    <w:rsid w:val="00FE5108"/>
    <w:rsid w:val="00FE6BB4"/>
    <w:rsid w:val="00FE7A4F"/>
    <w:rsid w:val="00FF1BEB"/>
    <w:rsid w:val="00FF1D56"/>
    <w:rsid w:val="00FF5622"/>
    <w:rsid w:val="00FF6837"/>
    <w:rsid w:val="00FF7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 w:type="character" w:customStyle="1" w:styleId="Mention7">
    <w:name w:val="Mention7"/>
    <w:basedOn w:val="DefaultParagraphFont"/>
    <w:uiPriority w:val="99"/>
    <w:semiHidden/>
    <w:unhideWhenUsed/>
    <w:rsid w:val="004C14CD"/>
    <w:rPr>
      <w:color w:val="2B579A"/>
      <w:shd w:val="clear" w:color="auto" w:fill="E6E6E6"/>
    </w:rPr>
  </w:style>
  <w:style w:type="character" w:customStyle="1" w:styleId="Mention8">
    <w:name w:val="Mention8"/>
    <w:basedOn w:val="DefaultParagraphFont"/>
    <w:uiPriority w:val="99"/>
    <w:semiHidden/>
    <w:unhideWhenUsed/>
    <w:rsid w:val="002F487B"/>
    <w:rPr>
      <w:color w:val="2B579A"/>
      <w:shd w:val="clear" w:color="auto" w:fill="E6E6E6"/>
    </w:rPr>
  </w:style>
  <w:style w:type="character" w:styleId="Mention">
    <w:name w:val="Mention"/>
    <w:basedOn w:val="DefaultParagraphFont"/>
    <w:uiPriority w:val="99"/>
    <w:semiHidden/>
    <w:unhideWhenUsed/>
    <w:rsid w:val="001A0D5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337800934">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os.gob.mx/busca/dataset/activity/proyecciones-de-la-poblacion-de-mexic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eta.inegi.org.mx/proyectos/registros/vitales/mortalidad/default.html" TargetMode="External"/><Relationship Id="rId4" Type="http://schemas.openxmlformats.org/officeDocument/2006/relationships/settings" Target="settings.xml"/><Relationship Id="rId9" Type="http://schemas.openxmlformats.org/officeDocument/2006/relationships/hyperlink" Target="https://demographs.shinyapps.io/LVMx_15_Ap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36668-1EE8-4935-8CF2-20409C972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17</Pages>
  <Words>12182</Words>
  <Characters>69444</Characters>
  <Application>Microsoft Office Word</Application>
  <DocSecurity>0</DocSecurity>
  <Lines>578</Lines>
  <Paragraphs>162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81464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68</cp:revision>
  <dcterms:created xsi:type="dcterms:W3CDTF">2018-04-13T18:10:00Z</dcterms:created>
  <dcterms:modified xsi:type="dcterms:W3CDTF">2018-05-16T11:05:00Z</dcterms:modified>
</cp:coreProperties>
</file>