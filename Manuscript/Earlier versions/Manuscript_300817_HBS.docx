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7777777"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commentRangeStart w:id="0"/>
      <w:r w:rsidR="00EA4EB0">
        <w:rPr>
          <w:rFonts w:ascii="Times New Roman" w:hAnsi="Times New Roman" w:cs="Times New Roman"/>
          <w:b/>
          <w:sz w:val="24"/>
          <w:szCs w:val="24"/>
        </w:rPr>
        <w:t>Homicides</w:t>
      </w:r>
      <w:commentRangeEnd w:id="0"/>
      <w:r w:rsidR="00F64CA6">
        <w:rPr>
          <w:rStyle w:val="CommentReference"/>
        </w:rPr>
        <w:commentReference w:id="0"/>
      </w:r>
      <w:r w:rsidR="00EA4EB0">
        <w:rPr>
          <w:rFonts w:ascii="Times New Roman" w:hAnsi="Times New Roman" w:cs="Times New Roman"/>
          <w:b/>
          <w:sz w:val="24"/>
          <w:szCs w:val="24"/>
        </w:rPr>
        <w:t xml:space="preserve">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4AF2FF31" w14:textId="77777777"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10"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7C08057C"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711C1D2" w14:textId="77777777"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w:t>
      </w:r>
      <w:proofErr w:type="spellStart"/>
      <w:r>
        <w:rPr>
          <w:rFonts w:ascii="Times New Roman" w:hAnsi="Times New Roman" w:cs="Times New Roman"/>
          <w:b/>
          <w:i w:val="0"/>
          <w:color w:val="auto"/>
          <w:sz w:val="22"/>
          <w:szCs w:val="22"/>
        </w:rPr>
        <w:t>maintext</w:t>
      </w:r>
      <w:proofErr w:type="spellEnd"/>
      <w:r>
        <w:rPr>
          <w:rFonts w:ascii="Times New Roman" w:hAnsi="Times New Roman" w:cs="Times New Roman"/>
          <w:b/>
          <w:i w:val="0"/>
          <w:color w:val="auto"/>
          <w:sz w:val="22"/>
          <w:szCs w:val="22"/>
        </w:rPr>
        <w:t>[max 8000 words]</w:t>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42E80A4A"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ins w:id="1" w:author="Hiram Beltran-Sanchez" w:date="2017-09-04T11:30:00Z">
        <w:r w:rsidR="007539AB">
          <w:rPr>
            <w:rFonts w:ascii="Times New Roman" w:hAnsi="Times New Roman" w:cs="Times New Roman"/>
          </w:rPr>
          <w:t xml:space="preserve">has become </w:t>
        </w:r>
      </w:ins>
      <w:del w:id="2" w:author="Hiram Beltran-Sanchez" w:date="2017-09-04T11:31:00Z">
        <w:r w:rsidDel="007539AB">
          <w:rPr>
            <w:rFonts w:ascii="Times New Roman" w:hAnsi="Times New Roman" w:cs="Times New Roman"/>
          </w:rPr>
          <w:delText xml:space="preserve">is </w:delText>
        </w:r>
      </w:del>
      <w:r>
        <w:rPr>
          <w:rFonts w:ascii="Times New Roman" w:hAnsi="Times New Roman" w:cs="Times New Roman"/>
        </w:rPr>
        <w:t>a ma</w:t>
      </w:r>
      <w:ins w:id="3" w:author="Hiram Beltran-Sanchez" w:date="2017-09-04T11:31:00Z">
        <w:r w:rsidR="007539AB">
          <w:rPr>
            <w:rFonts w:ascii="Times New Roman" w:hAnsi="Times New Roman" w:cs="Times New Roman"/>
          </w:rPr>
          <w:t>jor</w:t>
        </w:r>
      </w:ins>
      <w:del w:id="4" w:author="Hiram Beltran-Sanchez" w:date="2017-09-04T11:31:00Z">
        <w:r w:rsidDel="007539AB">
          <w:rPr>
            <w:rFonts w:ascii="Times New Roman" w:hAnsi="Times New Roman" w:cs="Times New Roman"/>
          </w:rPr>
          <w:delText>in</w:delText>
        </w:r>
      </w:del>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121776">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ins w:id="5" w:author="Hiram Beltran-Sanchez" w:date="2017-09-04T11:29:00Z">
        <w:r w:rsidR="007539AB">
          <w:rPr>
            <w:rFonts w:ascii="Times New Roman" w:hAnsi="Times New Roman" w:cs="Times New Roman"/>
          </w:rPr>
          <w:t xml:space="preserve">currently </w:t>
        </w:r>
      </w:ins>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ins w:id="6" w:author="Hiram Beltran-Sanchez" w:date="2017-09-04T11:31:00Z">
        <w:r w:rsidR="007539AB">
          <w:rPr>
            <w:rFonts w:ascii="Times New Roman" w:hAnsi="Times New Roman" w:cs="Times New Roman"/>
          </w:rPr>
          <w:t>with</w:t>
        </w:r>
      </w:ins>
      <w:del w:id="7" w:author="Hiram Beltran-Sanchez" w:date="2017-09-04T11:31:00Z">
        <w:r w:rsidR="00BD19E7" w:rsidDel="007539AB">
          <w:rPr>
            <w:rFonts w:ascii="Times New Roman" w:hAnsi="Times New Roman" w:cs="Times New Roman"/>
          </w:rPr>
          <w:delText>and</w:delText>
        </w:r>
      </w:del>
      <w:r w:rsidR="00BD19E7">
        <w:rPr>
          <w:rFonts w:ascii="Times New Roman" w:hAnsi="Times New Roman" w:cs="Times New Roman"/>
        </w:rPr>
        <w:t xml:space="preserve"> </w:t>
      </w:r>
      <w:ins w:id="8" w:author="Hiram Beltran-Sanchez" w:date="2017-09-04T11:30:00Z">
        <w:r w:rsidR="007539AB">
          <w:rPr>
            <w:rFonts w:ascii="Times New Roman" w:hAnsi="Times New Roman" w:cs="Times New Roman"/>
          </w:rPr>
          <w:t>some</w:t>
        </w:r>
      </w:ins>
      <w:del w:id="9" w:author="Hiram Beltran-Sanchez" w:date="2017-09-04T11:30:00Z">
        <w:r w:rsidR="00BD19E7" w:rsidDel="007539AB">
          <w:rPr>
            <w:rFonts w:ascii="Times New Roman" w:hAnsi="Times New Roman" w:cs="Times New Roman"/>
          </w:rPr>
          <w:delText>a set of</w:delText>
        </w:r>
      </w:del>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del w:id="10" w:author="Hiram Beltran-Sanchez" w:date="2017-09-04T11:31:00Z">
        <w:r w:rsidR="00BD19E7" w:rsidDel="007539AB">
          <w:rPr>
            <w:rFonts w:ascii="Times New Roman" w:hAnsi="Times New Roman" w:cs="Times New Roman"/>
          </w:rPr>
          <w:delText xml:space="preserve">have </w:delText>
        </w:r>
      </w:del>
      <w:r w:rsidR="00574CAF">
        <w:rPr>
          <w:rFonts w:ascii="Times New Roman" w:hAnsi="Times New Roman" w:cs="Times New Roman"/>
        </w:rPr>
        <w:t>undergo</w:t>
      </w:r>
      <w:ins w:id="11" w:author="Hiram Beltran-Sanchez" w:date="2017-09-04T11:31:00Z">
        <w:r w:rsidR="007539AB">
          <w:rPr>
            <w:rFonts w:ascii="Times New Roman" w:hAnsi="Times New Roman" w:cs="Times New Roman"/>
          </w:rPr>
          <w:t>i</w:t>
        </w:r>
      </w:ins>
      <w:r w:rsidR="00574CAF">
        <w:rPr>
          <w:rFonts w:ascii="Times New Roman" w:hAnsi="Times New Roman" w:cs="Times New Roman"/>
        </w:rPr>
        <w:t>n</w:t>
      </w:r>
      <w:ins w:id="12" w:author="Hiram Beltran-Sanchez" w:date="2017-09-04T11:31:00Z">
        <w:r w:rsidR="007539AB">
          <w:rPr>
            <w:rFonts w:ascii="Times New Roman" w:hAnsi="Times New Roman" w:cs="Times New Roman"/>
          </w:rPr>
          <w:t>g</w:t>
        </w:r>
      </w:ins>
      <w:del w:id="13" w:author="Hiram Beltran-Sanchez" w:date="2017-09-04T11:31:00Z">
        <w:r w:rsidR="00574CAF" w:rsidDel="007539AB">
          <w:rPr>
            <w:rFonts w:ascii="Times New Roman" w:hAnsi="Times New Roman" w:cs="Times New Roman"/>
          </w:rPr>
          <w:delText>e</w:delText>
        </w:r>
      </w:del>
      <w:r w:rsidR="00BD19E7">
        <w:rPr>
          <w:rFonts w:ascii="Times New Roman" w:hAnsi="Times New Roman" w:cs="Times New Roman"/>
        </w:rPr>
        <w:t xml:space="preserve"> an upsurge </w:t>
      </w:r>
      <w:ins w:id="14" w:author="Hiram Beltran-Sanchez" w:date="2017-09-04T11:30:00Z">
        <w:r w:rsidR="007539AB">
          <w:rPr>
            <w:rFonts w:ascii="Times New Roman" w:hAnsi="Times New Roman" w:cs="Times New Roman"/>
          </w:rPr>
          <w:t>in</w:t>
        </w:r>
      </w:ins>
      <w:del w:id="15" w:author="Hiram Beltran-Sanchez" w:date="2017-09-04T11:30:00Z">
        <w:r w:rsidR="00BD19E7" w:rsidDel="007539AB">
          <w:rPr>
            <w:rFonts w:ascii="Times New Roman" w:hAnsi="Times New Roman" w:cs="Times New Roman"/>
          </w:rPr>
          <w:delText>of</w:delText>
        </w:r>
      </w:del>
      <w:r w:rsidR="00BD19E7">
        <w:rPr>
          <w:rFonts w:ascii="Times New Roman" w:hAnsi="Times New Roman" w:cs="Times New Roman"/>
        </w:rPr>
        <w:t xml:space="preserve"> homicide</w:t>
      </w:r>
      <w:ins w:id="16" w:author="Hiram Beltran-Sanchez" w:date="2017-09-04T11:30:00Z">
        <w:r w:rsidR="007539AB">
          <w:rPr>
            <w:rFonts w:ascii="Times New Roman" w:hAnsi="Times New Roman" w:cs="Times New Roman"/>
          </w:rPr>
          <w:t>s</w:t>
        </w:r>
      </w:ins>
      <w:r w:rsidR="00BD19E7">
        <w:rPr>
          <w:rFonts w:ascii="Times New Roman" w:hAnsi="Times New Roman" w:cs="Times New Roman"/>
        </w:rPr>
        <w:t xml:space="preserve"> </w:t>
      </w:r>
      <w:del w:id="17" w:author="Hiram Beltran-Sanchez" w:date="2017-09-04T11:30:00Z">
        <w:r w:rsidR="00BD19E7" w:rsidDel="007539AB">
          <w:rPr>
            <w:rFonts w:ascii="Times New Roman" w:hAnsi="Times New Roman" w:cs="Times New Roman"/>
          </w:rPr>
          <w:delText>mortality</w:delText>
        </w:r>
      </w:del>
      <w:r w:rsidR="00BD19E7">
        <w:rPr>
          <w:rFonts w:ascii="Times New Roman" w:hAnsi="Times New Roman" w:cs="Times New Roman"/>
        </w:rPr>
        <w:t xml:space="preserve"> </w:t>
      </w:r>
      <w:ins w:id="18" w:author="Hiram Beltran-Sanchez" w:date="2017-09-04T11:32:00Z">
        <w:r w:rsidR="007539AB">
          <w:rPr>
            <w:rFonts w:ascii="Times New Roman" w:hAnsi="Times New Roman" w:cs="Times New Roman"/>
          </w:rPr>
          <w:t>since</w:t>
        </w:r>
      </w:ins>
      <w:del w:id="19" w:author="Hiram Beltran-Sanchez" w:date="2017-09-04T11:32:00Z">
        <w:r w:rsidR="00BD19E7" w:rsidDel="007539AB">
          <w:rPr>
            <w:rFonts w:ascii="Times New Roman" w:hAnsi="Times New Roman" w:cs="Times New Roman"/>
          </w:rPr>
          <w:delText>in</w:delText>
        </w:r>
      </w:del>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121776">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ins w:id="20" w:author="Hiram Beltran-Sanchez" w:date="2017-09-04T11:32:00Z">
        <w:r w:rsidR="003D32CF">
          <w:rPr>
            <w:rFonts w:ascii="Times New Roman" w:hAnsi="Times New Roman" w:cs="Times New Roman"/>
          </w:rPr>
          <w:t xml:space="preserve">for example, </w:t>
        </w:r>
      </w:ins>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121776">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ins w:id="21" w:author="Hiram Beltran-Sanchez" w:date="2017-09-04T11:33:00Z">
        <w:r w:rsidR="003D32CF">
          <w:rPr>
            <w:rFonts w:ascii="Times New Roman" w:hAnsi="Times New Roman" w:cs="Times New Roman"/>
          </w:rPr>
          <w:t>an increasing</w:t>
        </w:r>
      </w:ins>
      <w:del w:id="22" w:author="Hiram Beltran-Sanchez" w:date="2017-09-04T11:33:00Z">
        <w:r w:rsidR="000C4693" w:rsidDel="003D32CF">
          <w:rPr>
            <w:rFonts w:ascii="Times New Roman" w:hAnsi="Times New Roman" w:cs="Times New Roman"/>
          </w:rPr>
          <w:delText>the</w:delText>
        </w:r>
      </w:del>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121776">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2000-10, such as infectious and respiratory diseases and birth conditions, </w:t>
      </w:r>
      <w:r w:rsidR="00B55311">
        <w:rPr>
          <w:rFonts w:ascii="Times New Roman" w:hAnsi="Times New Roman" w:cs="Times New Roman"/>
        </w:rPr>
        <w:t xml:space="preserve">were wiped out by the increase of homicide and diabetes mortality in each of the 32 states in Mexico, albeit with large regional variations </w:t>
      </w:r>
      <w:r w:rsidR="00B55311">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121776">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A86524B" w14:textId="6D2D1695" w:rsidR="00F626E3" w:rsidRDefault="00B55311" w:rsidP="00DF62C2">
      <w:pPr>
        <w:spacing w:line="480" w:lineRule="auto"/>
        <w:ind w:firstLine="720"/>
        <w:jc w:val="both"/>
        <w:rPr>
          <w:ins w:id="23" w:author="Hiram Beltran-Sanchez" w:date="2017-09-13T08:56:00Z"/>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21776">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121776">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ins w:id="24" w:author="Hiram Beltran-Sanchez" w:date="2017-09-04T11:34:00Z">
        <w:r w:rsidR="003D32CF">
          <w:rPr>
            <w:rFonts w:ascii="Times New Roman" w:hAnsi="Times New Roman" w:cs="Times New Roman"/>
          </w:rPr>
          <w:t xml:space="preserve">Variability in </w:t>
        </w:r>
      </w:ins>
      <w:del w:id="25" w:author="Hiram Beltran-Sanchez" w:date="2017-09-04T11:34:00Z">
        <w:r w:rsidR="00DF62C2" w:rsidDel="003D32CF">
          <w:rPr>
            <w:rFonts w:ascii="Times New Roman" w:hAnsi="Times New Roman" w:cs="Times New Roman"/>
          </w:rPr>
          <w:delText xml:space="preserve">This </w:delText>
        </w:r>
      </w:del>
      <w:r w:rsidR="00DF62C2">
        <w:rPr>
          <w:rFonts w:ascii="Times New Roman" w:hAnsi="Times New Roman" w:cs="Times New Roman"/>
        </w:rPr>
        <w:t>age</w:t>
      </w:r>
      <w:ins w:id="26" w:author="Hiram Beltran-Sanchez" w:date="2017-09-04T11:34:00Z">
        <w:r w:rsidR="003D32CF">
          <w:rPr>
            <w:rFonts w:ascii="Times New Roman" w:hAnsi="Times New Roman" w:cs="Times New Roman"/>
          </w:rPr>
          <w:t>s</w:t>
        </w:r>
      </w:ins>
      <w:r w:rsidR="00DF62C2">
        <w:rPr>
          <w:rFonts w:ascii="Times New Roman" w:hAnsi="Times New Roman" w:cs="Times New Roman"/>
        </w:rPr>
        <w:t xml:space="preserve">-at-death </w:t>
      </w:r>
      <w:del w:id="27" w:author="Hiram Beltran-Sanchez" w:date="2017-09-04T11:35:00Z">
        <w:r w:rsidR="00DF62C2" w:rsidDel="003D32CF">
          <w:rPr>
            <w:rFonts w:ascii="Times New Roman" w:hAnsi="Times New Roman" w:cs="Times New Roman"/>
          </w:rPr>
          <w:delText xml:space="preserve">variation </w:delText>
        </w:r>
      </w:del>
      <w:r w:rsidR="00DF62C2">
        <w:rPr>
          <w:rFonts w:ascii="Times New Roman" w:hAnsi="Times New Roman" w:cs="Times New Roman"/>
        </w:rPr>
        <w:t xml:space="preserve">expresses a fundamental inequality </w:t>
      </w:r>
      <w:ins w:id="28" w:author="Hiram Beltran-Sanchez" w:date="2017-09-04T11:35:00Z">
        <w:r w:rsidR="003D32CF">
          <w:rPr>
            <w:rFonts w:ascii="Times New Roman" w:hAnsi="Times New Roman" w:cs="Times New Roman"/>
          </w:rPr>
          <w:t>among</w:t>
        </w:r>
      </w:ins>
      <w:del w:id="29" w:author="Hiram Beltran-Sanchez" w:date="2017-09-04T11:35:00Z">
        <w:r w:rsidR="00DF62C2" w:rsidDel="003D32CF">
          <w:rPr>
            <w:rFonts w:ascii="Times New Roman" w:hAnsi="Times New Roman" w:cs="Times New Roman"/>
          </w:rPr>
          <w:delText>between</w:delText>
        </w:r>
      </w:del>
      <w:r w:rsidR="00DF62C2">
        <w:rPr>
          <w:rFonts w:ascii="Times New Roman" w:hAnsi="Times New Roman" w:cs="Times New Roman"/>
        </w:rPr>
        <w:t xml:space="preserve"> individuals </w:t>
      </w:r>
      <w:r w:rsidR="00DF62C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121776">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ins w:id="30" w:author="Hiram Beltran-Sanchez" w:date="2017-09-04T11:42:00Z">
        <w:r w:rsidR="00EC2274">
          <w:rPr>
            <w:rFonts w:ascii="Times New Roman" w:hAnsi="Times New Roman" w:cs="Times New Roman"/>
          </w:rPr>
          <w:t xml:space="preserve"> variation</w:t>
        </w:r>
      </w:ins>
      <w:r w:rsidR="00CC0A4A">
        <w:rPr>
          <w:rFonts w:ascii="Times New Roman" w:hAnsi="Times New Roman" w:cs="Times New Roman"/>
        </w:rPr>
        <w:t xml:space="preserve"> </w:t>
      </w:r>
      <w:ins w:id="31" w:author="Hiram Beltran-Sanchez" w:date="2017-09-04T11:37:00Z">
        <w:r w:rsidR="005D18E2">
          <w:rPr>
            <w:rFonts w:ascii="Times New Roman" w:hAnsi="Times New Roman" w:cs="Times New Roman"/>
          </w:rPr>
          <w:t>adds an im</w:t>
        </w:r>
      </w:ins>
      <w:ins w:id="32" w:author="Hiram Beltran-Sanchez" w:date="2017-09-13T08:52:00Z">
        <w:r w:rsidR="005D18E2">
          <w:rPr>
            <w:rFonts w:ascii="Times New Roman" w:hAnsi="Times New Roman" w:cs="Times New Roman"/>
          </w:rPr>
          <w:t>portant</w:t>
        </w:r>
      </w:ins>
      <w:ins w:id="33" w:author="Hiram Beltran-Sanchez" w:date="2017-09-04T11:37:00Z">
        <w:r w:rsidR="00603B99">
          <w:rPr>
            <w:rFonts w:ascii="Times New Roman" w:hAnsi="Times New Roman" w:cs="Times New Roman"/>
          </w:rPr>
          <w:t xml:space="preserve"> dimension to the study of population health </w:t>
        </w:r>
      </w:ins>
      <w:del w:id="34" w:author="Hiram Beltran-Sanchez" w:date="2017-09-04T11:37:00Z">
        <w:r w:rsidR="00CC0A4A" w:rsidDel="00603B99">
          <w:rPr>
            <w:rFonts w:ascii="Times New Roman" w:hAnsi="Times New Roman" w:cs="Times New Roman"/>
          </w:rPr>
          <w:delText>variation</w:delText>
        </w:r>
        <w:r w:rsidR="00CC0A4A" w:rsidRPr="00AD15FB" w:rsidDel="00603B99">
          <w:rPr>
            <w:rFonts w:ascii="Times New Roman" w:hAnsi="Times New Roman" w:cs="Times New Roman"/>
          </w:rPr>
          <w:delText xml:space="preserve"> is important </w:delText>
        </w:r>
      </w:del>
      <w:r w:rsidR="00D05647">
        <w:rPr>
          <w:rFonts w:ascii="Times New Roman" w:hAnsi="Times New Roman" w:cs="Times New Roman"/>
        </w:rPr>
        <w:t>because</w:t>
      </w:r>
      <w:ins w:id="35" w:author="Hiram Beltran-Sanchez" w:date="2017-09-04T11:38:00Z">
        <w:r w:rsidR="00603B99">
          <w:rPr>
            <w:rFonts w:ascii="Times New Roman" w:hAnsi="Times New Roman" w:cs="Times New Roman"/>
          </w:rPr>
          <w:t xml:space="preserve"> these indicators represent</w:t>
        </w:r>
      </w:ins>
      <w:r w:rsidR="00D05647">
        <w:rPr>
          <w:rFonts w:ascii="Times New Roman" w:hAnsi="Times New Roman" w:cs="Times New Roman"/>
        </w:rPr>
        <w:t xml:space="preserve"> individuals</w:t>
      </w:r>
      <w:ins w:id="36" w:author="Hiram Beltran-Sanchez" w:date="2017-09-04T11:38:00Z">
        <w:r w:rsidR="00603B99">
          <w:rPr>
            <w:rFonts w:ascii="Times New Roman" w:hAnsi="Times New Roman" w:cs="Times New Roman"/>
          </w:rPr>
          <w:t>’</w:t>
        </w:r>
      </w:ins>
      <w:r w:rsidR="00D05647">
        <w:rPr>
          <w:rFonts w:ascii="Times New Roman" w:hAnsi="Times New Roman" w:cs="Times New Roman"/>
        </w:rPr>
        <w:t xml:space="preserve"> </w:t>
      </w:r>
      <w:del w:id="37" w:author="Hiram Beltran-Sanchez" w:date="2017-09-04T11:38:00Z">
        <w:r w:rsidR="00D05647" w:rsidDel="00603B99">
          <w:rPr>
            <w:rFonts w:ascii="Times New Roman" w:hAnsi="Times New Roman" w:cs="Times New Roman"/>
          </w:rPr>
          <w:delText>t</w:delText>
        </w:r>
        <w:r w:rsidR="00CC0A4A" w:rsidRPr="00AD15FB" w:rsidDel="00603B99">
          <w:rPr>
            <w:rFonts w:ascii="Times New Roman" w:hAnsi="Times New Roman" w:cs="Times New Roman"/>
          </w:rPr>
          <w:delText xml:space="preserve">ake </w:delText>
        </w:r>
      </w:del>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121776">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ins w:id="38" w:author="Hiram Beltran-Sanchez" w:date="2017-09-04T11:39:00Z">
        <w:r w:rsidR="00486385">
          <w:rPr>
            <w:rFonts w:ascii="Times New Roman" w:hAnsi="Times New Roman" w:cs="Times New Roman"/>
          </w:rPr>
          <w:t>s</w:t>
        </w:r>
      </w:ins>
      <w:r w:rsidR="00540C98">
        <w:rPr>
          <w:rFonts w:ascii="Times New Roman" w:hAnsi="Times New Roman" w:cs="Times New Roman"/>
        </w:rPr>
        <w:t xml:space="preserve"> that increases in </w:t>
      </w:r>
      <w:ins w:id="39" w:author="Hiram Beltran-Sanchez" w:date="2017-09-04T11:39:00Z">
        <w:r w:rsidR="00486385">
          <w:rPr>
            <w:rFonts w:ascii="Times New Roman" w:hAnsi="Times New Roman" w:cs="Times New Roman"/>
          </w:rPr>
          <w:t xml:space="preserve">lifespan </w:t>
        </w:r>
      </w:ins>
      <w:r w:rsidR="00540C98">
        <w:rPr>
          <w:rFonts w:ascii="Times New Roman" w:hAnsi="Times New Roman" w:cs="Times New Roman"/>
        </w:rPr>
        <w:t xml:space="preserve">variation </w:t>
      </w:r>
      <w:ins w:id="40" w:author="Hiram Beltran-Sanchez" w:date="2017-09-04T11:39:00Z">
        <w:r w:rsidR="00486385">
          <w:rPr>
            <w:rFonts w:ascii="Times New Roman" w:hAnsi="Times New Roman" w:cs="Times New Roman"/>
          </w:rPr>
          <w:t xml:space="preserve">may </w:t>
        </w:r>
      </w:ins>
      <w:ins w:id="41" w:author="Hiram Beltran-Sanchez" w:date="2017-09-04T11:40:00Z">
        <w:r w:rsidR="00486385">
          <w:rPr>
            <w:rFonts w:ascii="Times New Roman" w:hAnsi="Times New Roman" w:cs="Times New Roman"/>
          </w:rPr>
          <w:t>simultaneously</w:t>
        </w:r>
      </w:ins>
      <w:ins w:id="42" w:author="Hiram Beltran-Sanchez" w:date="2017-09-04T11:39:00Z">
        <w:r w:rsidR="00486385">
          <w:rPr>
            <w:rFonts w:ascii="Times New Roman" w:hAnsi="Times New Roman" w:cs="Times New Roman"/>
          </w:rPr>
          <w:t xml:space="preserve"> </w:t>
        </w:r>
      </w:ins>
      <w:r w:rsidR="00540C98">
        <w:rPr>
          <w:rFonts w:ascii="Times New Roman" w:hAnsi="Times New Roman" w:cs="Times New Roman"/>
        </w:rPr>
        <w:t xml:space="preserve">occur with </w:t>
      </w:r>
      <w:del w:id="43" w:author="Hiram Beltran-Sanchez" w:date="2017-09-04T11:40:00Z">
        <w:r w:rsidR="00540C98" w:rsidDel="00486385">
          <w:rPr>
            <w:rFonts w:ascii="Times New Roman" w:hAnsi="Times New Roman" w:cs="Times New Roman"/>
          </w:rPr>
          <w:delText xml:space="preserve">simultaneous </w:delText>
        </w:r>
      </w:del>
      <w:r w:rsidR="00540C98">
        <w:rPr>
          <w:rFonts w:ascii="Times New Roman" w:hAnsi="Times New Roman" w:cs="Times New Roman"/>
        </w:rPr>
        <w:t>increases in life expectancy</w:t>
      </w:r>
      <w:r w:rsidR="00BE1569">
        <w:rPr>
          <w:rFonts w:ascii="Times New Roman" w:hAnsi="Times New Roman" w:cs="Times New Roman"/>
        </w:rPr>
        <w:t>, mostly due to a slowdown in mortality improvements in working ages</w:t>
      </w:r>
      <w:ins w:id="44" w:author="Hiram Beltran-Sanchez" w:date="2017-09-04T11:41:00Z">
        <w:r w:rsidR="00486385">
          <w:rPr>
            <w:rFonts w:ascii="Times New Roman" w:hAnsi="Times New Roman" w:cs="Times New Roman"/>
          </w:rPr>
          <w:t xml:space="preserve"> (e.g., </w:t>
        </w:r>
        <w:r w:rsidR="00EC2274">
          <w:rPr>
            <w:rFonts w:ascii="Times New Roman" w:hAnsi="Times New Roman" w:cs="Times New Roman"/>
          </w:rPr>
          <w:t>premature mortality)</w:t>
        </w:r>
      </w:ins>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121776">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ins w:id="45" w:author="Hiram Beltran-Sanchez" w:date="2017-09-04T11:43:00Z">
        <w:r w:rsidR="00EC2274">
          <w:rPr>
            <w:rFonts w:ascii="Times New Roman" w:hAnsi="Times New Roman" w:cs="Times New Roman"/>
          </w:rPr>
          <w:t xml:space="preserve">This is </w:t>
        </w:r>
      </w:ins>
      <w:ins w:id="46" w:author="Hiram Beltran-Sanchez" w:date="2017-09-04T11:44:00Z">
        <w:r w:rsidR="00EC2274">
          <w:rPr>
            <w:rFonts w:ascii="Times New Roman" w:hAnsi="Times New Roman" w:cs="Times New Roman"/>
          </w:rPr>
          <w:t>particularly</w:t>
        </w:r>
      </w:ins>
      <w:ins w:id="47" w:author="Hiram Beltran-Sanchez" w:date="2017-09-04T11:43:00Z">
        <w:r w:rsidR="00EC2274">
          <w:rPr>
            <w:rFonts w:ascii="Times New Roman" w:hAnsi="Times New Roman" w:cs="Times New Roman"/>
          </w:rPr>
          <w:t xml:space="preserve"> </w:t>
        </w:r>
      </w:ins>
      <w:ins w:id="48" w:author="Hiram Beltran-Sanchez" w:date="2017-09-04T11:44:00Z">
        <w:r w:rsidR="003E3B4F">
          <w:rPr>
            <w:rFonts w:ascii="Times New Roman" w:hAnsi="Times New Roman" w:cs="Times New Roman"/>
          </w:rPr>
          <w:t>relevant for</w:t>
        </w:r>
        <w:r w:rsidR="00EC2274">
          <w:rPr>
            <w:rFonts w:ascii="Times New Roman" w:hAnsi="Times New Roman" w:cs="Times New Roman"/>
          </w:rPr>
          <w:t xml:space="preserve"> countries</w:t>
        </w:r>
      </w:ins>
      <w:ins w:id="49" w:author="Hiram Beltran-Sanchez" w:date="2017-09-04T11:45:00Z">
        <w:r w:rsidR="003E3B4F">
          <w:rPr>
            <w:rFonts w:ascii="Times New Roman" w:hAnsi="Times New Roman" w:cs="Times New Roman"/>
          </w:rPr>
          <w:t xml:space="preserve"> that have experienced an upsurge in homicides since</w:t>
        </w:r>
      </w:ins>
      <w:ins w:id="50" w:author="Hiram Beltran-Sanchez" w:date="2017-09-04T11:44:00Z">
        <w:r w:rsidR="00EC2274">
          <w:rPr>
            <w:rFonts w:ascii="Times New Roman" w:hAnsi="Times New Roman" w:cs="Times New Roman"/>
          </w:rPr>
          <w:t xml:space="preserve"> th</w:t>
        </w:r>
      </w:ins>
      <w:ins w:id="51" w:author="Hiram Beltran-Sanchez" w:date="2017-09-04T11:45:00Z">
        <w:r w:rsidR="003E3B4F">
          <w:rPr>
            <w:rFonts w:ascii="Times New Roman" w:hAnsi="Times New Roman" w:cs="Times New Roman"/>
          </w:rPr>
          <w:t>is</w:t>
        </w:r>
      </w:ins>
      <w:ins w:id="52" w:author="Hiram Beltran-Sanchez" w:date="2017-09-04T11:44:00Z">
        <w:r w:rsidR="00EC2274">
          <w:rPr>
            <w:rFonts w:ascii="Times New Roman" w:hAnsi="Times New Roman" w:cs="Times New Roman"/>
          </w:rPr>
          <w:t xml:space="preserve"> increase has </w:t>
        </w:r>
      </w:ins>
      <w:ins w:id="53" w:author="Hiram Beltran-Sanchez" w:date="2017-09-04T11:45:00Z">
        <w:r w:rsidR="003E3B4F">
          <w:rPr>
            <w:rFonts w:ascii="Times New Roman" w:hAnsi="Times New Roman" w:cs="Times New Roman"/>
          </w:rPr>
          <w:t xml:space="preserve">mainly </w:t>
        </w:r>
      </w:ins>
      <w:ins w:id="54" w:author="Hiram Beltran-Sanchez" w:date="2017-09-04T11:44:00Z">
        <w:r w:rsidR="00EC2274">
          <w:rPr>
            <w:rFonts w:ascii="Times New Roman" w:hAnsi="Times New Roman" w:cs="Times New Roman"/>
          </w:rPr>
          <w:t xml:space="preserve">affected working age individuals. </w:t>
        </w:r>
      </w:ins>
      <w:r w:rsidR="00D96550">
        <w:rPr>
          <w:rFonts w:ascii="Times New Roman" w:hAnsi="Times New Roman" w:cs="Times New Roman"/>
        </w:rPr>
        <w:t>In Mexico,</w:t>
      </w:r>
      <w:ins w:id="55" w:author="Hiram Beltran-Sanchez" w:date="2017-09-04T11:45:00Z">
        <w:r w:rsidR="00EC2274">
          <w:rPr>
            <w:rFonts w:ascii="Times New Roman" w:hAnsi="Times New Roman" w:cs="Times New Roman"/>
          </w:rPr>
          <w:t xml:space="preserve"> for example,</w:t>
        </w:r>
      </w:ins>
      <w:r w:rsidR="00D96550">
        <w:rPr>
          <w:rFonts w:ascii="Times New Roman" w:hAnsi="Times New Roman" w:cs="Times New Roman"/>
        </w:rPr>
        <w:t xml:space="preserve"> homicide mortality is concentrated between ages 15 and 50, affecting mainly males.</w:t>
      </w:r>
      <w:ins w:id="56" w:author="Hiram Beltran-Sanchez" w:date="2017-09-04T11:47:00Z">
        <w:r w:rsidR="0021742B">
          <w:rPr>
            <w:rFonts w:ascii="Times New Roman" w:hAnsi="Times New Roman" w:cs="Times New Roman"/>
          </w:rPr>
          <w:t xml:space="preserve"> We thus hypothesize </w:t>
        </w:r>
      </w:ins>
      <w:ins w:id="57" w:author="Hiram Beltran-Sanchez" w:date="2017-09-04T11:48:00Z">
        <w:r w:rsidR="0021742B">
          <w:rPr>
            <w:rFonts w:ascii="Times New Roman" w:hAnsi="Times New Roman" w:cs="Times New Roman"/>
          </w:rPr>
          <w:lastRenderedPageBreak/>
          <w:t>that</w:t>
        </w:r>
      </w:ins>
      <w:ins w:id="58" w:author="Hiram Beltran-Sanchez" w:date="2017-09-04T11:49:00Z">
        <w:r w:rsidR="0021742B">
          <w:rPr>
            <w:rFonts w:ascii="Times New Roman" w:hAnsi="Times New Roman" w:cs="Times New Roman"/>
          </w:rPr>
          <w:t xml:space="preserve"> </w:t>
        </w:r>
      </w:ins>
      <w:ins w:id="59" w:author="Hiram Beltran-Sanchez" w:date="2017-09-04T11:57:00Z">
        <w:r w:rsidR="00C7277A">
          <w:rPr>
            <w:rFonts w:ascii="Times New Roman" w:hAnsi="Times New Roman" w:cs="Times New Roman"/>
          </w:rPr>
          <w:t xml:space="preserve">the </w:t>
        </w:r>
      </w:ins>
      <w:ins w:id="60" w:author="Hiram Beltran-Sanchez" w:date="2017-09-04T11:48:00Z">
        <w:r w:rsidR="0021742B">
          <w:rPr>
            <w:rFonts w:ascii="Times New Roman" w:hAnsi="Times New Roman" w:cs="Times New Roman"/>
          </w:rPr>
          <w:t>Mexic</w:t>
        </w:r>
      </w:ins>
      <w:ins w:id="61" w:author="Hiram Beltran-Sanchez" w:date="2017-09-04T11:49:00Z">
        <w:r w:rsidR="0021742B">
          <w:rPr>
            <w:rFonts w:ascii="Times New Roman" w:hAnsi="Times New Roman" w:cs="Times New Roman"/>
          </w:rPr>
          <w:t xml:space="preserve">an </w:t>
        </w:r>
      </w:ins>
      <w:ins w:id="62" w:author="Hiram Beltran-Sanchez" w:date="2017-09-04T11:57:00Z">
        <w:r w:rsidR="00C7277A">
          <w:rPr>
            <w:rFonts w:ascii="Times New Roman" w:hAnsi="Times New Roman" w:cs="Times New Roman"/>
          </w:rPr>
          <w:t>population</w:t>
        </w:r>
      </w:ins>
      <w:ins w:id="63" w:author="Hiram Beltran-Sanchez" w:date="2017-09-04T11:48:00Z">
        <w:r w:rsidR="0021742B">
          <w:rPr>
            <w:rFonts w:ascii="Times New Roman" w:hAnsi="Times New Roman" w:cs="Times New Roman"/>
          </w:rPr>
          <w:t xml:space="preserve"> may be experiencing </w:t>
        </w:r>
      </w:ins>
      <w:ins w:id="64" w:author="Hiram Beltran-Sanchez" w:date="2017-09-04T11:47:00Z">
        <w:r w:rsidR="0021742B">
          <w:rPr>
            <w:rFonts w:ascii="Times New Roman" w:hAnsi="Times New Roman" w:cs="Times New Roman"/>
          </w:rPr>
          <w:t>increase</w:t>
        </w:r>
      </w:ins>
      <w:ins w:id="65" w:author="Hiram Beltran-Sanchez" w:date="2017-09-04T11:59:00Z">
        <w:r w:rsidR="00C7277A">
          <w:rPr>
            <w:rFonts w:ascii="Times New Roman" w:hAnsi="Times New Roman" w:cs="Times New Roman"/>
          </w:rPr>
          <w:t>s</w:t>
        </w:r>
      </w:ins>
      <w:ins w:id="66" w:author="Hiram Beltran-Sanchez" w:date="2017-09-04T11:47:00Z">
        <w:r w:rsidR="0021742B">
          <w:rPr>
            <w:rFonts w:ascii="Times New Roman" w:hAnsi="Times New Roman" w:cs="Times New Roman"/>
          </w:rPr>
          <w:t xml:space="preserve"> in lifespan variation </w:t>
        </w:r>
      </w:ins>
      <w:ins w:id="67" w:author="Hiram Beltran-Sanchez" w:date="2017-09-04T11:48:00Z">
        <w:r w:rsidR="0021742B">
          <w:rPr>
            <w:rFonts w:ascii="Times New Roman" w:hAnsi="Times New Roman" w:cs="Times New Roman"/>
          </w:rPr>
          <w:t xml:space="preserve">in tandem with improvements in overall life expectancy </w:t>
        </w:r>
      </w:ins>
      <w:ins w:id="68" w:author="Hiram Beltran-Sanchez" w:date="2017-09-04T11:47:00Z">
        <w:r w:rsidR="0021742B">
          <w:rPr>
            <w:rFonts w:ascii="Times New Roman" w:hAnsi="Times New Roman" w:cs="Times New Roman"/>
          </w:rPr>
          <w:t xml:space="preserve">at the </w:t>
        </w:r>
      </w:ins>
      <w:ins w:id="69" w:author="Hiram Beltran-Sanchez" w:date="2017-09-04T11:49:00Z">
        <w:r w:rsidR="0021742B">
          <w:rPr>
            <w:rFonts w:ascii="Times New Roman" w:hAnsi="Times New Roman" w:cs="Times New Roman"/>
          </w:rPr>
          <w:t>subnational level</w:t>
        </w:r>
      </w:ins>
      <w:ins w:id="70" w:author="Hiram Beltran-Sanchez" w:date="2017-09-04T11:50:00Z">
        <w:r w:rsidR="0021742B">
          <w:rPr>
            <w:rFonts w:ascii="Times New Roman" w:hAnsi="Times New Roman" w:cs="Times New Roman"/>
          </w:rPr>
          <w:t xml:space="preserve"> </w:t>
        </w:r>
      </w:ins>
      <w:ins w:id="71" w:author="Hiram Beltran-Sanchez" w:date="2017-09-13T09:00:00Z">
        <w:r w:rsidR="001E1AEB">
          <w:rPr>
            <w:rFonts w:ascii="Times New Roman" w:hAnsi="Times New Roman" w:cs="Times New Roman"/>
          </w:rPr>
          <w:t>because</w:t>
        </w:r>
      </w:ins>
      <w:ins w:id="72" w:author="Hiram Beltran-Sanchez" w:date="2017-09-04T11:50:00Z">
        <w:r w:rsidR="0021742B">
          <w:rPr>
            <w:rFonts w:ascii="Times New Roman" w:hAnsi="Times New Roman" w:cs="Times New Roman"/>
          </w:rPr>
          <w:t xml:space="preserve"> </w:t>
        </w:r>
      </w:ins>
      <w:ins w:id="73" w:author="Hiram Beltran-Sanchez" w:date="2017-09-13T08:54:00Z">
        <w:r w:rsidR="005D18E2">
          <w:rPr>
            <w:rFonts w:ascii="Times New Roman" w:hAnsi="Times New Roman" w:cs="Times New Roman"/>
          </w:rPr>
          <w:t>of</w:t>
        </w:r>
      </w:ins>
      <w:ins w:id="74" w:author="Hiram Beltran-Sanchez" w:date="2017-09-04T11:50:00Z">
        <w:r w:rsidR="0021742B">
          <w:rPr>
            <w:rFonts w:ascii="Times New Roman" w:hAnsi="Times New Roman" w:cs="Times New Roman"/>
          </w:rPr>
          <w:t xml:space="preserve"> </w:t>
        </w:r>
      </w:ins>
      <w:ins w:id="75" w:author="Hiram Beltran-Sanchez" w:date="2017-09-04T11:59:00Z">
        <w:r w:rsidR="00C7277A">
          <w:rPr>
            <w:rFonts w:ascii="Times New Roman" w:hAnsi="Times New Roman" w:cs="Times New Roman"/>
          </w:rPr>
          <w:t>raising</w:t>
        </w:r>
      </w:ins>
      <w:ins w:id="76" w:author="Hiram Beltran-Sanchez" w:date="2017-09-04T11:50:00Z">
        <w:r w:rsidR="0021742B">
          <w:rPr>
            <w:rFonts w:ascii="Times New Roman" w:hAnsi="Times New Roman" w:cs="Times New Roman"/>
          </w:rPr>
          <w:t xml:space="preserve"> homicide rates</w:t>
        </w:r>
      </w:ins>
      <w:ins w:id="77" w:author="Hiram Beltran-Sanchez" w:date="2017-09-04T11:49:00Z">
        <w:r w:rsidR="0021742B">
          <w:rPr>
            <w:rFonts w:ascii="Times New Roman" w:hAnsi="Times New Roman" w:cs="Times New Roman"/>
          </w:rPr>
          <w:t>.</w:t>
        </w:r>
      </w:ins>
      <w:ins w:id="78" w:author="Hiram Beltran-Sanchez" w:date="2017-09-04T11:55:00Z">
        <w:r w:rsidR="00946318">
          <w:rPr>
            <w:rFonts w:ascii="Times New Roman" w:hAnsi="Times New Roman" w:cs="Times New Roman"/>
          </w:rPr>
          <w:t xml:space="preserve">  We </w:t>
        </w:r>
      </w:ins>
      <w:ins w:id="79" w:author="Hiram Beltran-Sanchez" w:date="2017-09-13T08:54:00Z">
        <w:r w:rsidR="00F626E3">
          <w:rPr>
            <w:rFonts w:ascii="Times New Roman" w:hAnsi="Times New Roman" w:cs="Times New Roman"/>
          </w:rPr>
          <w:t xml:space="preserve">also </w:t>
        </w:r>
      </w:ins>
      <w:ins w:id="80" w:author="Hiram Beltran-Sanchez" w:date="2017-09-04T11:55:00Z">
        <w:r w:rsidR="00946318">
          <w:rPr>
            <w:rFonts w:ascii="Times New Roman" w:hAnsi="Times New Roman" w:cs="Times New Roman"/>
          </w:rPr>
          <w:t>expect</w:t>
        </w:r>
      </w:ins>
      <w:ins w:id="81" w:author="Hiram Beltran-Sanchez" w:date="2017-09-04T11:59:00Z">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expect</w:t>
        </w:r>
      </w:ins>
      <w:ins w:id="82" w:author="Hiram Beltran-Sanchez" w:date="2017-09-04T11:55:00Z">
        <w:r w:rsidR="00946318">
          <w:rPr>
            <w:rFonts w:ascii="Times New Roman" w:hAnsi="Times New Roman" w:cs="Times New Roman"/>
          </w:rPr>
          <w:t xml:space="preserve"> </w:t>
        </w:r>
      </w:ins>
      <w:ins w:id="83" w:author="Hiram Beltran-Sanchez" w:date="2017-09-04T12:00:00Z">
        <w:r w:rsidR="00506554">
          <w:rPr>
            <w:rFonts w:ascii="Times New Roman" w:hAnsi="Times New Roman" w:cs="Times New Roman"/>
          </w:rPr>
          <w:t>uneven variability</w:t>
        </w:r>
      </w:ins>
      <w:ins w:id="84" w:author="Hiram Beltran-Sanchez" w:date="2017-09-04T11:56:00Z">
        <w:r w:rsidR="00946318">
          <w:rPr>
            <w:rFonts w:ascii="Times New Roman" w:hAnsi="Times New Roman" w:cs="Times New Roman"/>
          </w:rPr>
          <w:t xml:space="preserve"> across States in the country due to the changing dynamic</w:t>
        </w:r>
      </w:ins>
      <w:ins w:id="85" w:author="Hiram Beltran-Sanchez" w:date="2017-09-04T11:57:00Z">
        <w:r w:rsidR="00506554">
          <w:rPr>
            <w:rFonts w:ascii="Times New Roman" w:hAnsi="Times New Roman" w:cs="Times New Roman"/>
          </w:rPr>
          <w:t xml:space="preserve">s of </w:t>
        </w:r>
      </w:ins>
      <w:ins w:id="86" w:author="Hiram Beltran-Sanchez" w:date="2017-09-04T12:09:00Z">
        <w:r w:rsidR="003B2D6E">
          <w:rPr>
            <w:rFonts w:ascii="Times New Roman" w:hAnsi="Times New Roman" w:cs="Times New Roman"/>
          </w:rPr>
          <w:t xml:space="preserve">violence and </w:t>
        </w:r>
      </w:ins>
      <w:ins w:id="87" w:author="Hiram Beltran-Sanchez" w:date="2017-09-04T11:57:00Z">
        <w:r w:rsidR="00506554">
          <w:rPr>
            <w:rFonts w:ascii="Times New Roman" w:hAnsi="Times New Roman" w:cs="Times New Roman"/>
          </w:rPr>
          <w:t>homicides</w:t>
        </w:r>
      </w:ins>
      <w:ins w:id="88" w:author="Hiram Beltran-Sanchez" w:date="2017-09-04T12:03:00Z">
        <w:r w:rsidR="00637765">
          <w:rPr>
            <w:rFonts w:ascii="Times New Roman" w:hAnsi="Times New Roman" w:cs="Times New Roman"/>
          </w:rPr>
          <w:t xml:space="preserve"> </w:t>
        </w:r>
      </w:ins>
      <w:ins w:id="89" w:author="Hiram Beltran-Sanchez" w:date="2017-09-04T12:10:00Z">
        <w:r w:rsidR="003B2D6E">
          <w:rPr>
            <w:rFonts w:ascii="Times New Roman" w:hAnsi="Times New Roman" w:cs="Times New Roman"/>
          </w:rPr>
          <w:t>in Mexico</w:t>
        </w:r>
        <w:r w:rsidR="001740BF">
          <w:rPr>
            <w:rFonts w:ascii="Times New Roman" w:hAnsi="Times New Roman" w:cs="Times New Roman"/>
          </w:rPr>
          <w:t xml:space="preserve"> </w:t>
        </w:r>
        <w:commentRangeStart w:id="90"/>
        <w:r w:rsidR="001740BF">
          <w:rPr>
            <w:rFonts w:ascii="Times New Roman" w:hAnsi="Times New Roman" w:cs="Times New Roman"/>
          </w:rPr>
          <w:t>[cite]</w:t>
        </w:r>
        <w:commentRangeEnd w:id="90"/>
        <w:r w:rsidR="001740BF">
          <w:rPr>
            <w:rStyle w:val="CommentReference"/>
          </w:rPr>
          <w:commentReference w:id="90"/>
        </w:r>
      </w:ins>
      <w:ins w:id="91" w:author="Hiram Beltran-Sanchez" w:date="2017-09-04T11:57:00Z">
        <w:r w:rsidR="00506554">
          <w:rPr>
            <w:rFonts w:ascii="Times New Roman" w:hAnsi="Times New Roman" w:cs="Times New Roman"/>
          </w:rPr>
          <w:t>.</w:t>
        </w:r>
      </w:ins>
      <w:ins w:id="92" w:author="Hiram Beltran-Sanchez" w:date="2017-09-04T12:01:00Z">
        <w:r w:rsidR="00637765">
          <w:rPr>
            <w:rFonts w:ascii="Times New Roman" w:hAnsi="Times New Roman" w:cs="Times New Roman"/>
          </w:rPr>
          <w:t xml:space="preserve"> </w:t>
        </w:r>
      </w:ins>
      <w:r w:rsidR="000A3AF0">
        <w:rPr>
          <w:rFonts w:ascii="Times New Roman" w:hAnsi="Times New Roman" w:cs="Times New Roman"/>
        </w:rPr>
        <w:t xml:space="preserve"> </w:t>
      </w:r>
      <w:commentRangeStart w:id="93"/>
      <w:r w:rsidR="000A3AF0">
        <w:rPr>
          <w:rFonts w:ascii="Times New Roman" w:hAnsi="Times New Roman" w:cs="Times New Roman"/>
        </w:rPr>
        <w:t xml:space="preserve">In addition, </w:t>
      </w:r>
      <w:r w:rsidR="00315CD1">
        <w:rPr>
          <w:rFonts w:ascii="Times New Roman" w:hAnsi="Times New Roman" w:cs="Times New Roman"/>
        </w:rPr>
        <w:t xml:space="preserve">there exist large inequalities in epidemiological profiles between states in the country </w:t>
      </w:r>
      <w:r w:rsidR="00315CD1">
        <w:rPr>
          <w:rFonts w:ascii="Times New Roman" w:hAnsi="Times New Roman" w:cs="Times New Roman"/>
        </w:rPr>
        <w:fldChar w:fldCharType="begin"/>
      </w:r>
      <w:r w:rsidR="00315CD1">
        <w:rPr>
          <w:rFonts w:ascii="Times New Roman" w:hAnsi="Times New Roman" w:cs="Times New Roman"/>
        </w:rPr>
        <w:instrText xml:space="preserve"> ADDIN EN.CITE &lt;EndNote&gt;&lt;Cite&gt;&lt;Author&gt;Gómez-Dantés&lt;/Author&gt;&lt;Year&gt;2016&lt;/Year&gt;&lt;RecNum&gt;114&lt;/RecNum&gt;&lt;DisplayText&gt;[6]&lt;/DisplayText&gt;&lt;record&gt;&lt;rec-number&gt;114&lt;/rec-number&gt;&lt;foreign-keys&gt;&lt;key app="EN" db-id="xwts0fz21atwpxe2avovtpe5rz9v2fw0dtxf" timestamp="1504170297"&gt;114&lt;/key&gt;&lt;/foreign-keys&gt;&lt;ref-type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15CD1">
        <w:rPr>
          <w:rFonts w:ascii="Times New Roman" w:hAnsi="Times New Roman" w:cs="Times New Roman"/>
        </w:rPr>
        <w:fldChar w:fldCharType="separate"/>
      </w:r>
      <w:r w:rsidR="00315CD1">
        <w:rPr>
          <w:rFonts w:ascii="Times New Roman" w:hAnsi="Times New Roman" w:cs="Times New Roman"/>
          <w:noProof/>
        </w:rPr>
        <w:t>[6]</w:t>
      </w:r>
      <w:r w:rsidR="00315CD1">
        <w:rPr>
          <w:rFonts w:ascii="Times New Roman" w:hAnsi="Times New Roman" w:cs="Times New Roman"/>
        </w:rPr>
        <w:fldChar w:fldCharType="end"/>
      </w:r>
      <w:r w:rsidR="00315CD1">
        <w:rPr>
          <w:rFonts w:ascii="Times New Roman" w:hAnsi="Times New Roman" w:cs="Times New Roman"/>
        </w:rPr>
        <w:t xml:space="preserve">. </w:t>
      </w:r>
      <w:r w:rsidR="00D96550">
        <w:rPr>
          <w:rFonts w:ascii="Times New Roman" w:hAnsi="Times New Roman" w:cs="Times New Roman"/>
        </w:rPr>
        <w:t xml:space="preserve"> Therefore, </w:t>
      </w:r>
      <w:r w:rsidR="00B40531">
        <w:rPr>
          <w:rFonts w:ascii="Times New Roman" w:hAnsi="Times New Roman" w:cs="Times New Roman"/>
        </w:rPr>
        <w:t>it is possible that</w:t>
      </w:r>
      <w:r w:rsidR="00B40531" w:rsidRPr="00B40531">
        <w:rPr>
          <w:rFonts w:ascii="Times New Roman" w:hAnsi="Times New Roman" w:cs="Times New Roman"/>
        </w:rPr>
        <w:t xml:space="preserve"> </w:t>
      </w:r>
      <w:r w:rsidR="00B40531">
        <w:rPr>
          <w:rFonts w:ascii="Times New Roman" w:hAnsi="Times New Roman" w:cs="Times New Roman"/>
        </w:rPr>
        <w:t xml:space="preserve">the upsurge of homicides in the country have had </w:t>
      </w:r>
      <w:r w:rsidR="00D96550">
        <w:rPr>
          <w:rFonts w:ascii="Times New Roman" w:hAnsi="Times New Roman" w:cs="Times New Roman"/>
        </w:rPr>
        <w:t>a large impact</w:t>
      </w:r>
      <w:r w:rsidR="00B40531">
        <w:rPr>
          <w:rFonts w:ascii="Times New Roman" w:hAnsi="Times New Roman" w:cs="Times New Roman"/>
        </w:rPr>
        <w:t xml:space="preserve"> on lifespan variation</w:t>
      </w:r>
      <w:r w:rsidR="00315CD1">
        <w:rPr>
          <w:rFonts w:ascii="Times New Roman" w:hAnsi="Times New Roman" w:cs="Times New Roman"/>
        </w:rPr>
        <w:t xml:space="preserve"> at the population level, but also the effect might be uneven across the country</w:t>
      </w:r>
      <w:r w:rsidR="00D96550">
        <w:rPr>
          <w:rFonts w:ascii="Times New Roman" w:hAnsi="Times New Roman" w:cs="Times New Roman"/>
        </w:rPr>
        <w:t>.</w:t>
      </w:r>
      <w:commentRangeEnd w:id="93"/>
      <w:r w:rsidR="00637765">
        <w:rPr>
          <w:rStyle w:val="CommentReference"/>
        </w:rPr>
        <w:commentReference w:id="93"/>
      </w:r>
      <w:r w:rsidR="00432525">
        <w:rPr>
          <w:rFonts w:ascii="Times New Roman" w:hAnsi="Times New Roman" w:cs="Times New Roman"/>
        </w:rPr>
        <w:t xml:space="preserve"> </w:t>
      </w:r>
    </w:p>
    <w:p w14:paraId="4396C4E1" w14:textId="55DBAF8C" w:rsidR="00506D6A" w:rsidRDefault="00914E84" w:rsidP="00F71D52">
      <w:pPr>
        <w:spacing w:line="480" w:lineRule="auto"/>
        <w:ind w:firstLine="720"/>
        <w:jc w:val="both"/>
        <w:rPr>
          <w:rFonts w:ascii="Times New Roman" w:hAnsi="Times New Roman" w:cs="Times New Roman"/>
        </w:rPr>
      </w:pPr>
      <w:ins w:id="94" w:author="Hiram Beltran-Sanchez" w:date="2017-09-13T08:56:00Z">
        <w:r>
          <w:rPr>
            <w:rFonts w:ascii="Times New Roman" w:hAnsi="Times New Roman" w:cs="Times New Roman"/>
          </w:rPr>
          <w:t>This paper makes three</w:t>
        </w:r>
        <w:r w:rsidR="00F626E3">
          <w:rPr>
            <w:rFonts w:ascii="Times New Roman" w:hAnsi="Times New Roman" w:cs="Times New Roman"/>
          </w:rPr>
          <w:t xml:space="preserve"> main contributions.  </w:t>
        </w:r>
      </w:ins>
      <w:ins w:id="95" w:author="Hiram Beltran-Sanchez" w:date="2017-09-13T08:57:00Z">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ins>
      <w:ins w:id="96" w:author="Hiram Beltran-Sanchez" w:date="2017-09-13T09:00:00Z">
        <w:r w:rsidR="00A00FBA">
          <w:rPr>
            <w:rFonts w:ascii="Times New Roman" w:hAnsi="Times New Roman" w:cs="Times New Roman"/>
          </w:rPr>
          <w:t>in the context of rising homicides</w:t>
        </w:r>
      </w:ins>
      <w:ins w:id="97" w:author="Hiram Beltran-Sanchez" w:date="2017-09-13T08:57:00Z">
        <w:r w:rsidR="00E92AFB" w:rsidRPr="00E92AFB">
          <w:rPr>
            <w:rFonts w:ascii="Times New Roman" w:hAnsi="Times New Roman" w:cs="Times New Roman"/>
          </w:rPr>
          <w:t>. M</w:t>
        </w:r>
      </w:ins>
      <w:ins w:id="98" w:author="Hiram Beltran-Sanchez" w:date="2017-09-13T09:01:00Z">
        <w:r w:rsidR="00E92AFB">
          <w:rPr>
            <w:rFonts w:ascii="Times New Roman" w:hAnsi="Times New Roman" w:cs="Times New Roman"/>
          </w:rPr>
          <w:t>ost liter</w:t>
        </w:r>
      </w:ins>
      <w:ins w:id="99" w:author="Hiram Beltran-Sanchez" w:date="2017-09-13T09:02:00Z">
        <w:r w:rsidR="00E92AFB">
          <w:rPr>
            <w:rFonts w:ascii="Times New Roman" w:hAnsi="Times New Roman" w:cs="Times New Roman"/>
          </w:rPr>
          <w:t xml:space="preserve">ature </w:t>
        </w:r>
      </w:ins>
      <w:ins w:id="100" w:author="Hiram Beltran-Sanchez" w:date="2017-09-13T09:03:00Z">
        <w:r w:rsidR="00E92AFB">
          <w:rPr>
            <w:rFonts w:ascii="Times New Roman" w:hAnsi="Times New Roman" w:cs="Times New Roman"/>
          </w:rPr>
          <w:t xml:space="preserve">in this area </w:t>
        </w:r>
      </w:ins>
      <w:ins w:id="101" w:author="Hiram Beltran-Sanchez" w:date="2017-09-13T09:02:00Z">
        <w:r w:rsidR="00E92AFB">
          <w:rPr>
            <w:rFonts w:ascii="Times New Roman" w:hAnsi="Times New Roman" w:cs="Times New Roman"/>
          </w:rPr>
          <w:t xml:space="preserve">focuses on social determinants of health </w:t>
        </w:r>
      </w:ins>
      <w:ins w:id="102" w:author="Hiram Beltran-Sanchez" w:date="2017-09-13T09:03:00Z">
        <w:r w:rsidR="00E92AFB">
          <w:rPr>
            <w:rFonts w:ascii="Times New Roman" w:hAnsi="Times New Roman" w:cs="Times New Roman"/>
          </w:rPr>
          <w:t xml:space="preserve">(e.g., socioeconomic status and health risk factors) </w:t>
        </w:r>
      </w:ins>
      <w:ins w:id="103" w:author="Hiram Beltran-Sanchez" w:date="2017-09-13T09:02:00Z">
        <w:r w:rsidR="00E92AFB">
          <w:rPr>
            <w:rFonts w:ascii="Times New Roman" w:hAnsi="Times New Roman" w:cs="Times New Roman"/>
          </w:rPr>
          <w:t xml:space="preserve">as </w:t>
        </w:r>
      </w:ins>
      <w:ins w:id="104" w:author="Hiram Beltran-Sanchez" w:date="2017-09-13T09:03:00Z">
        <w:r w:rsidR="00E92AFB">
          <w:rPr>
            <w:rFonts w:ascii="Times New Roman" w:hAnsi="Times New Roman" w:cs="Times New Roman"/>
          </w:rPr>
          <w:t xml:space="preserve">proximate determinants of </w:t>
        </w:r>
      </w:ins>
      <w:ins w:id="105" w:author="Hiram Beltran-Sanchez" w:date="2017-09-13T09:04:00Z">
        <w:r w:rsidR="00E92AFB">
          <w:rPr>
            <w:rFonts w:ascii="Times New Roman" w:hAnsi="Times New Roman" w:cs="Times New Roman"/>
          </w:rPr>
          <w:t>lifespan variability and health inequality</w:t>
        </w:r>
        <w:r w:rsidR="00BC2AAA">
          <w:rPr>
            <w:rFonts w:ascii="Times New Roman" w:hAnsi="Times New Roman" w:cs="Times New Roman"/>
          </w:rPr>
          <w:t>. In contrast, our paper highlights the role of violence</w:t>
        </w:r>
      </w:ins>
      <w:ins w:id="106" w:author="Hiram Beltran-Sanchez" w:date="2017-09-13T09:07:00Z">
        <w:r w:rsidR="00403FD3">
          <w:rPr>
            <w:rFonts w:ascii="Times New Roman" w:hAnsi="Times New Roman" w:cs="Times New Roman"/>
          </w:rPr>
          <w:t>,</w:t>
        </w:r>
      </w:ins>
      <w:ins w:id="107" w:author="Hiram Beltran-Sanchez" w:date="2017-09-13T09:04:00Z">
        <w:r w:rsidR="00BC2AAA">
          <w:rPr>
            <w:rFonts w:ascii="Times New Roman" w:hAnsi="Times New Roman" w:cs="Times New Roman"/>
          </w:rPr>
          <w:t xml:space="preserve"> and its ultima</w:t>
        </w:r>
      </w:ins>
      <w:ins w:id="108" w:author="Hiram Beltran-Sanchez" w:date="2017-09-13T09:05:00Z">
        <w:r w:rsidR="00BC2AAA">
          <w:rPr>
            <w:rFonts w:ascii="Times New Roman" w:hAnsi="Times New Roman" w:cs="Times New Roman"/>
          </w:rPr>
          <w:t>te</w:t>
        </w:r>
      </w:ins>
      <w:ins w:id="109" w:author="Hiram Beltran-Sanchez" w:date="2017-09-13T09:04:00Z">
        <w:r w:rsidR="00D37CEC">
          <w:rPr>
            <w:rFonts w:ascii="Times New Roman" w:hAnsi="Times New Roman" w:cs="Times New Roman"/>
          </w:rPr>
          <w:t xml:space="preserve"> consequence in the form of homicides</w:t>
        </w:r>
      </w:ins>
      <w:ins w:id="110" w:author="Hiram Beltran-Sanchez" w:date="2017-09-13T09:07:00Z">
        <w:r w:rsidR="00403FD3">
          <w:rPr>
            <w:rFonts w:ascii="Times New Roman" w:hAnsi="Times New Roman" w:cs="Times New Roman"/>
          </w:rPr>
          <w:t>,</w:t>
        </w:r>
      </w:ins>
      <w:ins w:id="111" w:author="Hiram Beltran-Sanchez" w:date="2017-09-13T09:04:00Z">
        <w:r w:rsidR="00D37CEC">
          <w:rPr>
            <w:rFonts w:ascii="Times New Roman" w:hAnsi="Times New Roman" w:cs="Times New Roman"/>
          </w:rPr>
          <w:t xml:space="preserve"> </w:t>
        </w:r>
      </w:ins>
      <w:ins w:id="112" w:author="Hiram Beltran-Sanchez" w:date="2017-09-13T09:05:00Z">
        <w:r w:rsidR="00BC2AAA">
          <w:rPr>
            <w:rFonts w:ascii="Times New Roman" w:hAnsi="Times New Roman" w:cs="Times New Roman"/>
          </w:rPr>
          <w:t xml:space="preserve">among young adults on increasing lifespan </w:t>
        </w:r>
      </w:ins>
      <w:ins w:id="113" w:author="Hiram Beltran-Sanchez" w:date="2017-09-13T09:06:00Z">
        <w:r w:rsidR="00BC2AAA">
          <w:rPr>
            <w:rFonts w:ascii="Times New Roman" w:hAnsi="Times New Roman" w:cs="Times New Roman"/>
          </w:rPr>
          <w:t>variability</w:t>
        </w:r>
      </w:ins>
      <w:ins w:id="114" w:author="Hiram Beltran-Sanchez" w:date="2017-09-13T09:05:00Z">
        <w:r w:rsidR="00BC2AAA">
          <w:rPr>
            <w:rFonts w:ascii="Times New Roman" w:hAnsi="Times New Roman" w:cs="Times New Roman"/>
          </w:rPr>
          <w:t>.</w:t>
        </w:r>
      </w:ins>
      <w:ins w:id="115" w:author="Hiram Beltran-Sanchez" w:date="2017-09-13T09:06:00Z">
        <w:r w:rsidR="00BC2AAA">
          <w:rPr>
            <w:rFonts w:ascii="Times New Roman" w:hAnsi="Times New Roman" w:cs="Times New Roman"/>
          </w:rPr>
          <w:t xml:space="preserve"> </w:t>
        </w:r>
      </w:ins>
      <w:r w:rsidR="00432525">
        <w:rPr>
          <w:rFonts w:ascii="Times New Roman" w:hAnsi="Times New Roman" w:cs="Times New Roman"/>
        </w:rPr>
        <w:t>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ins w:id="116" w:author="Hiram Beltran-Sanchez" w:date="2017-09-13T09:07:00Z">
        <w:r w:rsidR="00403FD3">
          <w:rPr>
            <w:rFonts w:ascii="Times New Roman" w:hAnsi="Times New Roman" w:cs="Times New Roman"/>
          </w:rPr>
          <w:t xml:space="preserve"> </w:t>
        </w:r>
      </w:ins>
      <w:ins w:id="117" w:author="Hiram Beltran-Sanchez" w:date="2017-09-13T09:08:00Z">
        <w:r w:rsidR="00403FD3">
          <w:rPr>
            <w:rFonts w:ascii="Times New Roman" w:hAnsi="Times New Roman" w:cs="Times New Roman"/>
          </w:rPr>
          <w:t>A s</w:t>
        </w:r>
      </w:ins>
      <w:ins w:id="118" w:author="Hiram Beltran-Sanchez" w:date="2017-09-13T09:07:00Z">
        <w:r w:rsidR="00403FD3">
          <w:rPr>
            <w:rFonts w:ascii="Times New Roman" w:hAnsi="Times New Roman" w:cs="Times New Roman"/>
          </w:rPr>
          <w:t>econd</w:t>
        </w:r>
      </w:ins>
      <w:ins w:id="119" w:author="Hiram Beltran-Sanchez" w:date="2017-09-13T09:08:00Z">
        <w:r w:rsidR="00403FD3">
          <w:rPr>
            <w:rFonts w:ascii="Times New Roman" w:hAnsi="Times New Roman" w:cs="Times New Roman"/>
          </w:rPr>
          <w:t xml:space="preserve"> contribution </w:t>
        </w:r>
        <w:r w:rsidR="00B16222">
          <w:rPr>
            <w:rFonts w:ascii="Times New Roman" w:hAnsi="Times New Roman" w:cs="Times New Roman"/>
          </w:rPr>
          <w:t>is its focus on Mexico</w:t>
        </w:r>
      </w:ins>
      <w:ins w:id="120" w:author="Hiram Beltran-Sanchez" w:date="2017-09-13T09:26:00Z">
        <w:r w:rsidR="00421100">
          <w:rPr>
            <w:rFonts w:ascii="Times New Roman" w:hAnsi="Times New Roman" w:cs="Times New Roman"/>
          </w:rPr>
          <w:t xml:space="preserve">. </w:t>
        </w:r>
      </w:ins>
      <w:ins w:id="121" w:author="Hiram Beltran-Sanchez" w:date="2017-09-13T09:21:00Z">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a growing violence</w:t>
        </w:r>
      </w:ins>
      <w:ins w:id="122" w:author="Hiram Beltran-Sanchez" w:date="2017-09-13T09:22:00Z">
        <w:r w:rsidR="00506D6A">
          <w:rPr>
            <w:rFonts w:ascii="Times New Roman" w:hAnsi="Times New Roman" w:cs="Times New Roman"/>
          </w:rPr>
          <w:t xml:space="preserve"> associated with the war on drugs started last decade</w:t>
        </w:r>
      </w:ins>
      <w:ins w:id="123" w:author="Hiram Beltran-Sanchez" w:date="2017-09-13T09:21:00Z">
        <w:r w:rsidR="00857D7E">
          <w:rPr>
            <w:rFonts w:ascii="Times New Roman" w:hAnsi="Times New Roman" w:cs="Times New Roman"/>
          </w:rPr>
          <w:t xml:space="preserve"> </w:t>
        </w:r>
        <w:r w:rsidR="00506D6A" w:rsidRPr="00506D6A">
          <w:rPr>
            <w:rFonts w:ascii="Times New Roman" w:hAnsi="Times New Roman" w:cs="Times New Roman"/>
          </w:rPr>
          <w:t>mak</w:t>
        </w:r>
      </w:ins>
      <w:ins w:id="124" w:author="Hiram Beltran-Sanchez" w:date="2017-09-13T09:23:00Z">
        <w:r w:rsidR="00857D7E">
          <w:rPr>
            <w:rFonts w:ascii="Times New Roman" w:hAnsi="Times New Roman" w:cs="Times New Roman"/>
          </w:rPr>
          <w:t>ing</w:t>
        </w:r>
      </w:ins>
      <w:ins w:id="125" w:author="Hiram Beltran-Sanchez" w:date="2017-09-13T09:21:00Z">
        <w:r w:rsidR="00506D6A" w:rsidRPr="00506D6A">
          <w:rPr>
            <w:rFonts w:ascii="Times New Roman" w:hAnsi="Times New Roman" w:cs="Times New Roman"/>
          </w:rPr>
          <w:t xml:space="preserve"> the </w:t>
        </w:r>
      </w:ins>
      <w:ins w:id="126" w:author="Hiram Beltran-Sanchez" w:date="2017-09-13T09:22:00Z">
        <w:r w:rsidR="00506D6A">
          <w:rPr>
            <w:rFonts w:ascii="Times New Roman" w:hAnsi="Times New Roman" w:cs="Times New Roman"/>
          </w:rPr>
          <w:t>increase in homicides</w:t>
        </w:r>
      </w:ins>
      <w:ins w:id="127" w:author="Hiram Beltran-Sanchez" w:date="2017-09-13T09:21:00Z">
        <w:r w:rsidR="00506D6A" w:rsidRPr="00506D6A">
          <w:rPr>
            <w:rFonts w:ascii="Times New Roman" w:hAnsi="Times New Roman" w:cs="Times New Roman"/>
          </w:rPr>
          <w:t xml:space="preserve"> a serious health policy concern. Understanding the </w:t>
        </w:r>
      </w:ins>
      <w:ins w:id="128" w:author="Hiram Beltran-Sanchez" w:date="2017-09-13T09:24:00Z">
        <w:r w:rsidR="00857D7E">
          <w:rPr>
            <w:rFonts w:ascii="Times New Roman" w:hAnsi="Times New Roman" w:cs="Times New Roman"/>
          </w:rPr>
          <w:t>consequences that homicides hav</w:t>
        </w:r>
      </w:ins>
      <w:ins w:id="129" w:author="Hiram Beltran-Sanchez" w:date="2017-09-13T09:25:00Z">
        <w:r w:rsidR="00857D7E">
          <w:rPr>
            <w:rFonts w:ascii="Times New Roman" w:hAnsi="Times New Roman" w:cs="Times New Roman"/>
          </w:rPr>
          <w:t>e</w:t>
        </w:r>
      </w:ins>
      <w:ins w:id="130" w:author="Hiram Beltran-Sanchez" w:date="2017-09-13T09:24:00Z">
        <w:r w:rsidR="00857D7E">
          <w:rPr>
            <w:rFonts w:ascii="Times New Roman" w:hAnsi="Times New Roman" w:cs="Times New Roman"/>
          </w:rPr>
          <w:t xml:space="preserve"> on population </w:t>
        </w:r>
      </w:ins>
      <w:ins w:id="131" w:author="Hiram Beltran-Sanchez" w:date="2017-09-13T09:21:00Z">
        <w:r w:rsidR="00506D6A" w:rsidRPr="00506D6A">
          <w:rPr>
            <w:rFonts w:ascii="Times New Roman" w:hAnsi="Times New Roman" w:cs="Times New Roman"/>
          </w:rPr>
          <w:t>health is important for Mexican policy makers</w:t>
        </w:r>
      </w:ins>
      <w:ins w:id="132" w:author="Hiram Beltran-Sanchez" w:date="2017-09-13T09:49:00Z">
        <w:r w:rsidR="004A4B6E">
          <w:rPr>
            <w:rFonts w:ascii="Times New Roman" w:hAnsi="Times New Roman" w:cs="Times New Roman"/>
          </w:rPr>
          <w:t xml:space="preserve">, and </w:t>
        </w:r>
      </w:ins>
      <w:ins w:id="133" w:author="Hiram Beltran-Sanchez" w:date="2017-09-13T09:50:00Z">
        <w:r w:rsidR="004A4B6E">
          <w:rPr>
            <w:rFonts w:ascii="Times New Roman" w:hAnsi="Times New Roman" w:cs="Times New Roman"/>
          </w:rPr>
          <w:t>f</w:t>
        </w:r>
      </w:ins>
      <w:ins w:id="134" w:author="Hiram Beltran-Sanchez" w:date="2017-09-13T09:49:00Z">
        <w:r w:rsidR="004A4B6E">
          <w:rPr>
            <w:rFonts w:ascii="Times New Roman" w:hAnsi="Times New Roman" w:cs="Times New Roman"/>
          </w:rPr>
          <w:t xml:space="preserve">or </w:t>
        </w:r>
      </w:ins>
      <w:ins w:id="135" w:author="Hiram Beltran-Sanchez" w:date="2017-09-13T09:52:00Z">
        <w:r w:rsidR="004622FC">
          <w:rPr>
            <w:rFonts w:ascii="Times New Roman" w:hAnsi="Times New Roman" w:cs="Times New Roman"/>
          </w:rPr>
          <w:t xml:space="preserve">policy makers in </w:t>
        </w:r>
      </w:ins>
      <w:ins w:id="136" w:author="Hiram Beltran-Sanchez" w:date="2017-09-13T09:49:00Z">
        <w:r w:rsidR="004A4B6E">
          <w:rPr>
            <w:rFonts w:ascii="Times New Roman" w:hAnsi="Times New Roman" w:cs="Times New Roman"/>
          </w:rPr>
          <w:t>other</w:t>
        </w:r>
      </w:ins>
      <w:ins w:id="137" w:author="Hiram Beltran-Sanchez" w:date="2017-09-13T09:27:00Z">
        <w:r w:rsidR="00421100">
          <w:rPr>
            <w:rFonts w:ascii="Times New Roman" w:hAnsi="Times New Roman" w:cs="Times New Roman"/>
          </w:rPr>
          <w:t xml:space="preserve"> countries that are experiencing </w:t>
        </w:r>
      </w:ins>
      <w:ins w:id="138" w:author="Hiram Beltran-Sanchez" w:date="2017-09-13T09:49:00Z">
        <w:r w:rsidR="004A4B6E">
          <w:rPr>
            <w:rFonts w:ascii="Times New Roman" w:hAnsi="Times New Roman" w:cs="Times New Roman"/>
          </w:rPr>
          <w:t xml:space="preserve">similar increase in </w:t>
        </w:r>
      </w:ins>
      <w:ins w:id="139" w:author="Hiram Beltran-Sanchez" w:date="2017-09-13T09:50:00Z">
        <w:r w:rsidR="004A4B6E">
          <w:rPr>
            <w:rFonts w:ascii="Times New Roman" w:hAnsi="Times New Roman" w:cs="Times New Roman"/>
          </w:rPr>
          <w:t>homicides</w:t>
        </w:r>
      </w:ins>
      <w:ins w:id="140" w:author="Hiram Beltran-Sanchez" w:date="2017-09-13T09:49:00Z">
        <w:r w:rsidR="004A4B6E">
          <w:rPr>
            <w:rFonts w:ascii="Times New Roman" w:hAnsi="Times New Roman" w:cs="Times New Roman"/>
          </w:rPr>
          <w:t xml:space="preserve"> such as </w:t>
        </w:r>
      </w:ins>
      <w:ins w:id="141" w:author="Hiram Beltran-Sanchez" w:date="2017-09-13T09:50:00Z">
        <w:r w:rsidR="004A4B6E">
          <w:rPr>
            <w:rFonts w:ascii="Times New Roman" w:hAnsi="Times New Roman" w:cs="Times New Roman"/>
          </w:rPr>
          <w:t xml:space="preserve">Honduras and El Salvador </w:t>
        </w:r>
      </w:ins>
      <w:ins w:id="142" w:author="Hiram Beltran-Sanchez" w:date="2017-09-13T09:49:00Z">
        <w:r w:rsidR="004A4B6E">
          <w:rPr>
            <w:rFonts w:ascii="Times New Roman" w:hAnsi="Times New Roman" w:cs="Times New Roman"/>
          </w:rPr>
          <w:t xml:space="preserve">in Central America. </w:t>
        </w:r>
      </w:ins>
      <w:ins w:id="143" w:author="Hiram Beltran-Sanchez" w:date="2017-09-13T09:50:00Z">
        <w:r>
          <w:rPr>
            <w:rFonts w:ascii="Times New Roman" w:hAnsi="Times New Roman" w:cs="Times New Roman"/>
          </w:rPr>
          <w:t xml:space="preserve">Finally, </w:t>
        </w:r>
      </w:ins>
      <w:ins w:id="144" w:author="Hiram Beltran-Sanchez" w:date="2017-09-13T09:51:00Z">
        <w:r>
          <w:rPr>
            <w:rFonts w:ascii="Times New Roman" w:hAnsi="Times New Roman" w:cs="Times New Roman"/>
          </w:rPr>
          <w:t>this analysis contributes to our knowledge of regional variation in lifespans</w:t>
        </w:r>
      </w:ins>
      <w:ins w:id="145" w:author="Hiram Beltran-Sanchez" w:date="2017-09-13T09:52:00Z">
        <w:r w:rsidR="00F71D52">
          <w:rPr>
            <w:rFonts w:ascii="Times New Roman" w:hAnsi="Times New Roman" w:cs="Times New Roman"/>
          </w:rPr>
          <w:t xml:space="preserve">. </w:t>
        </w:r>
      </w:ins>
    </w:p>
    <w:p w14:paraId="54F7F2D9" w14:textId="0C402386" w:rsidR="009E6528" w:rsidRDefault="00497F1D" w:rsidP="009E6528">
      <w:pPr>
        <w:spacing w:line="480" w:lineRule="auto"/>
        <w:ind w:firstLine="720"/>
        <w:jc w:val="both"/>
        <w:rPr>
          <w:ins w:id="146" w:author="Hiram Beltran-Sanchez" w:date="2017-09-13T09:59:00Z"/>
          <w:rFonts w:ascii="Times New Roman" w:hAnsi="Times New Roman" w:cs="Times New Roman"/>
        </w:rPr>
      </w:pPr>
      <w:commentRangeStart w:id="147"/>
      <w:r>
        <w:rPr>
          <w:rFonts w:ascii="Times New Roman" w:hAnsi="Times New Roman" w:cs="Times New Roman"/>
        </w:rPr>
        <w:t>In this study, we focus in the Mexican case,</w:t>
      </w:r>
      <w:r w:rsidR="00804357">
        <w:rPr>
          <w:rFonts w:ascii="Times New Roman" w:hAnsi="Times New Roman" w:cs="Times New Roman"/>
        </w:rPr>
        <w:t xml:space="preserve"> which shows </w:t>
      </w:r>
      <w:r w:rsidR="004D2DF3">
        <w:rPr>
          <w:rFonts w:ascii="Times New Roman" w:hAnsi="Times New Roman" w:cs="Times New Roman"/>
        </w:rPr>
        <w:t xml:space="preserve">substantial </w:t>
      </w:r>
      <w:r w:rsidR="00804357">
        <w:rPr>
          <w:rFonts w:ascii="Times New Roman" w:hAnsi="Times New Roman" w:cs="Times New Roman"/>
        </w:rPr>
        <w:t>mortality fluctuati</w:t>
      </w:r>
      <w:r w:rsidR="004D2DF3">
        <w:rPr>
          <w:rFonts w:ascii="Times New Roman" w:hAnsi="Times New Roman" w:cs="Times New Roman"/>
        </w:rPr>
        <w:t>ons and large regional variation</w:t>
      </w:r>
      <w:r w:rsidR="00804357">
        <w:rPr>
          <w:rFonts w:ascii="Times New Roman" w:hAnsi="Times New Roman" w:cs="Times New Roman"/>
        </w:rPr>
        <w:t xml:space="preserve">. </w:t>
      </w:r>
      <w:r w:rsidR="00711638">
        <w:rPr>
          <w:rFonts w:ascii="Times New Roman" w:hAnsi="Times New Roman" w:cs="Times New Roman"/>
        </w:rPr>
        <w:t xml:space="preserve">Given the unexpected rise in homicide mortality after 2005 </w:t>
      </w:r>
      <w:r w:rsidR="006B6A6C">
        <w:rPr>
          <w:rFonts w:ascii="Times New Roman" w:hAnsi="Times New Roman" w:cs="Times New Roman"/>
        </w:rPr>
        <w:t xml:space="preserve">that have disproportionally affected </w:t>
      </w:r>
      <w:r w:rsidR="00A17799">
        <w:rPr>
          <w:rFonts w:ascii="Times New Roman" w:hAnsi="Times New Roman" w:cs="Times New Roman"/>
        </w:rPr>
        <w:t xml:space="preserve">the </w:t>
      </w:r>
      <w:r w:rsidR="006B6A6C">
        <w:rPr>
          <w:rFonts w:ascii="Times New Roman" w:hAnsi="Times New Roman" w:cs="Times New Roman"/>
        </w:rPr>
        <w:t xml:space="preserve">young </w:t>
      </w:r>
      <w:r w:rsidR="00A17799">
        <w:rPr>
          <w:rFonts w:ascii="Times New Roman" w:hAnsi="Times New Roman" w:cs="Times New Roman"/>
        </w:rPr>
        <w:t>population</w:t>
      </w:r>
      <w:r w:rsidR="006B6A6C">
        <w:rPr>
          <w:rFonts w:ascii="Times New Roman" w:hAnsi="Times New Roman" w:cs="Times New Roman"/>
        </w:rPr>
        <w:t xml:space="preserve"> </w:t>
      </w:r>
      <w:r w:rsidR="00711638">
        <w:rPr>
          <w:rFonts w:ascii="Times New Roman" w:hAnsi="Times New Roman" w:cs="Times New Roman"/>
        </w:rPr>
        <w:t xml:space="preserve">and the </w:t>
      </w:r>
      <w:r w:rsidR="006B6A6C">
        <w:rPr>
          <w:rFonts w:ascii="Times New Roman" w:hAnsi="Times New Roman" w:cs="Times New Roman"/>
        </w:rPr>
        <w:t xml:space="preserve">increasing </w:t>
      </w:r>
      <w:r w:rsidR="00711638">
        <w:rPr>
          <w:rFonts w:ascii="Times New Roman" w:hAnsi="Times New Roman" w:cs="Times New Roman"/>
        </w:rPr>
        <w:t>burden of diabete</w:t>
      </w:r>
      <w:r w:rsidR="00540C98">
        <w:rPr>
          <w:rFonts w:ascii="Times New Roman" w:hAnsi="Times New Roman" w:cs="Times New Roman"/>
        </w:rPr>
        <w:t xml:space="preserve">s mortality </w:t>
      </w:r>
      <w:r w:rsidR="006B6A6C">
        <w:rPr>
          <w:rFonts w:ascii="Times New Roman" w:hAnsi="Times New Roman" w:cs="Times New Roman"/>
        </w:rPr>
        <w:t xml:space="preserve">among adults </w:t>
      </w:r>
      <w:r w:rsidR="00540C98">
        <w:rPr>
          <w:rFonts w:ascii="Times New Roman" w:hAnsi="Times New Roman" w:cs="Times New Roman"/>
        </w:rPr>
        <w:t xml:space="preserve">in the new century, along with improvements in mortality due to medically amenable conditions and other causes of death, it is </w:t>
      </w:r>
      <w:r w:rsidR="003347A2">
        <w:rPr>
          <w:rFonts w:ascii="Times New Roman" w:hAnsi="Times New Roman" w:cs="Times New Roman"/>
        </w:rPr>
        <w:t xml:space="preserve">imperative to measure their effect on the </w:t>
      </w:r>
      <w:r w:rsidR="00A17799">
        <w:rPr>
          <w:rFonts w:ascii="Times New Roman" w:hAnsi="Times New Roman" w:cs="Times New Roman"/>
        </w:rPr>
        <w:t>variability</w:t>
      </w:r>
      <w:r w:rsidR="003347A2">
        <w:rPr>
          <w:rFonts w:ascii="Times New Roman" w:hAnsi="Times New Roman" w:cs="Times New Roman"/>
        </w:rPr>
        <w:t xml:space="preserve"> of age at death in the Mexican population.</w:t>
      </w:r>
      <w:r w:rsidR="006F75DC">
        <w:rPr>
          <w:rFonts w:ascii="Times New Roman" w:hAnsi="Times New Roman" w:cs="Times New Roman"/>
        </w:rPr>
        <w:t xml:space="preserve"> </w:t>
      </w:r>
      <w:commentRangeEnd w:id="147"/>
      <w:r w:rsidR="00F71D52">
        <w:rPr>
          <w:rStyle w:val="CommentReference"/>
        </w:rPr>
        <w:commentReference w:id="147"/>
      </w:r>
      <w:r w:rsidR="006F75DC">
        <w:rPr>
          <w:rFonts w:ascii="Times New Roman" w:hAnsi="Times New Roman" w:cs="Times New Roman"/>
        </w:rPr>
        <w:t xml:space="preserve">For instance, </w:t>
      </w:r>
      <w:r w:rsidR="00ED464F">
        <w:rPr>
          <w:rFonts w:ascii="Times New Roman" w:hAnsi="Times New Roman" w:cs="Times New Roman"/>
        </w:rPr>
        <w:t xml:space="preserve">states </w:t>
      </w:r>
      <w:r w:rsidR="009908D5">
        <w:rPr>
          <w:rFonts w:ascii="Times New Roman" w:hAnsi="Times New Roman" w:cs="Times New Roman"/>
        </w:rPr>
        <w:t xml:space="preserve">in the Northern part of </w:t>
      </w:r>
      <w:del w:id="148" w:author="Hiram Beltran-Sanchez" w:date="2017-09-13T09:55:00Z">
        <w:r w:rsidR="009908D5" w:rsidDel="00B22E95">
          <w:rPr>
            <w:rFonts w:ascii="Times New Roman" w:hAnsi="Times New Roman" w:cs="Times New Roman"/>
          </w:rPr>
          <w:delText>the country</w:delText>
        </w:r>
      </w:del>
      <w:ins w:id="149" w:author="Hiram Beltran-Sanchez" w:date="2017-09-13T09:55:00Z">
        <w:r w:rsidR="00B22E95">
          <w:rPr>
            <w:rFonts w:ascii="Times New Roman" w:hAnsi="Times New Roman" w:cs="Times New Roman"/>
          </w:rPr>
          <w:t>Mexico</w:t>
        </w:r>
      </w:ins>
      <w:r w:rsidR="009908D5">
        <w:rPr>
          <w:rFonts w:ascii="Times New Roman" w:hAnsi="Times New Roman" w:cs="Times New Roman"/>
        </w:rPr>
        <w:t xml:space="preserve"> </w:t>
      </w:r>
      <w:r w:rsidR="000011F5">
        <w:rPr>
          <w:rFonts w:ascii="Times New Roman" w:hAnsi="Times New Roman" w:cs="Times New Roman"/>
        </w:rPr>
        <w:t xml:space="preserve">(e.g., Chihuahua, Durango and Sinaloa) </w:t>
      </w:r>
      <w:del w:id="150" w:author="Hiram Beltran-Sanchez" w:date="2017-09-13T09:55:00Z">
        <w:r w:rsidR="000011F5" w:rsidDel="00B22E95">
          <w:rPr>
            <w:rFonts w:ascii="Times New Roman" w:hAnsi="Times New Roman" w:cs="Times New Roman"/>
          </w:rPr>
          <w:delText>that</w:delText>
        </w:r>
      </w:del>
      <w:r w:rsidR="000011F5">
        <w:rPr>
          <w:rFonts w:ascii="Times New Roman" w:hAnsi="Times New Roman" w:cs="Times New Roman"/>
        </w:rPr>
        <w:t xml:space="preserve"> </w:t>
      </w:r>
      <w:r w:rsidR="009908D5">
        <w:rPr>
          <w:rFonts w:ascii="Times New Roman" w:hAnsi="Times New Roman" w:cs="Times New Roman"/>
        </w:rPr>
        <w:t xml:space="preserve">experienced </w:t>
      </w:r>
      <w:r w:rsidR="00ED464F">
        <w:rPr>
          <w:rFonts w:ascii="Times New Roman" w:hAnsi="Times New Roman" w:cs="Times New Roman"/>
        </w:rPr>
        <w:t xml:space="preserve"> the largest losses in life expectancy </w:t>
      </w:r>
      <w:r w:rsidR="000011F5">
        <w:rPr>
          <w:rFonts w:ascii="Times New Roman" w:hAnsi="Times New Roman" w:cs="Times New Roman"/>
        </w:rPr>
        <w:t xml:space="preserve">due to homicides </w:t>
      </w:r>
      <w:r w:rsidR="00ED464F">
        <w:rPr>
          <w:rFonts w:ascii="Times New Roman" w:hAnsi="Times New Roman" w:cs="Times New Roman"/>
        </w:rPr>
        <w:t>between 2005-10</w:t>
      </w:r>
      <w:r w:rsidR="00293569">
        <w:rPr>
          <w:rFonts w:ascii="Times New Roman" w:hAnsi="Times New Roman" w:cs="Times New Roman"/>
        </w:rPr>
        <w:t xml:space="preserve"> </w:t>
      </w:r>
      <w:r w:rsidR="009902C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9902C7">
        <w:rPr>
          <w:rFonts w:ascii="Times New Roman" w:hAnsi="Times New Roman" w:cs="Times New Roman"/>
        </w:rPr>
        <w:fldChar w:fldCharType="separate"/>
      </w:r>
      <w:r w:rsidR="00121776">
        <w:rPr>
          <w:rFonts w:ascii="Times New Roman" w:hAnsi="Times New Roman" w:cs="Times New Roman"/>
          <w:noProof/>
        </w:rPr>
        <w:t>[5]</w:t>
      </w:r>
      <w:r w:rsidR="009902C7">
        <w:rPr>
          <w:rFonts w:ascii="Times New Roman" w:hAnsi="Times New Roman" w:cs="Times New Roman"/>
        </w:rPr>
        <w:fldChar w:fldCharType="end"/>
      </w:r>
      <w:r w:rsidR="00293569">
        <w:rPr>
          <w:rFonts w:ascii="Times New Roman" w:hAnsi="Times New Roman" w:cs="Times New Roman"/>
        </w:rPr>
        <w:t xml:space="preserve"> </w:t>
      </w:r>
      <w:ins w:id="151" w:author="Hiram Beltran-Sanchez" w:date="2017-09-13T09:56:00Z">
        <w:r w:rsidR="00B22E95">
          <w:rPr>
            <w:rFonts w:ascii="Times New Roman" w:hAnsi="Times New Roman" w:cs="Times New Roman"/>
          </w:rPr>
          <w:t xml:space="preserve">and it is likely they </w:t>
        </w:r>
      </w:ins>
      <w:del w:id="152" w:author="Hiram Beltran-Sanchez" w:date="2017-09-13T09:56:00Z">
        <w:r w:rsidR="00293569" w:rsidDel="00B22E95">
          <w:rPr>
            <w:rFonts w:ascii="Times New Roman" w:hAnsi="Times New Roman" w:cs="Times New Roman"/>
          </w:rPr>
          <w:lastRenderedPageBreak/>
          <w:delText>may</w:delText>
        </w:r>
      </w:del>
      <w:r w:rsidR="000011F5">
        <w:rPr>
          <w:rFonts w:ascii="Times New Roman" w:hAnsi="Times New Roman" w:cs="Times New Roman"/>
        </w:rPr>
        <w:t xml:space="preserve"> also</w:t>
      </w:r>
      <w:r w:rsidR="00293569">
        <w:rPr>
          <w:rFonts w:ascii="Times New Roman" w:hAnsi="Times New Roman" w:cs="Times New Roman"/>
        </w:rPr>
        <w:t xml:space="preserve"> exhibit </w:t>
      </w:r>
      <w:del w:id="153" w:author="Hiram Beltran-Sanchez" w:date="2017-09-13T09:57:00Z">
        <w:r w:rsidR="0041317F" w:rsidDel="00B22E95">
          <w:rPr>
            <w:rFonts w:ascii="Times New Roman" w:hAnsi="Times New Roman" w:cs="Times New Roman"/>
          </w:rPr>
          <w:delText>the</w:delText>
        </w:r>
        <w:r w:rsidR="00D76997" w:rsidDel="00B22E95">
          <w:rPr>
            <w:rFonts w:ascii="Times New Roman" w:hAnsi="Times New Roman" w:cs="Times New Roman"/>
          </w:rPr>
          <w:delText xml:space="preserve"> </w:delText>
        </w:r>
      </w:del>
      <w:r w:rsidR="00293569">
        <w:rPr>
          <w:rFonts w:ascii="Times New Roman" w:hAnsi="Times New Roman" w:cs="Times New Roman"/>
        </w:rPr>
        <w:t>large</w:t>
      </w:r>
      <w:del w:id="154" w:author="Hiram Beltran-Sanchez" w:date="2017-09-13T09:57:00Z">
        <w:r w:rsidR="0041317F" w:rsidDel="00B22E95">
          <w:rPr>
            <w:rFonts w:ascii="Times New Roman" w:hAnsi="Times New Roman" w:cs="Times New Roman"/>
          </w:rPr>
          <w:delText>st</w:delText>
        </w:r>
        <w:r w:rsidR="00293569" w:rsidDel="00B22E95">
          <w:rPr>
            <w:rFonts w:ascii="Times New Roman" w:hAnsi="Times New Roman" w:cs="Times New Roman"/>
          </w:rPr>
          <w:delText xml:space="preserve"> </w:delText>
        </w:r>
        <w:r w:rsidR="00D76997" w:rsidDel="00B22E95">
          <w:rPr>
            <w:rFonts w:ascii="Times New Roman" w:hAnsi="Times New Roman" w:cs="Times New Roman"/>
          </w:rPr>
          <w:delText>effect o</w:delText>
        </w:r>
        <w:r w:rsidR="00293569" w:rsidDel="00B22E95">
          <w:rPr>
            <w:rFonts w:ascii="Times New Roman" w:hAnsi="Times New Roman" w:cs="Times New Roman"/>
          </w:rPr>
          <w:delText>n</w:delText>
        </w:r>
      </w:del>
      <w:r w:rsidR="00293569">
        <w:rPr>
          <w:rFonts w:ascii="Times New Roman" w:hAnsi="Times New Roman" w:cs="Times New Roman"/>
        </w:rPr>
        <w:t xml:space="preserve"> lifespan variation </w:t>
      </w:r>
      <w:r w:rsidR="006B6A6C">
        <w:rPr>
          <w:rFonts w:ascii="Times New Roman" w:hAnsi="Times New Roman" w:cs="Times New Roman"/>
        </w:rPr>
        <w:t>in the country</w:t>
      </w:r>
      <w:del w:id="155" w:author="Hiram Beltran-Sanchez" w:date="2017-09-13T09:57:00Z">
        <w:r w:rsidR="00293569" w:rsidDel="00147564">
          <w:rPr>
            <w:rFonts w:ascii="Times New Roman" w:hAnsi="Times New Roman" w:cs="Times New Roman"/>
          </w:rPr>
          <w:delText>,</w:delText>
        </w:r>
      </w:del>
      <w:r w:rsidR="00293569">
        <w:rPr>
          <w:rFonts w:ascii="Times New Roman" w:hAnsi="Times New Roman" w:cs="Times New Roman"/>
        </w:rPr>
        <w:t xml:space="preserve"> </w:t>
      </w:r>
      <w:r w:rsidR="000011F5">
        <w:rPr>
          <w:rFonts w:ascii="Times New Roman" w:hAnsi="Times New Roman" w:cs="Times New Roman"/>
        </w:rPr>
        <w:t xml:space="preserve">although </w:t>
      </w:r>
      <w:del w:id="156" w:author="Hiram Beltran-Sanchez" w:date="2017-09-13T09:58:00Z">
        <w:r w:rsidR="000011F5" w:rsidDel="00147564">
          <w:rPr>
            <w:rFonts w:ascii="Times New Roman" w:hAnsi="Times New Roman" w:cs="Times New Roman"/>
          </w:rPr>
          <w:delText>in recent years</w:delText>
        </w:r>
      </w:del>
      <w:r w:rsidR="000011F5">
        <w:rPr>
          <w:rFonts w:ascii="Times New Roman" w:hAnsi="Times New Roman" w:cs="Times New Roman"/>
        </w:rPr>
        <w:t xml:space="preserve"> this impact may be larger in </w:t>
      </w:r>
      <w:r w:rsidR="006B6A6C">
        <w:rPr>
          <w:rFonts w:ascii="Times New Roman" w:hAnsi="Times New Roman" w:cs="Times New Roman"/>
        </w:rPr>
        <w:t>other</w:t>
      </w:r>
      <w:r w:rsidR="000011F5">
        <w:rPr>
          <w:rFonts w:ascii="Times New Roman" w:hAnsi="Times New Roman" w:cs="Times New Roman"/>
        </w:rPr>
        <w:t xml:space="preserve"> states as </w:t>
      </w:r>
      <w:r w:rsidR="00293569">
        <w:rPr>
          <w:rFonts w:ascii="Times New Roman" w:hAnsi="Times New Roman" w:cs="Times New Roman"/>
        </w:rPr>
        <w:t>homicides spread throughout the entire country</w:t>
      </w:r>
      <w:ins w:id="157" w:author="Hiram Beltran-Sanchez" w:date="2017-09-13T09:58:00Z">
        <w:r w:rsidR="00147564">
          <w:rPr>
            <w:rFonts w:ascii="Times New Roman" w:hAnsi="Times New Roman" w:cs="Times New Roman"/>
          </w:rPr>
          <w:t xml:space="preserve"> in recent years</w:t>
        </w:r>
      </w:ins>
      <w:r w:rsidR="008D790D">
        <w:rPr>
          <w:rFonts w:ascii="Times New Roman" w:hAnsi="Times New Roman" w:cs="Times New Roman"/>
        </w:rPr>
        <w:t xml:space="preserve"> </w:t>
      </w:r>
      <w:r w:rsidR="008D790D">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&lt;EndNote&gt;&lt;Cite&gt;&lt;Author&gt;Espinal-Enríquez&lt;/Author&gt;&lt;Year&gt;2015&lt;/Year&gt;&lt;RecNum&gt;106&lt;/RecNum&gt;&lt;DisplayText&gt;[17]&lt;/DisplayText&gt;&lt;record&gt;&lt;rec-number&gt;106&lt;/rec-number&gt;&lt;foreign-keys&gt;&lt;key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8D790D">
        <w:rPr>
          <w:rFonts w:ascii="Times New Roman" w:hAnsi="Times New Roman" w:cs="Times New Roman"/>
        </w:rPr>
        <w:fldChar w:fldCharType="separate"/>
      </w:r>
      <w:r w:rsidR="00121776">
        <w:rPr>
          <w:rFonts w:ascii="Times New Roman" w:hAnsi="Times New Roman" w:cs="Times New Roman"/>
          <w:noProof/>
        </w:rPr>
        <w:t>[17]</w:t>
      </w:r>
      <w:r w:rsidR="008D790D">
        <w:rPr>
          <w:rFonts w:ascii="Times New Roman" w:hAnsi="Times New Roman" w:cs="Times New Roman"/>
        </w:rPr>
        <w:fldChar w:fldCharType="end"/>
      </w:r>
      <w:r w:rsidR="008D790D">
        <w:rPr>
          <w:rFonts w:ascii="Times New Roman" w:hAnsi="Times New Roman" w:cs="Times New Roman"/>
        </w:rPr>
        <w:t>. However, s</w:t>
      </w:r>
      <w:r w:rsidR="003347A2">
        <w:rPr>
          <w:rFonts w:ascii="Times New Roman" w:hAnsi="Times New Roman" w:cs="Times New Roman"/>
        </w:rPr>
        <w:t xml:space="preserve">ince the more pronounced fluctuation in age-specific mortality occurred over working ages </w:t>
      </w:r>
      <w:r w:rsidR="003347A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7A2">
        <w:rPr>
          <w:rFonts w:ascii="Times New Roman" w:hAnsi="Times New Roman" w:cs="Times New Roman"/>
        </w:rPr>
        <w:fldChar w:fldCharType="separate"/>
      </w:r>
      <w:r w:rsidR="00121776">
        <w:rPr>
          <w:rFonts w:ascii="Times New Roman" w:hAnsi="Times New Roman" w:cs="Times New Roman"/>
          <w:noProof/>
        </w:rPr>
        <w:t>[5]</w:t>
      </w:r>
      <w:r w:rsidR="003347A2">
        <w:rPr>
          <w:rFonts w:ascii="Times New Roman" w:hAnsi="Times New Roman" w:cs="Times New Roman"/>
        </w:rPr>
        <w:fldChar w:fldCharType="end"/>
      </w:r>
      <w:r w:rsidR="003347A2">
        <w:rPr>
          <w:rFonts w:ascii="Times New Roman" w:hAnsi="Times New Roman" w:cs="Times New Roman"/>
        </w:rPr>
        <w:t>, it is unclear what the net effect would be on lifespan variation</w:t>
      </w:r>
      <w:r w:rsidR="00994E5F">
        <w:rPr>
          <w:rFonts w:ascii="Times New Roman" w:hAnsi="Times New Roman" w:cs="Times New Roman"/>
        </w:rPr>
        <w:t xml:space="preserve"> but it certainly had an effect on premature mortality</w:t>
      </w:r>
      <w:r w:rsidR="003347A2">
        <w:rPr>
          <w:rFonts w:ascii="Times New Roman" w:hAnsi="Times New Roman" w:cs="Times New Roman"/>
        </w:rPr>
        <w:t>.</w:t>
      </w:r>
      <w:r w:rsidR="00C85599">
        <w:rPr>
          <w:rFonts w:ascii="Times New Roman" w:hAnsi="Times New Roman" w:cs="Times New Roman"/>
        </w:rPr>
        <w:t xml:space="preserve"> </w:t>
      </w:r>
      <w:r w:rsidR="00FC0955">
        <w:rPr>
          <w:rFonts w:ascii="Times New Roman" w:hAnsi="Times New Roman" w:cs="Times New Roman"/>
        </w:rPr>
        <w:t>On the other hand</w:t>
      </w:r>
      <w:r w:rsidR="00994E5F">
        <w:rPr>
          <w:rFonts w:ascii="Times New Roman" w:hAnsi="Times New Roman" w:cs="Times New Roman"/>
        </w:rPr>
        <w:t xml:space="preserve">, there have been mortality improvements in the country particularly at younger ages </w:t>
      </w:r>
      <w:r w:rsidR="00D76997">
        <w:rPr>
          <w:rFonts w:ascii="Times New Roman" w:hAnsi="Times New Roman" w:cs="Times New Roman"/>
        </w:rPr>
        <w:t>which have been a priority in the country since the 1990s</w:t>
      </w:r>
      <w:r w:rsidR="006C002F">
        <w:rPr>
          <w:rFonts w:ascii="Times New Roman" w:hAnsi="Times New Roman" w:cs="Times New Roman"/>
        </w:rPr>
        <w:t xml:space="preserve"> </w:t>
      </w:r>
      <w:r w:rsidR="00FC0955">
        <w:rPr>
          <w:rFonts w:ascii="Times New Roman" w:hAnsi="Times New Roman" w:cs="Times New Roman"/>
        </w:rPr>
        <w:t xml:space="preserve">(e.g., birth-related conditions) </w:t>
      </w:r>
      <w:r w:rsidR="006C002F">
        <w:rPr>
          <w:rFonts w:ascii="Times New Roman" w:hAnsi="Times New Roman" w:cs="Times New Roman"/>
        </w:rPr>
        <w:fldChar w:fldCharType="begin">
          <w:fldData xml:space="preserve">PEVuZE5vdGU+PENpdGU+PEF1dGhvcj5Hb256w6FsZXotUGllcjwvQXV0aG9yPjxZZWFyPjIwMTY8
L1llYXI+PFJlY051bT4xMDc8L1JlY051bT48RGlzcGxheVRleHQ+WzE4LCAxOV08L0Rpc3BsYXlU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PEVuZE5vdGU+PENpdGU+PEF1dGhvcj5Hb256w6FsZXotUGllcjwvQXV0aG9yPjxZZWFyPjIwMTY8
L1llYXI+PFJlY051bT4xMDc8L1JlY051bT48RGlzcGxheVRleHQ+WzE4LCAxOV08L0Rpc3BsYXlU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sidR="006C002F">
        <w:rPr>
          <w:rFonts w:ascii="Times New Roman" w:hAnsi="Times New Roman" w:cs="Times New Roman"/>
        </w:rPr>
      </w:r>
      <w:r w:rsidR="006C002F">
        <w:rPr>
          <w:rFonts w:ascii="Times New Roman" w:hAnsi="Times New Roman" w:cs="Times New Roman"/>
        </w:rPr>
        <w:fldChar w:fldCharType="separate"/>
      </w:r>
      <w:r w:rsidR="00121776">
        <w:rPr>
          <w:rFonts w:ascii="Times New Roman" w:hAnsi="Times New Roman" w:cs="Times New Roman"/>
          <w:noProof/>
        </w:rPr>
        <w:t>[18, 19]</w:t>
      </w:r>
      <w:r w:rsidR="006C002F">
        <w:rPr>
          <w:rFonts w:ascii="Times New Roman" w:hAnsi="Times New Roman" w:cs="Times New Roman"/>
        </w:rPr>
        <w:fldChar w:fldCharType="end"/>
      </w:r>
      <w:r w:rsidR="00FC0955">
        <w:rPr>
          <w:rFonts w:ascii="Times New Roman" w:hAnsi="Times New Roman" w:cs="Times New Roman"/>
        </w:rPr>
        <w:t>. These improvements</w:t>
      </w:r>
      <w:r w:rsidR="00D76997">
        <w:rPr>
          <w:rFonts w:ascii="Times New Roman" w:hAnsi="Times New Roman" w:cs="Times New Roman"/>
        </w:rPr>
        <w:t xml:space="preserve"> could have a substantial effect on reducing variation in lifespans</w:t>
      </w:r>
      <w:r w:rsidR="00C41563">
        <w:rPr>
          <w:rFonts w:ascii="Times New Roman" w:hAnsi="Times New Roman" w:cs="Times New Roman"/>
        </w:rPr>
        <w:t>, particularly in historically poor states, which are mostly concentrated in the South.</w:t>
      </w:r>
      <w:r w:rsidR="00D36E7E">
        <w:rPr>
          <w:rFonts w:ascii="Times New Roman" w:hAnsi="Times New Roman" w:cs="Times New Roman"/>
        </w:rPr>
        <w:t xml:space="preserve"> </w:t>
      </w:r>
      <w:r w:rsidR="00A17799">
        <w:rPr>
          <w:rFonts w:ascii="Times New Roman" w:hAnsi="Times New Roman" w:cs="Times New Roman"/>
        </w:rPr>
        <w:t xml:space="preserve"> </w:t>
      </w:r>
    </w:p>
    <w:p w14:paraId="629FE223" w14:textId="5E42BC93" w:rsidR="00711638" w:rsidRDefault="00A17799" w:rsidP="007650FB">
      <w:pPr>
        <w:spacing w:line="480" w:lineRule="auto"/>
        <w:ind w:firstLine="720"/>
        <w:jc w:val="both"/>
        <w:rPr>
          <w:ins w:id="158" w:author="Hiram Beltran-Sanchez" w:date="2017-09-13T10:02:00Z"/>
          <w:rFonts w:ascii="Times New Roman" w:hAnsi="Times New Roman" w:cs="Times New Roman"/>
        </w:rPr>
      </w:pPr>
      <w:r>
        <w:rPr>
          <w:rFonts w:ascii="Times New Roman" w:hAnsi="Times New Roman" w:cs="Times New Roman"/>
        </w:rPr>
        <w:t xml:space="preserve">In this article we use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rPr>
        <w:t xml:space="preserve"> as a measure of lifespan variation </w:t>
      </w:r>
      <w:r w:rsidR="007650FB">
        <w:rPr>
          <w:rFonts w:ascii="Times New Roman" w:eastAsiaTheme="minorEastAsia" w:hAnsi="Times New Roman" w:cs="Times New Roman"/>
        </w:rPr>
        <w:fldChar w:fldCharType="begin"/>
      </w:r>
      <w:r w:rsidR="00121776">
        <w:rPr>
          <w:rFonts w:ascii="Times New Roman" w:eastAsiaTheme="minorEastAsia" w:hAnsi="Times New Roman" w:cs="Times New Roman"/>
        </w:rPr>
        <w:instrText xml:space="preserve"> ADDIN EN.CITE &lt;EndNote&gt;&lt;Cite&gt;&lt;Author&gt;Vaupel&lt;/Author&gt;&lt;Year&gt;2003&lt;/Year&gt;&lt;RecNum&gt;22&lt;/RecNum&gt;&lt;DisplayText&gt;[20]&lt;/DisplayText&gt;&lt;record&gt;&lt;rec-number&gt;22&lt;/rec-number&gt;&lt;foreign-keys&gt;&lt;key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121776">
        <w:rPr>
          <w:rFonts w:ascii="Times New Roman" w:eastAsiaTheme="minorEastAsia" w:hAnsi="Times New Roman" w:cs="Times New Roman"/>
          <w:noProof/>
        </w:rPr>
        <w:t>[20]</w:t>
      </w:r>
      <w:r w:rsidR="007650FB">
        <w:rPr>
          <w:rFonts w:ascii="Times New Roman" w:eastAsiaTheme="minorEastAsia" w:hAnsi="Times New Roman" w:cs="Times New Roman"/>
        </w:rPr>
        <w:fldChar w:fldCharType="end"/>
      </w:r>
      <w:ins w:id="159" w:author="Hiram Beltran-Sanchez" w:date="2017-09-13T10:00:00Z">
        <w:r w:rsidR="000C17BB">
          <w:rPr>
            <w:rFonts w:ascii="Times New Roman" w:eastAsiaTheme="minorEastAsia" w:hAnsi="Times New Roman" w:cs="Times New Roman"/>
          </w:rPr>
          <w:t>. This measure</w:t>
        </w:r>
      </w:ins>
      <w:r w:rsidR="007650FB">
        <w:rPr>
          <w:rFonts w:ascii="Times New Roman" w:eastAsiaTheme="minorEastAsia" w:hAnsi="Times New Roman" w:cs="Times New Roman"/>
        </w:rPr>
        <w:t xml:space="preserve"> </w:t>
      </w:r>
      <w:del w:id="160" w:author="Hiram Beltran-Sanchez" w:date="2017-09-13T10:00:00Z">
        <w:r w:rsidDel="000C17BB">
          <w:rPr>
            <w:rFonts w:ascii="Times New Roman" w:eastAsiaTheme="minorEastAsia" w:hAnsi="Times New Roman" w:cs="Times New Roman"/>
          </w:rPr>
          <w:delText xml:space="preserve">since it </w:delText>
        </w:r>
      </w:del>
      <w:r>
        <w:rPr>
          <w:rFonts w:ascii="Times New Roman" w:eastAsiaTheme="minorEastAsia" w:hAnsi="Times New Roman" w:cs="Times New Roman"/>
        </w:rPr>
        <w:t>allows us to analyze thoroughly</w:t>
      </w:r>
      <w:r w:rsidR="007650FB">
        <w:rPr>
          <w:rFonts w:ascii="Times New Roman" w:eastAsiaTheme="minorEastAsia" w:hAnsi="Times New Roman" w:cs="Times New Roman"/>
        </w:rPr>
        <w:t xml:space="preserve"> premature mortality, and it </w:t>
      </w:r>
      <w:ins w:id="161" w:author="Hiram Beltran-Sanchez" w:date="2017-09-13T10:01:00Z">
        <w:r w:rsidR="00A840F1">
          <w:rPr>
            <w:rFonts w:ascii="Times New Roman" w:eastAsiaTheme="minorEastAsia" w:hAnsi="Times New Roman" w:cs="Times New Roman"/>
          </w:rPr>
          <w:t xml:space="preserve">also </w:t>
        </w:r>
      </w:ins>
      <w:r w:rsidR="007650FB">
        <w:rPr>
          <w:rFonts w:ascii="Times New Roman" w:eastAsiaTheme="minorEastAsia" w:hAnsi="Times New Roman" w:cs="Times New Roman"/>
        </w:rPr>
        <w:t xml:space="preserve">has an important public health interpretation </w:t>
      </w:r>
      <w:ins w:id="162" w:author="Hiram Beltran-Sanchez" w:date="2017-09-13T10:01:00Z">
        <w:r w:rsidR="00A840F1">
          <w:rPr>
            <w:rFonts w:ascii="Times New Roman" w:eastAsiaTheme="minorEastAsia" w:hAnsi="Times New Roman" w:cs="Times New Roman"/>
          </w:rPr>
          <w:t>because</w:t>
        </w:r>
      </w:ins>
      <w:del w:id="163" w:author="Hiram Beltran-Sanchez" w:date="2017-09-13T10:01:00Z">
        <w:r w:rsidR="007650FB" w:rsidDel="00A840F1">
          <w:rPr>
            <w:rFonts w:ascii="Times New Roman" w:eastAsiaTheme="minorEastAsia" w:hAnsi="Times New Roman" w:cs="Times New Roman"/>
          </w:rPr>
          <w:delText>since</w:delText>
        </w:r>
      </w:del>
      <w:r w:rsidR="007650FB">
        <w:rPr>
          <w:rFonts w:ascii="Times New Roman" w:eastAsiaTheme="minorEastAsia" w:hAnsi="Times New Roman" w:cs="Times New Roman"/>
        </w:rPr>
        <w:t xml:space="preserve"> it quantifies the average life expectancy loss</w:t>
      </w:r>
      <w:del w:id="164" w:author="Hiram Beltran-Sanchez" w:date="2017-09-13T10:01:00Z">
        <w:r w:rsidR="007650FB" w:rsidDel="00A840F1">
          <w:rPr>
            <w:rFonts w:ascii="Times New Roman" w:eastAsiaTheme="minorEastAsia" w:hAnsi="Times New Roman" w:cs="Times New Roman"/>
          </w:rPr>
          <w:delText>es</w:delText>
        </w:r>
      </w:del>
      <w:r w:rsidR="007650FB">
        <w:rPr>
          <w:rFonts w:ascii="Times New Roman" w:eastAsiaTheme="minorEastAsia" w:hAnsi="Times New Roman" w:cs="Times New Roman"/>
        </w:rPr>
        <w:t xml:space="preserve"> attributable to death </w:t>
      </w:r>
      <w:r w:rsidR="007650FB">
        <w:rPr>
          <w:rFonts w:ascii="Times New Roman" w:eastAsiaTheme="minorEastAsia" w:hAnsi="Times New Roman" w:cs="Times New Roman"/>
        </w:rPr>
        <w:fldChar w:fldCharType="begin"/>
      </w:r>
      <w:r w:rsidR="00121776">
        <w:rPr>
          <w:rFonts w:ascii="Times New Roman" w:eastAsiaTheme="minorEastAsia" w:hAnsi="Times New Roman" w:cs="Times New Roman"/>
        </w:rPr>
        <w:instrText xml:space="preserve"> ADDIN EN.CITE &lt;EndNote&gt;&lt;Cite&gt;&lt;Author&gt;Shkolnikov&lt;/Author&gt;&lt;Year&gt;2011&lt;/Year&gt;&lt;RecNum&gt;7&lt;/RecNum&gt;&lt;DisplayText&gt;[21]&lt;/DisplayText&gt;&lt;record&gt;&lt;rec-number&gt;7&lt;/rec-number&gt;&lt;foreign-keys&gt;&lt;key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121776">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del w:id="165" w:author="Hiram Beltran-Sanchez" w:date="2017-09-13T10:01:00Z">
        <w:r w:rsidR="00FC0955" w:rsidDel="006B17D9">
          <w:rPr>
            <w:rFonts w:ascii="Times New Roman" w:hAnsi="Times New Roman" w:cs="Times New Roman"/>
          </w:rPr>
          <w:delText xml:space="preserve">Thus, </w:delText>
        </w:r>
      </w:del>
      <w:ins w:id="166" w:author="Hiram Beltran-Sanchez" w:date="2017-09-13T10:01:00Z">
        <w:r w:rsidR="006B17D9">
          <w:rPr>
            <w:rFonts w:ascii="Times New Roman" w:hAnsi="Times New Roman" w:cs="Times New Roman"/>
          </w:rPr>
          <w:t>W</w:t>
        </w:r>
      </w:ins>
      <w:del w:id="167" w:author="Hiram Beltran-Sanchez" w:date="2017-09-13T10:01:00Z">
        <w:r w:rsidR="00FC0955" w:rsidDel="006B17D9">
          <w:rPr>
            <w:rFonts w:ascii="Times New Roman" w:hAnsi="Times New Roman" w:cs="Times New Roman"/>
          </w:rPr>
          <w:delText>w</w:delText>
        </w:r>
      </w:del>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F2B507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ins w:id="168" w:author="Hiram Beltran-Sanchez" w:date="2017-09-13T10:03:00Z">
        <w:r>
          <w:rPr>
            <w:rFonts w:ascii="Times New Roman" w:hAnsi="Times New Roman" w:cs="Times New Roman"/>
          </w:rPr>
          <w:t xml:space="preserve">We used </w:t>
        </w:r>
        <w:commentRangeStart w:id="169"/>
        <w:r>
          <w:rPr>
            <w:rFonts w:ascii="Times New Roman" w:hAnsi="Times New Roman" w:cs="Times New Roman"/>
          </w:rPr>
          <w:t>d</w:t>
        </w:r>
      </w:ins>
      <w:del w:id="170" w:author="Hiram Beltran-Sanchez" w:date="2017-09-13T10:04:00Z">
        <w:r w:rsidR="00CC0A4A" w:rsidRPr="00AD15FB" w:rsidDel="00774E35">
          <w:rPr>
            <w:rFonts w:ascii="Times New Roman" w:hAnsi="Times New Roman" w:cs="Times New Roman"/>
          </w:rPr>
          <w:delText>D</w:delText>
        </w:r>
      </w:del>
      <w:r w:rsidR="00CC0A4A" w:rsidRPr="00AD15FB">
        <w:rPr>
          <w:rFonts w:ascii="Times New Roman" w:hAnsi="Times New Roman" w:cs="Times New Roman"/>
        </w:rPr>
        <w:t xml:space="preserve">ata on </w:t>
      </w:r>
      <w:commentRangeEnd w:id="169"/>
      <w:r>
        <w:rPr>
          <w:rStyle w:val="CommentReference"/>
        </w:rPr>
        <w:commentReference w:id="169"/>
      </w:r>
      <w:r w:rsidR="00CC0A4A" w:rsidRPr="00AD15FB">
        <w:rPr>
          <w:rFonts w:ascii="Times New Roman" w:hAnsi="Times New Roman" w:cs="Times New Roman"/>
        </w:rPr>
        <w:t xml:space="preserve">deaths from vital statistics files publicly available through the Mexican National Institute of Statistics and Geography were used </w:t>
      </w:r>
      <w:r w:rsidR="00CC0A4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&lt;EndNote&gt;&lt;Cite&gt;&lt;Author&gt;INEGI&lt;/Author&gt;&lt;Year&gt;2017&lt;/Year&gt;&lt;RecNum&gt;93&lt;/RecNum&gt;&lt;DisplayText&gt;[22]&lt;/DisplayText&gt;&lt;record&gt;&lt;rec-number&gt;93&lt;/rec-number&gt;&lt;foreign-keys&gt;&lt;key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[22]</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information on cause of death by age at the time of death,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ins w:id="171" w:author="Hiram Beltran-Sanchez" w:date="2017-09-13T10:04:00Z">
        <w:r w:rsidR="004C34BA">
          <w:rPr>
            <w:rFonts w:ascii="Times New Roman" w:hAnsi="Times New Roman" w:cs="Times New Roman"/>
          </w:rPr>
          <w:t xml:space="preserve">age, </w:t>
        </w:r>
      </w:ins>
      <w:r w:rsidR="00CC0A4A" w:rsidRPr="00AD15FB">
        <w:rPr>
          <w:rFonts w:ascii="Times New Roman" w:hAnsi="Times New Roman" w:cs="Times New Roman"/>
        </w:rPr>
        <w:t>sex and state</w:t>
      </w:r>
      <w:r w:rsidR="00AF21DF">
        <w:rPr>
          <w:rFonts w:ascii="Times New Roman" w:hAnsi="Times New Roman" w:cs="Times New Roman"/>
        </w:rPr>
        <w:t xml:space="preserve"> [waiting for the period 2010-15, now these years are </w:t>
      </w:r>
      <w:commentRangeStart w:id="172"/>
      <w:r w:rsidR="00AF21DF">
        <w:rPr>
          <w:rFonts w:ascii="Times New Roman" w:hAnsi="Times New Roman" w:cs="Times New Roman"/>
        </w:rPr>
        <w:t>projections</w:t>
      </w:r>
      <w:commentRangeEnd w:id="172"/>
      <w:r w:rsidR="006A1571">
        <w:rPr>
          <w:rStyle w:val="CommentReference"/>
        </w:rPr>
        <w:commentReference w:id="172"/>
      </w:r>
      <w:r w:rsidR="00AF21DF">
        <w:rPr>
          <w:rFonts w:ascii="Times New Roman" w:hAnsi="Times New Roman" w:cs="Times New Roman"/>
        </w:rPr>
        <w:t>]</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&lt;EndNote&gt;&lt;Cite&gt;&lt;Author&gt;CONAPO&lt;/Author&gt;&lt;Year&gt;2017&lt;/Year&gt;&lt;RecNum&gt;94&lt;/RecNum&gt;&lt;DisplayText&gt;[23]&lt;/DisplayText&gt;&lt;record&gt;&lt;rec-number&gt;94&lt;/rec-number&gt;&lt;foreign-keys&gt;&lt;key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24AFEFD"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 24]&lt;/DisplayText&gt;&lt;record&gt;&lt;rec-number&gt;90&lt;/rec-number&gt;&lt;foreign-keys&gt;&lt;key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121776">
        <w:rPr>
          <w:rFonts w:ascii="Times New Roman" w:hAnsi="Times New Roman" w:cs="Times New Roman"/>
          <w:noProof/>
        </w:rPr>
        <w:t>[5, 24]</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&lt;EndNote&gt;&lt;Cite&gt;&lt;Author&gt;Nolte&lt;/Author&gt;&lt;Year&gt;2008&lt;/Year&gt;&lt;RecNum&gt;110&lt;/RecNum&gt;&lt;DisplayText&gt;[25, 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121776">
        <w:rPr>
          <w:rFonts w:ascii="Times New Roman" w:hAnsi="Times New Roman" w:cs="Times New Roman"/>
          <w:noProof/>
        </w:rPr>
        <w:t>[25, 26]</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presence of timely and effective medical care. Deaths due to these conditions are a proxy </w:t>
      </w:r>
      <w:del w:id="173" w:author="Hiram Beltran-Sanchez" w:date="2017-09-13T10:07:00Z">
        <w:r w:rsidR="004218ED" w:rsidDel="00BD4286">
          <w:rPr>
            <w:rFonts w:ascii="Times New Roman" w:hAnsi="Times New Roman" w:cs="Times New Roman"/>
          </w:rPr>
          <w:delText>o</w:delText>
        </w:r>
      </w:del>
      <w:r w:rsidR="004218ED">
        <w:rPr>
          <w:rFonts w:ascii="Times New Roman" w:hAnsi="Times New Roman" w:cs="Times New Roman"/>
        </w:rPr>
        <w:t>f</w:t>
      </w:r>
      <w:ins w:id="174" w:author="Hiram Beltran-Sanchez" w:date="2017-09-13T10:07:00Z">
        <w:r w:rsidR="00BD4286">
          <w:rPr>
            <w:rFonts w:ascii="Times New Roman" w:hAnsi="Times New Roman" w:cs="Times New Roman"/>
          </w:rPr>
          <w:t>or</w:t>
        </w:r>
      </w:ins>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&lt;EndNote&gt;&lt;Cite&gt;&lt;Author&gt;Nolte&lt;/Author&gt;&lt;Year&gt;2008&lt;/Year&gt;&lt;RecNum&gt;110&lt;/RecNum&gt;&lt;DisplayText&gt;[25]&lt;/DisplayText&gt;&lt;record&gt;&lt;rec-number&gt;110&lt;/rec-number&gt;&lt;foreign-keys&gt;&lt;key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121776">
        <w:rPr>
          <w:rFonts w:ascii="Times New Roman" w:hAnsi="Times New Roman" w:cs="Times New Roman"/>
          <w:noProof/>
        </w:rPr>
        <w:t>[25]</w:t>
      </w:r>
      <w:r w:rsidR="004218ED">
        <w:rPr>
          <w:rFonts w:ascii="Times New Roman" w:hAnsi="Times New Roman" w:cs="Times New Roman"/>
        </w:rPr>
        <w:fldChar w:fldCharType="end"/>
      </w:r>
      <w:r w:rsidR="004218ED">
        <w:rPr>
          <w:rFonts w:ascii="Times New Roman" w:hAnsi="Times New Roman" w:cs="Times New Roman"/>
        </w:rPr>
        <w:t xml:space="preserve">. </w:t>
      </w:r>
    </w:p>
    <w:p w14:paraId="1EAD7E4A" w14:textId="2B0087C4" w:rsidR="00946EA4" w:rsidDel="00EE13A8" w:rsidRDefault="00CC0A4A" w:rsidP="009A3B26">
      <w:pPr>
        <w:autoSpaceDE w:val="0"/>
        <w:autoSpaceDN w:val="0"/>
        <w:adjustRightInd w:val="0"/>
        <w:spacing w:after="100" w:afterAutospacing="1" w:line="480" w:lineRule="auto"/>
        <w:ind w:firstLine="720"/>
        <w:jc w:val="both"/>
        <w:rPr>
          <w:del w:id="175" w:author="Hiram Beltran-Sanchez" w:date="2017-09-13T10:12:00Z"/>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We analyze</w:t>
      </w:r>
      <w:r w:rsidR="000E09A3">
        <w:rPr>
          <w:rFonts w:ascii="Times New Roman" w:hAnsi="Times New Roman" w:cs="Times New Roman"/>
        </w:rPr>
        <w:t>d</w:t>
      </w:r>
      <w:r w:rsidRPr="00AD15FB">
        <w:rPr>
          <w:rFonts w:ascii="Times New Roman" w:hAnsi="Times New Roman" w:cs="Times New Roman"/>
        </w:rPr>
        <w:t xml:space="preserve"> separately </w:t>
      </w:r>
      <w:commentRangeStart w:id="176"/>
      <w:del w:id="177" w:author="Hiram Beltran-Sanchez" w:date="2017-09-13T10:07:00Z">
        <w:r w:rsidR="00B85FDC" w:rsidDel="00BD4286">
          <w:rPr>
            <w:rFonts w:ascii="Times New Roman" w:hAnsi="Times New Roman" w:cs="Times New Roman"/>
          </w:rPr>
          <w:delText>homicide,</w:delText>
        </w:r>
      </w:del>
      <w:r w:rsidR="00B85FDC">
        <w:rPr>
          <w:rFonts w:ascii="Times New Roman" w:hAnsi="Times New Roman" w:cs="Times New Roman"/>
        </w:rPr>
        <w:t xml:space="preserve"> </w:t>
      </w:r>
      <w:commentRangeEnd w:id="176"/>
      <w:r w:rsidR="00BD4286">
        <w:rPr>
          <w:rStyle w:val="CommentReference"/>
        </w:rPr>
        <w:commentReference w:id="176"/>
      </w:r>
      <w:r w:rsidRPr="00AD15FB">
        <w:rPr>
          <w:rFonts w:ascii="Times New Roman" w:hAnsi="Times New Roman" w:cs="Times New Roman"/>
        </w:rPr>
        <w:t xml:space="preserve">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ins w:id="178" w:author="Hiram Beltran-Sanchez" w:date="2017-09-13T10:08:00Z">
        <w:r w:rsidR="000158AD">
          <w:rPr>
            <w:rFonts w:ascii="Times New Roman" w:hAnsi="Times New Roman" w:cs="Times New Roman"/>
          </w:rPr>
          <w:t>last (</w:t>
        </w:r>
      </w:ins>
      <w:r w:rsidR="00D8276B">
        <w:rPr>
          <w:rFonts w:ascii="Times New Roman" w:hAnsi="Times New Roman" w:cs="Times New Roman"/>
        </w:rPr>
        <w:t>eighth</w:t>
      </w:r>
      <w:ins w:id="179" w:author="Hiram Beltran-Sanchez" w:date="2017-09-13T10:08:00Z">
        <w:r w:rsidR="000158AD">
          <w:rPr>
            <w:rFonts w:ascii="Times New Roman" w:hAnsi="Times New Roman" w:cs="Times New Roman"/>
          </w:rPr>
          <w:t>)</w:t>
        </w:r>
      </w:ins>
      <w:r w:rsidR="00D8276B">
        <w:rPr>
          <w:rFonts w:ascii="Times New Roman" w:hAnsi="Times New Roman" w:cs="Times New Roman"/>
        </w:rPr>
        <w:t xml:space="preserve"> category includes the res</w:t>
      </w:r>
      <w:ins w:id="180" w:author="Hiram Beltran-Sanchez" w:date="2017-09-13T10:08:00Z">
        <w:r w:rsidR="000158AD">
          <w:rPr>
            <w:rFonts w:ascii="Times New Roman" w:hAnsi="Times New Roman" w:cs="Times New Roman"/>
          </w:rPr>
          <w:t>idual</w:t>
        </w:r>
      </w:ins>
      <w:del w:id="181" w:author="Hiram Beltran-Sanchez" w:date="2017-09-13T10:08:00Z">
        <w:r w:rsidR="00D8276B" w:rsidDel="000158AD">
          <w:rPr>
            <w:rFonts w:ascii="Times New Roman" w:hAnsi="Times New Roman" w:cs="Times New Roman"/>
          </w:rPr>
          <w:delText>t</w:delText>
        </w:r>
      </w:del>
      <w:r w:rsidR="00D8276B">
        <w:rPr>
          <w:rFonts w:ascii="Times New Roman" w:hAnsi="Times New Roman" w:cs="Times New Roman"/>
        </w:rPr>
        <w:t xml:space="preserve"> </w:t>
      </w:r>
      <w:del w:id="182" w:author="Hiram Beltran-Sanchez" w:date="2017-09-13T10:08:00Z">
        <w:r w:rsidR="00D8276B" w:rsidDel="000158AD">
          <w:rPr>
            <w:rFonts w:ascii="Times New Roman" w:hAnsi="Times New Roman" w:cs="Times New Roman"/>
          </w:rPr>
          <w:delText xml:space="preserve">of </w:delText>
        </w:r>
      </w:del>
      <w:r w:rsidR="00D8276B">
        <w:rPr>
          <w:rFonts w:ascii="Times New Roman" w:hAnsi="Times New Roman" w:cs="Times New Roman"/>
        </w:rPr>
        <w:t>causes of death labeled ‘Rest’.</w:t>
      </w:r>
      <w:r w:rsidR="009A3B26">
        <w:rPr>
          <w:rFonts w:ascii="Times New Roman" w:hAnsi="Times New Roman" w:cs="Times New Roman"/>
        </w:rPr>
        <w:t xml:space="preserve"> For details on </w:t>
      </w:r>
      <w:ins w:id="183" w:author="Hiram Beltran-Sanchez" w:date="2017-09-13T10:10:00Z">
        <w:r w:rsidR="000158AD">
          <w:rPr>
            <w:rFonts w:ascii="Times New Roman" w:hAnsi="Times New Roman" w:cs="Times New Roman"/>
          </w:rPr>
          <w:t xml:space="preserve">how deaths were classified using </w:t>
        </w:r>
      </w:ins>
      <w:r w:rsidR="009A3B26">
        <w:rPr>
          <w:rFonts w:ascii="Times New Roman" w:hAnsi="Times New Roman" w:cs="Times New Roman"/>
        </w:rPr>
        <w:t>the International Classification of Dise</w:t>
      </w:r>
      <w:r w:rsidR="00D05647">
        <w:rPr>
          <w:rFonts w:ascii="Times New Roman" w:hAnsi="Times New Roman" w:cs="Times New Roman"/>
        </w:rPr>
        <w:t xml:space="preserve">ases [ICD] </w:t>
      </w:r>
      <w:del w:id="184" w:author="Hiram Beltran-Sanchez" w:date="2017-09-13T10:10:00Z">
        <w:r w:rsidR="00D05647" w:rsidDel="000158AD">
          <w:rPr>
            <w:rFonts w:ascii="Times New Roman" w:hAnsi="Times New Roman" w:cs="Times New Roman"/>
          </w:rPr>
          <w:delText>codes for each cause</w:delText>
        </w:r>
      </w:del>
      <w:r w:rsidR="009A3B26">
        <w:rPr>
          <w:rFonts w:ascii="Times New Roman" w:hAnsi="Times New Roman" w:cs="Times New Roman"/>
        </w:rPr>
        <w:t xml:space="preserve"> see the Supplemental </w:t>
      </w:r>
      <w:proofErr w:type="spellStart"/>
      <w:r w:rsidR="009A3B26">
        <w:rPr>
          <w:rFonts w:ascii="Times New Roman" w:hAnsi="Times New Roman" w:cs="Times New Roman"/>
        </w:rPr>
        <w:t>file.</w:t>
      </w:r>
    </w:p>
    <w:p w14:paraId="00D2A15F" w14:textId="3F4D3801" w:rsidR="00CC0A4A" w:rsidRDefault="00CC0A4A" w:rsidP="00946EA4">
      <w:pPr>
        <w:autoSpaceDE w:val="0"/>
        <w:autoSpaceDN w:val="0"/>
        <w:adjustRightInd w:val="0"/>
        <w:spacing w:after="100" w:afterAutospacing="1" w:line="480" w:lineRule="auto"/>
        <w:ind w:firstLine="720"/>
        <w:jc w:val="both"/>
        <w:rPr>
          <w:rFonts w:ascii="Times New Roman" w:hAnsi="Times New Roman" w:cs="Times New Roman"/>
        </w:rPr>
      </w:pPr>
      <w:commentRangeStart w:id="185"/>
      <w:r w:rsidRPr="00AD15FB">
        <w:rPr>
          <w:rFonts w:ascii="Times New Roman" w:hAnsi="Times New Roman" w:cs="Times New Roman"/>
        </w:rPr>
        <w:t>Originally</w:t>
      </w:r>
      <w:proofErr w:type="spellEnd"/>
      <w:r w:rsidRPr="00AD15FB">
        <w:rPr>
          <w:rFonts w:ascii="Times New Roman" w:hAnsi="Times New Roman" w:cs="Times New Roman"/>
        </w:rPr>
        <w:t xml:space="preserve">, data on deaths were classified </w:t>
      </w:r>
      <w:r w:rsidR="000E09A3">
        <w:rPr>
          <w:rFonts w:ascii="Times New Roman" w:hAnsi="Times New Roman" w:cs="Times New Roman"/>
        </w:rPr>
        <w:t>with</w:t>
      </w:r>
      <w:r w:rsidRPr="00AD15FB">
        <w:rPr>
          <w:rFonts w:ascii="Times New Roman" w:hAnsi="Times New Roman" w:cs="Times New Roman"/>
        </w:rPr>
        <w:t xml:space="preserve"> the International Classification of Diseases (ICD), revision 9 for years 1995-1997 and revision 10 for 1998-2015. Previous studies have checked </w:t>
      </w:r>
      <w:r>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444515">
        <w:rPr>
          <w:rFonts w:ascii="Times New Roman" w:hAnsi="Times New Roman" w:cs="Times New Roman"/>
        </w:rPr>
        <w:t xml:space="preserve"> [reference]</w:t>
      </w:r>
      <w:r w:rsidRPr="00AD15FB">
        <w:rPr>
          <w:rFonts w:ascii="Times New Roman" w:hAnsi="Times New Roman" w:cs="Times New Roman"/>
        </w:rPr>
        <w:t xml:space="preserve">. </w:t>
      </w:r>
      <w:commentRangeEnd w:id="185"/>
      <w:r w:rsidR="000158AD">
        <w:rPr>
          <w:rStyle w:val="CommentReference"/>
        </w:rPr>
        <w:commentReference w:id="185"/>
      </w:r>
      <w:r w:rsidR="009A7DE1">
        <w:rPr>
          <w:rFonts w:ascii="Times New Roman" w:hAnsi="Times New Roman" w:cs="Times New Roman"/>
        </w:rPr>
        <w:t>In addition, to mitigate biase</w:t>
      </w:r>
      <w:ins w:id="186" w:author="Hiram Beltran-Sanchez" w:date="2017-09-13T10:12:00Z">
        <w:r w:rsidR="00EE13A8">
          <w:rPr>
            <w:rFonts w:ascii="Times New Roman" w:hAnsi="Times New Roman" w:cs="Times New Roman"/>
          </w:rPr>
          <w:t>s</w:t>
        </w:r>
      </w:ins>
      <w:del w:id="187" w:author="Hiram Beltran-Sanchez" w:date="2017-09-13T10:12:00Z">
        <w:r w:rsidR="009A7DE1" w:rsidDel="00EE13A8">
          <w:rPr>
            <w:rFonts w:ascii="Times New Roman" w:hAnsi="Times New Roman" w:cs="Times New Roman"/>
          </w:rPr>
          <w:delText>d</w:delText>
        </w:r>
      </w:del>
      <w:r w:rsidR="009A7DE1">
        <w:rPr>
          <w:rFonts w:ascii="Times New Roman" w:hAnsi="Times New Roman" w:cs="Times New Roman"/>
        </w:rPr>
        <w:t xml:space="preserve"> </w:t>
      </w:r>
      <w:ins w:id="188" w:author="Hiram Beltran-Sanchez" w:date="2017-09-13T10:11:00Z">
        <w:r w:rsidR="003032B4">
          <w:rPr>
            <w:rFonts w:ascii="Times New Roman" w:hAnsi="Times New Roman" w:cs="Times New Roman"/>
          </w:rPr>
          <w:t xml:space="preserve">due to misclassification of causes of death, </w:t>
        </w:r>
      </w:ins>
      <w:del w:id="189" w:author="Hiram Beltran-Sanchez" w:date="2017-09-13T10:11:00Z">
        <w:r w:rsidR="009A7DE1" w:rsidDel="003032B4">
          <w:rPr>
            <w:rFonts w:ascii="Times New Roman" w:hAnsi="Times New Roman" w:cs="Times New Roman"/>
          </w:rPr>
          <w:delText>interpretations</w:delText>
        </w:r>
      </w:del>
      <w:r w:rsidR="009A7DE1">
        <w:rPr>
          <w:rFonts w:ascii="Times New Roman" w:hAnsi="Times New Roman" w:cs="Times New Roman"/>
        </w:rPr>
        <w:t xml:space="preserve"> we focus on causes </w:t>
      </w:r>
      <w:ins w:id="190" w:author="Hiram Beltran-Sanchez" w:date="2017-09-13T10:11:00Z">
        <w:r w:rsidR="003032B4">
          <w:rPr>
            <w:rFonts w:ascii="Times New Roman" w:hAnsi="Times New Roman" w:cs="Times New Roman"/>
          </w:rPr>
          <w:t xml:space="preserve">for deaths occurring </w:t>
        </w:r>
      </w:ins>
      <w:del w:id="191" w:author="Hiram Beltran-Sanchez" w:date="2017-09-13T10:11:00Z">
        <w:r w:rsidR="009A7DE1" w:rsidDel="003032B4">
          <w:rPr>
            <w:rFonts w:ascii="Times New Roman" w:hAnsi="Times New Roman" w:cs="Times New Roman"/>
          </w:rPr>
          <w:delText xml:space="preserve">of death </w:delText>
        </w:r>
      </w:del>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3CDD1F74"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ins w:id="192" w:author="Hiram Beltran-Sanchez" w:date="2017-09-13T10:12:00Z">
        <w:r w:rsidR="007B7683">
          <w:rPr>
            <w:rFonts w:ascii="Times New Roman" w:hAnsi="Times New Roman" w:cs="Times New Roman"/>
          </w:rPr>
          <w:t xml:space="preserve">study </w:t>
        </w:r>
      </w:ins>
      <w:del w:id="193" w:author="Hiram Beltran-Sanchez" w:date="2017-09-13T10:12:00Z">
        <w:r w:rsidDel="007B7683">
          <w:rPr>
            <w:rFonts w:ascii="Times New Roman" w:hAnsi="Times New Roman" w:cs="Times New Roman"/>
          </w:rPr>
          <w:delText xml:space="preserve">broke down the period 1995-2015 into </w:delText>
        </w:r>
      </w:del>
      <w:r>
        <w:rPr>
          <w:rFonts w:ascii="Times New Roman" w:hAnsi="Times New Roman" w:cs="Times New Roman"/>
        </w:rPr>
        <w:t>two comparable 10-year periods</w:t>
      </w:r>
      <w:ins w:id="194" w:author="Hiram Beltran-Sanchez" w:date="2017-09-13T10:13:00Z">
        <w:r w:rsidR="007B7683">
          <w:rPr>
            <w:rFonts w:ascii="Times New Roman" w:hAnsi="Times New Roman" w:cs="Times New Roman"/>
          </w:rPr>
          <w:t>,</w:t>
        </w:r>
      </w:ins>
      <w:del w:id="195" w:author="Hiram Beltran-Sanchez" w:date="2017-09-13T10:13:00Z">
        <w:r w:rsidDel="007B7683">
          <w:rPr>
            <w:rFonts w:ascii="Times New Roman" w:hAnsi="Times New Roman" w:cs="Times New Roman"/>
          </w:rPr>
          <w:delText>. That is, we studied changes in lifespan variation</w:delText>
        </w:r>
      </w:del>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del w:id="196" w:author="Hiram Beltran-Sanchez" w:date="2017-09-13T10:15:00Z">
        <w:r w:rsidR="00842F0B" w:rsidDel="00B9218A">
          <w:rPr>
            <w:rFonts w:ascii="Times New Roman" w:hAnsi="Times New Roman" w:cs="Times New Roman"/>
          </w:rPr>
          <w:delText xml:space="preserve">, </w:delText>
        </w:r>
      </w:del>
      <w:del w:id="197" w:author="Hiram Beltran-Sanchez" w:date="2017-09-13T10:13:00Z">
        <w:r w:rsidR="00842F0B" w:rsidDel="007B7683">
          <w:rPr>
            <w:rFonts w:ascii="Times New Roman" w:hAnsi="Times New Roman" w:cs="Times New Roman"/>
          </w:rPr>
          <w:delText>during</w:delText>
        </w:r>
      </w:del>
      <w:ins w:id="198" w:author="Hiram Beltran-Sanchez" w:date="2017-09-13T10:13:00Z">
        <w:r w:rsidR="007B7683">
          <w:rPr>
            <w:rFonts w:ascii="Times New Roman" w:hAnsi="Times New Roman" w:cs="Times New Roman"/>
          </w:rPr>
          <w:t>in</w:t>
        </w:r>
      </w:ins>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ins w:id="199" w:author="Hiram Beltran-Sanchez" w:date="2017-09-13T10:13:00Z">
        <w:r w:rsidR="007B7683">
          <w:rPr>
            <w:rFonts w:ascii="Times New Roman" w:hAnsi="Times New Roman" w:cs="Times New Roman"/>
          </w:rPr>
          <w:t>,</w:t>
        </w:r>
      </w:ins>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E3719C">
        <w:rPr>
          <w:rFonts w:ascii="Times New Roman" w:hAnsi="Times New Roman" w:cs="Times New Roman"/>
        </w:rPr>
        <w:instrText xml:space="preserve"> ADDIN EN.CITE &lt;EndNote&gt;&lt;Cite&gt;&lt;Author&gt;CONAPO&lt;/Author&gt;&lt;Year&gt;2017&lt;/Year&gt;&lt;RecNum&gt;94&lt;/RecNum&gt;&lt;DisplayText&gt;[23]&lt;/DisplayText&gt;&lt;record&gt;&lt;rec-number&gt;94&lt;/rec-number&gt;&lt;foreign-keys&gt;&lt;key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E3719C">
        <w:rPr>
          <w:rFonts w:ascii="Times New Roman" w:hAnsi="Times New Roman" w:cs="Times New Roman"/>
          <w:noProof/>
        </w:rPr>
        <w:t>[23]</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w:t>
      </w:r>
      <w:ins w:id="200" w:author="Hiram Beltran-Sanchez" w:date="2017-09-13T10:14:00Z">
        <w:r w:rsidR="007B7683">
          <w:rPr>
            <w:rFonts w:ascii="Times New Roman" w:hAnsi="Times New Roman" w:cs="Times New Roman"/>
          </w:rPr>
          <w:t>among</w:t>
        </w:r>
      </w:ins>
      <w:del w:id="201" w:author="Hiram Beltran-Sanchez" w:date="2017-09-13T10:14:00Z">
        <w:r w:rsidR="00842F0B" w:rsidDel="007B7683">
          <w:rPr>
            <w:rFonts w:ascii="Times New Roman" w:hAnsi="Times New Roman" w:cs="Times New Roman"/>
          </w:rPr>
          <w:delText>in</w:delText>
        </w:r>
      </w:del>
      <w:r w:rsidR="00842F0B">
        <w:rPr>
          <w:rFonts w:ascii="Times New Roman" w:hAnsi="Times New Roman" w:cs="Times New Roman"/>
        </w:rPr>
        <w:t xml:space="preserve"> young age</w:t>
      </w:r>
      <w:ins w:id="202" w:author="Hiram Beltran-Sanchez" w:date="2017-09-13T10:14:00Z">
        <w:r w:rsidR="007B7683">
          <w:rPr>
            <w:rFonts w:ascii="Times New Roman" w:hAnsi="Times New Roman" w:cs="Times New Roman"/>
          </w:rPr>
          <w:t>s</w:t>
        </w:r>
      </w:ins>
      <w:r w:rsidR="00842F0B">
        <w:rPr>
          <w:rFonts w:ascii="Times New Roman" w:hAnsi="Times New Roman" w:cs="Times New Roman"/>
        </w:rPr>
        <w:t xml:space="preserve"> </w:t>
      </w:r>
      <w:del w:id="203" w:author="Hiram Beltran-Sanchez" w:date="2017-09-13T10:14:00Z">
        <w:r w:rsidR="00842F0B" w:rsidDel="007B7683">
          <w:rPr>
            <w:rFonts w:ascii="Times New Roman" w:hAnsi="Times New Roman" w:cs="Times New Roman"/>
          </w:rPr>
          <w:delText>groups</w:delText>
        </w:r>
        <w:r w:rsidR="00E3719C" w:rsidDel="007B7683">
          <w:rPr>
            <w:rFonts w:ascii="Times New Roman" w:hAnsi="Times New Roman" w:cs="Times New Roman"/>
          </w:rPr>
          <w:delText xml:space="preserve"> </w:delText>
        </w:r>
      </w:del>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&lt;EndNote&gt;&lt;Cite&gt;&lt;Author&gt;Frías&lt;/Author&gt;&lt;Year&gt;2017&lt;/Year&gt;&lt;RecNum&gt;113&lt;/RecNum&gt;&lt;DisplayText&gt;[27]&lt;/DisplayText&gt;&lt;record&gt;&lt;rec-number&gt;113&lt;/rec-number&gt;&lt;foreign-keys&gt;&lt;key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[27]</w:t>
      </w:r>
      <w:r w:rsidR="00842F0B">
        <w:rPr>
          <w:rFonts w:ascii="Times New Roman" w:hAnsi="Times New Roman" w:cs="Times New Roman"/>
        </w:rPr>
        <w:fldChar w:fldCharType="end"/>
      </w:r>
      <w:ins w:id="204" w:author="Hiram Beltran-Sanchez" w:date="2017-09-13T10:15:00Z">
        <w:r w:rsidR="00B9218A">
          <w:rPr>
            <w:rFonts w:ascii="Times New Roman" w:hAnsi="Times New Roman" w:cs="Times New Roman"/>
          </w:rPr>
          <w:t xml:space="preserve">. The second period </w:t>
        </w:r>
      </w:ins>
      <w:ins w:id="205" w:author="Hiram Beltran-Sanchez" w:date="2017-09-13T10:16:00Z">
        <w:r w:rsidR="00B9218A">
          <w:rPr>
            <w:rFonts w:ascii="Times New Roman" w:hAnsi="Times New Roman" w:cs="Times New Roman"/>
          </w:rPr>
          <w:t xml:space="preserve">(2005-2015) </w:t>
        </w:r>
      </w:ins>
      <w:ins w:id="206" w:author="Hiram Beltran-Sanchez" w:date="2017-09-13T10:15:00Z">
        <w:r w:rsidR="00B9218A">
          <w:rPr>
            <w:rFonts w:ascii="Times New Roman" w:hAnsi="Times New Roman" w:cs="Times New Roman"/>
          </w:rPr>
          <w:t>is characterized by</w:t>
        </w:r>
      </w:ins>
      <w:del w:id="207" w:author="Hiram Beltran-Sanchez" w:date="2017-09-13T10:16:00Z">
        <w:r w:rsidR="00842F0B" w:rsidDel="00B9218A">
          <w:rPr>
            <w:rFonts w:ascii="Times New Roman" w:hAnsi="Times New Roman" w:cs="Times New Roman"/>
          </w:rPr>
          <w:delText>; and</w:delText>
        </w:r>
      </w:del>
      <w:r w:rsidR="00842F0B">
        <w:rPr>
          <w:rFonts w:ascii="Times New Roman" w:hAnsi="Times New Roman" w:cs="Times New Roman"/>
        </w:rPr>
        <w:t xml:space="preserve"> a period of life expectancy stagnation</w:t>
      </w:r>
      <w:ins w:id="208" w:author="Hiram Beltran-Sanchez" w:date="2017-09-13T10:14:00Z">
        <w:r w:rsidR="007B7683">
          <w:rPr>
            <w:rFonts w:ascii="Times New Roman" w:hAnsi="Times New Roman" w:cs="Times New Roman"/>
          </w:rPr>
          <w:t>, particularly</w:t>
        </w:r>
      </w:ins>
      <w:r w:rsidR="00842F0B">
        <w:rPr>
          <w:rFonts w:ascii="Times New Roman" w:hAnsi="Times New Roman" w:cs="Times New Roman"/>
        </w:rPr>
        <w:t xml:space="preserve"> for males (around 72 years) and slow progress for females (from 76.7 to 77) </w:t>
      </w:r>
      <w:ins w:id="209" w:author="Hiram Beltran-Sanchez" w:date="2017-09-13T10:14:00Z">
        <w:r w:rsidR="007B7683">
          <w:rPr>
            <w:rFonts w:ascii="Times New Roman" w:hAnsi="Times New Roman" w:cs="Times New Roman"/>
          </w:rPr>
          <w:t xml:space="preserve">accompanied </w:t>
        </w:r>
      </w:ins>
      <w:del w:id="210" w:author="Hiram Beltran-Sanchez" w:date="2017-09-13T10:14:00Z">
        <w:r w:rsidR="00842F0B" w:rsidDel="007B7683">
          <w:rPr>
            <w:rFonts w:ascii="Times New Roman" w:hAnsi="Times New Roman" w:cs="Times New Roman"/>
          </w:rPr>
          <w:delText>alongside the</w:delText>
        </w:r>
      </w:del>
      <w:ins w:id="211" w:author="Hiram Beltran-Sanchez" w:date="2017-09-13T10:14:00Z">
        <w:r w:rsidR="007B7683">
          <w:rPr>
            <w:rFonts w:ascii="Times New Roman" w:hAnsi="Times New Roman" w:cs="Times New Roman"/>
          </w:rPr>
          <w:t>by an</w:t>
        </w:r>
      </w:ins>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lastRenderedPageBreak/>
        <w:t>Dispersion measure</w:t>
      </w:r>
    </w:p>
    <w:p w14:paraId="38CFB64A" w14:textId="300E20BF"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&lt;EndNote&gt;&lt;Cite&gt;&lt;Author&gt;van Raalte&lt;/Author&gt;&lt;Year&gt;2013&lt;/Year&gt;&lt;RecNum&gt;9&lt;/RecNum&gt;&lt;DisplayText&gt;[8, 28]&lt;/DisplayText&gt;&lt;record&gt;&lt;rec-number&gt;9&lt;/rec-number&gt;&lt;foreign-keys&gt;&lt;key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842F0B">
        <w:rPr>
          <w:rFonts w:ascii="Times New Roman" w:hAnsi="Times New Roman" w:cs="Times New Roman"/>
          <w:noProof/>
        </w:rPr>
        <w:t>[8, 28]</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&lt;EndNote&gt;&lt;Cite&gt;&lt;Author&gt;Vaupel&lt;/Author&gt;&lt;Year&gt;2003&lt;/Year&gt;&lt;RecNum&gt;22&lt;/RecNum&gt;&lt;DisplayText&gt;[13, 20]&lt;/DisplayText&gt;&lt;record&gt;&lt;rec-number&gt;22&lt;/rec-number&gt;&lt;foreign-keys&gt;&lt;key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121776">
        <w:rPr>
          <w:rFonts w:ascii="Times New Roman" w:hAnsi="Times New Roman" w:cs="Times New Roman"/>
          <w:noProof/>
        </w:rPr>
        <w:t>[13, 20]</w:t>
      </w:r>
      <w:r w:rsidRPr="00AD15FB">
        <w:rPr>
          <w:rFonts w:ascii="Times New Roman" w:hAnsi="Times New Roman" w:cs="Times New Roman"/>
        </w:rPr>
        <w:fldChar w:fldCharType="end"/>
      </w:r>
      <w:r w:rsidRPr="00AD15FB">
        <w:rPr>
          <w:rFonts w:ascii="Times New Roman" w:hAnsi="Times New Roman" w:cs="Times New Roman"/>
        </w:rPr>
        <w:t>. For example, if</w:t>
      </w:r>
      <w:ins w:id="212" w:author="Hiram Beltran-Sanchez" w:date="2017-09-13T10:17:00Z">
        <w:r w:rsidR="007D37D3">
          <w:rPr>
            <w:rFonts w:ascii="Times New Roman" w:hAnsi="Times New Roman" w:cs="Times New Roman"/>
          </w:rPr>
          <w:t xml:space="preserve"> in</w:t>
        </w:r>
      </w:ins>
      <w:r w:rsidRPr="00AD15FB">
        <w:rPr>
          <w:rFonts w:ascii="Times New Roman" w:hAnsi="Times New Roman" w:cs="Times New Roman"/>
        </w:rPr>
        <w:t xml:space="preserve"> a cohort of newborns</w:t>
      </w:r>
      <w:ins w:id="213" w:author="Hiram Beltran-Sanchez" w:date="2017-09-13T10:17:00Z">
        <w:r w:rsidR="007D37D3">
          <w:rPr>
            <w:rFonts w:ascii="Times New Roman" w:hAnsi="Times New Roman" w:cs="Times New Roman"/>
          </w:rPr>
          <w:t xml:space="preserve"> all</w:t>
        </w:r>
      </w:ins>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ins w:id="214" w:author="Hiram Beltran-Sanchez" w:date="2017-09-13T10:17:00Z">
        <w:r w:rsidR="007D37D3">
          <w:rPr>
            <w:rFonts w:ascii="Times New Roman" w:hAnsi="Times New Roman" w:cs="Times New Roman"/>
          </w:rPr>
          <w:t>to the extent that</w:t>
        </w:r>
      </w:ins>
      <w:del w:id="215" w:author="Hiram Beltran-Sanchez" w:date="2017-09-13T10:17:00Z">
        <w:r w:rsidRPr="00AD15FB" w:rsidDel="007D37D3">
          <w:rPr>
            <w:rFonts w:ascii="Times New Roman" w:hAnsi="Times New Roman" w:cs="Times New Roman"/>
          </w:rPr>
          <w:delText>while when</w:delText>
        </w:r>
      </w:del>
      <w:r w:rsidRPr="00AD15FB">
        <w:rPr>
          <w:rFonts w:ascii="Times New Roman" w:hAnsi="Times New Roman" w:cs="Times New Roman"/>
        </w:rPr>
        <w:t xml:space="preserve"> death </w:t>
      </w:r>
      <w:ins w:id="216" w:author="Hiram Beltran-Sanchez" w:date="2017-09-13T10:17:00Z">
        <w:r w:rsidR="007D37D3">
          <w:rPr>
            <w:rFonts w:ascii="Times New Roman" w:hAnsi="Times New Roman" w:cs="Times New Roman"/>
          </w:rPr>
          <w:t>occurs at different ages</w:t>
        </w:r>
      </w:ins>
      <w:del w:id="217" w:author="Hiram Beltran-Sanchez" w:date="2017-09-13T10:17:00Z">
        <w:r w:rsidRPr="00AD15FB" w:rsidDel="007D37D3">
          <w:rPr>
            <w:rFonts w:ascii="Times New Roman" w:hAnsi="Times New Roman" w:cs="Times New Roman"/>
          </w:rPr>
          <w:delText>is ve</w:delText>
        </w:r>
      </w:del>
      <w:del w:id="218" w:author="Hiram Beltran-Sanchez" w:date="2017-09-13T10:18:00Z">
        <w:r w:rsidRPr="00AD15FB" w:rsidDel="007D37D3">
          <w:rPr>
            <w:rFonts w:ascii="Times New Roman" w:hAnsi="Times New Roman" w:cs="Times New Roman"/>
          </w:rPr>
          <w:delText>ry variable</w:delText>
        </w:r>
      </w:del>
      <w:r w:rsidRPr="00AD15FB">
        <w:rPr>
          <w:rFonts w:ascii="Times New Roman" w:hAnsi="Times New Roman" w:cs="Times New Roman"/>
        </w:rPr>
        <w:t xml:space="preserve">, </w:t>
      </w:r>
      <w:ins w:id="219" w:author="Hiram Beltran-Sanchez" w:date="2017-09-13T10:18:00Z">
        <w:r w:rsidR="007D37D3">
          <w:rPr>
            <w:rFonts w:ascii="Times New Roman" w:hAnsi="Times New Roman" w:cs="Times New Roman"/>
          </w:rPr>
          <w:t xml:space="preserve">those who die “prematurely” </w:t>
        </w:r>
      </w:ins>
      <w:del w:id="220" w:author="Hiram Beltran-Sanchez" w:date="2017-09-13T10:18:00Z">
        <w:r w:rsidRPr="00AD15FB" w:rsidDel="007D37D3">
          <w:rPr>
            <w:rFonts w:ascii="Times New Roman" w:hAnsi="Times New Roman" w:cs="Times New Roman"/>
          </w:rPr>
          <w:delText xml:space="preserve">people </w:delText>
        </w:r>
      </w:del>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77777777" w:rsidR="00CC0A4A" w:rsidRPr="00AD15FB" w:rsidRDefault="00385EAB"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del w:id="221" w:author="Hiram Beltran-Sanchez" w:date="2017-09-13T10:20:00Z">
        <w:r w:rsidR="00CC0A4A" w:rsidRPr="00AD15FB" w:rsidDel="008505EE">
          <w:rPr>
            <w:rFonts w:ascii="Times New Roman" w:eastAsiaTheme="minorEastAsia" w:hAnsi="Times New Roman" w:cs="Times New Roman"/>
          </w:rPr>
          <w:delText>.</w:delText>
        </w:r>
      </w:del>
    </w:p>
    <w:p w14:paraId="11930B88" w14:textId="77777777"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222" w:author="Hiram Beltran-Sanchez" w:date="2017-09-13T10:20:00Z"/>
          <w:rFonts w:ascii="Times New Roman" w:eastAsiaTheme="minorEastAsia" w:hAnsi="Times New Roman" w:cs="Times New Roman"/>
        </w:rPr>
      </w:pPr>
      <w:del w:id="223" w:author="Hiram Beltran-Sanchez" w:date="2017-09-13T10:20:00Z">
        <w:r w:rsidRPr="00AD15FB" w:rsidDel="008505EE">
          <w:rPr>
            <w:rFonts w:ascii="Times New Roman" w:hAnsi="Times New Roman" w:cs="Times New Roman"/>
          </w:rPr>
          <w:tab/>
        </w:r>
      </w:del>
      <w:commentRangeStart w:id="224"/>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commentRangeEnd w:id="224"/>
      <w:r w:rsidR="00E85FEE">
        <w:rPr>
          <w:rStyle w:val="CommentReference"/>
        </w:rPr>
        <w:commentReference w:id="224"/>
      </w:r>
    </w:p>
    <w:p w14:paraId="402962C1" w14:textId="370653BE" w:rsidR="00CC0A4A" w:rsidRPr="00AD15FB"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ins w:id="225" w:author="Hiram Beltran-Sanchez" w:date="2017-09-13T10:20:00Z">
        <w:r>
          <w:rPr>
            <w:rFonts w:ascii="Times New Roman" w:eastAsiaTheme="minorEastAsia" w:hAnsi="Times New Roman" w:cs="Times New Roman"/>
          </w:rPr>
          <w:tab/>
        </w:r>
      </w:ins>
      <w:r w:rsidR="00CC0A4A" w:rsidRPr="00AD15FB">
        <w:rPr>
          <w:rFonts w:ascii="Times New Roman" w:eastAsiaTheme="minorEastAsia" w:hAnsi="Times New Roman" w:cs="Times New Roman"/>
        </w:rPr>
        <w:t xml:space="preserve">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&lt;EndNote&gt;&lt;Cite&gt;&lt;Author&gt;Shkolnikov&lt;/Author&gt;&lt;Year&gt;2011&lt;/Year&gt;&lt;RecNum&gt;7&lt;/RecNum&gt;&lt;DisplayText&gt;[21,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[21, 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del w:id="226" w:author="Hiram Beltran-Sanchez" w:date="2017-09-13T10:21:00Z">
        <w:r w:rsidR="00CC0A4A" w:rsidRPr="00AD15FB" w:rsidDel="006D3ED7">
          <w:rPr>
            <w:rFonts w:ascii="Times New Roman" w:eastAsiaTheme="minorEastAsia" w:hAnsi="Times New Roman" w:cs="Times New Roman"/>
          </w:rPr>
          <w:delText xml:space="preserve">. </w:delText>
        </w:r>
      </w:del>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&lt;EndNote&gt;&lt;Cite&gt;&lt;Author&gt;van Raalte&lt;/Author&gt;&lt;Year&gt;2013&lt;/Year&gt;&lt;RecNum&gt;9&lt;/RecNum&gt;&lt;DisplayText&gt;[28]&lt;/DisplayText&gt;&lt;record&gt;&lt;rec-number&gt;9&lt;/rec-number&gt;&lt;foreign-keys&gt;&lt;key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[28]</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6ECC30D5" w:rsidR="00CC0A4A" w:rsidRPr="006D2D24" w:rsidRDefault="00CC0A4A" w:rsidP="00B55311">
      <w:pPr>
        <w:autoSpaceDE w:val="0"/>
        <w:autoSpaceDN w:val="0"/>
        <w:adjustRightInd w:val="0"/>
        <w:spacing w:after="100" w:afterAutospacing="1" w:line="480" w:lineRule="auto"/>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&lt;EndNote&gt;&lt;Cite&gt;&lt;Author&gt;Camarda&lt;/Author&gt;&lt;Year&gt;2012&lt;/Year&gt;&lt;RecNum&gt;19&lt;/RecNum&gt;&lt;DisplayText&gt;[30]&lt;/DisplayText&gt;&lt;record&gt;&lt;rec-number&gt;19&lt;/rec-number&gt;&lt;foreign-keys&gt;&lt;key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[30]</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&lt;EndNote&gt;&lt;Cite&gt;&lt;Author&gt;Preston&lt;/Author&gt;&lt;Year&gt;2001&lt;/Year&gt;&lt;RecNum&gt;10&lt;/RecNum&gt;&lt;DisplayText&gt;[31]&lt;/DisplayText&gt;&lt;record&gt;&lt;rec-number&gt;10&lt;/rec-number&gt;&lt;foreign-keys&gt;&lt;key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ins w:id="227" w:author="Hiram Beltran-Sanchez" w:date="2017-09-13T10:22:00Z">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ins>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 xml:space="preserve">cause-specific contributions to </w:t>
      </w:r>
      <w:del w:id="228" w:author="Hiram Beltran-Sanchez" w:date="2017-09-13T10:23:00Z">
        <w:r w:rsidRPr="00AD15FB" w:rsidDel="005D3D25">
          <w:rPr>
            <w:rFonts w:ascii="Times New Roman" w:eastAsiaTheme="minorEastAsia" w:hAnsi="Times New Roman" w:cs="Times New Roman"/>
          </w:rPr>
          <w:delText xml:space="preserve">the </w:delText>
        </w:r>
      </w:del>
      <w:r w:rsidRPr="00AD15FB">
        <w:rPr>
          <w:rFonts w:ascii="Times New Roman" w:eastAsiaTheme="minorEastAsia" w:hAnsi="Times New Roman" w:cs="Times New Roman"/>
        </w:rPr>
        <w:t>difference</w:t>
      </w:r>
      <w:ins w:id="229" w:author="Hiram Beltran-Sanchez" w:date="2017-09-13T10:23:00Z">
        <w:r w:rsidR="005D3D25">
          <w:rPr>
            <w:rFonts w:ascii="Times New Roman" w:eastAsiaTheme="minorEastAsia" w:hAnsi="Times New Roman" w:cs="Times New Roman"/>
          </w:rPr>
          <w:t>s</w:t>
        </w:r>
      </w:ins>
      <w:r w:rsidRPr="00AD15FB">
        <w:rPr>
          <w:rFonts w:ascii="Times New Roman" w:eastAsiaTheme="minorEastAsia" w:hAnsi="Times New Roman" w:cs="Times New Roman"/>
        </w:rPr>
        <w:t xml:space="preserve"> </w:t>
      </w:r>
      <w:del w:id="230" w:author="Hiram Beltran-Sanchez" w:date="2017-09-13T10:23:00Z">
        <w:r w:rsidR="00F40207" w:rsidDel="005D3D25">
          <w:rPr>
            <w:rFonts w:ascii="Times New Roman" w:eastAsiaTheme="minorEastAsia" w:hAnsi="Times New Roman" w:cs="Times New Roman"/>
          </w:rPr>
          <w:delText xml:space="preserve">in </w:delText>
        </w:r>
        <w:r w:rsidR="00315CD1" w:rsidDel="005D3D25">
          <w:rPr>
            <w:rFonts w:ascii="Times New Roman" w:eastAsiaTheme="minorEastAsia" w:hAnsi="Times New Roman" w:cs="Times New Roman"/>
          </w:rPr>
          <w:delText>them</w:delText>
        </w:r>
        <w:r w:rsidR="00F40207" w:rsidDel="005D3D25">
          <w:rPr>
            <w:rFonts w:ascii="Times New Roman" w:eastAsiaTheme="minorEastAsia" w:hAnsi="Times New Roman" w:cs="Times New Roman"/>
          </w:rPr>
          <w:delText xml:space="preserve"> </w:delText>
        </w:r>
      </w:del>
      <w:r w:rsidRPr="00AD15FB">
        <w:rPr>
          <w:rFonts w:ascii="Times New Roman" w:eastAsiaTheme="minorEastAsia" w:hAnsi="Times New Roman" w:cs="Times New Roman"/>
        </w:rPr>
        <w:t>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Pr="00AD15FB">
        <w:rPr>
          <w:rFonts w:ascii="Times New Roman" w:eastAsiaTheme="minorEastAsia" w:hAnsi="Times New Roman" w:cs="Times New Roman"/>
        </w:rPr>
        <w:t xml:space="preserve">  using standard decomposition </w:t>
      </w:r>
      <w:r w:rsidRPr="00AD15FB">
        <w:rPr>
          <w:rFonts w:ascii="Times New Roman" w:eastAsiaTheme="minorEastAsia" w:hAnsi="Times New Roman" w:cs="Times New Roman"/>
        </w:rPr>
        <w:lastRenderedPageBreak/>
        <w:t xml:space="preserve">techniques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&lt;EndNote&gt;&lt;Cite&gt;&lt;Author&gt;Horiuchi&lt;/Author&gt;&lt;Year&gt;2008&lt;/Year&gt;&lt;RecNum&gt;29&lt;/RecNum&gt;&lt;DisplayText&gt;[32]&lt;/DisplayText&gt;&lt;record&gt;&lt;rec-number&gt;29&lt;/rec-number&gt;&lt;foreign-keys&gt;&lt;key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&lt;EndNote&gt;&lt;Cite&gt;&lt;Author&gt;Team R Core&lt;/Author&gt;&lt;Year&gt;2013&lt;/Year&gt;&lt;RecNum&gt;65&lt;/RecNum&gt;&lt;DisplayText&gt;[33]&lt;/DisplayText&gt;&lt;record&gt;&lt;rec-number&gt;65&lt;/rec-number&gt;&lt;foreign-keys&gt;&lt;key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[33]</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file.</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11"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458F2BC5"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208F0EF8" w14:textId="4CC31CEA" w:rsidR="00292FB1" w:rsidRDefault="00292FB1" w:rsidP="00292FB1"/>
    <w:p w14:paraId="743916EB" w14:textId="19368C24" w:rsidR="0038240D" w:rsidRDefault="00F80A6F" w:rsidP="005B25D2">
      <w:pPr>
        <w:spacing w:line="480" w:lineRule="auto"/>
        <w:rPr>
          <w:rFonts w:ascii="Times New Roman" w:eastAsiaTheme="minorEastAsia" w:hAnsi="Times New Roman" w:cs="Times New Roman"/>
        </w:rPr>
      </w:pPr>
      <w:commentRangeStart w:id="231"/>
      <w:r w:rsidRPr="005B25D2">
        <w:rPr>
          <w:rFonts w:ascii="Times New Roman" w:eastAsiaTheme="minorEastAsia" w:hAnsi="Times New Roman" w:cs="Times New Roman"/>
        </w:rPr>
        <w:t>Figures</w:t>
      </w:r>
      <w:commentRangeEnd w:id="231"/>
      <w:r w:rsidR="005F4FDF">
        <w:rPr>
          <w:rStyle w:val="CommentReference"/>
        </w:rPr>
        <w:commentReference w:id="231"/>
      </w:r>
      <w:r w:rsidRPr="005B25D2">
        <w:rPr>
          <w:rFonts w:ascii="Times New Roman" w:eastAsiaTheme="minorEastAsia" w:hAnsi="Times New Roman" w:cs="Times New Roman"/>
        </w:rPr>
        <w:t xml:space="preserve"> 1 and 2 </w:t>
      </w:r>
      <w:r w:rsidR="005B25D2" w:rsidRPr="005B25D2">
        <w:rPr>
          <w:rFonts w:ascii="Times New Roman" w:eastAsiaTheme="minorEastAsia" w:hAnsi="Times New Roman" w:cs="Times New Roman"/>
        </w:rPr>
        <w:t>show age and cause contributions to the change in Mexican life expectancy</w:t>
      </w:r>
      <w:r w:rsidR="009E7A1F">
        <w:rPr>
          <w:rFonts w:ascii="Times New Roman" w:eastAsiaTheme="minorEastAsia" w:hAnsi="Times New Roman" w:cs="Times New Roman"/>
        </w:rPr>
        <w:t xml:space="preserve"> at birth</w:t>
      </w:r>
      <w:r w:rsidR="005B25D2" w:rsidRPr="005B25D2">
        <w:rPr>
          <w:rFonts w:ascii="Times New Roman" w:eastAsiaTheme="minorEastAsia" w:hAnsi="Times New Roman" w:cs="Times New Roman"/>
        </w:rPr>
        <w:t xml:space="preserve"> and lifespan variation</w:t>
      </w:r>
      <w:r w:rsidR="009E7A1F">
        <w:rPr>
          <w:rFonts w:ascii="Times New Roman" w:eastAsiaTheme="minorEastAsia" w:hAnsi="Times New Roman" w:cs="Times New Roman"/>
        </w:rPr>
        <w:t xml:space="preserve"> for males</w:t>
      </w:r>
      <w:r w:rsidR="005B25D2" w:rsidRPr="005B25D2">
        <w:rPr>
          <w:rFonts w:ascii="Times New Roman" w:eastAsiaTheme="minorEastAsia" w:hAnsi="Times New Roman" w:cs="Times New Roman"/>
        </w:rPr>
        <w:t xml:space="preserve">, respectively. </w:t>
      </w:r>
      <w:r w:rsidR="005B25D2">
        <w:rPr>
          <w:rFonts w:ascii="Times New Roman" w:eastAsiaTheme="minorEastAsia" w:hAnsi="Times New Roman" w:cs="Times New Roman"/>
        </w:rPr>
        <w:t>Panels A refer to the change between 1995 and 2005, and panels B present the changes from 2005 to 2015</w:t>
      </w:r>
      <w:r w:rsidR="009E7A1F">
        <w:rPr>
          <w:rStyle w:val="FootnoteReference"/>
          <w:rFonts w:ascii="Times New Roman" w:eastAsiaTheme="minorEastAsia" w:hAnsi="Times New Roman" w:cs="Times New Roman"/>
        </w:rPr>
        <w:footnoteReference w:id="1"/>
      </w:r>
      <w:ins w:id="232" w:author="Hiram Beltran-Sanchez" w:date="2017-09-13T10:25:00Z">
        <w:r w:rsidR="00FE5108">
          <w:rPr>
            <w:rFonts w:ascii="Times New Roman" w:eastAsiaTheme="minorEastAsia" w:hAnsi="Times New Roman" w:cs="Times New Roman"/>
          </w:rPr>
          <w:t>(results for females</w:t>
        </w:r>
      </w:ins>
      <w:ins w:id="233" w:author="Hiram Beltran-Sanchez" w:date="2017-09-13T10:26:00Z">
        <w:r w:rsidR="00FE5108">
          <w:rPr>
            <w:rFonts w:ascii="Times New Roman" w:eastAsiaTheme="minorEastAsia" w:hAnsi="Times New Roman" w:cs="Times New Roman"/>
          </w:rPr>
          <w:t xml:space="preserve"> are in appendix # </w:t>
        </w:r>
      </w:ins>
      <w:ins w:id="234" w:author="Hiram Beltran-Sanchez" w:date="2017-09-13T10:25:00Z">
        <w:r w:rsidR="00FE5108">
          <w:rPr>
            <w:rFonts w:ascii="Times New Roman" w:eastAsiaTheme="minorEastAsia" w:hAnsi="Times New Roman" w:cs="Times New Roman"/>
          </w:rPr>
          <w:t>)</w:t>
        </w:r>
      </w:ins>
      <w:r w:rsidR="005B25D2">
        <w:rPr>
          <w:rFonts w:ascii="Times New Roman" w:eastAsiaTheme="minorEastAsia" w:hAnsi="Times New Roman" w:cs="Times New Roman"/>
        </w:rPr>
        <w:t>.</w:t>
      </w:r>
      <w:r w:rsidR="009E7A1F">
        <w:rPr>
          <w:rFonts w:ascii="Times New Roman" w:eastAsiaTheme="minorEastAsia" w:hAnsi="Times New Roman" w:cs="Times New Roman"/>
        </w:rPr>
        <w:t xml:space="preserve"> </w:t>
      </w:r>
      <w:ins w:id="235" w:author="Hiram Beltran-Sanchez" w:date="2017-09-13T10:26:00Z">
        <w:r w:rsidR="00C14DC8">
          <w:rPr>
            <w:rFonts w:ascii="Times New Roman" w:eastAsiaTheme="minorEastAsia" w:hAnsi="Times New Roman" w:cs="Times New Roman"/>
          </w:rPr>
          <w:t>Results for life expectancy at bi</w:t>
        </w:r>
      </w:ins>
      <w:ins w:id="236" w:author="Hiram Beltran-Sanchez" w:date="2017-09-13T10:27:00Z">
        <w:r w:rsidR="00C14DC8">
          <w:rPr>
            <w:rFonts w:ascii="Times New Roman" w:eastAsiaTheme="minorEastAsia" w:hAnsi="Times New Roman" w:cs="Times New Roman"/>
          </w:rPr>
          <w:t>r</w:t>
        </w:r>
      </w:ins>
      <w:ins w:id="237" w:author="Hiram Beltran-Sanchez" w:date="2017-09-13T10:26:00Z">
        <w:r w:rsidR="00C14DC8">
          <w:rPr>
            <w:rFonts w:ascii="Times New Roman" w:eastAsiaTheme="minorEastAsia" w:hAnsi="Times New Roman" w:cs="Times New Roman"/>
          </w:rPr>
          <w:t>th indicate that b</w:t>
        </w:r>
      </w:ins>
      <w:del w:id="238" w:author="Hiram Beltran-Sanchez" w:date="2017-09-13T10:27:00Z">
        <w:r w:rsidR="009E7A1F" w:rsidDel="00C14DC8">
          <w:rPr>
            <w:rFonts w:ascii="Times New Roman" w:eastAsiaTheme="minorEastAsia" w:hAnsi="Times New Roman" w:cs="Times New Roman"/>
          </w:rPr>
          <w:delText>B</w:delText>
        </w:r>
      </w:del>
      <w:r w:rsidR="009E7A1F">
        <w:rPr>
          <w:rFonts w:ascii="Times New Roman" w:eastAsiaTheme="minorEastAsia" w:hAnsi="Times New Roman" w:cs="Times New Roman"/>
        </w:rPr>
        <w:t xml:space="preserve">etween 1995 and 2005, </w:t>
      </w:r>
      <w:r w:rsidR="005765E9">
        <w:rPr>
          <w:rFonts w:ascii="Times New Roman" w:eastAsiaTheme="minorEastAsia" w:hAnsi="Times New Roman" w:cs="Times New Roman"/>
        </w:rPr>
        <w:t xml:space="preserve">there was an increase of two </w:t>
      </w:r>
      <w:r w:rsidR="00937B11">
        <w:rPr>
          <w:rFonts w:ascii="Times New Roman" w:eastAsiaTheme="minorEastAsia" w:hAnsi="Times New Roman" w:cs="Times New Roman"/>
        </w:rPr>
        <w:t xml:space="preserve">years </w:t>
      </w:r>
      <w:ins w:id="239" w:author="Hiram Beltran-Sanchez" w:date="2017-09-13T10:27:00Z">
        <w:r w:rsidR="00C14DC8">
          <w:rPr>
            <w:rFonts w:ascii="Times New Roman" w:eastAsiaTheme="minorEastAsia" w:hAnsi="Times New Roman" w:cs="Times New Roman"/>
          </w:rPr>
          <w:t xml:space="preserve">of life </w:t>
        </w:r>
      </w:ins>
      <w:del w:id="240" w:author="Hiram Beltran-Sanchez" w:date="2017-09-13T10:27:00Z">
        <w:r w:rsidR="00937B11" w:rsidDel="00C14DC8">
          <w:rPr>
            <w:rFonts w:ascii="Times New Roman" w:eastAsiaTheme="minorEastAsia" w:hAnsi="Times New Roman" w:cs="Times New Roman"/>
          </w:rPr>
          <w:delText xml:space="preserve">in life expectancy </w:delText>
        </w:r>
      </w:del>
      <w:r w:rsidR="00937B11">
        <w:rPr>
          <w:rFonts w:ascii="Times New Roman" w:eastAsiaTheme="minorEastAsia" w:hAnsi="Times New Roman" w:cs="Times New Roman"/>
        </w:rPr>
        <w:t>for males (from 69.2 to 71.2)</w:t>
      </w:r>
      <w:r w:rsidR="001438E2">
        <w:rPr>
          <w:rFonts w:ascii="Times New Roman" w:eastAsiaTheme="minorEastAsia" w:hAnsi="Times New Roman" w:cs="Times New Roman"/>
        </w:rPr>
        <w:t xml:space="preserve">, while women experienced </w:t>
      </w:r>
      <w:ins w:id="241" w:author="Hiram Beltran-Sanchez" w:date="2017-09-13T10:27:00Z">
        <w:r w:rsidR="00C14DC8">
          <w:rPr>
            <w:rFonts w:ascii="Times New Roman" w:eastAsiaTheme="minorEastAsia" w:hAnsi="Times New Roman" w:cs="Times New Roman"/>
          </w:rPr>
          <w:t>about half of that</w:t>
        </w:r>
      </w:ins>
      <w:del w:id="242" w:author="Hiram Beltran-Sanchez" w:date="2017-09-13T10:27:00Z">
        <w:r w:rsidR="001438E2" w:rsidDel="00C14DC8">
          <w:rPr>
            <w:rFonts w:ascii="Times New Roman" w:eastAsiaTheme="minorEastAsia" w:hAnsi="Times New Roman" w:cs="Times New Roman"/>
          </w:rPr>
          <w:delText>an</w:delText>
        </w:r>
      </w:del>
      <w:r w:rsidR="00937B11">
        <w:rPr>
          <w:rFonts w:ascii="Times New Roman" w:eastAsiaTheme="minorEastAsia" w:hAnsi="Times New Roman" w:cs="Times New Roman"/>
        </w:rPr>
        <w:t xml:space="preserve"> increase </w:t>
      </w:r>
      <w:del w:id="243" w:author="Hiram Beltran-Sanchez" w:date="2017-09-13T10:27:00Z">
        <w:r w:rsidR="00937B11" w:rsidDel="00C14DC8">
          <w:rPr>
            <w:rFonts w:ascii="Times New Roman" w:eastAsiaTheme="minorEastAsia" w:hAnsi="Times New Roman" w:cs="Times New Roman"/>
          </w:rPr>
          <w:delText xml:space="preserve">of </w:delText>
        </w:r>
      </w:del>
      <w:ins w:id="244" w:author="Hiram Beltran-Sanchez" w:date="2017-09-13T10:27:00Z">
        <w:r w:rsidR="00C14DC8">
          <w:rPr>
            <w:rFonts w:ascii="Times New Roman" w:eastAsiaTheme="minorEastAsia" w:hAnsi="Times New Roman" w:cs="Times New Roman"/>
          </w:rPr>
          <w:t>(</w:t>
        </w:r>
      </w:ins>
      <w:r w:rsidR="001438E2">
        <w:rPr>
          <w:rFonts w:ascii="Times New Roman" w:eastAsiaTheme="minorEastAsia" w:hAnsi="Times New Roman" w:cs="Times New Roman"/>
        </w:rPr>
        <w:t>1.3 years</w:t>
      </w:r>
      <w:ins w:id="245" w:author="Hiram Beltran-Sanchez" w:date="2017-09-13T10:27:00Z">
        <w:r w:rsidR="00C14DC8">
          <w:rPr>
            <w:rFonts w:ascii="Times New Roman" w:eastAsiaTheme="minorEastAsia" w:hAnsi="Times New Roman" w:cs="Times New Roman"/>
          </w:rPr>
          <w:t>)</w:t>
        </w:r>
      </w:ins>
      <w:r w:rsidR="001438E2">
        <w:rPr>
          <w:rFonts w:ascii="Times New Roman" w:eastAsiaTheme="minorEastAsia" w:hAnsi="Times New Roman" w:cs="Times New Roman"/>
        </w:rPr>
        <w:t>, changing from 75.4 to 76.7. The progress made in reduci</w:t>
      </w:r>
      <w:bookmarkStart w:id="246" w:name="_GoBack"/>
      <w:bookmarkEnd w:id="246"/>
      <w:r w:rsidR="001438E2">
        <w:rPr>
          <w:rFonts w:ascii="Times New Roman" w:eastAsiaTheme="minorEastAsia" w:hAnsi="Times New Roman" w:cs="Times New Roman"/>
        </w:rPr>
        <w:t>ng perinatal conditions and ages below age 5 is equivalent to three quarters of a year of increase in life expectancy for both males and females. Over the full age span, reductions in mortality from conditions amenable to medical service (AMS) (blue bars) and homicides (red) account for more than one and a half years of increase in life expectancy for males and over one full year in females between 1995 and 2005. Opposing this, diabetes and ischemic heart diseases (IHD) caused a reduction of over half a year in the same period, mainly in ages above 40</w:t>
      </w:r>
      <w:r w:rsidR="00684228">
        <w:rPr>
          <w:rFonts w:ascii="Times New Roman" w:eastAsiaTheme="minorEastAsia" w:hAnsi="Times New Roman" w:cs="Times New Roman"/>
        </w:rPr>
        <w:t xml:space="preserve"> in both sexes</w:t>
      </w:r>
      <w:r w:rsidR="001438E2">
        <w:rPr>
          <w:rFonts w:ascii="Times New Roman" w:eastAsiaTheme="minorEastAsia" w:hAnsi="Times New Roman" w:cs="Times New Roman"/>
        </w:rPr>
        <w:t>.</w:t>
      </w:r>
    </w:p>
    <w:p w14:paraId="7D00A64E" w14:textId="3696278F" w:rsidR="00684228" w:rsidRDefault="00684228" w:rsidP="005B25D2">
      <w:pPr>
        <w:spacing w:line="480" w:lineRule="auto"/>
        <w:rPr>
          <w:rFonts w:ascii="Times New Roman" w:eastAsiaTheme="minorEastAsia" w:hAnsi="Times New Roman" w:cs="Times New Roman"/>
        </w:rPr>
      </w:pPr>
      <w:r>
        <w:rPr>
          <w:rFonts w:ascii="Times New Roman" w:eastAsiaTheme="minorEastAsia" w:hAnsi="Times New Roman" w:cs="Times New Roman"/>
        </w:rPr>
        <w:tab/>
        <w:t>From 2005 to 2015 (Figure 1B), the progress in increasing life expectancy was slowed down by half for males, increasing half of what they improved in the decade before, while female life expectancy increased an additional year. Homicides contributed the most to the slowdown in life expectancy (-</w:t>
      </w:r>
      <w:r w:rsidR="00E3461A">
        <w:rPr>
          <w:rFonts w:ascii="Times New Roman" w:eastAsiaTheme="minorEastAsia" w:hAnsi="Times New Roman" w:cs="Times New Roman"/>
        </w:rPr>
        <w:t>0</w:t>
      </w:r>
      <w:r>
        <w:rPr>
          <w:rFonts w:ascii="Times New Roman" w:eastAsiaTheme="minorEastAsia" w:hAnsi="Times New Roman" w:cs="Times New Roman"/>
        </w:rPr>
        <w:t xml:space="preserve">.3 years), mostly between ages 15 and 60. Diabetes and IHD continued to deteriorate, bringing down life expectancy by </w:t>
      </w:r>
      <w:r w:rsidR="00E3461A">
        <w:rPr>
          <w:rFonts w:ascii="Times New Roman" w:eastAsiaTheme="minorEastAsia" w:hAnsi="Times New Roman" w:cs="Times New Roman"/>
        </w:rPr>
        <w:t>0</w:t>
      </w:r>
      <w:r>
        <w:rPr>
          <w:rFonts w:ascii="Times New Roman" w:eastAsiaTheme="minorEastAsia" w:hAnsi="Times New Roman" w:cs="Times New Roman"/>
        </w:rPr>
        <w:t xml:space="preserve">.26 years in males and </w:t>
      </w:r>
      <w:r w:rsidR="00E3461A">
        <w:rPr>
          <w:rFonts w:ascii="Times New Roman" w:eastAsiaTheme="minorEastAsia" w:hAnsi="Times New Roman" w:cs="Times New Roman"/>
        </w:rPr>
        <w:t>0</w:t>
      </w:r>
      <w:r>
        <w:rPr>
          <w:rFonts w:ascii="Times New Roman" w:eastAsiaTheme="minorEastAsia" w:hAnsi="Times New Roman" w:cs="Times New Roman"/>
        </w:rPr>
        <w:t xml:space="preserve">.15 in females. In males, progress in reducing deaths from lung cancer and cirrhosis contributed to the rise in life expectancy. Conditions amenable to medical service continued increasing life expectancy, albeit at a </w:t>
      </w:r>
      <w:r w:rsidR="00627B45">
        <w:rPr>
          <w:rFonts w:ascii="Times New Roman" w:eastAsiaTheme="minorEastAsia" w:hAnsi="Times New Roman" w:cs="Times New Roman"/>
        </w:rPr>
        <w:t>slower</w:t>
      </w:r>
      <w:r>
        <w:rPr>
          <w:rFonts w:ascii="Times New Roman" w:eastAsiaTheme="minorEastAsia" w:hAnsi="Times New Roman" w:cs="Times New Roman"/>
        </w:rPr>
        <w:t xml:space="preserve"> pace</w:t>
      </w:r>
      <w:r w:rsidR="00627B45">
        <w:rPr>
          <w:rFonts w:ascii="Times New Roman" w:eastAsiaTheme="minorEastAsia" w:hAnsi="Times New Roman" w:cs="Times New Roman"/>
        </w:rPr>
        <w:t xml:space="preserve"> than ten years before.</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776F92D9" w14:textId="35830E6F" w:rsidR="00927ECF" w:rsidRDefault="00BF5F73" w:rsidP="00E3461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rPr>
        <w:t xml:space="preserve">) decreased throughout the entire period 1995-2015 for males and females at the national level.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rPr>
        <w:t xml:space="preserve"> were made between 1995 and 2005 changing from 16.5 to 15.3 for males, and from 14.3 to 13.4 years for females. In the following ten years, 2005-2015, reductions represented almost half of the improvements made in the previous period (1995-2005).</w:t>
      </w:r>
      <w:r w:rsidR="00E3461A">
        <w:rPr>
          <w:rFonts w:ascii="Times New Roman" w:eastAsiaTheme="minorEastAsia" w:hAnsi="Times New Roman" w:cs="Times New Roman"/>
        </w:rPr>
        <w:t xml:space="preserve"> Homicides and conditionals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 in both males and females. </w:t>
      </w:r>
      <w:r w:rsidR="00331EC7">
        <w:rPr>
          <w:rFonts w:ascii="Times New Roman" w:eastAsiaTheme="minorEastAsia" w:hAnsi="Times New Roman" w:cs="Times New Roman"/>
        </w:rPr>
        <w:t>Like</w:t>
      </w:r>
      <w:r w:rsidR="00DE2041">
        <w:rPr>
          <w:rFonts w:ascii="Times New Roman" w:eastAsiaTheme="minorEastAsia" w:hAnsi="Times New Roman" w:cs="Times New Roman"/>
        </w:rPr>
        <w:t xml:space="preserve"> males, most reduction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 xml:space="preserve"> </m:t>
        </m:r>
      </m:oMath>
      <w:r w:rsidR="00DE2041">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were caused by medically amenable conditions. </w:t>
      </w:r>
    </w:p>
    <w:p w14:paraId="7FCD78C2" w14:textId="078E92FA" w:rsidR="00331EC7" w:rsidRDefault="00331EC7" w:rsidP="00E3461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Between 2005 and 2015, the increase in homicide mortality </w:t>
      </w:r>
      <w:r w:rsidR="00465D97">
        <w:rPr>
          <w:rFonts w:ascii="Times New Roman" w:eastAsiaTheme="minorEastAsia" w:hAnsi="Times New Roman" w:cs="Times New Roman"/>
        </w:rPr>
        <w:t>had a positive impact on</w:t>
      </w:r>
      <w:r>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Pr>
          <w:rFonts w:ascii="Times New Roman" w:eastAsiaTheme="minorEastAsia" w:hAnsi="Times New Roman" w:cs="Times New Roman"/>
        </w:rPr>
        <w:t xml:space="preserve">0 for males, and a </w:t>
      </w:r>
      <w:r w:rsidR="00465D97">
        <w:rPr>
          <w:rFonts w:ascii="Times New Roman" w:eastAsiaTheme="minorEastAsia" w:hAnsi="Times New Roman" w:cs="Times New Roman"/>
        </w:rPr>
        <w:t>negligible</w:t>
      </w:r>
      <w:r>
        <w:rPr>
          <w:rFonts w:ascii="Times New Roman" w:eastAsiaTheme="minorEastAsia" w:hAnsi="Times New Roman" w:cs="Times New Roman"/>
        </w:rPr>
        <w:t xml:space="preserve"> impact for females. Opposing this, improvements in mortality in road traffic accidents (-0.11) and cirrhosis (-0.11)</w:t>
      </w:r>
      <w:r w:rsidR="00AC45C1">
        <w:rPr>
          <w:rFonts w:ascii="Times New Roman" w:eastAsiaTheme="minorEastAsia" w:hAnsi="Times New Roman" w:cs="Times New Roman"/>
        </w:rPr>
        <w:t xml:space="preserve"> decreased variation in lifespans. Importantly, deteriorations in diabetes mortality in ages above 70 continued helping reducing lifespan variation.</w:t>
      </w:r>
    </w:p>
    <w:p w14:paraId="03A94768" w14:textId="221A961E" w:rsidR="006B3821" w:rsidRDefault="006B3821" w:rsidP="00E3461A">
      <w:pPr>
        <w:spacing w:line="480" w:lineRule="auto"/>
        <w:ind w:firstLine="720"/>
        <w:rPr>
          <w:rFonts w:ascii="Times New Roman" w:eastAsiaTheme="minorEastAsia" w:hAnsi="Times New Roman" w:cs="Times New Roman"/>
        </w:rPr>
      </w:pPr>
    </w:p>
    <w:p w14:paraId="6C97F6CD" w14:textId="77777777" w:rsidR="006B3821" w:rsidRDefault="006B3821" w:rsidP="006B3821">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0FDC966" w14:textId="77777777" w:rsidR="006B3821" w:rsidRDefault="006B3821" w:rsidP="00E3461A">
      <w:pPr>
        <w:spacing w:line="480" w:lineRule="auto"/>
        <w:ind w:firstLine="720"/>
        <w:rPr>
          <w:rFonts w:ascii="Times New Roman" w:eastAsiaTheme="minorEastAsia" w:hAnsi="Times New Roman" w:cs="Times New Roman"/>
        </w:rPr>
      </w:pPr>
    </w:p>
    <w:p w14:paraId="0615E57C" w14:textId="77777777" w:rsidR="00927ECF" w:rsidRDefault="00927ECF" w:rsidP="005B25D2">
      <w:pPr>
        <w:spacing w:line="480" w:lineRule="auto"/>
        <w:rPr>
          <w:rFonts w:ascii="Times New Roman" w:eastAsiaTheme="minorEastAsia" w:hAnsi="Times New Roman" w:cs="Times New Roman"/>
        </w:rPr>
      </w:pPr>
    </w:p>
    <w:p w14:paraId="0C69323F" w14:textId="77777777" w:rsidR="005B25D2" w:rsidRPr="005B25D2" w:rsidRDefault="005B25D2" w:rsidP="005B25D2">
      <w:pPr>
        <w:spacing w:line="480" w:lineRule="auto"/>
        <w:rPr>
          <w:rFonts w:ascii="Times New Roman" w:eastAsiaTheme="minorEastAsia" w:hAnsi="Times New Roman" w:cs="Times New Roman"/>
        </w:rPr>
      </w:pPr>
    </w:p>
    <w:p w14:paraId="086D2CE8" w14:textId="6440C6AE" w:rsidR="00292FB1" w:rsidRPr="00292FB1" w:rsidRDefault="00292FB1" w:rsidP="00292FB1">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sidR="00534541">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77427C36" w14:textId="070EF799" w:rsidR="00CC0A4A" w:rsidRDefault="00CC0A4A" w:rsidP="00B55311">
      <w:pPr>
        <w:pStyle w:val="Subtitle"/>
        <w:jc w:val="both"/>
        <w:rPr>
          <w:rFonts w:ascii="Times New Roman" w:hAnsi="Times New Roman" w:cs="Times New Roman"/>
          <w:b/>
          <w:i w:val="0"/>
          <w:color w:val="auto"/>
          <w:sz w:val="22"/>
          <w:szCs w:val="22"/>
        </w:rPr>
      </w:pPr>
    </w:p>
    <w:p w14:paraId="643D66EC" w14:textId="74C24D7C" w:rsidR="00D35CCF" w:rsidRDefault="00D35CCF" w:rsidP="00D35CCF"/>
    <w:p w14:paraId="27CA28AC" w14:textId="42EF394A" w:rsidR="00D35CCF" w:rsidRPr="00292FB1" w:rsidRDefault="00D35CCF" w:rsidP="00D35CCF">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5D237A8B" w14:textId="77777777" w:rsidR="00D35CCF" w:rsidRPr="00D35CCF" w:rsidRDefault="00D35CCF" w:rsidP="00D35CCF"/>
    <w:p w14:paraId="4CA41AAE" w14:textId="77777777" w:rsidR="00B62339" w:rsidRPr="00885DB7" w:rsidRDefault="00B62339" w:rsidP="00B55311">
      <w:pPr>
        <w:spacing w:line="480" w:lineRule="auto"/>
        <w:jc w:val="both"/>
        <w:rPr>
          <w:rFonts w:ascii="Times New Roman" w:hAnsi="Times New Roman" w:cs="Times New Roman"/>
          <w:sz w:val="24"/>
          <w:szCs w:val="24"/>
        </w:rPr>
      </w:pPr>
    </w:p>
    <w:p w14:paraId="4EA050D0" w14:textId="77777777" w:rsidR="00B62339" w:rsidRPr="006C0C3F"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Discussion</w:t>
      </w:r>
    </w:p>
    <w:p w14:paraId="77491FF7" w14:textId="77777777" w:rsidR="00B62339" w:rsidRPr="00885DB7" w:rsidRDefault="00B62339" w:rsidP="00B55311">
      <w:pPr>
        <w:spacing w:line="480" w:lineRule="auto"/>
        <w:jc w:val="both"/>
        <w:rPr>
          <w:rFonts w:ascii="Times New Roman" w:hAnsi="Times New Roman" w:cs="Times New Roman"/>
          <w:sz w:val="24"/>
          <w:szCs w:val="24"/>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24C1F80F" w14:textId="77777777" w:rsidR="00315CD1" w:rsidRPr="00315CD1" w:rsidRDefault="00CC0A4A" w:rsidP="00315CD1">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315CD1" w:rsidRPr="00315CD1">
        <w:t>1.</w:t>
      </w:r>
      <w:r w:rsidR="00315CD1" w:rsidRPr="00315CD1">
        <w:tab/>
        <w:t xml:space="preserve">Briceño-León, R., A. Villaveces, and A. Concha-Eastman, </w:t>
      </w:r>
      <w:r w:rsidR="00315CD1" w:rsidRPr="00315CD1">
        <w:rPr>
          <w:i/>
        </w:rPr>
        <w:t>Understanding the uneven distribution of the incidence of homicide in Latin America.</w:t>
      </w:r>
      <w:r w:rsidR="00315CD1" w:rsidRPr="00315CD1">
        <w:t xml:space="preserve"> International Journal of Epidemiology, 2008. </w:t>
      </w:r>
      <w:r w:rsidR="00315CD1" w:rsidRPr="00315CD1">
        <w:rPr>
          <w:b/>
        </w:rPr>
        <w:t>37</w:t>
      </w:r>
      <w:r w:rsidR="00315CD1" w:rsidRPr="00315CD1">
        <w:t>(4): p. 751-757.</w:t>
      </w:r>
    </w:p>
    <w:p w14:paraId="57EB6583" w14:textId="77777777" w:rsidR="00315CD1" w:rsidRPr="00315CD1" w:rsidRDefault="00315CD1" w:rsidP="00315CD1">
      <w:pPr>
        <w:pStyle w:val="EndNoteBibliography"/>
        <w:ind w:left="720" w:hanging="720"/>
      </w:pPr>
      <w:r w:rsidRPr="00315CD1">
        <w:t>2.</w:t>
      </w:r>
      <w:r w:rsidRPr="00315CD1">
        <w:tab/>
        <w:t xml:space="preserve">Drugs, U.N.O.o. and Crime, </w:t>
      </w:r>
      <w:r w:rsidRPr="00315CD1">
        <w:rPr>
          <w:i/>
        </w:rPr>
        <w:t>Global study on homicide 2013: trends, contexts, data</w:t>
      </w:r>
      <w:r w:rsidRPr="00315CD1">
        <w:t>. 2013: UNODC.</w:t>
      </w:r>
    </w:p>
    <w:p w14:paraId="7901966B" w14:textId="77777777" w:rsidR="00315CD1" w:rsidRPr="00315CD1" w:rsidRDefault="00315CD1" w:rsidP="00315CD1">
      <w:pPr>
        <w:pStyle w:val="EndNoteBibliography"/>
        <w:ind w:left="720" w:hanging="720"/>
      </w:pPr>
      <w:r w:rsidRPr="00315CD1">
        <w:t>3.</w:t>
      </w:r>
      <w:r w:rsidRPr="00315CD1">
        <w:tab/>
        <w:t xml:space="preserve">Gamlin, J., </w:t>
      </w:r>
      <w:r w:rsidRPr="00315CD1">
        <w:rPr>
          <w:i/>
        </w:rPr>
        <w:t>Violence and homicide in Mexico: a global health issue.</w:t>
      </w:r>
      <w:r w:rsidRPr="00315CD1">
        <w:t xml:space="preserve"> The Lancet, 2015. </w:t>
      </w:r>
      <w:r w:rsidRPr="00315CD1">
        <w:rPr>
          <w:b/>
        </w:rPr>
        <w:t>385</w:t>
      </w:r>
      <w:r w:rsidRPr="00315CD1">
        <w:t>(9968): p. 605-606.</w:t>
      </w:r>
    </w:p>
    <w:p w14:paraId="52B7B047" w14:textId="77777777" w:rsidR="00315CD1" w:rsidRPr="00315CD1" w:rsidRDefault="00315CD1" w:rsidP="00315CD1">
      <w:pPr>
        <w:pStyle w:val="EndNoteBibliography"/>
        <w:ind w:left="720" w:hanging="720"/>
      </w:pPr>
      <w:r w:rsidRPr="00315CD1">
        <w:t>4.</w:t>
      </w:r>
      <w:r w:rsidRPr="00315CD1">
        <w:tab/>
        <w:t xml:space="preserve">Canudas-Romo, V., V.M. García-Guerrero, and C.J. Echarri-Cánovas, </w:t>
      </w:r>
      <w:r w:rsidRPr="00315CD1">
        <w:rPr>
          <w:i/>
        </w:rPr>
        <w:t>The stagnation of the Mexican male life expectancy in the first decade of the 21st century: the impact of homicides and diabetes mellitus.</w:t>
      </w:r>
      <w:r w:rsidRPr="00315CD1">
        <w:t xml:space="preserve"> J Epidemiol Community Health, 2015. </w:t>
      </w:r>
      <w:r w:rsidRPr="00315CD1">
        <w:rPr>
          <w:b/>
        </w:rPr>
        <w:t>69</w:t>
      </w:r>
      <w:r w:rsidRPr="00315CD1">
        <w:t>(1): p. 28-34.</w:t>
      </w:r>
    </w:p>
    <w:p w14:paraId="27A09F29" w14:textId="77777777" w:rsidR="00315CD1" w:rsidRPr="00315CD1" w:rsidRDefault="00315CD1" w:rsidP="00315CD1">
      <w:pPr>
        <w:pStyle w:val="EndNoteBibliography"/>
        <w:ind w:left="720" w:hanging="720"/>
      </w:pPr>
      <w:r w:rsidRPr="00315CD1">
        <w:t>5.</w:t>
      </w:r>
      <w:r w:rsidRPr="00315CD1">
        <w:tab/>
        <w:t xml:space="preserve">Aburto, J.M., et al., </w:t>
      </w:r>
      <w:r w:rsidRPr="00315CD1">
        <w:rPr>
          <w:i/>
        </w:rPr>
        <w:t>Homicides in Mexico reversed life expectancy gains for men and slowed them for women, 2000–10.</w:t>
      </w:r>
      <w:r w:rsidRPr="00315CD1">
        <w:t xml:space="preserve"> Health Affairs, 2016. </w:t>
      </w:r>
      <w:r w:rsidRPr="00315CD1">
        <w:rPr>
          <w:b/>
        </w:rPr>
        <w:t>35</w:t>
      </w:r>
      <w:r w:rsidRPr="00315CD1">
        <w:t>(1): p. 88-95.</w:t>
      </w:r>
    </w:p>
    <w:p w14:paraId="0DDB14E8" w14:textId="77777777" w:rsidR="00315CD1" w:rsidRPr="00315CD1" w:rsidRDefault="00315CD1" w:rsidP="00315CD1">
      <w:pPr>
        <w:pStyle w:val="EndNoteBibliography"/>
        <w:ind w:left="720" w:hanging="720"/>
      </w:pPr>
      <w:r w:rsidRPr="00315CD1">
        <w:t>6.</w:t>
      </w:r>
      <w:r w:rsidRPr="00315CD1">
        <w:tab/>
        <w:t xml:space="preserve">Gómez-Dantés, H., et al., </w:t>
      </w:r>
      <w:r w:rsidRPr="00315CD1">
        <w:rPr>
          <w:i/>
        </w:rPr>
        <w:t>Dissonant health transition in the states of Mexico, 1990–2013: a systematic analysis for the Global Burden of Disease Study 2013.</w:t>
      </w:r>
      <w:r w:rsidRPr="00315CD1">
        <w:t xml:space="preserve"> The Lancet, 2016. </w:t>
      </w:r>
      <w:r w:rsidRPr="00315CD1">
        <w:rPr>
          <w:b/>
        </w:rPr>
        <w:t>388</w:t>
      </w:r>
      <w:r w:rsidRPr="00315CD1">
        <w:t>(10058): p. 2386-2402.</w:t>
      </w:r>
    </w:p>
    <w:p w14:paraId="15202D63" w14:textId="77777777" w:rsidR="00315CD1" w:rsidRPr="00315CD1" w:rsidRDefault="00315CD1" w:rsidP="00315CD1">
      <w:pPr>
        <w:pStyle w:val="EndNoteBibliography"/>
        <w:ind w:left="720" w:hanging="720"/>
      </w:pPr>
      <w:r w:rsidRPr="00315CD1">
        <w:t>7.</w:t>
      </w:r>
      <w:r w:rsidRPr="00315CD1">
        <w:tab/>
        <w:t xml:space="preserve">Edwards, R.D. and S. Tuljapurkar, </w:t>
      </w:r>
      <w:r w:rsidRPr="00315CD1">
        <w:rPr>
          <w:i/>
        </w:rPr>
        <w:t>Inequality in life spans and a new perspective on mortality convergence across industrialized countries.</w:t>
      </w:r>
      <w:r w:rsidRPr="00315CD1">
        <w:t xml:space="preserve"> Population and Development Review, 2005. </w:t>
      </w:r>
      <w:r w:rsidRPr="00315CD1">
        <w:rPr>
          <w:b/>
        </w:rPr>
        <w:t>31</w:t>
      </w:r>
      <w:r w:rsidRPr="00315CD1">
        <w:t>(4): p. 645-674.</w:t>
      </w:r>
    </w:p>
    <w:p w14:paraId="527B4DD4" w14:textId="77777777" w:rsidR="00315CD1" w:rsidRPr="00315CD1" w:rsidRDefault="00315CD1" w:rsidP="00315CD1">
      <w:pPr>
        <w:pStyle w:val="EndNoteBibliography"/>
        <w:ind w:left="720" w:hanging="720"/>
      </w:pPr>
      <w:r w:rsidRPr="00315CD1">
        <w:t>8.</w:t>
      </w:r>
      <w:r w:rsidRPr="00315CD1">
        <w:tab/>
        <w:t xml:space="preserve">Wilmoth, J.R. and S. Horiuchi, </w:t>
      </w:r>
      <w:r w:rsidRPr="00315CD1">
        <w:rPr>
          <w:i/>
        </w:rPr>
        <w:t>Rectangularization revisited: Variability of age at death within human populations*.</w:t>
      </w:r>
      <w:r w:rsidRPr="00315CD1">
        <w:t xml:space="preserve"> Demography, 1999. </w:t>
      </w:r>
      <w:r w:rsidRPr="00315CD1">
        <w:rPr>
          <w:b/>
        </w:rPr>
        <w:t>36</w:t>
      </w:r>
      <w:r w:rsidRPr="00315CD1">
        <w:t>(4): p. 475-495.</w:t>
      </w:r>
    </w:p>
    <w:p w14:paraId="3D9919C2" w14:textId="77777777" w:rsidR="00315CD1" w:rsidRPr="00315CD1" w:rsidRDefault="00315CD1" w:rsidP="00315CD1">
      <w:pPr>
        <w:pStyle w:val="EndNoteBibliography"/>
        <w:ind w:left="720" w:hanging="720"/>
      </w:pPr>
      <w:r w:rsidRPr="00315CD1">
        <w:t>9.</w:t>
      </w:r>
      <w:r w:rsidRPr="00315CD1">
        <w:tab/>
        <w:t xml:space="preserve">Tuljapurkar, S., </w:t>
      </w:r>
      <w:r w:rsidRPr="00315CD1">
        <w:rPr>
          <w:i/>
        </w:rPr>
        <w:t>The final inequality: variance in age at death</w:t>
      </w:r>
      <w:r w:rsidRPr="00315CD1">
        <w:t xml:space="preserve">, in </w:t>
      </w:r>
      <w:r w:rsidRPr="00315CD1">
        <w:rPr>
          <w:i/>
        </w:rPr>
        <w:t>Demography and the Economy</w:t>
      </w:r>
      <w:r w:rsidRPr="00315CD1">
        <w:t>. 2010, University of Chicago Press. p. 209-221.</w:t>
      </w:r>
    </w:p>
    <w:p w14:paraId="3C6A4497" w14:textId="77777777" w:rsidR="00315CD1" w:rsidRPr="00315CD1" w:rsidRDefault="00315CD1" w:rsidP="00315CD1">
      <w:pPr>
        <w:pStyle w:val="EndNoteBibliography"/>
        <w:ind w:left="720" w:hanging="720"/>
      </w:pPr>
      <w:r w:rsidRPr="00315CD1">
        <w:t>10.</w:t>
      </w:r>
      <w:r w:rsidRPr="00315CD1">
        <w:tab/>
        <w:t xml:space="preserve">Marmot, M., </w:t>
      </w:r>
      <w:r w:rsidRPr="00315CD1">
        <w:rPr>
          <w:i/>
        </w:rPr>
        <w:t>Inequalities in health.</w:t>
      </w:r>
      <w:r w:rsidRPr="00315CD1">
        <w:t xml:space="preserve"> New England Journal of Medicine, 2001. </w:t>
      </w:r>
      <w:r w:rsidRPr="00315CD1">
        <w:rPr>
          <w:b/>
        </w:rPr>
        <w:t>345</w:t>
      </w:r>
      <w:r w:rsidRPr="00315CD1">
        <w:t>(2): p. 134-135.</w:t>
      </w:r>
    </w:p>
    <w:p w14:paraId="3582AB10" w14:textId="77777777" w:rsidR="00315CD1" w:rsidRPr="00315CD1" w:rsidRDefault="00315CD1" w:rsidP="00315CD1">
      <w:pPr>
        <w:pStyle w:val="EndNoteBibliography"/>
        <w:ind w:left="720" w:hanging="720"/>
      </w:pPr>
      <w:r w:rsidRPr="00315CD1">
        <w:t>11.</w:t>
      </w:r>
      <w:r w:rsidRPr="00315CD1">
        <w:tab/>
        <w:t xml:space="preserve">van Raalte, A.A., et al., </w:t>
      </w:r>
      <w:r w:rsidRPr="00315CD1">
        <w:rPr>
          <w:i/>
        </w:rPr>
        <w:t>More variation in lifespan in lower educated groups: evidence from 10 European countries.</w:t>
      </w:r>
      <w:r w:rsidRPr="00315CD1">
        <w:t xml:space="preserve"> International Journal of Epidemiology, 2011: p. dyr146.</w:t>
      </w:r>
    </w:p>
    <w:p w14:paraId="40B0A312" w14:textId="77777777" w:rsidR="00315CD1" w:rsidRPr="00315CD1" w:rsidRDefault="00315CD1" w:rsidP="00315CD1">
      <w:pPr>
        <w:pStyle w:val="EndNoteBibliography"/>
        <w:ind w:left="720" w:hanging="720"/>
      </w:pPr>
      <w:r w:rsidRPr="00315CD1">
        <w:t>12.</w:t>
      </w:r>
      <w:r w:rsidRPr="00315CD1">
        <w:tab/>
        <w:t xml:space="preserve">Engelman, M., V. Canudas-Romo, and E.M. Agree, </w:t>
      </w:r>
      <w:r w:rsidRPr="00315CD1">
        <w:rPr>
          <w:i/>
        </w:rPr>
        <w:t>The implications of increased survivorship for mortality variation in aging populations.</w:t>
      </w:r>
      <w:r w:rsidRPr="00315CD1">
        <w:t xml:space="preserve"> Population and Development Review, 2010. </w:t>
      </w:r>
      <w:r w:rsidRPr="00315CD1">
        <w:rPr>
          <w:b/>
        </w:rPr>
        <w:t>36</w:t>
      </w:r>
      <w:r w:rsidRPr="00315CD1">
        <w:t>(3): p. 511-539.</w:t>
      </w:r>
    </w:p>
    <w:p w14:paraId="066DAD07" w14:textId="77777777" w:rsidR="00315CD1" w:rsidRPr="00315CD1" w:rsidRDefault="00315CD1" w:rsidP="00315CD1">
      <w:pPr>
        <w:pStyle w:val="EndNoteBibliography"/>
        <w:ind w:left="720" w:hanging="720"/>
      </w:pPr>
      <w:r w:rsidRPr="00315CD1">
        <w:t>13.</w:t>
      </w:r>
      <w:r w:rsidRPr="00315CD1">
        <w:tab/>
        <w:t xml:space="preserve">Vaupel, J.W., Z. Zhang, and A.A. van Raalte, </w:t>
      </w:r>
      <w:r w:rsidRPr="00315CD1">
        <w:rPr>
          <w:i/>
        </w:rPr>
        <w:t>Life expectancy and disparity: an international comparison of life table data.</w:t>
      </w:r>
      <w:r w:rsidRPr="00315CD1">
        <w:t xml:space="preserve"> BMJ open, 2011. </w:t>
      </w:r>
      <w:r w:rsidRPr="00315CD1">
        <w:rPr>
          <w:b/>
        </w:rPr>
        <w:t>1</w:t>
      </w:r>
      <w:r w:rsidRPr="00315CD1">
        <w:t>(1): p. e000128.</w:t>
      </w:r>
    </w:p>
    <w:p w14:paraId="7F3329C1" w14:textId="77777777" w:rsidR="00315CD1" w:rsidRPr="00315CD1" w:rsidRDefault="00315CD1" w:rsidP="00315CD1">
      <w:pPr>
        <w:pStyle w:val="EndNoteBibliography"/>
        <w:ind w:left="720" w:hanging="720"/>
      </w:pPr>
      <w:r w:rsidRPr="00315CD1">
        <w:t>14.</w:t>
      </w:r>
      <w:r w:rsidRPr="00315CD1">
        <w:tab/>
        <w:t xml:space="preserve">Colchero, F., et al., </w:t>
      </w:r>
      <w:r w:rsidRPr="00315CD1">
        <w:rPr>
          <w:i/>
        </w:rPr>
        <w:t>The emergence of longevous populations.</w:t>
      </w:r>
      <w:r w:rsidRPr="00315CD1">
        <w:t xml:space="preserve"> Proceedings of the National Academy of Sciences, 2016. </w:t>
      </w:r>
      <w:r w:rsidRPr="00315CD1">
        <w:rPr>
          <w:b/>
        </w:rPr>
        <w:t>N.A</w:t>
      </w:r>
      <w:r w:rsidRPr="00315CD1">
        <w:t>(N.A): p. N.A.</w:t>
      </w:r>
    </w:p>
    <w:p w14:paraId="6BFA371F" w14:textId="77777777" w:rsidR="00315CD1" w:rsidRPr="00315CD1" w:rsidRDefault="00315CD1" w:rsidP="00315CD1">
      <w:pPr>
        <w:pStyle w:val="EndNoteBibliography"/>
        <w:ind w:left="720" w:hanging="720"/>
      </w:pPr>
      <w:r w:rsidRPr="00315CD1">
        <w:t>15.</w:t>
      </w:r>
      <w:r w:rsidRPr="00315CD1">
        <w:tab/>
        <w:t xml:space="preserve">Sasson, I., </w:t>
      </w:r>
      <w:r w:rsidRPr="00315CD1">
        <w:rPr>
          <w:i/>
        </w:rPr>
        <w:t>Trends in life expectancy and lifespan variation by educational attainment: United States, 1990–2010.</w:t>
      </w:r>
      <w:r w:rsidRPr="00315CD1">
        <w:t xml:space="preserve"> Demography, 2016. </w:t>
      </w:r>
      <w:r w:rsidRPr="00315CD1">
        <w:rPr>
          <w:b/>
        </w:rPr>
        <w:t>53</w:t>
      </w:r>
      <w:r w:rsidRPr="00315CD1">
        <w:t>(2): p. 269-293.</w:t>
      </w:r>
    </w:p>
    <w:p w14:paraId="7A3FCF53" w14:textId="77777777" w:rsidR="00315CD1" w:rsidRPr="00315CD1" w:rsidRDefault="00315CD1" w:rsidP="00315CD1">
      <w:pPr>
        <w:pStyle w:val="EndNoteBibliography"/>
        <w:ind w:left="720" w:hanging="720"/>
      </w:pPr>
      <w:r w:rsidRPr="00315CD1">
        <w:t>16.</w:t>
      </w:r>
      <w:r w:rsidRPr="00315CD1">
        <w:tab/>
        <w:t xml:space="preserve">van Raalte, A.A., P. Martikainen, and M. Myrskylä, </w:t>
      </w:r>
      <w:r w:rsidRPr="00315CD1">
        <w:rPr>
          <w:i/>
        </w:rPr>
        <w:t>Lifespan variation by occupational class: compression or stagnation over time?</w:t>
      </w:r>
      <w:r w:rsidRPr="00315CD1">
        <w:t xml:space="preserve"> Demography, 2014. </w:t>
      </w:r>
      <w:r w:rsidRPr="00315CD1">
        <w:rPr>
          <w:b/>
        </w:rPr>
        <w:t>51</w:t>
      </w:r>
      <w:r w:rsidRPr="00315CD1">
        <w:t>(1): p. 73-95.</w:t>
      </w:r>
    </w:p>
    <w:p w14:paraId="41665D15" w14:textId="77777777" w:rsidR="00315CD1" w:rsidRPr="00315CD1" w:rsidRDefault="00315CD1" w:rsidP="00315CD1">
      <w:pPr>
        <w:pStyle w:val="EndNoteBibliography"/>
        <w:ind w:left="720" w:hanging="720"/>
      </w:pPr>
      <w:r w:rsidRPr="00315CD1">
        <w:t>17.</w:t>
      </w:r>
      <w:r w:rsidRPr="00315CD1">
        <w:tab/>
        <w:t xml:space="preserve">Espinal-Enríquez, J. and H. Larralde, </w:t>
      </w:r>
      <w:r w:rsidRPr="00315CD1">
        <w:rPr>
          <w:i/>
        </w:rPr>
        <w:t>Analysis of México’s Narco-War Network (2007–2011).</w:t>
      </w:r>
      <w:r w:rsidRPr="00315CD1">
        <w:t xml:space="preserve"> PloS one, 2015. </w:t>
      </w:r>
      <w:r w:rsidRPr="00315CD1">
        <w:rPr>
          <w:b/>
        </w:rPr>
        <w:t>10</w:t>
      </w:r>
      <w:r w:rsidRPr="00315CD1">
        <w:t>(5): p. e0126503.</w:t>
      </w:r>
    </w:p>
    <w:p w14:paraId="7B936F35" w14:textId="77777777" w:rsidR="00315CD1" w:rsidRPr="00315CD1" w:rsidRDefault="00315CD1" w:rsidP="00315CD1">
      <w:pPr>
        <w:pStyle w:val="EndNoteBibliography"/>
        <w:ind w:left="720" w:hanging="720"/>
      </w:pPr>
      <w:r w:rsidRPr="00315CD1">
        <w:t>18.</w:t>
      </w:r>
      <w:r w:rsidRPr="00315CD1">
        <w:tab/>
        <w:t xml:space="preserve">González-Pier, E., et al., </w:t>
      </w:r>
      <w:r w:rsidRPr="00315CD1">
        <w:rPr>
          <w:i/>
        </w:rPr>
        <w:t>Mexico's path towards the Sustainable Development Goal for health: an assessment of the feasibility of reducing premature mortality by 40% by 2030.</w:t>
      </w:r>
      <w:r w:rsidRPr="00315CD1">
        <w:t xml:space="preserve"> The Lancet Global Health, 2016. </w:t>
      </w:r>
      <w:r w:rsidRPr="00315CD1">
        <w:rPr>
          <w:b/>
        </w:rPr>
        <w:t>4</w:t>
      </w:r>
      <w:r w:rsidRPr="00315CD1">
        <w:t>(10): p. e714-e725.</w:t>
      </w:r>
    </w:p>
    <w:p w14:paraId="1C669551" w14:textId="77777777" w:rsidR="00315CD1" w:rsidRPr="00315CD1" w:rsidRDefault="00315CD1" w:rsidP="00315CD1">
      <w:pPr>
        <w:pStyle w:val="EndNoteBibliography"/>
        <w:ind w:left="720" w:hanging="720"/>
      </w:pPr>
      <w:r w:rsidRPr="00315CD1">
        <w:lastRenderedPageBreak/>
        <w:t>19.</w:t>
      </w:r>
      <w:r w:rsidRPr="00315CD1">
        <w:tab/>
        <w:t xml:space="preserve">Sepúlveda, J., et al., </w:t>
      </w:r>
      <w:r w:rsidRPr="00315CD1">
        <w:rPr>
          <w:i/>
        </w:rPr>
        <w:t>Improvement of child survival in Mexico: the diagonal approach.</w:t>
      </w:r>
      <w:r w:rsidRPr="00315CD1">
        <w:t xml:space="preserve"> The Lancet, 2006. </w:t>
      </w:r>
      <w:r w:rsidRPr="00315CD1">
        <w:rPr>
          <w:b/>
        </w:rPr>
        <w:t>368</w:t>
      </w:r>
      <w:r w:rsidRPr="00315CD1">
        <w:t>(9551): p. 2017-2027.</w:t>
      </w:r>
    </w:p>
    <w:p w14:paraId="3DCDED18" w14:textId="77777777" w:rsidR="00315CD1" w:rsidRPr="00315CD1" w:rsidRDefault="00315CD1" w:rsidP="00315CD1">
      <w:pPr>
        <w:pStyle w:val="EndNoteBibliography"/>
        <w:ind w:left="720" w:hanging="720"/>
      </w:pPr>
      <w:r w:rsidRPr="00315CD1">
        <w:t>20.</w:t>
      </w:r>
      <w:r w:rsidRPr="00315CD1">
        <w:tab/>
        <w:t xml:space="preserve">Vaupel, J.W. and V. Canudas-Romo, </w:t>
      </w:r>
      <w:r w:rsidRPr="00315CD1">
        <w:rPr>
          <w:i/>
        </w:rPr>
        <w:t>Decomposing change in life expectancy: A bouquet of formulas in honor of Nathan Keyfitz’s 90th birthday.</w:t>
      </w:r>
      <w:r w:rsidRPr="00315CD1">
        <w:t xml:space="preserve"> Demography, 2003. </w:t>
      </w:r>
      <w:r w:rsidRPr="00315CD1">
        <w:rPr>
          <w:b/>
        </w:rPr>
        <w:t>40</w:t>
      </w:r>
      <w:r w:rsidRPr="00315CD1">
        <w:t>(2): p. 201-216.</w:t>
      </w:r>
    </w:p>
    <w:p w14:paraId="40EC72ED" w14:textId="77777777" w:rsidR="00315CD1" w:rsidRPr="00315CD1" w:rsidRDefault="00315CD1" w:rsidP="00315CD1">
      <w:pPr>
        <w:pStyle w:val="EndNoteBibliography"/>
        <w:ind w:left="720" w:hanging="720"/>
      </w:pPr>
      <w:r w:rsidRPr="00315CD1">
        <w:t>21.</w:t>
      </w:r>
      <w:r w:rsidRPr="00315CD1">
        <w:tab/>
        <w:t xml:space="preserve">Shkolnikov, V.M., et al., </w:t>
      </w:r>
      <w:r w:rsidRPr="00315CD1">
        <w:rPr>
          <w:i/>
        </w:rPr>
        <w:t>Losses of expected lifetime in the United States and other developed countries: methods and empirical analyses.</w:t>
      </w:r>
      <w:r w:rsidRPr="00315CD1">
        <w:t xml:space="preserve"> Demography, 2011. </w:t>
      </w:r>
      <w:r w:rsidRPr="00315CD1">
        <w:rPr>
          <w:b/>
        </w:rPr>
        <w:t>48</w:t>
      </w:r>
      <w:r w:rsidRPr="00315CD1">
        <w:t>(1): p. 211-239.</w:t>
      </w:r>
    </w:p>
    <w:p w14:paraId="4F45B283" w14:textId="53F50869" w:rsidR="00315CD1" w:rsidRPr="00315CD1" w:rsidRDefault="00315CD1" w:rsidP="00315CD1">
      <w:pPr>
        <w:pStyle w:val="EndNoteBibliography"/>
        <w:ind w:left="720" w:hanging="720"/>
      </w:pPr>
      <w:r w:rsidRPr="00315CD1">
        <w:t>22.</w:t>
      </w:r>
      <w:r w:rsidRPr="00315CD1">
        <w:tab/>
        <w:t xml:space="preserve">INEGI. </w:t>
      </w:r>
      <w:r w:rsidRPr="00315CD1">
        <w:rPr>
          <w:i/>
        </w:rPr>
        <w:t>National Institute of Statistics: Micro-data files on mortality data 1995-2015</w:t>
      </w:r>
      <w:r w:rsidRPr="00315CD1">
        <w:t xml:space="preserve">. 2017  [cited 2017 21/4/2017]; Available from: </w:t>
      </w:r>
      <w:hyperlink r:id="rId12" w:history="1">
        <w:r w:rsidRPr="00315CD1">
          <w:rPr>
            <w:rStyle w:val="Hyperlink"/>
          </w:rPr>
          <w:t>http://www.beta.inegi.org.mx/proyectos/registros/vitales/mortalidad/default.html</w:t>
        </w:r>
      </w:hyperlink>
      <w:r w:rsidRPr="00315CD1">
        <w:t>.</w:t>
      </w:r>
    </w:p>
    <w:p w14:paraId="4F00B435" w14:textId="29886C41" w:rsidR="00315CD1" w:rsidRPr="00315CD1" w:rsidRDefault="00315CD1" w:rsidP="00315CD1">
      <w:pPr>
        <w:pStyle w:val="EndNoteBibliography"/>
        <w:ind w:left="720" w:hanging="720"/>
      </w:pPr>
      <w:r w:rsidRPr="00315CD1">
        <w:t>23.</w:t>
      </w:r>
      <w:r w:rsidRPr="00315CD1">
        <w:tab/>
        <w:t xml:space="preserve">CONAPO. </w:t>
      </w:r>
      <w:r w:rsidRPr="00315CD1">
        <w:rPr>
          <w:i/>
        </w:rPr>
        <w:t>Mexican Population Council: Population estimates.</w:t>
      </w:r>
      <w:r w:rsidRPr="00315CD1">
        <w:t xml:space="preserve"> 2017  [cited 2017 21/4/2017]; Available from: </w:t>
      </w:r>
      <w:hyperlink r:id="rId13" w:history="1">
        <w:r w:rsidRPr="00315CD1">
          <w:rPr>
            <w:rStyle w:val="Hyperlink"/>
          </w:rPr>
          <w:t>https://datos.gob.mx/busca/dataset/activity/proyecciones-de-la-poblacion-de-mexico</w:t>
        </w:r>
      </w:hyperlink>
      <w:r w:rsidRPr="00315CD1">
        <w:t>.</w:t>
      </w:r>
    </w:p>
    <w:p w14:paraId="6914AF86" w14:textId="77777777" w:rsidR="00315CD1" w:rsidRPr="00315CD1" w:rsidRDefault="00315CD1" w:rsidP="00315CD1">
      <w:pPr>
        <w:pStyle w:val="EndNoteBibliography"/>
        <w:ind w:left="720" w:hanging="720"/>
      </w:pPr>
      <w:r w:rsidRPr="00534541">
        <w:rPr>
          <w:lang w:val="es-MX"/>
        </w:rPr>
        <w:t>24.</w:t>
      </w:r>
      <w:r w:rsidRPr="00534541">
        <w:rPr>
          <w:lang w:val="es-MX"/>
        </w:rPr>
        <w:tab/>
        <w:t xml:space="preserve">Franco-Marina, F., et al., </w:t>
      </w:r>
      <w:r w:rsidRPr="00534541">
        <w:rPr>
          <w:i/>
          <w:lang w:val="es-MX"/>
        </w:rPr>
        <w:t>La mortalidad en México, 2000-2004. Muertes Evitables: magnitud, distribución y tendencias.</w:t>
      </w:r>
      <w:r w:rsidRPr="00534541">
        <w:rPr>
          <w:lang w:val="es-MX"/>
        </w:rPr>
        <w:t xml:space="preserve"> Dirección General de Información en Salud, Secretaría de Salud. </w:t>
      </w:r>
      <w:r w:rsidRPr="00315CD1">
        <w:t>México, 2006: p. 2.</w:t>
      </w:r>
    </w:p>
    <w:p w14:paraId="329C08D1" w14:textId="77777777" w:rsidR="00315CD1" w:rsidRPr="00315CD1" w:rsidRDefault="00315CD1" w:rsidP="00315CD1">
      <w:pPr>
        <w:pStyle w:val="EndNoteBibliography"/>
        <w:ind w:left="720" w:hanging="720"/>
      </w:pPr>
      <w:r w:rsidRPr="00315CD1">
        <w:t>25.</w:t>
      </w:r>
      <w:r w:rsidRPr="00315CD1">
        <w:tab/>
        <w:t xml:space="preserve">Nolte, E. and C.M. McKee, </w:t>
      </w:r>
      <w:r w:rsidRPr="00315CD1">
        <w:rPr>
          <w:i/>
        </w:rPr>
        <w:t>Measuring the health of nations: updating an earlier analysis.</w:t>
      </w:r>
      <w:r w:rsidRPr="00315CD1">
        <w:t xml:space="preserve"> Health affairs, 2008. </w:t>
      </w:r>
      <w:r w:rsidRPr="00315CD1">
        <w:rPr>
          <w:b/>
        </w:rPr>
        <w:t>27</w:t>
      </w:r>
      <w:r w:rsidRPr="00315CD1">
        <w:t>(1): p. 58-71.</w:t>
      </w:r>
    </w:p>
    <w:p w14:paraId="05FBCCD9" w14:textId="77777777" w:rsidR="00315CD1" w:rsidRPr="00315CD1" w:rsidRDefault="00315CD1" w:rsidP="00315CD1">
      <w:pPr>
        <w:pStyle w:val="EndNoteBibliography"/>
        <w:ind w:left="720" w:hanging="720"/>
      </w:pPr>
      <w:r w:rsidRPr="00315CD1">
        <w:t>26.</w:t>
      </w:r>
      <w:r w:rsidRPr="00315CD1">
        <w:tab/>
        <w:t xml:space="preserve">Nolte, E. and M. McKee, </w:t>
      </w:r>
      <w:r w:rsidRPr="00315CD1">
        <w:rPr>
          <w:i/>
        </w:rPr>
        <w:t>Measuring the health of nations: analysis of mortality amenable to health care.</w:t>
      </w:r>
      <w:r w:rsidRPr="00315CD1">
        <w:t xml:space="preserve"> Bmj, 2003. </w:t>
      </w:r>
      <w:r w:rsidRPr="00315CD1">
        <w:rPr>
          <w:b/>
        </w:rPr>
        <w:t>327</w:t>
      </w:r>
      <w:r w:rsidRPr="00315CD1">
        <w:t>(7424): p. 1129.</w:t>
      </w:r>
    </w:p>
    <w:p w14:paraId="7C47D653" w14:textId="77777777" w:rsidR="00315CD1" w:rsidRPr="00315CD1" w:rsidRDefault="00315CD1" w:rsidP="00315CD1">
      <w:pPr>
        <w:pStyle w:val="EndNoteBibliography"/>
        <w:ind w:left="720" w:hanging="720"/>
      </w:pPr>
      <w:r w:rsidRPr="00315CD1">
        <w:t>27.</w:t>
      </w:r>
      <w:r w:rsidRPr="00315CD1">
        <w:tab/>
        <w:t xml:space="preserve">Frías, S.M. and D. Finkelhor, </w:t>
      </w:r>
      <w:r w:rsidRPr="00315CD1">
        <w:rPr>
          <w:i/>
        </w:rPr>
        <w:t>Homicide of children and adolescents in Mexico (1990–2013).</w:t>
      </w:r>
      <w:r w:rsidRPr="00315CD1">
        <w:t xml:space="preserve"> International Journal of Comparative and Applied Criminal Justice, 2017: p. 1-17.</w:t>
      </w:r>
    </w:p>
    <w:p w14:paraId="38D224DB" w14:textId="77777777" w:rsidR="00315CD1" w:rsidRPr="00315CD1" w:rsidRDefault="00315CD1" w:rsidP="00315CD1">
      <w:pPr>
        <w:pStyle w:val="EndNoteBibliography"/>
        <w:ind w:left="720" w:hanging="720"/>
      </w:pPr>
      <w:r w:rsidRPr="00315CD1">
        <w:t>28.</w:t>
      </w:r>
      <w:r w:rsidRPr="00315CD1">
        <w:tab/>
        <w:t xml:space="preserve">van Raalte, A.A. and H. Caswell, </w:t>
      </w:r>
      <w:r w:rsidRPr="00315CD1">
        <w:rPr>
          <w:i/>
        </w:rPr>
        <w:t>Perturbation analysis of indices of lifespan variability.</w:t>
      </w:r>
      <w:r w:rsidRPr="00315CD1">
        <w:t xml:space="preserve"> Demography, 2013. </w:t>
      </w:r>
      <w:r w:rsidRPr="00315CD1">
        <w:rPr>
          <w:b/>
        </w:rPr>
        <w:t>50</w:t>
      </w:r>
      <w:r w:rsidRPr="00315CD1">
        <w:t>(5): p. 1615-1640.</w:t>
      </w:r>
    </w:p>
    <w:p w14:paraId="60AD28F6" w14:textId="77777777" w:rsidR="00315CD1" w:rsidRPr="00315CD1" w:rsidRDefault="00315CD1" w:rsidP="00315CD1">
      <w:pPr>
        <w:pStyle w:val="EndNoteBibliography"/>
        <w:ind w:left="720" w:hanging="720"/>
      </w:pPr>
      <w:r w:rsidRPr="00315CD1">
        <w:t>29.</w:t>
      </w:r>
      <w:r w:rsidRPr="00315CD1">
        <w:tab/>
        <w:t xml:space="preserve">Zhang, Z. and J.W. Vaupel, </w:t>
      </w:r>
      <w:r w:rsidRPr="00315CD1">
        <w:rPr>
          <w:i/>
        </w:rPr>
        <w:t>The age separating early deaths from late deaths.</w:t>
      </w:r>
      <w:r w:rsidRPr="00315CD1">
        <w:t xml:space="preserve"> Demographic Research, 2009. </w:t>
      </w:r>
      <w:r w:rsidRPr="00315CD1">
        <w:rPr>
          <w:b/>
        </w:rPr>
        <w:t>20</w:t>
      </w:r>
      <w:r w:rsidRPr="00315CD1">
        <w:t>(29): p. 721-730.</w:t>
      </w:r>
    </w:p>
    <w:p w14:paraId="14FF57F4" w14:textId="77777777" w:rsidR="00315CD1" w:rsidRPr="00315CD1" w:rsidRDefault="00315CD1" w:rsidP="00315CD1">
      <w:pPr>
        <w:pStyle w:val="EndNoteBibliography"/>
        <w:ind w:left="720" w:hanging="720"/>
      </w:pPr>
      <w:r w:rsidRPr="00315CD1">
        <w:t>30.</w:t>
      </w:r>
      <w:r w:rsidRPr="00315CD1">
        <w:tab/>
        <w:t xml:space="preserve">Camarda, C.G., </w:t>
      </w:r>
      <w:r w:rsidRPr="00315CD1">
        <w:rPr>
          <w:i/>
        </w:rPr>
        <w:t>MortalitySmooth: An R Package for Smoothing Poisson Counts with P-Splines.</w:t>
      </w:r>
      <w:r w:rsidRPr="00315CD1">
        <w:t xml:space="preserve"> Journal of Statistical Software, 2012. </w:t>
      </w:r>
      <w:r w:rsidRPr="00315CD1">
        <w:rPr>
          <w:b/>
        </w:rPr>
        <w:t>50</w:t>
      </w:r>
      <w:r w:rsidRPr="00315CD1">
        <w:t>: p. 1-24.</w:t>
      </w:r>
    </w:p>
    <w:p w14:paraId="3474D731" w14:textId="77777777" w:rsidR="00315CD1" w:rsidRPr="00315CD1" w:rsidRDefault="00315CD1" w:rsidP="00315CD1">
      <w:pPr>
        <w:pStyle w:val="EndNoteBibliography"/>
        <w:ind w:left="720" w:hanging="720"/>
      </w:pPr>
      <w:r w:rsidRPr="00315CD1">
        <w:t>31.</w:t>
      </w:r>
      <w:r w:rsidRPr="00315CD1">
        <w:tab/>
        <w:t xml:space="preserve">Preston, S.H., P. Heuveline, and M. Guillot, </w:t>
      </w:r>
      <w:r w:rsidRPr="00315CD1">
        <w:rPr>
          <w:i/>
        </w:rPr>
        <w:t>Demography. Measuring and Modeling Population Processes</w:t>
      </w:r>
      <w:r w:rsidRPr="00315CD1">
        <w:t>. 2001: Blackwell.</w:t>
      </w:r>
    </w:p>
    <w:p w14:paraId="6564F9DB" w14:textId="77777777" w:rsidR="00315CD1" w:rsidRPr="00315CD1" w:rsidRDefault="00315CD1" w:rsidP="00315CD1">
      <w:pPr>
        <w:pStyle w:val="EndNoteBibliography"/>
        <w:ind w:left="720" w:hanging="720"/>
      </w:pPr>
      <w:r w:rsidRPr="00315CD1">
        <w:t>32.</w:t>
      </w:r>
      <w:r w:rsidRPr="00315CD1">
        <w:tab/>
        <w:t xml:space="preserve">Horiuchi, S., J.R. Wilmoth, and S.D. Pletcher, </w:t>
      </w:r>
      <w:r w:rsidRPr="00315CD1">
        <w:rPr>
          <w:i/>
        </w:rPr>
        <w:t>A decomposition method based on a model of continuous change.</w:t>
      </w:r>
      <w:r w:rsidRPr="00315CD1">
        <w:t xml:space="preserve"> Demography, 2008. </w:t>
      </w:r>
      <w:r w:rsidRPr="00315CD1">
        <w:rPr>
          <w:b/>
        </w:rPr>
        <w:t>45</w:t>
      </w:r>
      <w:r w:rsidRPr="00315CD1">
        <w:t>(4): p. 785-801.</w:t>
      </w:r>
    </w:p>
    <w:p w14:paraId="36CEFA11" w14:textId="6C094795" w:rsidR="00CB596C" w:rsidRDefault="00315CD1" w:rsidP="00315CD1">
      <w:pPr>
        <w:pStyle w:val="EndNoteBibliography"/>
        <w:ind w:left="720" w:hanging="720"/>
      </w:pPr>
      <w:r w:rsidRPr="00315CD1">
        <w:t>33.</w:t>
      </w:r>
      <w:r w:rsidRPr="00315CD1">
        <w:tab/>
        <w:t xml:space="preserve">Team R Core, </w:t>
      </w:r>
      <w:r w:rsidRPr="00315CD1">
        <w:rPr>
          <w:i/>
        </w:rPr>
        <w:t>R: A language and environment for statistical computing.</w:t>
      </w:r>
      <w:r w:rsidRPr="00315CD1">
        <w:t xml:space="preserve"> 2013.</w:t>
      </w:r>
    </w:p>
    <w:p w14:paraId="2B0C5393" w14:textId="7DC950F2" w:rsidR="00B62339" w:rsidRDefault="00CB596C" w:rsidP="00CB596C">
      <w:pPr>
        <w:rPr>
          <w:rFonts w:ascii="Times New Roman" w:eastAsiaTheme="minorEastAsia" w:hAnsi="Times New Roman" w:cs="Times New Roman"/>
          <w:b/>
        </w:rPr>
      </w:pPr>
      <w:r>
        <w:br w:type="page"/>
      </w:r>
      <w:r w:rsidR="00CC0A4A" w:rsidRPr="00292FB1">
        <w:rPr>
          <w:rFonts w:ascii="Times New Roman" w:eastAsiaTheme="minorEastAsia" w:hAnsi="Times New Roman" w:cs="Times New Roman"/>
        </w:rPr>
        <w:lastRenderedPageBreak/>
        <w:fldChar w:fldCharType="end"/>
      </w: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77777777" w:rsidR="008B2F40" w:rsidRDefault="00A038F5" w:rsidP="0081698F">
      <w:pPr>
        <w:rPr>
          <w:rFonts w:ascii="Times New Roman" w:eastAsiaTheme="minorEastAsia" w:hAnsi="Times New Roman" w:cs="Times New Roman"/>
          <w:b/>
        </w:rPr>
      </w:pPr>
      <w:r>
        <w:rPr>
          <w:noProof/>
        </w:rPr>
        <w:lastRenderedPageBreak/>
        <w:drawing>
          <wp:anchor distT="0" distB="0" distL="114300" distR="114300" simplePos="0" relativeHeight="251660288" behindDoc="0" locked="0" layoutInCell="1" allowOverlap="1" wp14:anchorId="2A3C2BB3" wp14:editId="2C40B99B">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1B0D9601" w14:textId="1F51D328" w:rsidR="0081698F" w:rsidRDefault="0081698F" w:rsidP="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552F09B3" w14:textId="3A53D1EE" w:rsidR="0019263E" w:rsidRDefault="0019263E" w:rsidP="0081698F">
      <w:pPr>
        <w:rPr>
          <w:rFonts w:ascii="Times New Roman" w:eastAsiaTheme="minorEastAsia" w:hAnsi="Times New Roman" w:cs="Times New Roman"/>
          <w:b/>
        </w:rPr>
      </w:pPr>
    </w:p>
    <w:p w14:paraId="41E5DFB3" w14:textId="440C385D" w:rsidR="00A038F5" w:rsidRDefault="00A038F5">
      <w:pPr>
        <w:rPr>
          <w:rFonts w:ascii="Calibri" w:hAnsi="Calibri" w:cs="Calibri"/>
          <w:b/>
          <w:noProof/>
        </w:rPr>
      </w:pPr>
      <w:r>
        <w:rPr>
          <w:rFonts w:ascii="Calibri" w:hAnsi="Calibri" w:cs="Calibri"/>
          <w:b/>
          <w:noProof/>
        </w:rPr>
        <w:br w:type="page"/>
      </w:r>
    </w:p>
    <w:p w14:paraId="23DB102B" w14:textId="5662B665" w:rsidR="0081698F" w:rsidRDefault="00583207" w:rsidP="00CB596C">
      <w:pPr>
        <w:rPr>
          <w:rFonts w:ascii="Times New Roman" w:eastAsiaTheme="minorEastAsia" w:hAnsi="Times New Roman" w:cs="Times New Roman"/>
          <w:b/>
        </w:rPr>
      </w:pPr>
      <w:r>
        <w:rPr>
          <w:noProof/>
        </w:rPr>
        <w:lastRenderedPageBreak/>
        <w:drawing>
          <wp:anchor distT="0" distB="0" distL="114300" distR="114300" simplePos="0" relativeHeight="251661312" behindDoc="0" locked="0" layoutInCell="1" allowOverlap="1" wp14:anchorId="66654E21" wp14:editId="6C565D23">
            <wp:simplePos x="0" y="0"/>
            <wp:positionH relativeFrom="margin">
              <wp:align>center</wp:align>
            </wp:positionH>
            <wp:positionV relativeFrom="paragraph">
              <wp:posOffset>442452</wp:posOffset>
            </wp:positionV>
            <wp:extent cx="6942455" cy="39287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42455" cy="3928745"/>
                    </a:xfrm>
                    <a:prstGeom prst="rect">
                      <a:avLst/>
                    </a:prstGeom>
                  </pic:spPr>
                </pic:pic>
              </a:graphicData>
            </a:graphic>
            <wp14:sizeRelH relativeFrom="page">
              <wp14:pctWidth>0</wp14:pctWidth>
            </wp14:sizeRelH>
            <wp14:sizeRelV relativeFrom="page">
              <wp14:pctHeight>0</wp14:pctHeight>
            </wp14:sizeRelV>
          </wp:anchor>
        </w:drawing>
      </w:r>
      <w:r w:rsidR="00A038F5">
        <w:rPr>
          <w:rFonts w:ascii="Times New Roman" w:eastAsiaTheme="minorEastAsia" w:hAnsi="Times New Roman" w:cs="Times New Roman"/>
          <w:b/>
        </w:rPr>
        <w:t>Figure 4. Cause-specific contributions to changes in male life expectancy by state for the periods 1995-2005 and 2005-2015.</w:t>
      </w:r>
    </w:p>
    <w:p w14:paraId="5EDBFEC5" w14:textId="1F9FF40F" w:rsidR="00583207" w:rsidRDefault="00583207" w:rsidP="00CB596C">
      <w:pPr>
        <w:rPr>
          <w:rFonts w:ascii="Times New Roman" w:eastAsiaTheme="minorEastAsia" w:hAnsi="Times New Roman" w:cs="Times New Roman"/>
          <w:b/>
        </w:rPr>
      </w:pPr>
    </w:p>
    <w:p w14:paraId="16F119B3" w14:textId="5A71026F" w:rsidR="00BD3A3C" w:rsidRDefault="00BD3A3C" w:rsidP="00CB596C">
      <w:pPr>
        <w:rPr>
          <w:rFonts w:ascii="Times New Roman" w:eastAsiaTheme="minorEastAsia" w:hAnsi="Times New Roman" w:cs="Times New Roman"/>
          <w:b/>
        </w:rPr>
      </w:pPr>
    </w:p>
    <w:p w14:paraId="2DFDFF25" w14:textId="2A033C8F" w:rsidR="00BD3A3C" w:rsidRDefault="00BD3A3C">
      <w:pPr>
        <w:rPr>
          <w:rFonts w:ascii="Calibri" w:hAnsi="Calibri" w:cs="Calibri"/>
          <w:b/>
          <w:noProof/>
        </w:rPr>
      </w:pPr>
      <w:r>
        <w:rPr>
          <w:rFonts w:ascii="Calibri" w:hAnsi="Calibri" w:cs="Calibri"/>
          <w:b/>
          <w:noProof/>
        </w:rPr>
        <w:br w:type="page"/>
      </w:r>
    </w:p>
    <w:p w14:paraId="5937010E" w14:textId="0ED49457" w:rsidR="00BD3A3C" w:rsidRDefault="00583207" w:rsidP="00CB596C">
      <w:pPr>
        <w:rPr>
          <w:rFonts w:ascii="Times New Roman" w:eastAsiaTheme="minorEastAsia" w:hAnsi="Times New Roman" w:cs="Times New Roman"/>
          <w:b/>
        </w:rPr>
      </w:pPr>
      <w:r>
        <w:rPr>
          <w:noProof/>
        </w:rPr>
        <w:lastRenderedPageBreak/>
        <w:drawing>
          <wp:anchor distT="0" distB="0" distL="114300" distR="114300" simplePos="0" relativeHeight="251662336" behindDoc="0" locked="0" layoutInCell="1" allowOverlap="1" wp14:anchorId="23220881" wp14:editId="5D7424B0">
            <wp:simplePos x="0" y="0"/>
            <wp:positionH relativeFrom="margin">
              <wp:align>center</wp:align>
            </wp:positionH>
            <wp:positionV relativeFrom="paragraph">
              <wp:posOffset>419161</wp:posOffset>
            </wp:positionV>
            <wp:extent cx="7012800" cy="392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12800" cy="3927600"/>
                    </a:xfrm>
                    <a:prstGeom prst="rect">
                      <a:avLst/>
                    </a:prstGeom>
                  </pic:spPr>
                </pic:pic>
              </a:graphicData>
            </a:graphic>
            <wp14:sizeRelH relativeFrom="page">
              <wp14:pctWidth>0</wp14:pctWidth>
            </wp14:sizeRelH>
            <wp14:sizeRelV relativeFrom="page">
              <wp14:pctHeight>0</wp14:pctHeight>
            </wp14:sizeRelV>
          </wp:anchor>
        </w:drawing>
      </w:r>
      <w:r w:rsidR="00BD3A3C">
        <w:rPr>
          <w:rFonts w:ascii="Times New Roman" w:eastAsiaTheme="minorEastAsia" w:hAnsi="Times New Roman" w:cs="Times New Roman"/>
          <w:b/>
        </w:rPr>
        <w:t>Figure 5.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55EAA099" w:rsidR="00583207" w:rsidRPr="00CB596C" w:rsidRDefault="00583207" w:rsidP="00CB596C">
      <w:pPr>
        <w:rPr>
          <w:rFonts w:ascii="Calibri" w:hAnsi="Calibri" w:cs="Calibri"/>
          <w:b/>
          <w:noProof/>
        </w:rPr>
      </w:pPr>
    </w:p>
    <w:sectPr w:rsidR="00583207" w:rsidRPr="00CB596C" w:rsidSect="00D91C57">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ram Beltran-Sanchez" w:date="2017-09-04T11:27:00Z" w:initials="HB">
    <w:p w14:paraId="53CCCF95" w14:textId="77777777" w:rsidR="00385EAB" w:rsidRDefault="00385EAB">
      <w:pPr>
        <w:pStyle w:val="CommentText"/>
      </w:pPr>
      <w:r>
        <w:rPr>
          <w:rStyle w:val="CommentReference"/>
        </w:rPr>
        <w:annotationRef/>
      </w:r>
      <w:proofErr w:type="spellStart"/>
      <w:r>
        <w:t>Sugiero</w:t>
      </w:r>
      <w:proofErr w:type="spellEnd"/>
      <w:r>
        <w:t xml:space="preserve"> </w:t>
      </w:r>
      <w:proofErr w:type="spellStart"/>
      <w:r>
        <w:t>cambiar</w:t>
      </w:r>
      <w:proofErr w:type="spellEnd"/>
      <w:r>
        <w:t xml:space="preserve"> el </w:t>
      </w:r>
      <w:proofErr w:type="spellStart"/>
      <w:r>
        <w:t>orden</w:t>
      </w:r>
      <w:proofErr w:type="spellEnd"/>
      <w:r>
        <w:t xml:space="preserve"> para </w:t>
      </w:r>
      <w:proofErr w:type="spellStart"/>
      <w:r>
        <w:t>darle</w:t>
      </w:r>
      <w:proofErr w:type="spellEnd"/>
      <w:r>
        <w:t xml:space="preserve"> mas </w:t>
      </w:r>
      <w:proofErr w:type="spellStart"/>
      <w:r>
        <w:t>enfasis</w:t>
      </w:r>
      <w:proofErr w:type="spellEnd"/>
      <w:r>
        <w:t xml:space="preserve"> al </w:t>
      </w:r>
      <w:proofErr w:type="spellStart"/>
      <w:r>
        <w:t>incremento</w:t>
      </w:r>
      <w:proofErr w:type="spellEnd"/>
      <w:r>
        <w:t xml:space="preserve"> </w:t>
      </w:r>
      <w:proofErr w:type="spellStart"/>
      <w:r>
        <w:t>en</w:t>
      </w:r>
      <w:proofErr w:type="spellEnd"/>
      <w:r>
        <w:t xml:space="preserve"> la </w:t>
      </w:r>
      <w:proofErr w:type="spellStart"/>
      <w:r>
        <w:t>variabilidad</w:t>
      </w:r>
      <w:proofErr w:type="spellEnd"/>
      <w:r>
        <w:t xml:space="preserve"> </w:t>
      </w:r>
      <w:proofErr w:type="spellStart"/>
      <w:r>
        <w:t>en</w:t>
      </w:r>
      <w:proofErr w:type="spellEnd"/>
      <w:r>
        <w:t xml:space="preserve"> la </w:t>
      </w:r>
      <w:proofErr w:type="spellStart"/>
      <w:r>
        <w:t>longevidad</w:t>
      </w:r>
      <w:proofErr w:type="spellEnd"/>
      <w:r>
        <w:t xml:space="preserve">, </w:t>
      </w:r>
      <w:proofErr w:type="spellStart"/>
      <w:r>
        <w:t>por</w:t>
      </w:r>
      <w:proofErr w:type="spellEnd"/>
      <w:r>
        <w:t xml:space="preserve"> </w:t>
      </w:r>
      <w:proofErr w:type="spellStart"/>
      <w:r>
        <w:t>ejemplo</w:t>
      </w:r>
      <w:proofErr w:type="spellEnd"/>
      <w:r>
        <w:t>:</w:t>
      </w:r>
    </w:p>
    <w:p w14:paraId="7E8D368C" w14:textId="1971D07A" w:rsidR="00385EAB" w:rsidRDefault="00385EAB">
      <w:pPr>
        <w:pStyle w:val="CommentText"/>
      </w:pPr>
      <w:r>
        <w:t>Increasing lifespan variation in Mexico and its States due to Homicides, 2005-2015</w:t>
      </w:r>
    </w:p>
  </w:comment>
  <w:comment w:id="90" w:author="Hiram Beltran-Sanchez" w:date="2017-09-04T12:10:00Z" w:initials="HB">
    <w:p w14:paraId="53561BA2" w14:textId="77777777" w:rsidR="00385EAB" w:rsidRDefault="00385EAB" w:rsidP="001740BF">
      <w:pPr>
        <w:pStyle w:val="CommentText"/>
      </w:pPr>
      <w:r>
        <w:rPr>
          <w:rStyle w:val="CommentReference"/>
        </w:rPr>
        <w:annotationRef/>
      </w:r>
      <w:r>
        <w:t xml:space="preserve">Si </w:t>
      </w:r>
      <w:proofErr w:type="spellStart"/>
      <w:r>
        <w:t>te</w:t>
      </w:r>
      <w:proofErr w:type="spellEnd"/>
      <w:r>
        <w:t xml:space="preserve"> </w:t>
      </w:r>
      <w:proofErr w:type="spellStart"/>
      <w:r>
        <w:t>parece</w:t>
      </w:r>
      <w:proofErr w:type="spellEnd"/>
      <w:r>
        <w:t xml:space="preserve"> </w:t>
      </w:r>
      <w:proofErr w:type="spellStart"/>
      <w:r>
        <w:t>esta</w:t>
      </w:r>
      <w:proofErr w:type="spellEnd"/>
      <w:r>
        <w:t xml:space="preserve"> </w:t>
      </w:r>
      <w:proofErr w:type="spellStart"/>
      <w:r>
        <w:t>oracion</w:t>
      </w:r>
      <w:proofErr w:type="spellEnd"/>
      <w:r>
        <w:t xml:space="preserve">, </w:t>
      </w:r>
      <w:proofErr w:type="spellStart"/>
      <w:r>
        <w:t>por</w:t>
      </w:r>
      <w:proofErr w:type="spellEnd"/>
      <w:r>
        <w:t xml:space="preserve"> favor </w:t>
      </w:r>
      <w:proofErr w:type="spellStart"/>
      <w:r>
        <w:t>cita</w:t>
      </w:r>
      <w:proofErr w:type="spellEnd"/>
      <w:r>
        <w:t xml:space="preserve"> </w:t>
      </w:r>
      <w:proofErr w:type="spellStart"/>
      <w:r>
        <w:t>este</w:t>
      </w:r>
      <w:proofErr w:type="spellEnd"/>
      <w:r>
        <w:t xml:space="preserve"> </w:t>
      </w:r>
      <w:proofErr w:type="spellStart"/>
      <w:r>
        <w:t>documento</w:t>
      </w:r>
      <w:proofErr w:type="spellEnd"/>
      <w:r>
        <w:t>:</w:t>
      </w:r>
    </w:p>
    <w:p w14:paraId="784C651D" w14:textId="296EE833" w:rsidR="00385EAB" w:rsidRDefault="00385EAB" w:rsidP="001740BF">
      <w:pPr>
        <w:pStyle w:val="CommentText"/>
      </w:pPr>
      <w:r>
        <w:rPr>
          <w:rFonts w:ascii="AdvOT3f82cb7c" w:hAnsi="AdvOT3f82cb7c" w:cs="AdvOT3f82cb7c"/>
          <w:sz w:val="14"/>
          <w:szCs w:val="14"/>
        </w:rPr>
        <w:t>Villarreal A, Flores M. Exploring the spatial diffusion of homicides in Mexican municipalities through exploratory spatial data analysis. Cityscape. 2015,17(1):35</w:t>
      </w:r>
      <w:r>
        <w:rPr>
          <w:rFonts w:ascii="AdvOT3f82cb7c+20" w:hAnsi="AdvOT3f82cb7c+20" w:cs="AdvOT3f82cb7c+20"/>
          <w:sz w:val="14"/>
          <w:szCs w:val="14"/>
        </w:rPr>
        <w:t>–</w:t>
      </w:r>
      <w:r>
        <w:rPr>
          <w:rFonts w:ascii="AdvOT3f82cb7c" w:hAnsi="AdvOT3f82cb7c" w:cs="AdvOT3f82cb7c"/>
          <w:sz w:val="14"/>
          <w:szCs w:val="14"/>
        </w:rPr>
        <w:t>50</w:t>
      </w:r>
    </w:p>
  </w:comment>
  <w:comment w:id="93" w:author="Hiram Beltran-Sanchez" w:date="2017-09-04T12:01:00Z" w:initials="HB">
    <w:p w14:paraId="7BCB95A5" w14:textId="6954DC8B" w:rsidR="00385EAB" w:rsidRDefault="00385EAB">
      <w:pPr>
        <w:pStyle w:val="CommentText"/>
      </w:pPr>
      <w:r>
        <w:rPr>
          <w:rStyle w:val="CommentReference"/>
        </w:rPr>
        <w:annotationRef/>
      </w:r>
      <w:r>
        <w:t xml:space="preserve">Me </w:t>
      </w:r>
      <w:proofErr w:type="spellStart"/>
      <w:r>
        <w:t>parece</w:t>
      </w:r>
      <w:proofErr w:type="spellEnd"/>
      <w:r>
        <w:t xml:space="preserve"> que </w:t>
      </w:r>
      <w:proofErr w:type="spellStart"/>
      <w:r>
        <w:t>estas</w:t>
      </w:r>
      <w:proofErr w:type="spellEnd"/>
      <w:r>
        <w:t xml:space="preserve"> </w:t>
      </w:r>
      <w:proofErr w:type="spellStart"/>
      <w:r>
        <w:t>oraciones</w:t>
      </w:r>
      <w:proofErr w:type="spellEnd"/>
      <w:r>
        <w:t xml:space="preserve"> no son </w:t>
      </w:r>
      <w:proofErr w:type="spellStart"/>
      <w:r>
        <w:t>necesarias</w:t>
      </w:r>
      <w:proofErr w:type="spellEnd"/>
      <w:r>
        <w:t xml:space="preserve">.  </w:t>
      </w:r>
      <w:proofErr w:type="spellStart"/>
      <w:r>
        <w:t>Creo</w:t>
      </w:r>
      <w:proofErr w:type="spellEnd"/>
      <w:r>
        <w:t xml:space="preserve"> que </w:t>
      </w:r>
      <w:proofErr w:type="spellStart"/>
      <w:r>
        <w:t>es</w:t>
      </w:r>
      <w:proofErr w:type="spellEnd"/>
      <w:r>
        <w:t xml:space="preserve"> major </w:t>
      </w:r>
      <w:proofErr w:type="spellStart"/>
      <w:r>
        <w:t>enfocarse</w:t>
      </w:r>
      <w:proofErr w:type="spellEnd"/>
      <w:r>
        <w:t xml:space="preserve"> solo </w:t>
      </w:r>
      <w:proofErr w:type="spellStart"/>
      <w:r>
        <w:t>en</w:t>
      </w:r>
      <w:proofErr w:type="spellEnd"/>
      <w:r>
        <w:t xml:space="preserve"> </w:t>
      </w:r>
      <w:proofErr w:type="spellStart"/>
      <w:r>
        <w:t>homicidios</w:t>
      </w:r>
      <w:proofErr w:type="spellEnd"/>
      <w:r>
        <w:t xml:space="preserve"> sin </w:t>
      </w:r>
      <w:proofErr w:type="spellStart"/>
      <w:r>
        <w:t>meterle</w:t>
      </w:r>
      <w:proofErr w:type="spellEnd"/>
      <w:r>
        <w:t xml:space="preserve"> mas </w:t>
      </w:r>
      <w:proofErr w:type="spellStart"/>
      <w:r>
        <w:t>ruido</w:t>
      </w:r>
      <w:proofErr w:type="spellEnd"/>
      <w:r>
        <w:t xml:space="preserve"> con </w:t>
      </w:r>
      <w:proofErr w:type="spellStart"/>
      <w:r>
        <w:t>otras</w:t>
      </w:r>
      <w:proofErr w:type="spellEnd"/>
      <w:r>
        <w:t xml:space="preserve"> </w:t>
      </w:r>
      <w:proofErr w:type="spellStart"/>
      <w:r>
        <w:t>enfermedades</w:t>
      </w:r>
      <w:proofErr w:type="spellEnd"/>
      <w:r>
        <w:t xml:space="preserve">.  Si </w:t>
      </w:r>
      <w:proofErr w:type="spellStart"/>
      <w:r>
        <w:t>quieres</w:t>
      </w:r>
      <w:proofErr w:type="spellEnd"/>
      <w:r>
        <w:t xml:space="preserve"> </w:t>
      </w:r>
      <w:proofErr w:type="spellStart"/>
      <w:r>
        <w:t>tambien</w:t>
      </w:r>
      <w:proofErr w:type="spellEnd"/>
      <w:r>
        <w:t xml:space="preserve"> </w:t>
      </w:r>
      <w:proofErr w:type="spellStart"/>
      <w:r>
        <w:t>referirte</w:t>
      </w:r>
      <w:proofErr w:type="spellEnd"/>
      <w:r>
        <w:t xml:space="preserve"> a </w:t>
      </w:r>
      <w:proofErr w:type="spellStart"/>
      <w:r>
        <w:t>otras</w:t>
      </w:r>
      <w:proofErr w:type="spellEnd"/>
      <w:r>
        <w:t xml:space="preserve"> </w:t>
      </w:r>
      <w:proofErr w:type="spellStart"/>
      <w:r>
        <w:t>causas</w:t>
      </w:r>
      <w:proofErr w:type="spellEnd"/>
      <w:r>
        <w:t xml:space="preserve"> de </w:t>
      </w:r>
      <w:proofErr w:type="spellStart"/>
      <w:r>
        <w:t>muerte</w:t>
      </w:r>
      <w:proofErr w:type="spellEnd"/>
      <w:r>
        <w:t xml:space="preserve"> me </w:t>
      </w:r>
      <w:proofErr w:type="spellStart"/>
      <w:r>
        <w:t>parece</w:t>
      </w:r>
      <w:proofErr w:type="spellEnd"/>
      <w:r>
        <w:t xml:space="preserve"> que hay que </w:t>
      </w:r>
      <w:proofErr w:type="spellStart"/>
      <w:r>
        <w:t>hacerlo</w:t>
      </w:r>
      <w:proofErr w:type="spellEnd"/>
      <w:r>
        <w:t xml:space="preserve"> </w:t>
      </w:r>
      <w:proofErr w:type="spellStart"/>
      <w:r>
        <w:t>en</w:t>
      </w:r>
      <w:proofErr w:type="spellEnd"/>
      <w:r>
        <w:t xml:space="preserve">  </w:t>
      </w:r>
      <w:proofErr w:type="spellStart"/>
      <w:r>
        <w:t>parrafos</w:t>
      </w:r>
      <w:proofErr w:type="spellEnd"/>
      <w:r>
        <w:t xml:space="preserve"> </w:t>
      </w:r>
      <w:proofErr w:type="spellStart"/>
      <w:r>
        <w:t>separados</w:t>
      </w:r>
      <w:proofErr w:type="spellEnd"/>
      <w:r>
        <w:t>.</w:t>
      </w:r>
    </w:p>
  </w:comment>
  <w:comment w:id="147" w:author="Hiram Beltran-Sanchez" w:date="2017-09-13T09:52:00Z" w:initials="HB">
    <w:p w14:paraId="555D0A7D" w14:textId="419D3D75" w:rsidR="00385EAB" w:rsidRDefault="00385EAB">
      <w:pPr>
        <w:pStyle w:val="CommentText"/>
      </w:pPr>
      <w:r>
        <w:rPr>
          <w:rStyle w:val="CommentReference"/>
        </w:rPr>
        <w:annotationRef/>
      </w:r>
      <w:proofErr w:type="spellStart"/>
      <w:r>
        <w:t>Yo</w:t>
      </w:r>
      <w:proofErr w:type="spellEnd"/>
      <w:r>
        <w:t xml:space="preserve"> </w:t>
      </w:r>
      <w:proofErr w:type="spellStart"/>
      <w:r>
        <w:t>eliminaria</w:t>
      </w:r>
      <w:proofErr w:type="spellEnd"/>
      <w:r>
        <w:t xml:space="preserve"> </w:t>
      </w:r>
      <w:proofErr w:type="spellStart"/>
      <w:r>
        <w:t>estas</w:t>
      </w:r>
      <w:proofErr w:type="spellEnd"/>
      <w:r>
        <w:t xml:space="preserve"> </w:t>
      </w:r>
      <w:proofErr w:type="spellStart"/>
      <w:r>
        <w:t>oraciones</w:t>
      </w:r>
      <w:proofErr w:type="spellEnd"/>
    </w:p>
  </w:comment>
  <w:comment w:id="169" w:author="Hiram Beltran-Sanchez" w:date="2017-09-13T10:04:00Z" w:initials="HB">
    <w:p w14:paraId="6B86C374" w14:textId="2F144306" w:rsidR="00385EAB" w:rsidRDefault="00385EAB">
      <w:pPr>
        <w:pStyle w:val="CommentText"/>
      </w:pPr>
      <w:r>
        <w:rPr>
          <w:rStyle w:val="CommentReference"/>
        </w:rPr>
        <w:annotationRef/>
      </w:r>
      <w:r>
        <w:t xml:space="preserve">Como las </w:t>
      </w:r>
      <w:proofErr w:type="spellStart"/>
      <w:r>
        <w:t>siguientes</w:t>
      </w:r>
      <w:proofErr w:type="spellEnd"/>
      <w:r>
        <w:t xml:space="preserve"> </w:t>
      </w:r>
      <w:proofErr w:type="spellStart"/>
      <w:r>
        <w:t>oraciones</w:t>
      </w:r>
      <w:proofErr w:type="spellEnd"/>
      <w:r>
        <w:t xml:space="preserve"> </w:t>
      </w:r>
      <w:proofErr w:type="spellStart"/>
      <w:r>
        <w:t>estan</w:t>
      </w:r>
      <w:proofErr w:type="spellEnd"/>
      <w:r>
        <w:t xml:space="preserve"> </w:t>
      </w:r>
      <w:proofErr w:type="spellStart"/>
      <w:r>
        <w:t>en</w:t>
      </w:r>
      <w:proofErr w:type="spellEnd"/>
      <w:r>
        <w:t xml:space="preserve"> “direct voice”, </w:t>
      </w:r>
      <w:proofErr w:type="spellStart"/>
      <w:r>
        <w:t>sugiero</w:t>
      </w:r>
      <w:proofErr w:type="spellEnd"/>
      <w:r>
        <w:t xml:space="preserve"> que la </w:t>
      </w:r>
      <w:proofErr w:type="spellStart"/>
      <w:r>
        <w:t>primera</w:t>
      </w:r>
      <w:proofErr w:type="spellEnd"/>
      <w:r>
        <w:t xml:space="preserve"> </w:t>
      </w:r>
      <w:proofErr w:type="spellStart"/>
      <w:r>
        <w:t>oracion</w:t>
      </w:r>
      <w:proofErr w:type="spellEnd"/>
      <w:r>
        <w:t xml:space="preserve"> se </w:t>
      </w:r>
      <w:proofErr w:type="spellStart"/>
      <w:r>
        <w:t>cambie</w:t>
      </w:r>
      <w:proofErr w:type="spellEnd"/>
      <w:r>
        <w:t xml:space="preserve"> para </w:t>
      </w:r>
      <w:proofErr w:type="spellStart"/>
      <w:r>
        <w:t>eliminar</w:t>
      </w:r>
      <w:proofErr w:type="spellEnd"/>
      <w:r>
        <w:t xml:space="preserve"> el “passive voice”</w:t>
      </w:r>
    </w:p>
  </w:comment>
  <w:comment w:id="172" w:author="Hiram Beltran-Sanchez" w:date="2017-09-13T10:04:00Z" w:initials="HB">
    <w:p w14:paraId="62463731" w14:textId="1C02C2B0" w:rsidR="00385EAB" w:rsidRDefault="00385EAB">
      <w:pPr>
        <w:pStyle w:val="CommentText"/>
      </w:pPr>
      <w:r>
        <w:rPr>
          <w:rStyle w:val="CommentReference"/>
        </w:rPr>
        <w:annotationRef/>
      </w:r>
      <w:proofErr w:type="spellStart"/>
      <w:r>
        <w:rPr>
          <w:rStyle w:val="CommentReference"/>
        </w:rPr>
        <w:t>bien</w:t>
      </w:r>
      <w:proofErr w:type="spellEnd"/>
    </w:p>
  </w:comment>
  <w:comment w:id="176" w:author="Hiram Beltran-Sanchez" w:date="2017-09-13T10:07:00Z" w:initials="HB">
    <w:p w14:paraId="23CEAC70" w14:textId="1084312C" w:rsidR="00385EAB" w:rsidRDefault="00385EAB">
      <w:pPr>
        <w:pStyle w:val="CommentText"/>
      </w:pPr>
      <w:r>
        <w:rPr>
          <w:rStyle w:val="CommentReference"/>
        </w:rPr>
        <w:annotationRef/>
      </w:r>
      <w:r>
        <w:t xml:space="preserve">no </w:t>
      </w:r>
      <w:proofErr w:type="spellStart"/>
      <w:r>
        <w:t>creo</w:t>
      </w:r>
      <w:proofErr w:type="spellEnd"/>
      <w:r>
        <w:t xml:space="preserve"> que </w:t>
      </w:r>
      <w:proofErr w:type="spellStart"/>
      <w:r>
        <w:t>esto</w:t>
      </w:r>
      <w:proofErr w:type="spellEnd"/>
      <w:r>
        <w:t xml:space="preserve"> sea </w:t>
      </w:r>
      <w:proofErr w:type="spellStart"/>
      <w:r>
        <w:t>necesario</w:t>
      </w:r>
      <w:proofErr w:type="spellEnd"/>
      <w:r>
        <w:t xml:space="preserve"> </w:t>
      </w:r>
      <w:proofErr w:type="spellStart"/>
      <w:r>
        <w:t>porque</w:t>
      </w:r>
      <w:proofErr w:type="spellEnd"/>
      <w:r>
        <w:t xml:space="preserve"> </w:t>
      </w:r>
      <w:proofErr w:type="spellStart"/>
      <w:r>
        <w:t>ya</w:t>
      </w:r>
      <w:proofErr w:type="spellEnd"/>
      <w:r>
        <w:t xml:space="preserve"> </w:t>
      </w:r>
      <w:proofErr w:type="spellStart"/>
      <w:r>
        <w:t>hemos</w:t>
      </w:r>
      <w:proofErr w:type="spellEnd"/>
      <w:r>
        <w:t xml:space="preserve"> </w:t>
      </w:r>
      <w:proofErr w:type="spellStart"/>
      <w:r>
        <w:t>mencionado</w:t>
      </w:r>
      <w:proofErr w:type="spellEnd"/>
      <w:r>
        <w:t xml:space="preserve"> </w:t>
      </w:r>
      <w:proofErr w:type="spellStart"/>
      <w:r>
        <w:t>en</w:t>
      </w:r>
      <w:proofErr w:type="spellEnd"/>
      <w:r>
        <w:t xml:space="preserve"> la </w:t>
      </w:r>
      <w:proofErr w:type="spellStart"/>
      <w:r>
        <w:t>introduccion</w:t>
      </w:r>
      <w:proofErr w:type="spellEnd"/>
      <w:r>
        <w:t xml:space="preserve"> que el </w:t>
      </w:r>
      <w:proofErr w:type="spellStart"/>
      <w:r>
        <w:t>enfoque</w:t>
      </w:r>
      <w:proofErr w:type="spellEnd"/>
      <w:r>
        <w:t xml:space="preserve"> </w:t>
      </w:r>
      <w:proofErr w:type="spellStart"/>
      <w:r>
        <w:t>es</w:t>
      </w:r>
      <w:proofErr w:type="spellEnd"/>
      <w:r>
        <w:t xml:space="preserve"> </w:t>
      </w:r>
      <w:proofErr w:type="spellStart"/>
      <w:r>
        <w:t>en</w:t>
      </w:r>
      <w:proofErr w:type="spellEnd"/>
      <w:r>
        <w:t xml:space="preserve"> </w:t>
      </w:r>
      <w:proofErr w:type="spellStart"/>
      <w:r>
        <w:t>homicidios</w:t>
      </w:r>
      <w:proofErr w:type="spellEnd"/>
    </w:p>
  </w:comment>
  <w:comment w:id="185" w:author="Hiram Beltran-Sanchez" w:date="2017-09-13T10:09:00Z" w:initials="HB">
    <w:p w14:paraId="00DC85FF" w14:textId="7C252D8A" w:rsidR="00385EAB" w:rsidRDefault="00385EAB">
      <w:pPr>
        <w:pStyle w:val="CommentText"/>
      </w:pPr>
      <w:r>
        <w:rPr>
          <w:rStyle w:val="CommentReference"/>
        </w:rPr>
        <w:annotationRef/>
      </w:r>
      <w:proofErr w:type="spellStart"/>
      <w:r>
        <w:t>esto</w:t>
      </w:r>
      <w:proofErr w:type="spellEnd"/>
      <w:r>
        <w:t xml:space="preserve"> me </w:t>
      </w:r>
      <w:proofErr w:type="spellStart"/>
      <w:r>
        <w:t>parece</w:t>
      </w:r>
      <w:proofErr w:type="spellEnd"/>
      <w:r>
        <w:t xml:space="preserve"> que </w:t>
      </w:r>
      <w:proofErr w:type="spellStart"/>
      <w:r>
        <w:t>es</w:t>
      </w:r>
      <w:proofErr w:type="spellEnd"/>
      <w:r>
        <w:t xml:space="preserve"> </w:t>
      </w:r>
      <w:proofErr w:type="spellStart"/>
      <w:r>
        <w:t>mejor</w:t>
      </w:r>
      <w:proofErr w:type="spellEnd"/>
      <w:r>
        <w:t xml:space="preserve"> </w:t>
      </w:r>
      <w:proofErr w:type="spellStart"/>
      <w:r>
        <w:t>enviarlo</w:t>
      </w:r>
      <w:proofErr w:type="spellEnd"/>
      <w:r>
        <w:t xml:space="preserve"> al </w:t>
      </w:r>
      <w:proofErr w:type="spellStart"/>
      <w:r>
        <w:t>apendice</w:t>
      </w:r>
      <w:proofErr w:type="spellEnd"/>
      <w:r>
        <w:t xml:space="preserve"> que se </w:t>
      </w:r>
      <w:proofErr w:type="spellStart"/>
      <w:r>
        <w:t>menciona</w:t>
      </w:r>
      <w:proofErr w:type="spellEnd"/>
      <w:r>
        <w:t xml:space="preserve"> </w:t>
      </w:r>
      <w:proofErr w:type="spellStart"/>
      <w:r>
        <w:t>arriba</w:t>
      </w:r>
      <w:proofErr w:type="spellEnd"/>
      <w:r>
        <w:t xml:space="preserve">. </w:t>
      </w:r>
      <w:proofErr w:type="spellStart"/>
      <w:r>
        <w:t>Es</w:t>
      </w:r>
      <w:proofErr w:type="spellEnd"/>
      <w:r>
        <w:t xml:space="preserve"> </w:t>
      </w:r>
      <w:proofErr w:type="spellStart"/>
      <w:r>
        <w:t>demasiado</w:t>
      </w:r>
      <w:proofErr w:type="spellEnd"/>
      <w:r>
        <w:t xml:space="preserve"> </w:t>
      </w:r>
      <w:proofErr w:type="spellStart"/>
      <w:r>
        <w:t>detalle</w:t>
      </w:r>
      <w:proofErr w:type="spellEnd"/>
      <w:r>
        <w:t xml:space="preserve"> para </w:t>
      </w:r>
      <w:proofErr w:type="spellStart"/>
      <w:r>
        <w:t>gente</w:t>
      </w:r>
      <w:proofErr w:type="spellEnd"/>
      <w:r>
        <w:t xml:space="preserve"> que no </w:t>
      </w:r>
      <w:proofErr w:type="spellStart"/>
      <w:r>
        <w:t>esta</w:t>
      </w:r>
      <w:proofErr w:type="spellEnd"/>
      <w:r>
        <w:t xml:space="preserve"> </w:t>
      </w:r>
      <w:proofErr w:type="spellStart"/>
      <w:r>
        <w:t>familiarizada</w:t>
      </w:r>
      <w:proofErr w:type="spellEnd"/>
      <w:r>
        <w:t xml:space="preserve"> con ICD’s</w:t>
      </w:r>
    </w:p>
  </w:comment>
  <w:comment w:id="224" w:author="Hiram Beltran-Sanchez" w:date="2017-09-13T10:20:00Z" w:initials="HB">
    <w:p w14:paraId="6CD1C651" w14:textId="667478C3" w:rsidR="00385EAB" w:rsidRDefault="00385EAB">
      <w:pPr>
        <w:pStyle w:val="CommentText"/>
      </w:pPr>
      <w:r>
        <w:rPr>
          <w:rStyle w:val="CommentReference"/>
        </w:rPr>
        <w:annotationRef/>
      </w:r>
      <w:proofErr w:type="spellStart"/>
      <w:r>
        <w:t>esta</w:t>
      </w:r>
      <w:proofErr w:type="spellEnd"/>
      <w:r>
        <w:t xml:space="preserve"> </w:t>
      </w:r>
      <w:proofErr w:type="spellStart"/>
      <w:r>
        <w:t>oracion</w:t>
      </w:r>
      <w:proofErr w:type="spellEnd"/>
      <w:r>
        <w:t xml:space="preserve"> </w:t>
      </w:r>
      <w:proofErr w:type="spellStart"/>
      <w:r>
        <w:t>es</w:t>
      </w:r>
      <w:proofErr w:type="spellEnd"/>
      <w:r>
        <w:t xml:space="preserve"> parte de la </w:t>
      </w:r>
      <w:proofErr w:type="spellStart"/>
      <w:r>
        <w:t>ecuacion</w:t>
      </w:r>
      <w:proofErr w:type="spellEnd"/>
      <w:r>
        <w:t xml:space="preserve"> </w:t>
      </w:r>
      <w:proofErr w:type="spellStart"/>
      <w:r>
        <w:t>porque</w:t>
      </w:r>
      <w:proofErr w:type="spellEnd"/>
      <w:r>
        <w:t xml:space="preserve"> </w:t>
      </w:r>
      <w:proofErr w:type="spellStart"/>
      <w:r>
        <w:t>es</w:t>
      </w:r>
      <w:proofErr w:type="spellEnd"/>
      <w:r>
        <w:t xml:space="preserve"> </w:t>
      </w:r>
      <w:proofErr w:type="spellStart"/>
      <w:r>
        <w:t>donde</w:t>
      </w:r>
      <w:proofErr w:type="spellEnd"/>
      <w:r>
        <w:t xml:space="preserve"> se </w:t>
      </w:r>
      <w:proofErr w:type="spellStart"/>
      <w:r>
        <w:t>definen</w:t>
      </w:r>
      <w:proofErr w:type="spellEnd"/>
      <w:r>
        <w:t xml:space="preserve"> </w:t>
      </w:r>
      <w:proofErr w:type="spellStart"/>
      <w:r>
        <w:t>los</w:t>
      </w:r>
      <w:proofErr w:type="spellEnd"/>
      <w:r>
        <w:t xml:space="preserve"> </w:t>
      </w:r>
      <w:proofErr w:type="spellStart"/>
      <w:r>
        <w:t>terminos</w:t>
      </w:r>
      <w:proofErr w:type="spellEnd"/>
      <w:r>
        <w:t xml:space="preserve">. </w:t>
      </w:r>
    </w:p>
  </w:comment>
  <w:comment w:id="231" w:author="Hiram Beltran-Sanchez" w:date="2017-09-13T10:32:00Z" w:initials="HB">
    <w:p w14:paraId="093E6673" w14:textId="6FC3A82E" w:rsidR="00385EAB" w:rsidRDefault="00385EAB">
      <w:pPr>
        <w:pStyle w:val="CommentText"/>
      </w:pPr>
      <w:r>
        <w:rPr>
          <w:rStyle w:val="CommentReference"/>
        </w:rPr>
        <w:annotationRef/>
      </w:r>
      <w:r>
        <w:t xml:space="preserve">Me </w:t>
      </w:r>
      <w:proofErr w:type="spellStart"/>
      <w:r>
        <w:t>parece</w:t>
      </w:r>
      <w:proofErr w:type="spellEnd"/>
      <w:r>
        <w:t xml:space="preserve"> que hay que </w:t>
      </w:r>
      <w:proofErr w:type="spellStart"/>
      <w:r>
        <w:t>escribir</w:t>
      </w:r>
      <w:proofErr w:type="spellEnd"/>
      <w:r>
        <w:t xml:space="preserve"> </w:t>
      </w:r>
      <w:proofErr w:type="spellStart"/>
      <w:r>
        <w:t>esto</w:t>
      </w:r>
      <w:proofErr w:type="spellEnd"/>
      <w:r>
        <w:t xml:space="preserve"> </w:t>
      </w:r>
      <w:proofErr w:type="spellStart"/>
      <w:r>
        <w:t>en</w:t>
      </w:r>
      <w:proofErr w:type="spellEnd"/>
      <w:r>
        <w:t xml:space="preserve"> dos </w:t>
      </w:r>
      <w:proofErr w:type="spellStart"/>
      <w:r>
        <w:t>parrafos</w:t>
      </w:r>
      <w:proofErr w:type="spellEnd"/>
      <w:r>
        <w:t xml:space="preserve">. Primero hay que describer </w:t>
      </w:r>
      <w:proofErr w:type="spellStart"/>
      <w:r>
        <w:t>resultados</w:t>
      </w:r>
      <w:proofErr w:type="spellEnd"/>
      <w:r>
        <w:t xml:space="preserve"> de la </w:t>
      </w:r>
      <w:proofErr w:type="spellStart"/>
      <w:r>
        <w:t>Figura</w:t>
      </w:r>
      <w:proofErr w:type="spellEnd"/>
      <w:r>
        <w:t xml:space="preserve"> 1 y </w:t>
      </w:r>
      <w:proofErr w:type="spellStart"/>
      <w:r>
        <w:t>despues</w:t>
      </w:r>
      <w:proofErr w:type="spellEnd"/>
      <w:r>
        <w:t xml:space="preserve"> la </w:t>
      </w:r>
      <w:proofErr w:type="spellStart"/>
      <w:r w:rsidR="00387E6D">
        <w:t>F</w:t>
      </w:r>
      <w:r>
        <w:t>igura</w:t>
      </w:r>
      <w:proofErr w:type="spellEnd"/>
      <w:r>
        <w:t xml:space="preserve"> 2.  Las </w:t>
      </w:r>
      <w:proofErr w:type="spellStart"/>
      <w:r>
        <w:t>figuras</w:t>
      </w:r>
      <w:proofErr w:type="spellEnd"/>
      <w:r>
        <w:t xml:space="preserve"> </w:t>
      </w:r>
      <w:proofErr w:type="spellStart"/>
      <w:r>
        <w:t>estan</w:t>
      </w:r>
      <w:proofErr w:type="spellEnd"/>
      <w:r>
        <w:t xml:space="preserve"> </w:t>
      </w:r>
      <w:proofErr w:type="spellStart"/>
      <w:r>
        <w:t>muy</w:t>
      </w:r>
      <w:proofErr w:type="spellEnd"/>
      <w:r>
        <w:t xml:space="preserve"> </w:t>
      </w:r>
      <w:proofErr w:type="spellStart"/>
      <w:r>
        <w:t>bien</w:t>
      </w:r>
      <w:proofErr w:type="spellEnd"/>
      <w:r>
        <w:t xml:space="preserve"> </w:t>
      </w:r>
      <w:proofErr w:type="spellStart"/>
      <w:r>
        <w:t>pero</w:t>
      </w:r>
      <w:proofErr w:type="spellEnd"/>
      <w:r>
        <w:t xml:space="preserve"> </w:t>
      </w:r>
      <w:r w:rsidR="00387E6D">
        <w:t xml:space="preserve">hay </w:t>
      </w:r>
      <w:proofErr w:type="spellStart"/>
      <w:r w:rsidR="00387E6D">
        <w:t>demasiada</w:t>
      </w:r>
      <w:proofErr w:type="spellEnd"/>
      <w:r w:rsidR="00387E6D">
        <w:t xml:space="preserve"> </w:t>
      </w:r>
      <w:proofErr w:type="spellStart"/>
      <w:r w:rsidR="00387E6D">
        <w:t>informacion</w:t>
      </w:r>
      <w:proofErr w:type="spellEnd"/>
      <w:r w:rsidR="00387E6D">
        <w:t xml:space="preserve"> y </w:t>
      </w:r>
      <w:proofErr w:type="spellStart"/>
      <w:r w:rsidR="00387E6D">
        <w:t>uno</w:t>
      </w:r>
      <w:proofErr w:type="spellEnd"/>
      <w:r w:rsidR="00387E6D">
        <w:t xml:space="preserve"> no </w:t>
      </w:r>
      <w:proofErr w:type="spellStart"/>
      <w:r w:rsidR="00387E6D">
        <w:t>puede</w:t>
      </w:r>
      <w:proofErr w:type="spellEnd"/>
      <w:r w:rsidR="00387E6D">
        <w:t xml:space="preserve"> </w:t>
      </w:r>
      <w:proofErr w:type="spellStart"/>
      <w:r w:rsidR="00387E6D">
        <w:t>esperar</w:t>
      </w:r>
      <w:proofErr w:type="spellEnd"/>
      <w:r w:rsidR="00387E6D">
        <w:t xml:space="preserve"> que el lector las </w:t>
      </w:r>
      <w:proofErr w:type="spellStart"/>
      <w:r w:rsidR="00387E6D">
        <w:t>entienda</w:t>
      </w:r>
      <w:proofErr w:type="spellEnd"/>
      <w:r w:rsidR="00387E6D">
        <w:t xml:space="preserve">. Primero </w:t>
      </w:r>
      <w:proofErr w:type="spellStart"/>
      <w:r>
        <w:t>tiene</w:t>
      </w:r>
      <w:r w:rsidR="00166E6F">
        <w:t>s</w:t>
      </w:r>
      <w:proofErr w:type="spellEnd"/>
      <w:r>
        <w:t xml:space="preserve"> que</w:t>
      </w:r>
      <w:r w:rsidR="00166E6F">
        <w:t xml:space="preserve"> </w:t>
      </w:r>
      <w:proofErr w:type="spellStart"/>
      <w:r w:rsidR="00166E6F">
        <w:t>describirlas</w:t>
      </w:r>
      <w:proofErr w:type="spellEnd"/>
      <w:r w:rsidR="00166E6F">
        <w:t xml:space="preserve"> antes de </w:t>
      </w:r>
      <w:proofErr w:type="spellStart"/>
      <w:r w:rsidR="00166E6F">
        <w:t>entrar</w:t>
      </w:r>
      <w:proofErr w:type="spellEnd"/>
      <w:r w:rsidR="00166E6F">
        <w:t xml:space="preserve"> a </w:t>
      </w:r>
      <w:proofErr w:type="spellStart"/>
      <w:r w:rsidR="00166E6F">
        <w:t>dar</w:t>
      </w:r>
      <w:proofErr w:type="spellEnd"/>
      <w:r w:rsidR="00166E6F">
        <w:t xml:space="preserve"> </w:t>
      </w:r>
      <w:proofErr w:type="spellStart"/>
      <w:r w:rsidR="00166E6F">
        <w:t>resultados</w:t>
      </w:r>
      <w:proofErr w:type="spellEnd"/>
      <w:r w:rsidR="00A1576D">
        <w:t xml:space="preserve"> (</w:t>
      </w:r>
      <w:proofErr w:type="spellStart"/>
      <w:r w:rsidR="00A1576D">
        <w:t>ve</w:t>
      </w:r>
      <w:proofErr w:type="spellEnd"/>
      <w:r w:rsidR="00A1576D">
        <w:t xml:space="preserve"> mi </w:t>
      </w:r>
      <w:proofErr w:type="spellStart"/>
      <w:r w:rsidR="00A1576D">
        <w:t>sugerencia</w:t>
      </w:r>
      <w:proofErr w:type="spellEnd"/>
      <w:r w:rsidR="00A1576D">
        <w:t xml:space="preserve"> </w:t>
      </w:r>
      <w:proofErr w:type="spellStart"/>
      <w:r w:rsidR="00A1576D">
        <w:t>abajo</w:t>
      </w:r>
      <w:proofErr w:type="spellEnd"/>
      <w:r w:rsidR="00A1576D">
        <w:t>)</w:t>
      </w:r>
      <w:r w:rsidR="00166E6F">
        <w:t xml:space="preserve">. </w:t>
      </w:r>
      <w:proofErr w:type="spellStart"/>
      <w:r w:rsidR="00166E6F">
        <w:t>Recuerda</w:t>
      </w:r>
      <w:proofErr w:type="spellEnd"/>
      <w:r w:rsidR="00166E6F">
        <w:t xml:space="preserve"> que</w:t>
      </w:r>
      <w:r>
        <w:t xml:space="preserve"> hay que </w:t>
      </w:r>
      <w:proofErr w:type="spellStart"/>
      <w:r>
        <w:t>llevar</w:t>
      </w:r>
      <w:proofErr w:type="spellEnd"/>
      <w:r>
        <w:t xml:space="preserve"> al lector de la </w:t>
      </w:r>
      <w:proofErr w:type="spellStart"/>
      <w:r>
        <w:t>mano</w:t>
      </w:r>
      <w:proofErr w:type="spellEnd"/>
      <w:r>
        <w:t xml:space="preserve"> para que </w:t>
      </w:r>
      <w:proofErr w:type="spellStart"/>
      <w:r>
        <w:t>entiend</w:t>
      </w:r>
      <w:r w:rsidR="00166E6F">
        <w:t>a</w:t>
      </w:r>
      <w:proofErr w:type="spellEnd"/>
      <w:r>
        <w:t xml:space="preserve"> que hay ahi</w:t>
      </w:r>
      <w:r w:rsidR="00387E6D">
        <w:t xml:space="preserve"> </w:t>
      </w:r>
      <w:proofErr w:type="spellStart"/>
      <w:r w:rsidR="00387E6D">
        <w:t>sino</w:t>
      </w:r>
      <w:proofErr w:type="spellEnd"/>
      <w:r w:rsidR="00387E6D">
        <w:t xml:space="preserve"> no </w:t>
      </w:r>
      <w:proofErr w:type="spellStart"/>
      <w:r w:rsidR="00387E6D">
        <w:t>va</w:t>
      </w:r>
      <w:proofErr w:type="spellEnd"/>
      <w:r w:rsidR="00387E6D">
        <w:t xml:space="preserve"> a </w:t>
      </w:r>
      <w:proofErr w:type="spellStart"/>
      <w:r w:rsidR="00387E6D">
        <w:t>seguir</w:t>
      </w:r>
      <w:proofErr w:type="spellEnd"/>
      <w:r w:rsidR="00387E6D">
        <w:t xml:space="preserve"> el </w:t>
      </w:r>
      <w:proofErr w:type="spellStart"/>
      <w:r w:rsidR="00387E6D">
        <w:t>argumento</w:t>
      </w:r>
      <w:proofErr w:type="spellEnd"/>
      <w:r>
        <w:t xml:space="preserve">.  </w:t>
      </w:r>
    </w:p>
    <w:p w14:paraId="69038876" w14:textId="34AFC29C" w:rsidR="00385EAB" w:rsidRDefault="00385EAB">
      <w:pPr>
        <w:pStyle w:val="CommentText"/>
      </w:pPr>
      <w:r>
        <w:t xml:space="preserve">Como las dos </w:t>
      </w:r>
      <w:proofErr w:type="spellStart"/>
      <w:r>
        <w:t>figuras</w:t>
      </w:r>
      <w:proofErr w:type="spellEnd"/>
      <w:r>
        <w:t xml:space="preserve"> son </w:t>
      </w:r>
      <w:proofErr w:type="spellStart"/>
      <w:r>
        <w:t>similares</w:t>
      </w:r>
      <w:proofErr w:type="spellEnd"/>
      <w:r>
        <w:t xml:space="preserve"> </w:t>
      </w:r>
      <w:proofErr w:type="spellStart"/>
      <w:r>
        <w:t>en</w:t>
      </w:r>
      <w:proofErr w:type="spellEnd"/>
      <w:r>
        <w:t xml:space="preserve"> </w:t>
      </w:r>
      <w:proofErr w:type="spellStart"/>
      <w:r>
        <w:t>formato</w:t>
      </w:r>
      <w:proofErr w:type="spellEnd"/>
      <w:r>
        <w:t xml:space="preserve">, describe con </w:t>
      </w:r>
      <w:proofErr w:type="spellStart"/>
      <w:r>
        <w:t>detalle</w:t>
      </w:r>
      <w:proofErr w:type="spellEnd"/>
      <w:r>
        <w:t xml:space="preserve"> la </w:t>
      </w:r>
      <w:proofErr w:type="spellStart"/>
      <w:r>
        <w:t>figura</w:t>
      </w:r>
      <w:proofErr w:type="spellEnd"/>
      <w:r>
        <w:t xml:space="preserve"> 1 y </w:t>
      </w:r>
      <w:proofErr w:type="spellStart"/>
      <w:r>
        <w:t>asi</w:t>
      </w:r>
      <w:proofErr w:type="spellEnd"/>
      <w:r>
        <w:t xml:space="preserve"> </w:t>
      </w:r>
      <w:proofErr w:type="spellStart"/>
      <w:r>
        <w:t>cuando</w:t>
      </w:r>
      <w:proofErr w:type="spellEnd"/>
      <w:r>
        <w:t xml:space="preserve"> </w:t>
      </w:r>
      <w:proofErr w:type="spellStart"/>
      <w:r>
        <w:t>llegues</w:t>
      </w:r>
      <w:proofErr w:type="spellEnd"/>
      <w:r>
        <w:t xml:space="preserve"> a la </w:t>
      </w:r>
      <w:proofErr w:type="spellStart"/>
      <w:r>
        <w:t>figura</w:t>
      </w:r>
      <w:proofErr w:type="spellEnd"/>
      <w:r>
        <w:t xml:space="preserve"> 2 </w:t>
      </w:r>
      <w:proofErr w:type="spellStart"/>
      <w:r>
        <w:t>simplemente</w:t>
      </w:r>
      <w:proofErr w:type="spellEnd"/>
      <w:r>
        <w:t xml:space="preserve"> se dice que </w:t>
      </w:r>
      <w:proofErr w:type="spellStart"/>
      <w:r>
        <w:t>esta</w:t>
      </w:r>
      <w:proofErr w:type="spellEnd"/>
      <w:r>
        <w:t xml:space="preserve"> </w:t>
      </w:r>
      <w:proofErr w:type="spellStart"/>
      <w:r>
        <w:t>figura</w:t>
      </w:r>
      <w:proofErr w:type="spellEnd"/>
      <w:r>
        <w:t xml:space="preserve"> </w:t>
      </w:r>
      <w:proofErr w:type="spellStart"/>
      <w:r>
        <w:t>muestra</w:t>
      </w:r>
      <w:proofErr w:type="spellEnd"/>
      <w:r>
        <w:t xml:space="preserve"> “similar information to Figure 1 but it now corresponds to results for e+”</w:t>
      </w:r>
    </w:p>
    <w:p w14:paraId="55C9A839" w14:textId="1921AC91" w:rsidR="00385EAB" w:rsidRDefault="00385EAB">
      <w:pPr>
        <w:pStyle w:val="CommentText"/>
      </w:pPr>
    </w:p>
    <w:p w14:paraId="3BE5F8C3" w14:textId="5A965A9C" w:rsidR="00385EAB" w:rsidRDefault="00385EAB">
      <w:pPr>
        <w:pStyle w:val="CommentText"/>
      </w:pPr>
      <w:r>
        <w:t xml:space="preserve">Este </w:t>
      </w:r>
      <w:proofErr w:type="spellStart"/>
      <w:r>
        <w:t>es</w:t>
      </w:r>
      <w:proofErr w:type="spellEnd"/>
      <w:r>
        <w:t xml:space="preserve"> un </w:t>
      </w:r>
      <w:proofErr w:type="spellStart"/>
      <w:r>
        <w:t>ejemplo</w:t>
      </w:r>
      <w:proofErr w:type="spellEnd"/>
      <w:r>
        <w:t xml:space="preserve"> de </w:t>
      </w:r>
      <w:proofErr w:type="spellStart"/>
      <w:r w:rsidR="00166E6F">
        <w:t>como</w:t>
      </w:r>
      <w:proofErr w:type="spellEnd"/>
      <w:r w:rsidR="00166E6F">
        <w:t xml:space="preserve"> describer </w:t>
      </w:r>
      <w:r>
        <w:t xml:space="preserve">la </w:t>
      </w:r>
      <w:proofErr w:type="spellStart"/>
      <w:r>
        <w:t>figura</w:t>
      </w:r>
      <w:proofErr w:type="spellEnd"/>
      <w:r>
        <w:t xml:space="preserve"> 1</w:t>
      </w:r>
      <w:r w:rsidR="001A1137">
        <w:t xml:space="preserve">, </w:t>
      </w:r>
      <w:proofErr w:type="spellStart"/>
      <w:r w:rsidR="001A1137">
        <w:t>acomodala</w:t>
      </w:r>
      <w:proofErr w:type="spellEnd"/>
      <w:r w:rsidR="001A1137">
        <w:t xml:space="preserve"> </w:t>
      </w:r>
      <w:proofErr w:type="spellStart"/>
      <w:r w:rsidR="001A1137">
        <w:t>como</w:t>
      </w:r>
      <w:proofErr w:type="spellEnd"/>
      <w:r w:rsidR="001A1137">
        <w:t xml:space="preserve"> </w:t>
      </w:r>
      <w:proofErr w:type="spellStart"/>
      <w:r w:rsidR="001A1137">
        <w:t>consideres</w:t>
      </w:r>
      <w:proofErr w:type="spellEnd"/>
      <w:r>
        <w:t xml:space="preserve">. </w:t>
      </w:r>
    </w:p>
    <w:p w14:paraId="4EDB7FC0" w14:textId="3BC9BBD3" w:rsidR="00385EAB" w:rsidRDefault="00385EAB">
      <w:pPr>
        <w:pStyle w:val="CommentText"/>
      </w:pPr>
      <w:r w:rsidRPr="005B25D2">
        <w:rPr>
          <w:rFonts w:ascii="Times New Roman" w:eastAsiaTheme="minorEastAsia" w:hAnsi="Times New Roman" w:cs="Times New Roman"/>
        </w:rPr>
        <w:t>Figure</w:t>
      </w:r>
      <w:r>
        <w:rPr>
          <w:rStyle w:val="CommentReference"/>
        </w:rPr>
        <w:annotationRef/>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w:t>
      </w:r>
      <w:r w:rsidR="00166E6F">
        <w:rPr>
          <w:rFonts w:ascii="Times New Roman" w:eastAsiaTheme="minorEastAsia" w:hAnsi="Times New Roman" w:cs="Times New Roman"/>
        </w:rPr>
        <w:t xml:space="preserve">between </w:t>
      </w:r>
      <w:r>
        <w:rPr>
          <w:rFonts w:ascii="Times New Roman" w:eastAsiaTheme="minorEastAsia" w:hAnsi="Times New Roman" w:cs="Times New Roman"/>
        </w:rPr>
        <w:t xml:space="preserve">2005 </w:t>
      </w:r>
      <w:r w:rsidR="00166E6F">
        <w:rPr>
          <w:rFonts w:ascii="Times New Roman" w:eastAsiaTheme="minorEastAsia" w:hAnsi="Times New Roman" w:cs="Times New Roman"/>
        </w:rPr>
        <w:t>and</w:t>
      </w:r>
      <w:r>
        <w:rPr>
          <w:rFonts w:ascii="Times New Roman" w:eastAsiaTheme="minorEastAsia" w:hAnsi="Times New Roman" w:cs="Times New Roman"/>
        </w:rPr>
        <w:t xml:space="preserve"> 2015 (Panel B). Vertical values enclosed in rectangles represent age-specific contributions (in years), while </w:t>
      </w:r>
      <w:r w:rsidR="00A1576D">
        <w:rPr>
          <w:rFonts w:ascii="Times New Roman" w:eastAsiaTheme="minorEastAsia" w:hAnsi="Times New Roman" w:cs="Times New Roman"/>
        </w:rPr>
        <w:t xml:space="preserve">the length of the </w:t>
      </w:r>
      <w:r w:rsidR="00166E6F">
        <w:rPr>
          <w:rFonts w:ascii="Times New Roman" w:eastAsiaTheme="minorEastAsia" w:hAnsi="Times New Roman" w:cs="Times New Roman"/>
        </w:rPr>
        <w:t>bars correspond to cause-specific contributions by age</w:t>
      </w:r>
      <w:r w:rsidR="00776E54">
        <w:rPr>
          <w:rFonts w:ascii="Times New Roman" w:eastAsiaTheme="minorEastAsia" w:hAnsi="Times New Roman" w:cs="Times New Roman"/>
        </w:rPr>
        <w:t xml:space="preserve"> (also in years)</w:t>
      </w:r>
      <w:r w:rsidR="00166E6F">
        <w:rPr>
          <w:rFonts w:ascii="Times New Roman" w:eastAsiaTheme="minorEastAsia" w:hAnsi="Times New Roman" w:cs="Times New Roman"/>
        </w:rPr>
        <w:t xml:space="preserve">. </w:t>
      </w:r>
      <w:r w:rsidR="00387E6D">
        <w:rPr>
          <w:rFonts w:ascii="Times New Roman" w:eastAsiaTheme="minorEastAsia" w:hAnsi="Times New Roman" w:cs="Times New Roman"/>
        </w:rPr>
        <w:t>Overall cause-specific contribution</w:t>
      </w:r>
      <w:r w:rsidR="00A1576D">
        <w:rPr>
          <w:rFonts w:ascii="Times New Roman" w:eastAsiaTheme="minorEastAsia" w:hAnsi="Times New Roman" w:cs="Times New Roman"/>
        </w:rPr>
        <w:t>s</w:t>
      </w:r>
      <w:r w:rsidR="00387E6D">
        <w:rPr>
          <w:rFonts w:ascii="Times New Roman" w:eastAsiaTheme="minorEastAsia" w:hAnsi="Times New Roman" w:cs="Times New Roman"/>
        </w:rPr>
        <w:t xml:space="preserve"> across all ages </w:t>
      </w:r>
      <w:r w:rsidR="00A1576D">
        <w:rPr>
          <w:rFonts w:ascii="Times New Roman" w:eastAsiaTheme="minorEastAsia" w:hAnsi="Times New Roman" w:cs="Times New Roman"/>
        </w:rPr>
        <w:t>are</w:t>
      </w:r>
      <w:r w:rsidR="00387E6D">
        <w:rPr>
          <w:rFonts w:ascii="Times New Roman" w:eastAsiaTheme="minorEastAsia" w:hAnsi="Times New Roman" w:cs="Times New Roman"/>
        </w:rPr>
        <w:t xml:space="preserve"> shown in the panel’s legend in parenthesis.</w:t>
      </w:r>
      <w:r w:rsidR="00A1576D">
        <w:rPr>
          <w:rFonts w:ascii="Times New Roman" w:eastAsiaTheme="minorEastAsia" w:hAnsi="Times New Roman" w:cs="Times New Roman"/>
        </w:rPr>
        <w:t xml:space="preserve"> Figure 1 shows that …..</w:t>
      </w:r>
    </w:p>
    <w:p w14:paraId="6FE3BFC1" w14:textId="2382B918" w:rsidR="00385EAB" w:rsidRDefault="00385E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8D368C" w15:done="0"/>
  <w15:commentEx w15:paraId="784C651D" w15:done="0"/>
  <w15:commentEx w15:paraId="7BCB95A5" w15:done="0"/>
  <w15:commentEx w15:paraId="555D0A7D" w15:done="0"/>
  <w15:commentEx w15:paraId="6B86C374" w15:done="0"/>
  <w15:commentEx w15:paraId="62463731" w15:done="0"/>
  <w15:commentEx w15:paraId="23CEAC70" w15:done="0"/>
  <w15:commentEx w15:paraId="00DC85FF" w15:done="0"/>
  <w15:commentEx w15:paraId="6CD1C651" w15:done="0"/>
  <w15:commentEx w15:paraId="6FE3BFC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B9EED" w14:textId="77777777" w:rsidR="00385EAB" w:rsidRDefault="00385EAB" w:rsidP="008626B5">
      <w:r>
        <w:separator/>
      </w:r>
    </w:p>
  </w:endnote>
  <w:endnote w:type="continuationSeparator" w:id="0">
    <w:p w14:paraId="67E57ED3" w14:textId="77777777" w:rsidR="00385EAB" w:rsidRDefault="00385EA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AdvOT3f82cb7c">
    <w:panose1 w:val="00000000000000000000"/>
    <w:charset w:val="00"/>
    <w:family w:val="roman"/>
    <w:notTrueType/>
    <w:pitch w:val="default"/>
    <w:sig w:usb0="00000003" w:usb1="00000000" w:usb2="00000000" w:usb3="00000000" w:csb0="00000001" w:csb1="00000000"/>
  </w:font>
  <w:font w:name="AdvOT3f82cb7c+2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4733BD7A" w:rsidR="00385EAB" w:rsidRDefault="00385EAB">
        <w:pPr>
          <w:pStyle w:val="Footer"/>
          <w:jc w:val="right"/>
        </w:pPr>
        <w:r>
          <w:fldChar w:fldCharType="begin"/>
        </w:r>
        <w:r>
          <w:instrText xml:space="preserve"> PAGE   \* MERGEFORMAT </w:instrText>
        </w:r>
        <w:r>
          <w:fldChar w:fldCharType="separate"/>
        </w:r>
        <w:r w:rsidR="00BF01E9">
          <w:rPr>
            <w:noProof/>
          </w:rPr>
          <w:t>9</w:t>
        </w:r>
        <w:r>
          <w:rPr>
            <w:noProof/>
          </w:rPr>
          <w:fldChar w:fldCharType="end"/>
        </w:r>
      </w:p>
    </w:sdtContent>
  </w:sdt>
  <w:p w14:paraId="1861A259" w14:textId="77777777" w:rsidR="00385EAB" w:rsidRDefault="00385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61088" w14:textId="77777777" w:rsidR="00385EAB" w:rsidRDefault="00385EAB" w:rsidP="008626B5">
      <w:r>
        <w:separator/>
      </w:r>
    </w:p>
  </w:footnote>
  <w:footnote w:type="continuationSeparator" w:id="0">
    <w:p w14:paraId="1E81A0F9" w14:textId="77777777" w:rsidR="00385EAB" w:rsidRDefault="00385EAB" w:rsidP="008626B5">
      <w:r>
        <w:continuationSeparator/>
      </w:r>
    </w:p>
  </w:footnote>
  <w:footnote w:id="1">
    <w:p w14:paraId="7215F992" w14:textId="3D079BEC" w:rsidR="00385EAB" w:rsidRDefault="00385EAB">
      <w:pPr>
        <w:pStyle w:val="FootnoteText"/>
      </w:pPr>
      <w:r>
        <w:rPr>
          <w:rStyle w:val="FootnoteReference"/>
        </w:rPr>
        <w:footnoteRef/>
      </w:r>
      <w:r>
        <w:t xml:space="preserve"> Results for females are available in the Supplementary Material Figures x and y.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385EAB" w:rsidRPr="002E5219" w:rsidRDefault="00385EAB" w:rsidP="008626B5">
        <w:pPr>
          <w:pStyle w:val="Header"/>
        </w:pPr>
        <w:proofErr w:type="spellStart"/>
        <w:r w:rsidRPr="002E5219">
          <w:t>Aburto</w:t>
        </w:r>
        <w:proofErr w:type="spellEnd"/>
        <w:r w:rsidRPr="002E5219">
          <w:t xml:space="preserve"> &amp; </w:t>
        </w:r>
        <w:proofErr w:type="spellStart"/>
        <w:r w:rsidRPr="002E5219">
          <w:t>Beltrán</w:t>
        </w:r>
        <w:proofErr w:type="spellEnd"/>
        <w:r w:rsidRPr="002E5219">
          <w:t xml:space="preserve">-Sánchez, Violence and </w:t>
        </w:r>
        <w:r>
          <w:t>l</w:t>
        </w:r>
        <w:r w:rsidRPr="002E5219">
          <w:t xml:space="preserve">ifespan variation in Mexico </w:t>
        </w:r>
      </w:p>
    </w:sdtContent>
  </w:sdt>
  <w:p w14:paraId="1E1078A1" w14:textId="77777777" w:rsidR="00385EAB" w:rsidRPr="002E5219" w:rsidRDefault="00385E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m Beltran-Sanchez">
    <w15:presenceInfo w15:providerId="None" w15:userId="Hiram Beltran-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4&lt;/item&gt;&lt;/record-ids&gt;&lt;/item&gt;&lt;/Libraries&gt;"/>
  </w:docVars>
  <w:rsids>
    <w:rsidRoot w:val="00897FA5"/>
    <w:rsid w:val="0000056F"/>
    <w:rsid w:val="000011F5"/>
    <w:rsid w:val="0000744F"/>
    <w:rsid w:val="000133A2"/>
    <w:rsid w:val="000140A4"/>
    <w:rsid w:val="000158AD"/>
    <w:rsid w:val="00023253"/>
    <w:rsid w:val="00024C0A"/>
    <w:rsid w:val="00034D1D"/>
    <w:rsid w:val="00035F7D"/>
    <w:rsid w:val="000510ED"/>
    <w:rsid w:val="00053A64"/>
    <w:rsid w:val="00053E52"/>
    <w:rsid w:val="00057052"/>
    <w:rsid w:val="000610F5"/>
    <w:rsid w:val="000623C6"/>
    <w:rsid w:val="000652F3"/>
    <w:rsid w:val="0007098C"/>
    <w:rsid w:val="00070F33"/>
    <w:rsid w:val="0007160B"/>
    <w:rsid w:val="000751FF"/>
    <w:rsid w:val="00093F2C"/>
    <w:rsid w:val="00096021"/>
    <w:rsid w:val="00096625"/>
    <w:rsid w:val="0009676B"/>
    <w:rsid w:val="000976B1"/>
    <w:rsid w:val="000A06F0"/>
    <w:rsid w:val="000A2B79"/>
    <w:rsid w:val="000A379B"/>
    <w:rsid w:val="000A3AF0"/>
    <w:rsid w:val="000A7C70"/>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70CE"/>
    <w:rsid w:val="000F3403"/>
    <w:rsid w:val="000F4727"/>
    <w:rsid w:val="000F4B15"/>
    <w:rsid w:val="000F6024"/>
    <w:rsid w:val="000F6E84"/>
    <w:rsid w:val="00102234"/>
    <w:rsid w:val="00102266"/>
    <w:rsid w:val="00103644"/>
    <w:rsid w:val="00114117"/>
    <w:rsid w:val="001154AB"/>
    <w:rsid w:val="00115CC5"/>
    <w:rsid w:val="00121776"/>
    <w:rsid w:val="0013165F"/>
    <w:rsid w:val="00133BA8"/>
    <w:rsid w:val="00133EFE"/>
    <w:rsid w:val="00142693"/>
    <w:rsid w:val="001427B0"/>
    <w:rsid w:val="001438E2"/>
    <w:rsid w:val="00147564"/>
    <w:rsid w:val="00147C2A"/>
    <w:rsid w:val="00151B70"/>
    <w:rsid w:val="001520C4"/>
    <w:rsid w:val="0015223E"/>
    <w:rsid w:val="00166E6F"/>
    <w:rsid w:val="001740BF"/>
    <w:rsid w:val="001815A2"/>
    <w:rsid w:val="00183773"/>
    <w:rsid w:val="00184A14"/>
    <w:rsid w:val="00185A04"/>
    <w:rsid w:val="00185EDC"/>
    <w:rsid w:val="00186759"/>
    <w:rsid w:val="00186C59"/>
    <w:rsid w:val="00190B5F"/>
    <w:rsid w:val="0019263E"/>
    <w:rsid w:val="00196DF0"/>
    <w:rsid w:val="001A1137"/>
    <w:rsid w:val="001B4A59"/>
    <w:rsid w:val="001B5964"/>
    <w:rsid w:val="001B5AE5"/>
    <w:rsid w:val="001C18C8"/>
    <w:rsid w:val="001C5C3B"/>
    <w:rsid w:val="001E1AEB"/>
    <w:rsid w:val="001E1FC5"/>
    <w:rsid w:val="001E3927"/>
    <w:rsid w:val="001E562B"/>
    <w:rsid w:val="001E58D9"/>
    <w:rsid w:val="001F6484"/>
    <w:rsid w:val="0020305D"/>
    <w:rsid w:val="00203EDC"/>
    <w:rsid w:val="00211E35"/>
    <w:rsid w:val="00212E6B"/>
    <w:rsid w:val="00214128"/>
    <w:rsid w:val="0021479E"/>
    <w:rsid w:val="0021742B"/>
    <w:rsid w:val="0022329A"/>
    <w:rsid w:val="00230647"/>
    <w:rsid w:val="00234F0D"/>
    <w:rsid w:val="0023597C"/>
    <w:rsid w:val="00237F54"/>
    <w:rsid w:val="00241894"/>
    <w:rsid w:val="002427D2"/>
    <w:rsid w:val="00245DEB"/>
    <w:rsid w:val="002463B3"/>
    <w:rsid w:val="00256CCC"/>
    <w:rsid w:val="00267B7B"/>
    <w:rsid w:val="00282F01"/>
    <w:rsid w:val="0028674F"/>
    <w:rsid w:val="00287473"/>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12AE"/>
    <w:rsid w:val="002E3E60"/>
    <w:rsid w:val="002E5219"/>
    <w:rsid w:val="002E5917"/>
    <w:rsid w:val="002E61E9"/>
    <w:rsid w:val="002F3ACA"/>
    <w:rsid w:val="002F5300"/>
    <w:rsid w:val="00301966"/>
    <w:rsid w:val="003032B4"/>
    <w:rsid w:val="00306181"/>
    <w:rsid w:val="00312221"/>
    <w:rsid w:val="00312C8E"/>
    <w:rsid w:val="003145A2"/>
    <w:rsid w:val="00315CD1"/>
    <w:rsid w:val="00322AB3"/>
    <w:rsid w:val="00325241"/>
    <w:rsid w:val="003269C6"/>
    <w:rsid w:val="00327149"/>
    <w:rsid w:val="00331EC7"/>
    <w:rsid w:val="003347A2"/>
    <w:rsid w:val="003347D9"/>
    <w:rsid w:val="00340C1C"/>
    <w:rsid w:val="00340C80"/>
    <w:rsid w:val="00344ABF"/>
    <w:rsid w:val="0034584C"/>
    <w:rsid w:val="003467D2"/>
    <w:rsid w:val="00346F99"/>
    <w:rsid w:val="0035474E"/>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2D6E"/>
    <w:rsid w:val="003B54D7"/>
    <w:rsid w:val="003B591E"/>
    <w:rsid w:val="003C5029"/>
    <w:rsid w:val="003D32CF"/>
    <w:rsid w:val="003E1A3A"/>
    <w:rsid w:val="003E3B4F"/>
    <w:rsid w:val="003F41E2"/>
    <w:rsid w:val="00403FD3"/>
    <w:rsid w:val="00410FFF"/>
    <w:rsid w:val="00413168"/>
    <w:rsid w:val="0041317F"/>
    <w:rsid w:val="00414E48"/>
    <w:rsid w:val="00421100"/>
    <w:rsid w:val="004218ED"/>
    <w:rsid w:val="00422417"/>
    <w:rsid w:val="00430B3C"/>
    <w:rsid w:val="00432140"/>
    <w:rsid w:val="00432525"/>
    <w:rsid w:val="004404A1"/>
    <w:rsid w:val="00442C84"/>
    <w:rsid w:val="0044355A"/>
    <w:rsid w:val="00444515"/>
    <w:rsid w:val="00444CE0"/>
    <w:rsid w:val="004617D6"/>
    <w:rsid w:val="004622FC"/>
    <w:rsid w:val="00465D97"/>
    <w:rsid w:val="004754A8"/>
    <w:rsid w:val="0047614E"/>
    <w:rsid w:val="00483D85"/>
    <w:rsid w:val="00486385"/>
    <w:rsid w:val="00486FE4"/>
    <w:rsid w:val="004939C9"/>
    <w:rsid w:val="00497F1D"/>
    <w:rsid w:val="004A4B6E"/>
    <w:rsid w:val="004A4D36"/>
    <w:rsid w:val="004A58B0"/>
    <w:rsid w:val="004A664C"/>
    <w:rsid w:val="004A763C"/>
    <w:rsid w:val="004B5FDD"/>
    <w:rsid w:val="004C093E"/>
    <w:rsid w:val="004C0E7A"/>
    <w:rsid w:val="004C1DC0"/>
    <w:rsid w:val="004C34BA"/>
    <w:rsid w:val="004C4EA6"/>
    <w:rsid w:val="004D1134"/>
    <w:rsid w:val="004D2DF3"/>
    <w:rsid w:val="004D3C1C"/>
    <w:rsid w:val="004D7A20"/>
    <w:rsid w:val="004E2A3E"/>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4541"/>
    <w:rsid w:val="0053670C"/>
    <w:rsid w:val="00540C98"/>
    <w:rsid w:val="00541E1F"/>
    <w:rsid w:val="005445D9"/>
    <w:rsid w:val="00547C30"/>
    <w:rsid w:val="00561463"/>
    <w:rsid w:val="0056326E"/>
    <w:rsid w:val="00566AA7"/>
    <w:rsid w:val="00571B9F"/>
    <w:rsid w:val="00574CAF"/>
    <w:rsid w:val="005765E9"/>
    <w:rsid w:val="00576B85"/>
    <w:rsid w:val="0057716F"/>
    <w:rsid w:val="00577DFB"/>
    <w:rsid w:val="00577EFB"/>
    <w:rsid w:val="005821D4"/>
    <w:rsid w:val="00582AFA"/>
    <w:rsid w:val="00583207"/>
    <w:rsid w:val="005841C5"/>
    <w:rsid w:val="005841C8"/>
    <w:rsid w:val="00590148"/>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B99"/>
    <w:rsid w:val="006158DC"/>
    <w:rsid w:val="006218DF"/>
    <w:rsid w:val="00623083"/>
    <w:rsid w:val="00624AC6"/>
    <w:rsid w:val="00627B45"/>
    <w:rsid w:val="006343C1"/>
    <w:rsid w:val="00637015"/>
    <w:rsid w:val="00637765"/>
    <w:rsid w:val="00637863"/>
    <w:rsid w:val="0065150E"/>
    <w:rsid w:val="00651FF8"/>
    <w:rsid w:val="006556AD"/>
    <w:rsid w:val="00657D87"/>
    <w:rsid w:val="00660553"/>
    <w:rsid w:val="00664278"/>
    <w:rsid w:val="00673358"/>
    <w:rsid w:val="006763A3"/>
    <w:rsid w:val="00680D32"/>
    <w:rsid w:val="006825DF"/>
    <w:rsid w:val="00684228"/>
    <w:rsid w:val="0069185B"/>
    <w:rsid w:val="00695911"/>
    <w:rsid w:val="006A1571"/>
    <w:rsid w:val="006A1BDD"/>
    <w:rsid w:val="006A307B"/>
    <w:rsid w:val="006A67ED"/>
    <w:rsid w:val="006B17D9"/>
    <w:rsid w:val="006B3821"/>
    <w:rsid w:val="006B646A"/>
    <w:rsid w:val="006B6A6C"/>
    <w:rsid w:val="006C002F"/>
    <w:rsid w:val="006C0220"/>
    <w:rsid w:val="006C0332"/>
    <w:rsid w:val="006C0C3F"/>
    <w:rsid w:val="006D27D1"/>
    <w:rsid w:val="006D2D24"/>
    <w:rsid w:val="006D3ED7"/>
    <w:rsid w:val="006D4C44"/>
    <w:rsid w:val="006D63B1"/>
    <w:rsid w:val="006D7692"/>
    <w:rsid w:val="006E5308"/>
    <w:rsid w:val="006E7E57"/>
    <w:rsid w:val="006F2D06"/>
    <w:rsid w:val="006F31FB"/>
    <w:rsid w:val="006F75DC"/>
    <w:rsid w:val="00701C71"/>
    <w:rsid w:val="007021A3"/>
    <w:rsid w:val="007029C5"/>
    <w:rsid w:val="00703EDC"/>
    <w:rsid w:val="00705321"/>
    <w:rsid w:val="00706116"/>
    <w:rsid w:val="00711638"/>
    <w:rsid w:val="007142DA"/>
    <w:rsid w:val="00714651"/>
    <w:rsid w:val="00721BA4"/>
    <w:rsid w:val="00724004"/>
    <w:rsid w:val="007307BC"/>
    <w:rsid w:val="007362CE"/>
    <w:rsid w:val="00736F9C"/>
    <w:rsid w:val="007451A0"/>
    <w:rsid w:val="00745769"/>
    <w:rsid w:val="007470E0"/>
    <w:rsid w:val="0075108C"/>
    <w:rsid w:val="007539AB"/>
    <w:rsid w:val="00756D74"/>
    <w:rsid w:val="00757370"/>
    <w:rsid w:val="00760823"/>
    <w:rsid w:val="0076399E"/>
    <w:rsid w:val="007640CF"/>
    <w:rsid w:val="007650FB"/>
    <w:rsid w:val="00765374"/>
    <w:rsid w:val="0077105C"/>
    <w:rsid w:val="00774C06"/>
    <w:rsid w:val="00774E35"/>
    <w:rsid w:val="00776629"/>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4A1C"/>
    <w:rsid w:val="007C54A1"/>
    <w:rsid w:val="007D1DA6"/>
    <w:rsid w:val="007D37D3"/>
    <w:rsid w:val="007D4970"/>
    <w:rsid w:val="007E2FAE"/>
    <w:rsid w:val="007E7562"/>
    <w:rsid w:val="007E7C97"/>
    <w:rsid w:val="007F36D4"/>
    <w:rsid w:val="007F3CD3"/>
    <w:rsid w:val="007F4762"/>
    <w:rsid w:val="007F4E3F"/>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505EE"/>
    <w:rsid w:val="00852D81"/>
    <w:rsid w:val="00855DAF"/>
    <w:rsid w:val="0085740F"/>
    <w:rsid w:val="00857D7E"/>
    <w:rsid w:val="008626B5"/>
    <w:rsid w:val="008650AF"/>
    <w:rsid w:val="008818A6"/>
    <w:rsid w:val="008818CF"/>
    <w:rsid w:val="0088336A"/>
    <w:rsid w:val="00885957"/>
    <w:rsid w:val="00885DB7"/>
    <w:rsid w:val="00897FA5"/>
    <w:rsid w:val="008A0DA5"/>
    <w:rsid w:val="008A1093"/>
    <w:rsid w:val="008A175B"/>
    <w:rsid w:val="008A34A9"/>
    <w:rsid w:val="008A35B4"/>
    <w:rsid w:val="008A443A"/>
    <w:rsid w:val="008A6589"/>
    <w:rsid w:val="008B1ED9"/>
    <w:rsid w:val="008B2F40"/>
    <w:rsid w:val="008B35B9"/>
    <w:rsid w:val="008B5B0F"/>
    <w:rsid w:val="008C2CFB"/>
    <w:rsid w:val="008C378D"/>
    <w:rsid w:val="008C5F7F"/>
    <w:rsid w:val="008D6171"/>
    <w:rsid w:val="008D6987"/>
    <w:rsid w:val="008D790D"/>
    <w:rsid w:val="008D7C06"/>
    <w:rsid w:val="008E345E"/>
    <w:rsid w:val="008E4345"/>
    <w:rsid w:val="008E5FAB"/>
    <w:rsid w:val="008E6DD5"/>
    <w:rsid w:val="008F6120"/>
    <w:rsid w:val="008F67A1"/>
    <w:rsid w:val="008F7818"/>
    <w:rsid w:val="00900AEB"/>
    <w:rsid w:val="00901147"/>
    <w:rsid w:val="00903A26"/>
    <w:rsid w:val="00914E84"/>
    <w:rsid w:val="00920B4E"/>
    <w:rsid w:val="009262CB"/>
    <w:rsid w:val="00926C45"/>
    <w:rsid w:val="00927ECF"/>
    <w:rsid w:val="00930804"/>
    <w:rsid w:val="00937B11"/>
    <w:rsid w:val="00941996"/>
    <w:rsid w:val="009438D2"/>
    <w:rsid w:val="00946318"/>
    <w:rsid w:val="00946ACE"/>
    <w:rsid w:val="00946EA4"/>
    <w:rsid w:val="00947BB1"/>
    <w:rsid w:val="00954471"/>
    <w:rsid w:val="00955360"/>
    <w:rsid w:val="00955939"/>
    <w:rsid w:val="00970888"/>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309BD"/>
    <w:rsid w:val="00A34284"/>
    <w:rsid w:val="00A4414C"/>
    <w:rsid w:val="00A47DA0"/>
    <w:rsid w:val="00A51624"/>
    <w:rsid w:val="00A519CD"/>
    <w:rsid w:val="00A60E9F"/>
    <w:rsid w:val="00A67AA2"/>
    <w:rsid w:val="00A7176F"/>
    <w:rsid w:val="00A72E0F"/>
    <w:rsid w:val="00A76246"/>
    <w:rsid w:val="00A82186"/>
    <w:rsid w:val="00A830E0"/>
    <w:rsid w:val="00A840F1"/>
    <w:rsid w:val="00A85929"/>
    <w:rsid w:val="00A86A02"/>
    <w:rsid w:val="00A91859"/>
    <w:rsid w:val="00A93DF5"/>
    <w:rsid w:val="00AA207C"/>
    <w:rsid w:val="00AA63FC"/>
    <w:rsid w:val="00AB333A"/>
    <w:rsid w:val="00AC3941"/>
    <w:rsid w:val="00AC45C1"/>
    <w:rsid w:val="00AD66A7"/>
    <w:rsid w:val="00AD6EB1"/>
    <w:rsid w:val="00AD79ED"/>
    <w:rsid w:val="00AF21DF"/>
    <w:rsid w:val="00AF5790"/>
    <w:rsid w:val="00AF7B1D"/>
    <w:rsid w:val="00B03219"/>
    <w:rsid w:val="00B03D12"/>
    <w:rsid w:val="00B041F0"/>
    <w:rsid w:val="00B04450"/>
    <w:rsid w:val="00B0457F"/>
    <w:rsid w:val="00B0490E"/>
    <w:rsid w:val="00B12350"/>
    <w:rsid w:val="00B16222"/>
    <w:rsid w:val="00B22E95"/>
    <w:rsid w:val="00B2488A"/>
    <w:rsid w:val="00B25ECB"/>
    <w:rsid w:val="00B2783C"/>
    <w:rsid w:val="00B347B2"/>
    <w:rsid w:val="00B37A21"/>
    <w:rsid w:val="00B37C3E"/>
    <w:rsid w:val="00B40531"/>
    <w:rsid w:val="00B4142C"/>
    <w:rsid w:val="00B421AB"/>
    <w:rsid w:val="00B44767"/>
    <w:rsid w:val="00B516BA"/>
    <w:rsid w:val="00B55311"/>
    <w:rsid w:val="00B61FD1"/>
    <w:rsid w:val="00B62339"/>
    <w:rsid w:val="00B62851"/>
    <w:rsid w:val="00B6532B"/>
    <w:rsid w:val="00B70301"/>
    <w:rsid w:val="00B73C4D"/>
    <w:rsid w:val="00B7663B"/>
    <w:rsid w:val="00B85FDC"/>
    <w:rsid w:val="00B87A2F"/>
    <w:rsid w:val="00B9218A"/>
    <w:rsid w:val="00B94BE0"/>
    <w:rsid w:val="00B97962"/>
    <w:rsid w:val="00B97C33"/>
    <w:rsid w:val="00BA1202"/>
    <w:rsid w:val="00BA1A73"/>
    <w:rsid w:val="00BB099E"/>
    <w:rsid w:val="00BB1AB0"/>
    <w:rsid w:val="00BB44CE"/>
    <w:rsid w:val="00BB58A7"/>
    <w:rsid w:val="00BB58FA"/>
    <w:rsid w:val="00BC188E"/>
    <w:rsid w:val="00BC2AAA"/>
    <w:rsid w:val="00BD0F15"/>
    <w:rsid w:val="00BD19E7"/>
    <w:rsid w:val="00BD3A3C"/>
    <w:rsid w:val="00BD4286"/>
    <w:rsid w:val="00BD4760"/>
    <w:rsid w:val="00BE1569"/>
    <w:rsid w:val="00BE15C0"/>
    <w:rsid w:val="00BE2458"/>
    <w:rsid w:val="00BE3082"/>
    <w:rsid w:val="00BE3099"/>
    <w:rsid w:val="00BE5969"/>
    <w:rsid w:val="00BE6467"/>
    <w:rsid w:val="00BF01E9"/>
    <w:rsid w:val="00BF0DD1"/>
    <w:rsid w:val="00BF45A8"/>
    <w:rsid w:val="00BF5F73"/>
    <w:rsid w:val="00C108E9"/>
    <w:rsid w:val="00C140D9"/>
    <w:rsid w:val="00C14DC8"/>
    <w:rsid w:val="00C175CE"/>
    <w:rsid w:val="00C24065"/>
    <w:rsid w:val="00C30B29"/>
    <w:rsid w:val="00C3613E"/>
    <w:rsid w:val="00C36397"/>
    <w:rsid w:val="00C3799B"/>
    <w:rsid w:val="00C41563"/>
    <w:rsid w:val="00C44080"/>
    <w:rsid w:val="00C458A5"/>
    <w:rsid w:val="00C4799D"/>
    <w:rsid w:val="00C5322D"/>
    <w:rsid w:val="00C535AE"/>
    <w:rsid w:val="00C5680A"/>
    <w:rsid w:val="00C6597E"/>
    <w:rsid w:val="00C65B59"/>
    <w:rsid w:val="00C66D21"/>
    <w:rsid w:val="00C722C6"/>
    <w:rsid w:val="00C7277A"/>
    <w:rsid w:val="00C77F42"/>
    <w:rsid w:val="00C85599"/>
    <w:rsid w:val="00C8691D"/>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4AE6"/>
    <w:rsid w:val="00D2173D"/>
    <w:rsid w:val="00D3096E"/>
    <w:rsid w:val="00D34ACD"/>
    <w:rsid w:val="00D35CCF"/>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429C"/>
    <w:rsid w:val="00D733CE"/>
    <w:rsid w:val="00D73619"/>
    <w:rsid w:val="00D76997"/>
    <w:rsid w:val="00D8183C"/>
    <w:rsid w:val="00D823B0"/>
    <w:rsid w:val="00D8276B"/>
    <w:rsid w:val="00D84AE2"/>
    <w:rsid w:val="00D90ECA"/>
    <w:rsid w:val="00D917FF"/>
    <w:rsid w:val="00D91C57"/>
    <w:rsid w:val="00D96550"/>
    <w:rsid w:val="00D972C8"/>
    <w:rsid w:val="00DA09EC"/>
    <w:rsid w:val="00DA20B7"/>
    <w:rsid w:val="00DB1E25"/>
    <w:rsid w:val="00DB3C58"/>
    <w:rsid w:val="00DB5614"/>
    <w:rsid w:val="00DC1F3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54FCA"/>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C2274"/>
    <w:rsid w:val="00ED10EE"/>
    <w:rsid w:val="00ED464F"/>
    <w:rsid w:val="00ED5363"/>
    <w:rsid w:val="00ED6F62"/>
    <w:rsid w:val="00EE0AF6"/>
    <w:rsid w:val="00EE13A8"/>
    <w:rsid w:val="00EE60B6"/>
    <w:rsid w:val="00EF3E82"/>
    <w:rsid w:val="00EF6D66"/>
    <w:rsid w:val="00EF6E0B"/>
    <w:rsid w:val="00F01698"/>
    <w:rsid w:val="00F03ADE"/>
    <w:rsid w:val="00F04F11"/>
    <w:rsid w:val="00F129F8"/>
    <w:rsid w:val="00F17DF1"/>
    <w:rsid w:val="00F2459F"/>
    <w:rsid w:val="00F25F63"/>
    <w:rsid w:val="00F26C7F"/>
    <w:rsid w:val="00F40207"/>
    <w:rsid w:val="00F51F22"/>
    <w:rsid w:val="00F57059"/>
    <w:rsid w:val="00F626E3"/>
    <w:rsid w:val="00F64CA6"/>
    <w:rsid w:val="00F64CC0"/>
    <w:rsid w:val="00F66652"/>
    <w:rsid w:val="00F71D52"/>
    <w:rsid w:val="00F72DF8"/>
    <w:rsid w:val="00F7503A"/>
    <w:rsid w:val="00F77B3E"/>
    <w:rsid w:val="00F80187"/>
    <w:rsid w:val="00F80A6F"/>
    <w:rsid w:val="00F827F9"/>
    <w:rsid w:val="00F847B3"/>
    <w:rsid w:val="00F8569E"/>
    <w:rsid w:val="00F93E3B"/>
    <w:rsid w:val="00F97CB1"/>
    <w:rsid w:val="00FA2BAD"/>
    <w:rsid w:val="00FB3EBC"/>
    <w:rsid w:val="00FB44D9"/>
    <w:rsid w:val="00FB4A65"/>
    <w:rsid w:val="00FB705E"/>
    <w:rsid w:val="00FB7DB3"/>
    <w:rsid w:val="00FC0955"/>
    <w:rsid w:val="00FC6D85"/>
    <w:rsid w:val="00FC74C6"/>
    <w:rsid w:val="00FD0062"/>
    <w:rsid w:val="00FD0196"/>
    <w:rsid w:val="00FD5865"/>
    <w:rsid w:val="00FE120C"/>
    <w:rsid w:val="00FE468B"/>
    <w:rsid w:val="00FE5108"/>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
    <w:name w:val="Mention"/>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os.gob.mx/busca/dataset/activity/proyecciones-de-la-poblacion-de-mexic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eta.inegi.org.mx/proyectos/registros/vitales/mortalidad/defaul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H1y1R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jmaburto@health.sdu.dk"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530A0-4382-4A93-9A18-24E7F3B7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8516</Words>
  <Characters>48546</Characters>
  <Application>Microsoft Office Word</Application>
  <DocSecurity>0</DocSecurity>
  <Lines>404</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Hiram Beltran-Sanchez</cp:lastModifiedBy>
  <cp:revision>42</cp:revision>
  <dcterms:created xsi:type="dcterms:W3CDTF">2017-09-04T17:48:00Z</dcterms:created>
  <dcterms:modified xsi:type="dcterms:W3CDTF">2017-09-13T15:51:00Z</dcterms:modified>
</cp:coreProperties>
</file>