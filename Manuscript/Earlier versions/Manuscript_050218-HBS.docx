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FBC40" w14:textId="60D88F09" w:rsidR="00990BFC" w:rsidRPr="00885DB7" w:rsidRDefault="00897FA5">
      <w:pPr>
        <w:rPr>
          <w:rFonts w:ascii="Times New Roman" w:hAnsi="Times New Roman" w:cs="Times New Roman"/>
          <w:b/>
          <w:sz w:val="24"/>
          <w:szCs w:val="24"/>
        </w:rPr>
      </w:pPr>
      <w:r w:rsidRPr="00885DB7">
        <w:rPr>
          <w:rFonts w:ascii="Times New Roman" w:hAnsi="Times New Roman" w:cs="Times New Roman"/>
          <w:b/>
          <w:sz w:val="24"/>
          <w:szCs w:val="24"/>
        </w:rPr>
        <w:t xml:space="preserve">Title: </w:t>
      </w:r>
      <w:r w:rsidR="00EA4EB0">
        <w:rPr>
          <w:rFonts w:ascii="Times New Roman" w:hAnsi="Times New Roman" w:cs="Times New Roman"/>
          <w:b/>
          <w:sz w:val="24"/>
          <w:szCs w:val="24"/>
        </w:rPr>
        <w:t>Homicides increase</w:t>
      </w:r>
      <w:r w:rsidR="005E392D">
        <w:rPr>
          <w:rFonts w:ascii="Times New Roman" w:hAnsi="Times New Roman" w:cs="Times New Roman"/>
          <w:b/>
          <w:sz w:val="24"/>
          <w:szCs w:val="24"/>
        </w:rPr>
        <w:t xml:space="preserve"> variation o</w:t>
      </w:r>
      <w:r w:rsidR="00D43270" w:rsidRPr="00885DB7">
        <w:rPr>
          <w:rFonts w:ascii="Times New Roman" w:hAnsi="Times New Roman" w:cs="Times New Roman"/>
          <w:b/>
          <w:sz w:val="24"/>
          <w:szCs w:val="24"/>
        </w:rPr>
        <w:t>n</w:t>
      </w:r>
      <w:r w:rsidR="00991CA3" w:rsidRPr="00885DB7">
        <w:rPr>
          <w:rFonts w:ascii="Times New Roman" w:hAnsi="Times New Roman" w:cs="Times New Roman"/>
          <w:b/>
          <w:sz w:val="24"/>
          <w:szCs w:val="24"/>
        </w:rPr>
        <w:t xml:space="preserve"> lifespan</w:t>
      </w:r>
      <w:r w:rsidR="00EA4EB0">
        <w:rPr>
          <w:rFonts w:ascii="Times New Roman" w:hAnsi="Times New Roman" w:cs="Times New Roman"/>
          <w:b/>
          <w:sz w:val="24"/>
          <w:szCs w:val="24"/>
        </w:rPr>
        <w:t>s</w:t>
      </w:r>
      <w:r w:rsidR="00991CA3" w:rsidRPr="00885DB7">
        <w:rPr>
          <w:rFonts w:ascii="Times New Roman" w:hAnsi="Times New Roman" w:cs="Times New Roman"/>
          <w:b/>
          <w:sz w:val="24"/>
          <w:szCs w:val="24"/>
        </w:rPr>
        <w:t xml:space="preserve"> in Mexico, 2005-2015</w:t>
      </w:r>
      <w:r w:rsidR="00885DB7">
        <w:rPr>
          <w:rFonts w:ascii="Times New Roman" w:hAnsi="Times New Roman" w:cs="Times New Roman"/>
          <w:b/>
          <w:sz w:val="24"/>
          <w:szCs w:val="24"/>
        </w:rPr>
        <w:t xml:space="preserve"> </w:t>
      </w:r>
    </w:p>
    <w:p w14:paraId="76E59C1E" w14:textId="77777777" w:rsidR="007C17E2" w:rsidRPr="00885DB7" w:rsidRDefault="007C17E2">
      <w:pPr>
        <w:rPr>
          <w:rFonts w:ascii="Times New Roman" w:hAnsi="Times New Roman" w:cs="Times New Roman"/>
          <w:b/>
          <w:sz w:val="24"/>
          <w:szCs w:val="24"/>
        </w:rPr>
      </w:pPr>
    </w:p>
    <w:p w14:paraId="61A325EE" w14:textId="6A1DB166" w:rsidR="007C17E2" w:rsidRPr="00673358" w:rsidRDefault="00897FA5">
      <w:pPr>
        <w:rPr>
          <w:rFonts w:ascii="Times New Roman" w:hAnsi="Times New Roman" w:cs="Times New Roman"/>
          <w:b/>
          <w:sz w:val="24"/>
          <w:szCs w:val="24"/>
          <w:vertAlign w:val="superscript"/>
        </w:rPr>
      </w:pPr>
      <w:r w:rsidRPr="00885DB7">
        <w:rPr>
          <w:rFonts w:ascii="Times New Roman" w:hAnsi="Times New Roman" w:cs="Times New Roman"/>
          <w:b/>
          <w:sz w:val="24"/>
          <w:szCs w:val="24"/>
        </w:rPr>
        <w:t>Authors:</w:t>
      </w:r>
      <w:r w:rsidR="00673358">
        <w:rPr>
          <w:rFonts w:ascii="Times New Roman" w:hAnsi="Times New Roman" w:cs="Times New Roman"/>
          <w:sz w:val="24"/>
          <w:szCs w:val="24"/>
        </w:rPr>
        <w:t xml:space="preserve"> José Manuel Aburto</w:t>
      </w:r>
      <w:r w:rsidRPr="00885DB7">
        <w:rPr>
          <w:rFonts w:ascii="Times New Roman" w:hAnsi="Times New Roman" w:cs="Times New Roman"/>
          <w:sz w:val="24"/>
          <w:szCs w:val="24"/>
          <w:vertAlign w:val="superscript"/>
        </w:rPr>
        <w:t>a</w:t>
      </w:r>
      <w:r w:rsidR="00C4799D">
        <w:rPr>
          <w:rFonts w:ascii="Times New Roman" w:hAnsi="Times New Roman" w:cs="Times New Roman"/>
          <w:sz w:val="24"/>
          <w:szCs w:val="24"/>
        </w:rPr>
        <w:t xml:space="preserve"> &amp;</w:t>
      </w:r>
      <w:r w:rsidR="00673358">
        <w:rPr>
          <w:rFonts w:ascii="Times New Roman" w:hAnsi="Times New Roman" w:cs="Times New Roman"/>
          <w:sz w:val="24"/>
          <w:szCs w:val="24"/>
        </w:rPr>
        <w:t xml:space="preserve"> Hiram Beltrán-</w:t>
      </w:r>
      <w:r w:rsidR="00CC0A4A">
        <w:rPr>
          <w:rFonts w:ascii="Times New Roman" w:hAnsi="Times New Roman" w:cs="Times New Roman"/>
          <w:sz w:val="24"/>
          <w:szCs w:val="24"/>
        </w:rPr>
        <w:t>Sánchez</w:t>
      </w:r>
      <w:r w:rsidR="00C4799D">
        <w:rPr>
          <w:rFonts w:ascii="Times New Roman" w:hAnsi="Times New Roman" w:cs="Times New Roman"/>
          <w:sz w:val="24"/>
          <w:szCs w:val="24"/>
          <w:vertAlign w:val="superscript"/>
        </w:rPr>
        <w:t>b</w:t>
      </w:r>
    </w:p>
    <w:p w14:paraId="2A9C71FA" w14:textId="77777777" w:rsidR="000A4E0C" w:rsidRDefault="000A4E0C" w:rsidP="0051024E">
      <w:pPr>
        <w:rPr>
          <w:rFonts w:ascii="Times New Roman" w:hAnsi="Times New Roman" w:cs="Times New Roman"/>
          <w:b/>
          <w:sz w:val="24"/>
          <w:szCs w:val="24"/>
        </w:rPr>
      </w:pPr>
    </w:p>
    <w:p w14:paraId="4AF2FF31" w14:textId="5CB1C341" w:rsidR="0051024E" w:rsidRPr="00885DB7" w:rsidRDefault="00897FA5" w:rsidP="0051024E">
      <w:pPr>
        <w:rPr>
          <w:rFonts w:ascii="Times New Roman" w:hAnsi="Times New Roman" w:cs="Times New Roman"/>
          <w:b/>
          <w:sz w:val="24"/>
          <w:szCs w:val="24"/>
        </w:rPr>
      </w:pPr>
      <w:r w:rsidRPr="00885DB7">
        <w:rPr>
          <w:rFonts w:ascii="Times New Roman" w:hAnsi="Times New Roman" w:cs="Times New Roman"/>
          <w:b/>
          <w:sz w:val="24"/>
          <w:szCs w:val="24"/>
        </w:rPr>
        <w:t>Author affiliations</w:t>
      </w:r>
      <w:r w:rsidR="0051024E" w:rsidRPr="00885DB7">
        <w:rPr>
          <w:rFonts w:ascii="Times New Roman" w:hAnsi="Times New Roman" w:cs="Times New Roman"/>
          <w:b/>
          <w:sz w:val="24"/>
          <w:szCs w:val="24"/>
        </w:rPr>
        <w:t>:</w:t>
      </w:r>
    </w:p>
    <w:p w14:paraId="6734CB92" w14:textId="2C01D1B7" w:rsidR="00897FA5" w:rsidRDefault="0051024E" w:rsidP="0051024E">
      <w:pPr>
        <w:rPr>
          <w:rFonts w:ascii="Times New Roman" w:hAnsi="Times New Roman" w:cs="Times New Roman"/>
          <w:sz w:val="24"/>
          <w:szCs w:val="24"/>
        </w:rPr>
      </w:pPr>
      <w:r w:rsidRPr="00885DB7">
        <w:rPr>
          <w:rFonts w:ascii="Times New Roman" w:hAnsi="Times New Roman" w:cs="Times New Roman"/>
          <w:sz w:val="24"/>
          <w:szCs w:val="24"/>
          <w:vertAlign w:val="superscript"/>
        </w:rPr>
        <w:t>a</w:t>
      </w:r>
      <w:r w:rsidR="009D4EE9" w:rsidRPr="00885DB7">
        <w:rPr>
          <w:rFonts w:ascii="Times New Roman" w:hAnsi="Times New Roman" w:cs="Times New Roman"/>
          <w:sz w:val="24"/>
          <w:szCs w:val="24"/>
          <w:vertAlign w:val="superscript"/>
        </w:rPr>
        <w:t xml:space="preserve"> </w:t>
      </w:r>
      <w:r w:rsidR="0058411D">
        <w:rPr>
          <w:rFonts w:ascii="Times New Roman" w:hAnsi="Times New Roman" w:cs="Times New Roman"/>
          <w:sz w:val="24"/>
          <w:szCs w:val="24"/>
        </w:rPr>
        <w:t>Department of Public Health, Unit of Biodemography, U</w:t>
      </w:r>
      <w:r w:rsidR="00897FA5" w:rsidRPr="00885DB7">
        <w:rPr>
          <w:rFonts w:ascii="Times New Roman" w:hAnsi="Times New Roman" w:cs="Times New Roman"/>
          <w:sz w:val="24"/>
          <w:szCs w:val="24"/>
        </w:rPr>
        <w:t>niversity of Southern Denmark, Odense 5000, Denmark.</w:t>
      </w:r>
    </w:p>
    <w:p w14:paraId="6F7298E5" w14:textId="77777777" w:rsidR="00673358" w:rsidRDefault="00673358" w:rsidP="0051024E">
      <w:pPr>
        <w:rPr>
          <w:rFonts w:ascii="Times New Roman" w:hAnsi="Times New Roman" w:cs="Times New Roman"/>
          <w:sz w:val="24"/>
          <w:szCs w:val="24"/>
        </w:rPr>
      </w:pPr>
    </w:p>
    <w:p w14:paraId="1A6088DF" w14:textId="3FAD2AA4" w:rsidR="00673358" w:rsidRDefault="00673358" w:rsidP="00673358">
      <w:pPr>
        <w:autoSpaceDE w:val="0"/>
        <w:autoSpaceDN w:val="0"/>
        <w:adjustRightInd w:val="0"/>
        <w:rPr>
          <w:rFonts w:ascii="AdvOT0231c847" w:hAnsi="AdvOT0231c847" w:cs="AdvOT0231c847"/>
          <w:sz w:val="16"/>
          <w:szCs w:val="16"/>
        </w:rPr>
      </w:pPr>
      <w:r>
        <w:rPr>
          <w:rFonts w:ascii="Times New Roman" w:hAnsi="Times New Roman" w:cs="Times New Roman"/>
          <w:sz w:val="24"/>
          <w:szCs w:val="24"/>
          <w:vertAlign w:val="superscript"/>
        </w:rPr>
        <w:t>b</w:t>
      </w:r>
      <w:r w:rsidRPr="00885DB7">
        <w:rPr>
          <w:rFonts w:ascii="Times New Roman" w:hAnsi="Times New Roman" w:cs="Times New Roman"/>
          <w:sz w:val="24"/>
          <w:szCs w:val="24"/>
          <w:vertAlign w:val="superscript"/>
        </w:rPr>
        <w:t xml:space="preserve"> </w:t>
      </w:r>
      <w:r w:rsidRPr="00673358">
        <w:rPr>
          <w:rFonts w:ascii="Times New Roman" w:hAnsi="Times New Roman" w:cs="Times New Roman"/>
          <w:sz w:val="24"/>
          <w:szCs w:val="24"/>
        </w:rPr>
        <w:t xml:space="preserve">Department of Community Health Sciences at the Fielding School of Public Health and California Center for Population Research, </w:t>
      </w:r>
      <w:r w:rsidR="00A33271">
        <w:rPr>
          <w:rFonts w:ascii="Times New Roman" w:hAnsi="Times New Roman" w:cs="Times New Roman"/>
          <w:sz w:val="24"/>
          <w:szCs w:val="24"/>
        </w:rPr>
        <w:t>University of Californ</w:t>
      </w:r>
      <w:r w:rsidR="001F2AD2">
        <w:rPr>
          <w:rFonts w:ascii="Times New Roman" w:hAnsi="Times New Roman" w:cs="Times New Roman"/>
          <w:sz w:val="24"/>
          <w:szCs w:val="24"/>
        </w:rPr>
        <w:t>i</w:t>
      </w:r>
      <w:r w:rsidR="00A33271">
        <w:rPr>
          <w:rFonts w:ascii="Times New Roman" w:hAnsi="Times New Roman" w:cs="Times New Roman"/>
          <w:sz w:val="24"/>
          <w:szCs w:val="24"/>
        </w:rPr>
        <w:t xml:space="preserve">a, </w:t>
      </w:r>
      <w:r w:rsidRPr="00673358">
        <w:rPr>
          <w:rFonts w:ascii="Times New Roman" w:hAnsi="Times New Roman" w:cs="Times New Roman"/>
          <w:sz w:val="24"/>
          <w:szCs w:val="24"/>
        </w:rPr>
        <w:t>Los Angeles, California, USA</w:t>
      </w:r>
      <w:r>
        <w:rPr>
          <w:rFonts w:ascii="Times New Roman" w:hAnsi="Times New Roman" w:cs="Times New Roman"/>
          <w:sz w:val="24"/>
          <w:szCs w:val="24"/>
        </w:rPr>
        <w:t>.</w:t>
      </w:r>
    </w:p>
    <w:p w14:paraId="046F9A46" w14:textId="77777777" w:rsidR="00673358" w:rsidRPr="00885DB7" w:rsidRDefault="00673358" w:rsidP="00673358">
      <w:pPr>
        <w:rPr>
          <w:rFonts w:ascii="Times New Roman" w:hAnsi="Times New Roman" w:cs="Times New Roman"/>
          <w:sz w:val="24"/>
          <w:szCs w:val="24"/>
        </w:rPr>
      </w:pPr>
    </w:p>
    <w:p w14:paraId="487E18F1" w14:textId="77777777" w:rsidR="00991CA3" w:rsidRPr="00885DB7" w:rsidRDefault="008626B5" w:rsidP="0051024E">
      <w:pPr>
        <w:rPr>
          <w:rFonts w:ascii="Times New Roman" w:hAnsi="Times New Roman" w:cs="Times New Roman"/>
          <w:sz w:val="24"/>
          <w:szCs w:val="24"/>
        </w:rPr>
      </w:pPr>
      <w:r w:rsidRPr="00885DB7">
        <w:rPr>
          <w:rFonts w:ascii="Times New Roman" w:hAnsi="Times New Roman" w:cs="Times New Roman"/>
          <w:b/>
          <w:sz w:val="24"/>
          <w:szCs w:val="24"/>
        </w:rPr>
        <w:t>Corresponding author:</w:t>
      </w:r>
      <w:r w:rsidRPr="00885DB7">
        <w:rPr>
          <w:rFonts w:ascii="Times New Roman" w:hAnsi="Times New Roman" w:cs="Times New Roman"/>
          <w:sz w:val="24"/>
          <w:szCs w:val="24"/>
        </w:rPr>
        <w:t xml:space="preserve"> </w:t>
      </w:r>
    </w:p>
    <w:p w14:paraId="288FA128" w14:textId="77777777" w:rsidR="00991CA3" w:rsidRPr="00885DB7" w:rsidRDefault="00991CA3" w:rsidP="0051024E">
      <w:pPr>
        <w:rPr>
          <w:rFonts w:ascii="Times New Roman" w:hAnsi="Times New Roman" w:cs="Times New Roman"/>
          <w:sz w:val="24"/>
          <w:szCs w:val="24"/>
        </w:rPr>
      </w:pPr>
      <w:r w:rsidRPr="00885DB7">
        <w:rPr>
          <w:rFonts w:ascii="Times New Roman" w:hAnsi="Times New Roman" w:cs="Times New Roman"/>
          <w:sz w:val="24"/>
          <w:szCs w:val="24"/>
        </w:rPr>
        <w:t>José Manuel Aburto</w:t>
      </w:r>
    </w:p>
    <w:p w14:paraId="29263993" w14:textId="7777777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Email: </w:t>
      </w:r>
      <w:hyperlink r:id="rId8" w:history="1">
        <w:r w:rsidRPr="00885DB7">
          <w:rPr>
            <w:rStyle w:val="Hyperlink"/>
            <w:rFonts w:ascii="Times New Roman" w:hAnsi="Times New Roman" w:cs="Times New Roman"/>
            <w:sz w:val="24"/>
            <w:szCs w:val="24"/>
          </w:rPr>
          <w:t>jmaburto@health.sdu.dk</w:t>
        </w:r>
      </w:hyperlink>
      <w:r w:rsidRPr="00885DB7">
        <w:rPr>
          <w:rFonts w:ascii="Times New Roman" w:hAnsi="Times New Roman" w:cs="Times New Roman"/>
          <w:sz w:val="24"/>
          <w:szCs w:val="24"/>
        </w:rPr>
        <w:t xml:space="preserve"> </w:t>
      </w:r>
    </w:p>
    <w:p w14:paraId="3A7B7F2A" w14:textId="7777777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Tel. number: +45 65 50 94 16</w:t>
      </w:r>
    </w:p>
    <w:p w14:paraId="7B497DCB" w14:textId="77777777" w:rsidR="0058411D"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Affiliation: </w:t>
      </w:r>
      <w:r w:rsidR="0058411D">
        <w:rPr>
          <w:rFonts w:ascii="Times New Roman" w:hAnsi="Times New Roman" w:cs="Times New Roman"/>
          <w:sz w:val="24"/>
          <w:szCs w:val="24"/>
        </w:rPr>
        <w:t>Department of Public Health, Unit of Biodemography, U</w:t>
      </w:r>
      <w:r w:rsidR="0058411D" w:rsidRPr="00885DB7">
        <w:rPr>
          <w:rFonts w:ascii="Times New Roman" w:hAnsi="Times New Roman" w:cs="Times New Roman"/>
          <w:sz w:val="24"/>
          <w:szCs w:val="24"/>
        </w:rPr>
        <w:t xml:space="preserve">niversity of </w:t>
      </w:r>
      <w:r w:rsidR="0058411D">
        <w:rPr>
          <w:rFonts w:ascii="Times New Roman" w:hAnsi="Times New Roman" w:cs="Times New Roman"/>
          <w:sz w:val="24"/>
          <w:szCs w:val="24"/>
        </w:rPr>
        <w:t>Southern Denmark.</w:t>
      </w:r>
    </w:p>
    <w:p w14:paraId="2053E33B" w14:textId="33C72E5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Address: J.B. Winsløws Vej 9. DK-5000 Odense C, Denmark</w:t>
      </w:r>
    </w:p>
    <w:p w14:paraId="05371539" w14:textId="7E58C2D3" w:rsidR="007C17E2" w:rsidRPr="00997FE3" w:rsidRDefault="007C17E2" w:rsidP="0051024E">
      <w:pPr>
        <w:rPr>
          <w:rFonts w:ascii="Times New Roman" w:hAnsi="Times New Roman" w:cs="Times New Roman"/>
          <w:sz w:val="24"/>
          <w:szCs w:val="24"/>
        </w:rPr>
      </w:pPr>
    </w:p>
    <w:p w14:paraId="2D35E4BB" w14:textId="0A5E11C1" w:rsidR="000D6E25" w:rsidRPr="00885DB7" w:rsidRDefault="008626B5" w:rsidP="0051024E">
      <w:pPr>
        <w:rPr>
          <w:rFonts w:ascii="Times New Roman" w:hAnsi="Times New Roman" w:cs="Times New Roman"/>
          <w:b/>
          <w:sz w:val="24"/>
          <w:szCs w:val="24"/>
        </w:rPr>
      </w:pPr>
      <w:r w:rsidRPr="00885DB7">
        <w:rPr>
          <w:rFonts w:ascii="Times New Roman" w:hAnsi="Times New Roman" w:cs="Times New Roman"/>
          <w:b/>
          <w:sz w:val="24"/>
          <w:szCs w:val="24"/>
        </w:rPr>
        <w:t>Keywords:</w:t>
      </w:r>
      <w:r w:rsidR="000D6E25" w:rsidRPr="00885DB7">
        <w:rPr>
          <w:rFonts w:ascii="Times New Roman" w:hAnsi="Times New Roman" w:cs="Times New Roman"/>
          <w:b/>
          <w:sz w:val="24"/>
          <w:szCs w:val="24"/>
        </w:rPr>
        <w:t xml:space="preserve"> </w:t>
      </w:r>
      <w:r w:rsidR="000D6E25" w:rsidRPr="00885DB7">
        <w:rPr>
          <w:rFonts w:ascii="Times New Roman" w:hAnsi="Times New Roman" w:cs="Times New Roman"/>
          <w:sz w:val="24"/>
          <w:szCs w:val="24"/>
        </w:rPr>
        <w:t>violence, lifespan variation, life expectancy, demography</w:t>
      </w:r>
      <w:r w:rsidR="0058411D">
        <w:rPr>
          <w:rFonts w:ascii="Times New Roman" w:hAnsi="Times New Roman" w:cs="Times New Roman"/>
          <w:sz w:val="24"/>
          <w:szCs w:val="24"/>
        </w:rPr>
        <w:t>, public health</w:t>
      </w:r>
      <w:r w:rsidR="000D6E25" w:rsidRPr="00885DB7">
        <w:rPr>
          <w:rFonts w:ascii="Times New Roman" w:hAnsi="Times New Roman" w:cs="Times New Roman"/>
          <w:sz w:val="24"/>
          <w:szCs w:val="24"/>
        </w:rPr>
        <w:t>.</w:t>
      </w:r>
    </w:p>
    <w:p w14:paraId="0794962E" w14:textId="7B41D6AD" w:rsidR="000D6E25" w:rsidRPr="00885DB7" w:rsidRDefault="000D6E25" w:rsidP="007C17E2">
      <w:pPr>
        <w:rPr>
          <w:rFonts w:ascii="Times New Roman" w:hAnsi="Times New Roman" w:cs="Times New Roman"/>
          <w:b/>
          <w:sz w:val="24"/>
          <w:szCs w:val="24"/>
        </w:rPr>
      </w:pPr>
    </w:p>
    <w:p w14:paraId="6A5217AF" w14:textId="77777777" w:rsidR="00590148" w:rsidRPr="00885DB7" w:rsidRDefault="00590148" w:rsidP="007C17E2">
      <w:pPr>
        <w:rPr>
          <w:rFonts w:ascii="Times New Roman" w:hAnsi="Times New Roman" w:cs="Times New Roman"/>
          <w:b/>
          <w:sz w:val="24"/>
          <w:szCs w:val="24"/>
        </w:rPr>
      </w:pPr>
    </w:p>
    <w:p w14:paraId="6A637E85" w14:textId="77777777" w:rsidR="00590148" w:rsidRPr="00885DB7" w:rsidRDefault="00590148" w:rsidP="007C17E2">
      <w:pPr>
        <w:rPr>
          <w:rFonts w:ascii="Times New Roman" w:hAnsi="Times New Roman" w:cs="Times New Roman"/>
          <w:b/>
          <w:sz w:val="24"/>
          <w:szCs w:val="24"/>
        </w:rPr>
      </w:pPr>
    </w:p>
    <w:p w14:paraId="05F9AE61" w14:textId="77777777" w:rsidR="00590148" w:rsidRPr="00885DB7" w:rsidRDefault="00590148" w:rsidP="007C17E2">
      <w:pPr>
        <w:rPr>
          <w:rFonts w:ascii="Times New Roman" w:hAnsi="Times New Roman" w:cs="Times New Roman"/>
          <w:b/>
          <w:sz w:val="24"/>
          <w:szCs w:val="24"/>
        </w:rPr>
      </w:pPr>
    </w:p>
    <w:p w14:paraId="56A36E98" w14:textId="77777777" w:rsidR="00590148" w:rsidRPr="00885DB7" w:rsidRDefault="00590148" w:rsidP="007C17E2">
      <w:pPr>
        <w:rPr>
          <w:rFonts w:ascii="Times New Roman" w:hAnsi="Times New Roman" w:cs="Times New Roman"/>
          <w:b/>
          <w:sz w:val="24"/>
          <w:szCs w:val="24"/>
        </w:rPr>
      </w:pPr>
    </w:p>
    <w:p w14:paraId="56D68F44" w14:textId="77777777" w:rsidR="00590148" w:rsidRPr="00885DB7" w:rsidRDefault="00590148" w:rsidP="007C17E2">
      <w:pPr>
        <w:rPr>
          <w:rFonts w:ascii="Times New Roman" w:hAnsi="Times New Roman" w:cs="Times New Roman"/>
          <w:b/>
          <w:sz w:val="24"/>
          <w:szCs w:val="24"/>
        </w:rPr>
      </w:pPr>
    </w:p>
    <w:p w14:paraId="0042F993" w14:textId="77777777" w:rsidR="00590148" w:rsidRPr="00885DB7" w:rsidRDefault="00590148" w:rsidP="007C17E2">
      <w:pPr>
        <w:rPr>
          <w:rFonts w:ascii="Times New Roman" w:hAnsi="Times New Roman" w:cs="Times New Roman"/>
          <w:b/>
          <w:sz w:val="24"/>
          <w:szCs w:val="24"/>
        </w:rPr>
      </w:pPr>
    </w:p>
    <w:p w14:paraId="246D3606" w14:textId="77777777" w:rsidR="00590148" w:rsidRPr="00885DB7" w:rsidRDefault="00590148" w:rsidP="007C17E2">
      <w:pPr>
        <w:rPr>
          <w:rFonts w:ascii="Times New Roman" w:hAnsi="Times New Roman" w:cs="Times New Roman"/>
          <w:b/>
          <w:sz w:val="24"/>
          <w:szCs w:val="24"/>
        </w:rPr>
      </w:pPr>
    </w:p>
    <w:p w14:paraId="0CBE51CF" w14:textId="77777777" w:rsidR="00590148" w:rsidRPr="00885DB7" w:rsidRDefault="00590148" w:rsidP="007C17E2">
      <w:pPr>
        <w:rPr>
          <w:rFonts w:ascii="Times New Roman" w:hAnsi="Times New Roman" w:cs="Times New Roman"/>
          <w:b/>
          <w:sz w:val="24"/>
          <w:szCs w:val="24"/>
        </w:rPr>
      </w:pPr>
    </w:p>
    <w:p w14:paraId="7C553AF4" w14:textId="77777777" w:rsidR="00590148" w:rsidRPr="00885DB7" w:rsidRDefault="00590148" w:rsidP="007C17E2">
      <w:pPr>
        <w:rPr>
          <w:rFonts w:ascii="Times New Roman" w:hAnsi="Times New Roman" w:cs="Times New Roman"/>
          <w:b/>
          <w:sz w:val="24"/>
          <w:szCs w:val="24"/>
        </w:rPr>
      </w:pPr>
    </w:p>
    <w:p w14:paraId="6CC38ACA" w14:textId="77777777" w:rsidR="00590148" w:rsidRPr="00885DB7" w:rsidRDefault="00590148" w:rsidP="007C17E2">
      <w:pPr>
        <w:rPr>
          <w:rFonts w:ascii="Times New Roman" w:hAnsi="Times New Roman" w:cs="Times New Roman"/>
          <w:b/>
          <w:sz w:val="24"/>
          <w:szCs w:val="24"/>
        </w:rPr>
      </w:pPr>
    </w:p>
    <w:p w14:paraId="24B053CE" w14:textId="77777777" w:rsidR="00590148" w:rsidRPr="00885DB7" w:rsidRDefault="00590148" w:rsidP="007C17E2">
      <w:pPr>
        <w:rPr>
          <w:rFonts w:ascii="Times New Roman" w:hAnsi="Times New Roman" w:cs="Times New Roman"/>
          <w:b/>
          <w:sz w:val="24"/>
          <w:szCs w:val="24"/>
        </w:rPr>
      </w:pPr>
    </w:p>
    <w:p w14:paraId="1B8BD962" w14:textId="77777777" w:rsidR="00590148" w:rsidRPr="00885DB7" w:rsidRDefault="00590148" w:rsidP="007C17E2">
      <w:pPr>
        <w:rPr>
          <w:rFonts w:ascii="Times New Roman" w:hAnsi="Times New Roman" w:cs="Times New Roman"/>
          <w:b/>
          <w:sz w:val="24"/>
          <w:szCs w:val="24"/>
        </w:rPr>
      </w:pPr>
    </w:p>
    <w:p w14:paraId="5F1F4C62" w14:textId="77777777" w:rsidR="00590148" w:rsidRPr="00885DB7" w:rsidRDefault="00590148" w:rsidP="007C17E2">
      <w:pPr>
        <w:rPr>
          <w:rFonts w:ascii="Times New Roman" w:hAnsi="Times New Roman" w:cs="Times New Roman"/>
          <w:b/>
          <w:sz w:val="24"/>
          <w:szCs w:val="24"/>
        </w:rPr>
      </w:pPr>
    </w:p>
    <w:p w14:paraId="4EC225E4" w14:textId="77777777" w:rsidR="00590148" w:rsidRPr="00885DB7" w:rsidRDefault="00590148" w:rsidP="007C17E2">
      <w:pPr>
        <w:rPr>
          <w:rFonts w:ascii="Times New Roman" w:hAnsi="Times New Roman" w:cs="Times New Roman"/>
          <w:b/>
          <w:sz w:val="24"/>
          <w:szCs w:val="24"/>
        </w:rPr>
      </w:pPr>
    </w:p>
    <w:p w14:paraId="093470F3" w14:textId="77777777" w:rsidR="00590148" w:rsidRPr="00885DB7" w:rsidRDefault="00590148" w:rsidP="007C17E2">
      <w:pPr>
        <w:rPr>
          <w:rFonts w:ascii="Times New Roman" w:hAnsi="Times New Roman" w:cs="Times New Roman"/>
          <w:b/>
          <w:sz w:val="24"/>
          <w:szCs w:val="24"/>
        </w:rPr>
      </w:pPr>
    </w:p>
    <w:p w14:paraId="3BDDDAF1" w14:textId="77777777" w:rsidR="00590148" w:rsidRPr="00885DB7" w:rsidRDefault="00590148" w:rsidP="007C17E2">
      <w:pPr>
        <w:rPr>
          <w:rFonts w:ascii="Times New Roman" w:hAnsi="Times New Roman" w:cs="Times New Roman"/>
          <w:b/>
          <w:sz w:val="24"/>
          <w:szCs w:val="24"/>
        </w:rPr>
      </w:pPr>
    </w:p>
    <w:p w14:paraId="49252006" w14:textId="77777777" w:rsidR="00590148" w:rsidRPr="00885DB7" w:rsidRDefault="00590148" w:rsidP="007C17E2">
      <w:pPr>
        <w:rPr>
          <w:rFonts w:ascii="Times New Roman" w:hAnsi="Times New Roman" w:cs="Times New Roman"/>
          <w:b/>
          <w:sz w:val="24"/>
          <w:szCs w:val="24"/>
        </w:rPr>
      </w:pPr>
    </w:p>
    <w:p w14:paraId="304A632B" w14:textId="77777777" w:rsidR="00590148" w:rsidRPr="00885DB7" w:rsidRDefault="00590148" w:rsidP="007C17E2">
      <w:pPr>
        <w:rPr>
          <w:rFonts w:ascii="Times New Roman" w:hAnsi="Times New Roman" w:cs="Times New Roman"/>
          <w:b/>
          <w:sz w:val="24"/>
          <w:szCs w:val="24"/>
        </w:rPr>
      </w:pPr>
    </w:p>
    <w:p w14:paraId="30CB2C0F" w14:textId="77777777" w:rsidR="00590148" w:rsidRPr="00885DB7" w:rsidRDefault="00590148" w:rsidP="007C17E2">
      <w:pPr>
        <w:rPr>
          <w:rFonts w:ascii="Times New Roman" w:hAnsi="Times New Roman" w:cs="Times New Roman"/>
          <w:b/>
          <w:sz w:val="24"/>
          <w:szCs w:val="24"/>
        </w:rPr>
      </w:pPr>
    </w:p>
    <w:p w14:paraId="7D660134" w14:textId="77777777" w:rsidR="00590148" w:rsidRPr="00885DB7" w:rsidRDefault="00590148" w:rsidP="007C17E2">
      <w:pPr>
        <w:rPr>
          <w:rFonts w:ascii="Times New Roman" w:hAnsi="Times New Roman" w:cs="Times New Roman"/>
          <w:b/>
          <w:sz w:val="24"/>
          <w:szCs w:val="24"/>
        </w:rPr>
      </w:pPr>
    </w:p>
    <w:p w14:paraId="4D492C37" w14:textId="77777777" w:rsidR="00590148" w:rsidRPr="00885DB7" w:rsidRDefault="00590148" w:rsidP="007C17E2">
      <w:pPr>
        <w:rPr>
          <w:rFonts w:ascii="Times New Roman" w:hAnsi="Times New Roman" w:cs="Times New Roman"/>
          <w:b/>
          <w:sz w:val="24"/>
          <w:szCs w:val="24"/>
        </w:rPr>
      </w:pPr>
    </w:p>
    <w:p w14:paraId="0B320B6E" w14:textId="5ECDA436" w:rsidR="008A443A" w:rsidRDefault="008A443A" w:rsidP="002E059C">
      <w:pPr>
        <w:rPr>
          <w:rFonts w:ascii="Times New Roman" w:hAnsi="Times New Roman" w:cs="Times New Roman"/>
          <w:b/>
          <w:sz w:val="24"/>
          <w:szCs w:val="24"/>
        </w:rPr>
      </w:pPr>
    </w:p>
    <w:p w14:paraId="1221A574" w14:textId="77777777" w:rsidR="008F2E6B" w:rsidRDefault="008F2E6B" w:rsidP="002E059C">
      <w:pPr>
        <w:rPr>
          <w:rFonts w:ascii="Times New Roman" w:hAnsi="Times New Roman" w:cs="Times New Roman"/>
          <w:b/>
          <w:sz w:val="24"/>
          <w:szCs w:val="24"/>
        </w:rPr>
      </w:pPr>
    </w:p>
    <w:p w14:paraId="35ADB87C" w14:textId="77777777" w:rsidR="0020305D" w:rsidRDefault="0020305D" w:rsidP="002E059C">
      <w:pPr>
        <w:rPr>
          <w:rFonts w:ascii="Times New Roman" w:hAnsi="Times New Roman" w:cs="Times New Roman"/>
          <w:b/>
          <w:sz w:val="24"/>
          <w:szCs w:val="24"/>
        </w:rPr>
      </w:pPr>
    </w:p>
    <w:p w14:paraId="5AC75371" w14:textId="77777777" w:rsidR="0020305D" w:rsidRDefault="0020305D" w:rsidP="002E059C">
      <w:pPr>
        <w:rPr>
          <w:rFonts w:ascii="Times New Roman" w:hAnsi="Times New Roman" w:cs="Times New Roman"/>
          <w:b/>
          <w:sz w:val="24"/>
          <w:szCs w:val="24"/>
        </w:rPr>
      </w:pPr>
    </w:p>
    <w:p w14:paraId="19ED3F73" w14:textId="1368A9FA" w:rsidR="00590148" w:rsidRPr="00885DB7" w:rsidRDefault="007C17E2" w:rsidP="002E059C">
      <w:pPr>
        <w:rPr>
          <w:rFonts w:ascii="Times New Roman" w:hAnsi="Times New Roman" w:cs="Times New Roman"/>
          <w:b/>
          <w:sz w:val="24"/>
          <w:szCs w:val="24"/>
        </w:rPr>
      </w:pPr>
      <w:r w:rsidRPr="00885DB7">
        <w:rPr>
          <w:rFonts w:ascii="Times New Roman" w:hAnsi="Times New Roman" w:cs="Times New Roman"/>
          <w:b/>
          <w:sz w:val="24"/>
          <w:szCs w:val="24"/>
        </w:rPr>
        <w:t>Abstract</w:t>
      </w:r>
      <w:r w:rsidR="00EF6E0B">
        <w:rPr>
          <w:rFonts w:ascii="Times New Roman" w:hAnsi="Times New Roman" w:cs="Times New Roman"/>
          <w:b/>
          <w:sz w:val="24"/>
          <w:szCs w:val="24"/>
        </w:rPr>
        <w:t xml:space="preserve"> [Max 250</w:t>
      </w:r>
      <w:r w:rsidR="00556473">
        <w:rPr>
          <w:rFonts w:ascii="Times New Roman" w:hAnsi="Times New Roman" w:cs="Times New Roman"/>
          <w:b/>
          <w:sz w:val="24"/>
          <w:szCs w:val="24"/>
        </w:rPr>
        <w:t>-300</w:t>
      </w:r>
      <w:r w:rsidR="00EF6E0B">
        <w:rPr>
          <w:rFonts w:ascii="Times New Roman" w:hAnsi="Times New Roman" w:cs="Times New Roman"/>
          <w:b/>
          <w:sz w:val="24"/>
          <w:szCs w:val="24"/>
        </w:rPr>
        <w:t xml:space="preserve"> words]</w:t>
      </w:r>
      <w:r w:rsidR="002C2018">
        <w:rPr>
          <w:rFonts w:ascii="Times New Roman" w:hAnsi="Times New Roman" w:cs="Times New Roman"/>
          <w:b/>
          <w:sz w:val="24"/>
          <w:szCs w:val="24"/>
        </w:rPr>
        <w:t>:</w:t>
      </w:r>
    </w:p>
    <w:p w14:paraId="349004E4" w14:textId="200E3928" w:rsidR="00556473" w:rsidRPr="00556473" w:rsidRDefault="00556473" w:rsidP="00556473">
      <w:pPr>
        <w:jc w:val="both"/>
        <w:rPr>
          <w:rFonts w:ascii="Times New Roman" w:hAnsi="Times New Roman" w:cs="Times New Roman"/>
        </w:rPr>
      </w:pPr>
      <w:r w:rsidRPr="00556473">
        <w:rPr>
          <w:rFonts w:ascii="Times New Roman" w:hAnsi="Times New Roman" w:cs="Times New Roman"/>
          <w:b/>
        </w:rPr>
        <w:t>Objective</w:t>
      </w:r>
      <w:r w:rsidRPr="00556473">
        <w:rPr>
          <w:rFonts w:ascii="Times New Roman" w:hAnsi="Times New Roman" w:cs="Times New Roman"/>
        </w:rPr>
        <w:t xml:space="preserve">: To quantify the effect of </w:t>
      </w:r>
      <w:r w:rsidR="00DE7EE0">
        <w:rPr>
          <w:rFonts w:ascii="Times New Roman" w:hAnsi="Times New Roman" w:cs="Times New Roman"/>
        </w:rPr>
        <w:t>the unexpected increase of violence on life expectancy and lifespan variation in Mexico in the period 1990-2015.</w:t>
      </w:r>
    </w:p>
    <w:p w14:paraId="1FB4304A" w14:textId="42043CCC" w:rsidR="00DE7EE0" w:rsidRDefault="00556473" w:rsidP="00556473">
      <w:pPr>
        <w:jc w:val="both"/>
        <w:rPr>
          <w:rFonts w:ascii="Times New Roman" w:hAnsi="Times New Roman" w:cs="Times New Roman"/>
        </w:rPr>
      </w:pPr>
      <w:r w:rsidRPr="00556473">
        <w:rPr>
          <w:rFonts w:ascii="Times New Roman" w:hAnsi="Times New Roman" w:cs="Times New Roman"/>
          <w:b/>
        </w:rPr>
        <w:t>Design</w:t>
      </w:r>
      <w:r w:rsidRPr="00556473">
        <w:rPr>
          <w:rFonts w:ascii="Times New Roman" w:hAnsi="Times New Roman" w:cs="Times New Roman"/>
        </w:rPr>
        <w:t xml:space="preserve">: </w:t>
      </w:r>
      <w:r w:rsidR="00DE7EE0">
        <w:rPr>
          <w:rFonts w:ascii="Times New Roman" w:hAnsi="Times New Roman" w:cs="Times New Roman"/>
        </w:rPr>
        <w:t>Cross-sectional retrospective demographic analysis with publicly available data from the Mexican Institute of Statistics and the Mexican Population Council.</w:t>
      </w:r>
    </w:p>
    <w:p w14:paraId="0692AF8F" w14:textId="07B9B252" w:rsidR="00556473" w:rsidRPr="00556473" w:rsidRDefault="00556473" w:rsidP="00556473">
      <w:pPr>
        <w:jc w:val="both"/>
        <w:rPr>
          <w:rFonts w:ascii="Times New Roman" w:hAnsi="Times New Roman" w:cs="Times New Roman"/>
        </w:rPr>
      </w:pPr>
      <w:r w:rsidRPr="00DE7EE0">
        <w:rPr>
          <w:rFonts w:ascii="Times New Roman" w:hAnsi="Times New Roman" w:cs="Times New Roman"/>
          <w:b/>
        </w:rPr>
        <w:t>Setting</w:t>
      </w:r>
      <w:r w:rsidRPr="00556473">
        <w:rPr>
          <w:rFonts w:ascii="Times New Roman" w:hAnsi="Times New Roman" w:cs="Times New Roman"/>
        </w:rPr>
        <w:t xml:space="preserve">: </w:t>
      </w:r>
    </w:p>
    <w:p w14:paraId="4465C210" w14:textId="77777777" w:rsidR="00556473" w:rsidRPr="00556473" w:rsidRDefault="00556473" w:rsidP="00556473">
      <w:pPr>
        <w:jc w:val="both"/>
        <w:rPr>
          <w:rFonts w:ascii="Times New Roman" w:hAnsi="Times New Roman" w:cs="Times New Roman"/>
        </w:rPr>
      </w:pPr>
      <w:r w:rsidRPr="00556473">
        <w:rPr>
          <w:rFonts w:ascii="Times New Roman" w:hAnsi="Times New Roman" w:cs="Times New Roman"/>
          <w:b/>
        </w:rPr>
        <w:t>Participants</w:t>
      </w:r>
      <w:r w:rsidRPr="00556473">
        <w:rPr>
          <w:rFonts w:ascii="Times New Roman" w:hAnsi="Times New Roman" w:cs="Times New Roman"/>
        </w:rPr>
        <w:t>: 64 populations (32 Mexican states by sex) with data on causes of death.</w:t>
      </w:r>
    </w:p>
    <w:p w14:paraId="0ED2B3BC" w14:textId="3E981E03" w:rsidR="00556473" w:rsidRPr="00556473" w:rsidRDefault="00556473" w:rsidP="00556473">
      <w:pPr>
        <w:jc w:val="both"/>
        <w:rPr>
          <w:rFonts w:ascii="Times New Roman" w:hAnsi="Times New Roman" w:cs="Times New Roman"/>
        </w:rPr>
      </w:pPr>
      <w:r w:rsidRPr="00DE7EE0">
        <w:rPr>
          <w:rFonts w:ascii="Times New Roman" w:hAnsi="Times New Roman" w:cs="Times New Roman"/>
          <w:b/>
        </w:rPr>
        <w:t>Main outcome measures</w:t>
      </w:r>
      <w:r w:rsidRPr="00556473">
        <w:rPr>
          <w:rFonts w:ascii="Times New Roman" w:hAnsi="Times New Roman" w:cs="Times New Roman"/>
        </w:rPr>
        <w:t>:</w:t>
      </w:r>
      <w:r w:rsidR="00DE7EE0">
        <w:rPr>
          <w:rFonts w:ascii="Times New Roman" w:hAnsi="Times New Roman" w:cs="Times New Roman"/>
        </w:rPr>
        <w:t xml:space="preserve"> Life expectancy and lifespan variation with</w:t>
      </w:r>
      <w:r w:rsidRPr="00556473">
        <w:rPr>
          <w:rFonts w:ascii="Times New Roman" w:hAnsi="Times New Roman" w:cs="Times New Roman"/>
        </w:rPr>
        <w:t xml:space="preserve"> </w:t>
      </w:r>
      <w:r w:rsidR="00DE7EE0">
        <w:rPr>
          <w:rFonts w:ascii="Times New Roman" w:hAnsi="Times New Roman" w:cs="Times New Roman"/>
        </w:rPr>
        <w:t>age and c</w:t>
      </w:r>
      <w:r w:rsidRPr="00556473">
        <w:rPr>
          <w:rFonts w:ascii="Times New Roman" w:hAnsi="Times New Roman" w:cs="Times New Roman"/>
        </w:rPr>
        <w:t xml:space="preserve">ause-specific contributions </w:t>
      </w:r>
      <w:r w:rsidR="00037C6E">
        <w:rPr>
          <w:rFonts w:ascii="Times New Roman" w:hAnsi="Times New Roman" w:cs="Times New Roman"/>
        </w:rPr>
        <w:t>to the changes between 1995-2005 and 2005-2015</w:t>
      </w:r>
    </w:p>
    <w:p w14:paraId="4445F78E" w14:textId="5995F86E" w:rsidR="00556473" w:rsidRPr="00556473" w:rsidRDefault="00556473" w:rsidP="00556473">
      <w:pPr>
        <w:jc w:val="both"/>
        <w:rPr>
          <w:rFonts w:ascii="Times New Roman" w:hAnsi="Times New Roman" w:cs="Times New Roman"/>
        </w:rPr>
      </w:pPr>
      <w:r w:rsidRPr="00556473">
        <w:rPr>
          <w:rFonts w:ascii="Times New Roman" w:hAnsi="Times New Roman" w:cs="Times New Roman"/>
          <w:b/>
        </w:rPr>
        <w:t>Results</w:t>
      </w:r>
      <w:r w:rsidRPr="00556473">
        <w:rPr>
          <w:rFonts w:ascii="Times New Roman" w:hAnsi="Times New Roman" w:cs="Times New Roman"/>
        </w:rPr>
        <w:t xml:space="preserve">: </w:t>
      </w:r>
    </w:p>
    <w:p w14:paraId="4B36EEA2" w14:textId="3A2BB436" w:rsidR="00556473" w:rsidRPr="00556473" w:rsidRDefault="004D3F96" w:rsidP="00556473">
      <w:pPr>
        <w:jc w:val="both"/>
        <w:rPr>
          <w:rFonts w:ascii="Times New Roman" w:hAnsi="Times New Roman" w:cs="Times New Roman"/>
        </w:rPr>
      </w:pPr>
      <w:r w:rsidRPr="00556473">
        <w:rPr>
          <w:rFonts w:ascii="Times New Roman" w:hAnsi="Times New Roman" w:cs="Times New Roman"/>
          <w:noProof/>
          <w:sz w:val="24"/>
          <w:szCs w:val="24"/>
          <w:lang w:val="es-MX" w:eastAsia="es-MX"/>
        </w:rPr>
        <mc:AlternateContent>
          <mc:Choice Requires="wps">
            <w:drawing>
              <wp:anchor distT="45720" distB="45720" distL="114300" distR="114300" simplePos="0" relativeHeight="251667456" behindDoc="1" locked="0" layoutInCell="1" allowOverlap="1" wp14:anchorId="27CD9AE4" wp14:editId="07295925">
                <wp:simplePos x="0" y="0"/>
                <wp:positionH relativeFrom="margin">
                  <wp:posOffset>-10160</wp:posOffset>
                </wp:positionH>
                <wp:positionV relativeFrom="paragraph">
                  <wp:posOffset>380365</wp:posOffset>
                </wp:positionV>
                <wp:extent cx="5958840" cy="3176270"/>
                <wp:effectExtent l="0" t="0" r="22860" b="24130"/>
                <wp:wrapThrough wrapText="bothSides">
                  <wp:wrapPolygon edited="0">
                    <wp:start x="0" y="0"/>
                    <wp:lineTo x="0" y="21635"/>
                    <wp:lineTo x="21614" y="21635"/>
                    <wp:lineTo x="21614"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840" cy="3176270"/>
                        </a:xfrm>
                        <a:prstGeom prst="rect">
                          <a:avLst/>
                        </a:prstGeom>
                        <a:solidFill>
                          <a:srgbClr val="FFFFFF"/>
                        </a:solidFill>
                        <a:ln w="9525">
                          <a:solidFill>
                            <a:srgbClr val="000000"/>
                          </a:solidFill>
                          <a:miter lim="800000"/>
                          <a:headEnd/>
                          <a:tailEnd/>
                        </a:ln>
                      </wps:spPr>
                      <wps:txbx>
                        <w:txbxContent>
                          <w:p w14:paraId="4DA78DC0" w14:textId="77777777" w:rsidR="0072026A" w:rsidRPr="00556473" w:rsidRDefault="0072026A" w:rsidP="00556473">
                            <w:pPr>
                              <w:rPr>
                                <w:rFonts w:ascii="Times New Roman" w:hAnsi="Times New Roman" w:cs="Times New Roman"/>
                                <w:b/>
                              </w:rPr>
                            </w:pPr>
                            <w:r w:rsidRPr="00556473">
                              <w:rPr>
                                <w:rFonts w:ascii="Times New Roman" w:hAnsi="Times New Roman" w:cs="Times New Roman"/>
                                <w:b/>
                              </w:rPr>
                              <w:t>What is already known on this topic?</w:t>
                            </w:r>
                          </w:p>
                          <w:p w14:paraId="2FF5CBED" w14:textId="3DB2F778" w:rsidR="0072026A" w:rsidRPr="00556473" w:rsidRDefault="0072026A" w:rsidP="00556473">
                            <w:pPr>
                              <w:rPr>
                                <w:rFonts w:ascii="Times New Roman" w:hAnsi="Times New Roman" w:cs="Times New Roman"/>
                              </w:rPr>
                            </w:pPr>
                            <w:r>
                              <w:rPr>
                                <w:rFonts w:ascii="Times New Roman" w:hAnsi="Times New Roman" w:cs="Times New Roman"/>
                              </w:rPr>
                              <w:t xml:space="preserve">Latin America is the most dangerous region in the world. In Mexico, life expectancy stagnated in the decade 2000-10 due to the unprecedented rise in homicides after 2005 and a continuous increase in diabetes mortality. At the state level, the effect of violence was such that Mexican states lost life expectancy gains in the period 2005-10.  </w:t>
                            </w:r>
                          </w:p>
                          <w:p w14:paraId="039D2063" w14:textId="77777777" w:rsidR="0072026A" w:rsidRPr="00556473" w:rsidRDefault="0072026A" w:rsidP="00556473">
                            <w:pPr>
                              <w:rPr>
                                <w:rFonts w:ascii="Times New Roman" w:hAnsi="Times New Roman" w:cs="Times New Roman"/>
                              </w:rPr>
                            </w:pPr>
                          </w:p>
                          <w:p w14:paraId="3DF02EE9" w14:textId="493CD66B" w:rsidR="0072026A" w:rsidRDefault="0072026A" w:rsidP="00556473">
                            <w:pPr>
                              <w:rPr>
                                <w:rFonts w:ascii="Times New Roman" w:hAnsi="Times New Roman" w:cs="Times New Roman"/>
                                <w:b/>
                              </w:rPr>
                            </w:pPr>
                            <w:r w:rsidRPr="00556473">
                              <w:rPr>
                                <w:rFonts w:ascii="Times New Roman" w:hAnsi="Times New Roman" w:cs="Times New Roman"/>
                                <w:b/>
                              </w:rPr>
                              <w:t>What this study adds?</w:t>
                            </w:r>
                          </w:p>
                          <w:p w14:paraId="3DFAB0E5" w14:textId="4ED16D08" w:rsidR="0072026A" w:rsidRPr="00037C6E" w:rsidRDefault="00604784" w:rsidP="00556473">
                            <w:pPr>
                              <w:rPr>
                                <w:rFonts w:ascii="Times New Roman" w:hAnsi="Times New Roman" w:cs="Times New Roman"/>
                              </w:rPr>
                            </w:pPr>
                            <w:ins w:id="0" w:author="Hiram Beltran-Sanchez" w:date="2018-02-12T09:17:00Z">
                              <w:r>
                                <w:rPr>
                                  <w:rFonts w:ascii="Times New Roman" w:hAnsi="Times New Roman" w:cs="Times New Roman"/>
                                </w:rPr>
                                <w:t>Studying l</w:t>
                              </w:r>
                            </w:ins>
                            <w:del w:id="1" w:author="Hiram Beltran-Sanchez" w:date="2018-02-12T09:17:00Z">
                              <w:r w:rsidR="0072026A" w:rsidRPr="00037C6E" w:rsidDel="00604784">
                                <w:rPr>
                                  <w:rFonts w:ascii="Times New Roman" w:hAnsi="Times New Roman" w:cs="Times New Roman"/>
                                </w:rPr>
                                <w:delText>L</w:delText>
                              </w:r>
                            </w:del>
                            <w:r w:rsidR="0072026A" w:rsidRPr="00037C6E">
                              <w:rPr>
                                <w:rFonts w:ascii="Times New Roman" w:hAnsi="Times New Roman" w:cs="Times New Roman"/>
                              </w:rPr>
                              <w:t xml:space="preserve">ifespan variation </w:t>
                            </w:r>
                            <w:ins w:id="2" w:author="Hiram Beltran-Sanchez" w:date="2018-02-12T09:18:00Z">
                              <w:r>
                                <w:rPr>
                                  <w:rFonts w:ascii="Times New Roman" w:hAnsi="Times New Roman" w:cs="Times New Roman"/>
                                </w:rPr>
                                <w:t>add</w:t>
                              </w:r>
                            </w:ins>
                            <w:del w:id="3" w:author="Hiram Beltran-Sanchez" w:date="2018-02-12T09:18:00Z">
                              <w:r w:rsidR="0072026A" w:rsidRPr="00037C6E" w:rsidDel="00604784">
                                <w:rPr>
                                  <w:rFonts w:ascii="Times New Roman" w:hAnsi="Times New Roman" w:cs="Times New Roman"/>
                                </w:rPr>
                                <w:delText>i</w:delText>
                              </w:r>
                            </w:del>
                            <w:r w:rsidR="0072026A" w:rsidRPr="00037C6E">
                              <w:rPr>
                                <w:rFonts w:ascii="Times New Roman" w:hAnsi="Times New Roman" w:cs="Times New Roman"/>
                              </w:rPr>
                              <w:t xml:space="preserve">s an important dimension </w:t>
                            </w:r>
                            <w:ins w:id="4" w:author="Hiram Beltran-Sanchez" w:date="2018-02-12T09:18:00Z">
                              <w:r>
                                <w:rPr>
                                  <w:rFonts w:ascii="Times New Roman" w:hAnsi="Times New Roman" w:cs="Times New Roman"/>
                                </w:rPr>
                                <w:t>t</w:t>
                              </w:r>
                            </w:ins>
                            <w:r w:rsidR="0072026A" w:rsidRPr="00037C6E">
                              <w:rPr>
                                <w:rFonts w:ascii="Times New Roman" w:hAnsi="Times New Roman" w:cs="Times New Roman"/>
                              </w:rPr>
                              <w:t>o</w:t>
                            </w:r>
                            <w:del w:id="5" w:author="Hiram Beltran-Sanchez" w:date="2018-02-12T09:18:00Z">
                              <w:r w:rsidR="0072026A" w:rsidRPr="00037C6E" w:rsidDel="00604784">
                                <w:rPr>
                                  <w:rFonts w:ascii="Times New Roman" w:hAnsi="Times New Roman" w:cs="Times New Roman"/>
                                </w:rPr>
                                <w:delText>f</w:delText>
                              </w:r>
                            </w:del>
                            <w:r w:rsidR="0072026A" w:rsidRPr="00037C6E">
                              <w:rPr>
                                <w:rFonts w:ascii="Times New Roman" w:hAnsi="Times New Roman" w:cs="Times New Roman"/>
                              </w:rPr>
                              <w:t xml:space="preserve"> population health </w:t>
                            </w:r>
                            <w:del w:id="6" w:author="Hiram Beltran-Sanchez" w:date="2018-02-12T09:19:00Z">
                              <w:r w:rsidR="0072026A" w:rsidRPr="00037C6E" w:rsidDel="00604784">
                                <w:rPr>
                                  <w:rFonts w:ascii="Times New Roman" w:hAnsi="Times New Roman" w:cs="Times New Roman"/>
                                </w:rPr>
                                <w:delText xml:space="preserve">that </w:delText>
                              </w:r>
                              <w:r w:rsidR="0072026A" w:rsidDel="00604784">
                                <w:rPr>
                                  <w:rFonts w:ascii="Times New Roman" w:hAnsi="Times New Roman" w:cs="Times New Roman"/>
                                </w:rPr>
                                <w:delText>expresses</w:delText>
                              </w:r>
                            </w:del>
                            <w:ins w:id="7" w:author="Hiram Beltran-Sanchez" w:date="2018-02-12T09:19:00Z">
                              <w:r>
                                <w:rPr>
                                  <w:rFonts w:ascii="Times New Roman" w:hAnsi="Times New Roman" w:cs="Times New Roman"/>
                                </w:rPr>
                                <w:t>to assess</w:t>
                              </w:r>
                            </w:ins>
                            <w:r w:rsidR="0072026A">
                              <w:rPr>
                                <w:rFonts w:ascii="Times New Roman" w:hAnsi="Times New Roman" w:cs="Times New Roman"/>
                              </w:rPr>
                              <w:t xml:space="preserve"> heterogeneity in lifetimes at the population</w:t>
                            </w:r>
                            <w:ins w:id="8" w:author="Hiram Beltran-Sanchez" w:date="2018-02-12T09:20:00Z">
                              <w:r>
                                <w:rPr>
                                  <w:rFonts w:ascii="Times New Roman" w:hAnsi="Times New Roman" w:cs="Times New Roman"/>
                                </w:rPr>
                                <w:t>-</w:t>
                              </w:r>
                            </w:ins>
                            <w:del w:id="9" w:author="Hiram Beltran-Sanchez" w:date="2018-02-12T09:20:00Z">
                              <w:r w:rsidR="0072026A" w:rsidDel="00604784">
                                <w:rPr>
                                  <w:rFonts w:ascii="Times New Roman" w:hAnsi="Times New Roman" w:cs="Times New Roman"/>
                                </w:rPr>
                                <w:delText xml:space="preserve"> </w:delText>
                              </w:r>
                            </w:del>
                            <w:r w:rsidR="0072026A">
                              <w:rPr>
                                <w:rFonts w:ascii="Times New Roman" w:hAnsi="Times New Roman" w:cs="Times New Roman"/>
                              </w:rPr>
                              <w:t xml:space="preserve">level and </w:t>
                            </w:r>
                            <w:del w:id="10" w:author="Hiram Beltran-Sanchez" w:date="2018-02-12T09:20:00Z">
                              <w:r w:rsidR="0072026A" w:rsidDel="00604784">
                                <w:rPr>
                                  <w:rFonts w:ascii="Times New Roman" w:hAnsi="Times New Roman" w:cs="Times New Roman"/>
                                </w:rPr>
                                <w:delText xml:space="preserve">individual </w:delText>
                              </w:r>
                            </w:del>
                            <w:r w:rsidR="0072026A">
                              <w:rPr>
                                <w:rFonts w:ascii="Times New Roman" w:hAnsi="Times New Roman" w:cs="Times New Roman"/>
                              </w:rPr>
                              <w:t>uncertainty in the timing of death</w:t>
                            </w:r>
                            <w:ins w:id="11" w:author="Hiram Beltran-Sanchez" w:date="2018-02-12T09:20:00Z">
                              <w:r>
                                <w:rPr>
                                  <w:rFonts w:ascii="Times New Roman" w:hAnsi="Times New Roman" w:cs="Times New Roman"/>
                                </w:rPr>
                                <w:t xml:space="preserve"> at the individual-level</w:t>
                              </w:r>
                            </w:ins>
                            <w:r w:rsidR="0072026A">
                              <w:rPr>
                                <w:rFonts w:ascii="Times New Roman" w:hAnsi="Times New Roman" w:cs="Times New Roman"/>
                              </w:rPr>
                              <w:t xml:space="preserve">. </w:t>
                            </w:r>
                            <w:ins w:id="12" w:author="Hiram Beltran-Sanchez" w:date="2018-02-12T09:21:00Z">
                              <w:r>
                                <w:rPr>
                                  <w:rFonts w:ascii="Times New Roman" w:hAnsi="Times New Roman" w:cs="Times New Roman"/>
                                </w:rPr>
                                <w:t>This</w:t>
                              </w:r>
                            </w:ins>
                            <w:ins w:id="13" w:author="Hiram Beltran-Sanchez" w:date="2018-02-12T09:20:00Z">
                              <w:r>
                                <w:rPr>
                                  <w:rFonts w:ascii="Times New Roman" w:hAnsi="Times New Roman" w:cs="Times New Roman"/>
                                </w:rPr>
                                <w:t xml:space="preserve"> study</w:t>
                              </w:r>
                            </w:ins>
                            <w:del w:id="14" w:author="Hiram Beltran-Sanchez" w:date="2018-02-12T09:20:00Z">
                              <w:r w:rsidR="0072026A" w:rsidDel="00604784">
                                <w:rPr>
                                  <w:rFonts w:ascii="Times New Roman" w:hAnsi="Times New Roman" w:cs="Times New Roman"/>
                                </w:rPr>
                                <w:delText>Analyzing life expectancy and lifespan variation simultaneously al</w:delText>
                              </w:r>
                            </w:del>
                            <w:del w:id="15" w:author="Hiram Beltran-Sanchez" w:date="2018-02-12T09:21:00Z">
                              <w:r w:rsidR="0072026A" w:rsidDel="00604784">
                                <w:rPr>
                                  <w:rFonts w:ascii="Times New Roman" w:hAnsi="Times New Roman" w:cs="Times New Roman"/>
                                </w:rPr>
                                <w:delText>lowed us to disclose</w:delText>
                              </w:r>
                            </w:del>
                            <w:r w:rsidR="0072026A">
                              <w:rPr>
                                <w:rFonts w:ascii="Times New Roman" w:hAnsi="Times New Roman" w:cs="Times New Roman"/>
                              </w:rPr>
                              <w:t xml:space="preserve"> </w:t>
                            </w:r>
                            <w:ins w:id="16" w:author="Hiram Beltran-Sanchez" w:date="2018-02-12T09:21:00Z">
                              <w:r>
                                <w:rPr>
                                  <w:rFonts w:ascii="Times New Roman" w:hAnsi="Times New Roman" w:cs="Times New Roman"/>
                                </w:rPr>
                                <w:t xml:space="preserve">reveals </w:t>
                              </w:r>
                            </w:ins>
                            <w:r w:rsidR="0072026A">
                              <w:rPr>
                                <w:rFonts w:ascii="Times New Roman" w:hAnsi="Times New Roman" w:cs="Times New Roman"/>
                              </w:rPr>
                              <w:t>that the Mexican population not only is living less</w:t>
                            </w:r>
                            <w:ins w:id="17" w:author="Hiram Beltran-Sanchez" w:date="2018-02-12T09:22:00Z">
                              <w:r w:rsidR="00BB44D1">
                                <w:rPr>
                                  <w:rFonts w:ascii="Times New Roman" w:hAnsi="Times New Roman" w:cs="Times New Roman"/>
                                </w:rPr>
                                <w:t>,</w:t>
                              </w:r>
                            </w:ins>
                            <w:r w:rsidR="0072026A">
                              <w:rPr>
                                <w:rFonts w:ascii="Times New Roman" w:hAnsi="Times New Roman" w:cs="Times New Roman"/>
                              </w:rPr>
                              <w:t xml:space="preserve"> on average</w:t>
                            </w:r>
                            <w:ins w:id="18" w:author="Hiram Beltran-Sanchez" w:date="2018-02-12T09:22:00Z">
                              <w:r w:rsidR="00BB44D1">
                                <w:rPr>
                                  <w:rFonts w:ascii="Times New Roman" w:hAnsi="Times New Roman" w:cs="Times New Roman"/>
                                </w:rPr>
                                <w:t>,</w:t>
                              </w:r>
                            </w:ins>
                            <w:r w:rsidR="0072026A">
                              <w:rPr>
                                <w:rFonts w:ascii="Times New Roman" w:hAnsi="Times New Roman" w:cs="Times New Roman"/>
                              </w:rPr>
                              <w:t xml:space="preserve"> but </w:t>
                            </w:r>
                            <w:ins w:id="19" w:author="Hiram Beltran-Sanchez" w:date="2018-02-12T09:25:00Z">
                              <w:r w:rsidR="00A32AB5">
                                <w:rPr>
                                  <w:rFonts w:ascii="Times New Roman" w:hAnsi="Times New Roman" w:cs="Times New Roman"/>
                                </w:rPr>
                                <w:t xml:space="preserve">it is </w:t>
                              </w:r>
                            </w:ins>
                            <w:r w:rsidR="0072026A">
                              <w:rPr>
                                <w:rFonts w:ascii="Times New Roman" w:hAnsi="Times New Roman" w:cs="Times New Roman"/>
                              </w:rPr>
                              <w:t xml:space="preserve">also facing more uncertainty in their age at death due to the increase in homicidal violence. </w:t>
                            </w:r>
                            <w:ins w:id="20" w:author="Hiram Beltran-Sanchez" w:date="2018-02-12T09:26:00Z">
                              <w:r w:rsidR="00A32AB5">
                                <w:rPr>
                                  <w:rFonts w:ascii="Times New Roman" w:hAnsi="Times New Roman" w:cs="Times New Roman"/>
                                </w:rPr>
                                <w:t>M</w:t>
                              </w:r>
                            </w:ins>
                            <w:ins w:id="21" w:author="Hiram Beltran-Sanchez" w:date="2018-02-12T09:24:00Z">
                              <w:r w:rsidR="00B578E6">
                                <w:rPr>
                                  <w:rFonts w:ascii="Times New Roman" w:hAnsi="Times New Roman" w:cs="Times New Roman"/>
                                </w:rPr>
                                <w:t>e</w:t>
                              </w:r>
                            </w:ins>
                            <w:ins w:id="22" w:author="Hiram Beltran-Sanchez" w:date="2018-02-12T09:26:00Z">
                              <w:r w:rsidR="00A32AB5">
                                <w:rPr>
                                  <w:rFonts w:ascii="Times New Roman" w:hAnsi="Times New Roman" w:cs="Times New Roman"/>
                                </w:rPr>
                                <w:t>n</w:t>
                              </w:r>
                            </w:ins>
                            <w:ins w:id="23" w:author="Hiram Beltran-Sanchez" w:date="2018-02-12T09:24:00Z">
                              <w:r w:rsidR="00B578E6">
                                <w:rPr>
                                  <w:rFonts w:ascii="Times New Roman" w:hAnsi="Times New Roman" w:cs="Times New Roman"/>
                                </w:rPr>
                                <w:t xml:space="preserve"> living in the North of Mexico </w:t>
                              </w:r>
                            </w:ins>
                            <w:ins w:id="24" w:author="Hiram Beltran-Sanchez" w:date="2018-02-12T09:25:00Z">
                              <w:r w:rsidR="00B578E6">
                                <w:rPr>
                                  <w:rFonts w:ascii="Times New Roman" w:hAnsi="Times New Roman" w:cs="Times New Roman"/>
                                </w:rPr>
                                <w:t xml:space="preserve">face the largest </w:t>
                              </w:r>
                            </w:ins>
                            <w:ins w:id="25" w:author="Hiram Beltran-Sanchez" w:date="2018-02-12T09:26:00Z">
                              <w:r w:rsidR="00A32AB5">
                                <w:rPr>
                                  <w:rFonts w:ascii="Times New Roman" w:hAnsi="Times New Roman" w:cs="Times New Roman"/>
                                </w:rPr>
                                <w:t xml:space="preserve">uncertainty in length of life.  </w:t>
                              </w:r>
                            </w:ins>
                            <w:r w:rsidR="0072026A">
                              <w:rPr>
                                <w:rFonts w:ascii="Times New Roman" w:hAnsi="Times New Roman" w:cs="Times New Roman"/>
                              </w:rPr>
                              <w:t xml:space="preserve">As a result, inequality in lifespans has </w:t>
                            </w:r>
                            <w:ins w:id="26" w:author="Hiram Beltran-Sanchez" w:date="2018-02-12T09:17:00Z">
                              <w:r>
                                <w:rPr>
                                  <w:rFonts w:ascii="Times New Roman" w:hAnsi="Times New Roman" w:cs="Times New Roman"/>
                                </w:rPr>
                                <w:t>increased rather than</w:t>
                              </w:r>
                            </w:ins>
                            <w:del w:id="27" w:author="Hiram Beltran-Sanchez" w:date="2018-02-12T09:17:00Z">
                              <w:r w:rsidR="0072026A" w:rsidDel="00604784">
                                <w:rPr>
                                  <w:rFonts w:ascii="Times New Roman" w:hAnsi="Times New Roman" w:cs="Times New Roman"/>
                                </w:rPr>
                                <w:delText>not</w:delText>
                              </w:r>
                            </w:del>
                            <w:r w:rsidR="0072026A">
                              <w:rPr>
                                <w:rFonts w:ascii="Times New Roman" w:hAnsi="Times New Roman" w:cs="Times New Roman"/>
                              </w:rPr>
                              <w:t xml:space="preserve"> decline</w:t>
                            </w:r>
                            <w:del w:id="28" w:author="Hiram Beltran-Sanchez" w:date="2018-02-12T09:17:00Z">
                              <w:r w:rsidR="0072026A" w:rsidDel="00604784">
                                <w:rPr>
                                  <w:rFonts w:ascii="Times New Roman" w:hAnsi="Times New Roman" w:cs="Times New Roman"/>
                                </w:rPr>
                                <w:delText>d</w:delText>
                              </w:r>
                            </w:del>
                            <w:ins w:id="29" w:author="Hiram Beltran-Sanchez" w:date="2018-02-12T09:17:00Z">
                              <w:r>
                                <w:rPr>
                                  <w:rFonts w:ascii="Times New Roman" w:hAnsi="Times New Roman" w:cs="Times New Roman"/>
                                </w:rPr>
                                <w:t xml:space="preserve"> in recent years</w:t>
                              </w:r>
                            </w:ins>
                            <w:r w:rsidR="0072026A">
                              <w:rPr>
                                <w:rFonts w:ascii="Times New Roman" w:hAnsi="Times New Roman" w:cs="Times New Roman"/>
                              </w:rPr>
                              <w:t>.</w:t>
                            </w:r>
                          </w:p>
                          <w:p w14:paraId="5860B59D" w14:textId="77777777" w:rsidR="0072026A" w:rsidRDefault="0072026A" w:rsidP="00556473">
                            <w:pPr>
                              <w:rPr>
                                <w:rFonts w:ascii="Times New Roman" w:hAnsi="Times New Roman" w:cs="Times New Roman"/>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CD9AE4" id="_x0000_t202" coordsize="21600,21600" o:spt="202" path="m,l,21600r21600,l21600,xe">
                <v:stroke joinstyle="miter"/>
                <v:path gradientshapeok="t" o:connecttype="rect"/>
              </v:shapetype>
              <v:shape id="Text Box 2" o:spid="_x0000_s1026" type="#_x0000_t202" style="position:absolute;left:0;text-align:left;margin-left:-.8pt;margin-top:29.95pt;width:469.2pt;height:250.1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">
                <v:textbox>
                  <w:txbxContent>
                    <w:p w14:paraId="4DA78DC0" w14:textId="77777777" w:rsidR="0072026A" w:rsidRPr="00556473" w:rsidRDefault="0072026A" w:rsidP="00556473">
                      <w:pPr>
                        <w:rPr>
                          <w:rFonts w:ascii="Times New Roman" w:hAnsi="Times New Roman" w:cs="Times New Roman"/>
                          <w:b/>
                        </w:rPr>
                      </w:pPr>
                      <w:r w:rsidRPr="00556473">
                        <w:rPr>
                          <w:rFonts w:ascii="Times New Roman" w:hAnsi="Times New Roman" w:cs="Times New Roman"/>
                          <w:b/>
                        </w:rPr>
                        <w:t>What is already known on this topic?</w:t>
                      </w:r>
                    </w:p>
                    <w:p w14:paraId="2FF5CBED" w14:textId="3DB2F778" w:rsidR="0072026A" w:rsidRPr="00556473" w:rsidRDefault="0072026A" w:rsidP="00556473">
                      <w:pPr>
                        <w:rPr>
                          <w:rFonts w:ascii="Times New Roman" w:hAnsi="Times New Roman" w:cs="Times New Roman"/>
                        </w:rPr>
                      </w:pPr>
                      <w:r>
                        <w:rPr>
                          <w:rFonts w:ascii="Times New Roman" w:hAnsi="Times New Roman" w:cs="Times New Roman"/>
                        </w:rPr>
                        <w:t xml:space="preserve">Latin America is the most dangerous region in the world. In Mexico, life expectancy stagnated in the decade 2000-10 due to the unprecedented rise in homicides after 2005 and a continuous increase in diabetes mortality. At the state level, the effect of violence was such that Mexican states lost life expectancy gains in the period 2005-10.  </w:t>
                      </w:r>
                    </w:p>
                    <w:p w14:paraId="039D2063" w14:textId="77777777" w:rsidR="0072026A" w:rsidRPr="00556473" w:rsidRDefault="0072026A" w:rsidP="00556473">
                      <w:pPr>
                        <w:rPr>
                          <w:rFonts w:ascii="Times New Roman" w:hAnsi="Times New Roman" w:cs="Times New Roman"/>
                        </w:rPr>
                      </w:pPr>
                    </w:p>
                    <w:p w14:paraId="3DF02EE9" w14:textId="493CD66B" w:rsidR="0072026A" w:rsidRDefault="0072026A" w:rsidP="00556473">
                      <w:pPr>
                        <w:rPr>
                          <w:rFonts w:ascii="Times New Roman" w:hAnsi="Times New Roman" w:cs="Times New Roman"/>
                          <w:b/>
                        </w:rPr>
                      </w:pPr>
                      <w:r w:rsidRPr="00556473">
                        <w:rPr>
                          <w:rFonts w:ascii="Times New Roman" w:hAnsi="Times New Roman" w:cs="Times New Roman"/>
                          <w:b/>
                        </w:rPr>
                        <w:t>What this study adds?</w:t>
                      </w:r>
                    </w:p>
                    <w:p w14:paraId="3DFAB0E5" w14:textId="4ED16D08" w:rsidR="0072026A" w:rsidRPr="00037C6E" w:rsidRDefault="00604784" w:rsidP="00556473">
                      <w:pPr>
                        <w:rPr>
                          <w:rFonts w:ascii="Times New Roman" w:hAnsi="Times New Roman" w:cs="Times New Roman"/>
                        </w:rPr>
                      </w:pPr>
                      <w:ins w:id="30" w:author="Hiram Beltran-Sanchez" w:date="2018-02-12T09:17:00Z">
                        <w:r>
                          <w:rPr>
                            <w:rFonts w:ascii="Times New Roman" w:hAnsi="Times New Roman" w:cs="Times New Roman"/>
                          </w:rPr>
                          <w:t>Studying l</w:t>
                        </w:r>
                      </w:ins>
                      <w:del w:id="31" w:author="Hiram Beltran-Sanchez" w:date="2018-02-12T09:17:00Z">
                        <w:r w:rsidR="0072026A" w:rsidRPr="00037C6E" w:rsidDel="00604784">
                          <w:rPr>
                            <w:rFonts w:ascii="Times New Roman" w:hAnsi="Times New Roman" w:cs="Times New Roman"/>
                          </w:rPr>
                          <w:delText>L</w:delText>
                        </w:r>
                      </w:del>
                      <w:r w:rsidR="0072026A" w:rsidRPr="00037C6E">
                        <w:rPr>
                          <w:rFonts w:ascii="Times New Roman" w:hAnsi="Times New Roman" w:cs="Times New Roman"/>
                        </w:rPr>
                        <w:t xml:space="preserve">ifespan variation </w:t>
                      </w:r>
                      <w:ins w:id="32" w:author="Hiram Beltran-Sanchez" w:date="2018-02-12T09:18:00Z">
                        <w:r>
                          <w:rPr>
                            <w:rFonts w:ascii="Times New Roman" w:hAnsi="Times New Roman" w:cs="Times New Roman"/>
                          </w:rPr>
                          <w:t>add</w:t>
                        </w:r>
                      </w:ins>
                      <w:del w:id="33" w:author="Hiram Beltran-Sanchez" w:date="2018-02-12T09:18:00Z">
                        <w:r w:rsidR="0072026A" w:rsidRPr="00037C6E" w:rsidDel="00604784">
                          <w:rPr>
                            <w:rFonts w:ascii="Times New Roman" w:hAnsi="Times New Roman" w:cs="Times New Roman"/>
                          </w:rPr>
                          <w:delText>i</w:delText>
                        </w:r>
                      </w:del>
                      <w:r w:rsidR="0072026A" w:rsidRPr="00037C6E">
                        <w:rPr>
                          <w:rFonts w:ascii="Times New Roman" w:hAnsi="Times New Roman" w:cs="Times New Roman"/>
                        </w:rPr>
                        <w:t xml:space="preserve">s an important dimension </w:t>
                      </w:r>
                      <w:ins w:id="34" w:author="Hiram Beltran-Sanchez" w:date="2018-02-12T09:18:00Z">
                        <w:r>
                          <w:rPr>
                            <w:rFonts w:ascii="Times New Roman" w:hAnsi="Times New Roman" w:cs="Times New Roman"/>
                          </w:rPr>
                          <w:t>t</w:t>
                        </w:r>
                      </w:ins>
                      <w:r w:rsidR="0072026A" w:rsidRPr="00037C6E">
                        <w:rPr>
                          <w:rFonts w:ascii="Times New Roman" w:hAnsi="Times New Roman" w:cs="Times New Roman"/>
                        </w:rPr>
                        <w:t>o</w:t>
                      </w:r>
                      <w:del w:id="35" w:author="Hiram Beltran-Sanchez" w:date="2018-02-12T09:18:00Z">
                        <w:r w:rsidR="0072026A" w:rsidRPr="00037C6E" w:rsidDel="00604784">
                          <w:rPr>
                            <w:rFonts w:ascii="Times New Roman" w:hAnsi="Times New Roman" w:cs="Times New Roman"/>
                          </w:rPr>
                          <w:delText>f</w:delText>
                        </w:r>
                      </w:del>
                      <w:r w:rsidR="0072026A" w:rsidRPr="00037C6E">
                        <w:rPr>
                          <w:rFonts w:ascii="Times New Roman" w:hAnsi="Times New Roman" w:cs="Times New Roman"/>
                        </w:rPr>
                        <w:t xml:space="preserve"> population health </w:t>
                      </w:r>
                      <w:del w:id="36" w:author="Hiram Beltran-Sanchez" w:date="2018-02-12T09:19:00Z">
                        <w:r w:rsidR="0072026A" w:rsidRPr="00037C6E" w:rsidDel="00604784">
                          <w:rPr>
                            <w:rFonts w:ascii="Times New Roman" w:hAnsi="Times New Roman" w:cs="Times New Roman"/>
                          </w:rPr>
                          <w:delText xml:space="preserve">that </w:delText>
                        </w:r>
                        <w:r w:rsidR="0072026A" w:rsidDel="00604784">
                          <w:rPr>
                            <w:rFonts w:ascii="Times New Roman" w:hAnsi="Times New Roman" w:cs="Times New Roman"/>
                          </w:rPr>
                          <w:delText>expresses</w:delText>
                        </w:r>
                      </w:del>
                      <w:ins w:id="37" w:author="Hiram Beltran-Sanchez" w:date="2018-02-12T09:19:00Z">
                        <w:r>
                          <w:rPr>
                            <w:rFonts w:ascii="Times New Roman" w:hAnsi="Times New Roman" w:cs="Times New Roman"/>
                          </w:rPr>
                          <w:t>to assess</w:t>
                        </w:r>
                      </w:ins>
                      <w:r w:rsidR="0072026A">
                        <w:rPr>
                          <w:rFonts w:ascii="Times New Roman" w:hAnsi="Times New Roman" w:cs="Times New Roman"/>
                        </w:rPr>
                        <w:t xml:space="preserve"> heterogeneity in lifetimes at the population</w:t>
                      </w:r>
                      <w:ins w:id="38" w:author="Hiram Beltran-Sanchez" w:date="2018-02-12T09:20:00Z">
                        <w:r>
                          <w:rPr>
                            <w:rFonts w:ascii="Times New Roman" w:hAnsi="Times New Roman" w:cs="Times New Roman"/>
                          </w:rPr>
                          <w:t>-</w:t>
                        </w:r>
                      </w:ins>
                      <w:del w:id="39" w:author="Hiram Beltran-Sanchez" w:date="2018-02-12T09:20:00Z">
                        <w:r w:rsidR="0072026A" w:rsidDel="00604784">
                          <w:rPr>
                            <w:rFonts w:ascii="Times New Roman" w:hAnsi="Times New Roman" w:cs="Times New Roman"/>
                          </w:rPr>
                          <w:delText xml:space="preserve"> </w:delText>
                        </w:r>
                      </w:del>
                      <w:r w:rsidR="0072026A">
                        <w:rPr>
                          <w:rFonts w:ascii="Times New Roman" w:hAnsi="Times New Roman" w:cs="Times New Roman"/>
                        </w:rPr>
                        <w:t xml:space="preserve">level and </w:t>
                      </w:r>
                      <w:del w:id="40" w:author="Hiram Beltran-Sanchez" w:date="2018-02-12T09:20:00Z">
                        <w:r w:rsidR="0072026A" w:rsidDel="00604784">
                          <w:rPr>
                            <w:rFonts w:ascii="Times New Roman" w:hAnsi="Times New Roman" w:cs="Times New Roman"/>
                          </w:rPr>
                          <w:delText xml:space="preserve">individual </w:delText>
                        </w:r>
                      </w:del>
                      <w:r w:rsidR="0072026A">
                        <w:rPr>
                          <w:rFonts w:ascii="Times New Roman" w:hAnsi="Times New Roman" w:cs="Times New Roman"/>
                        </w:rPr>
                        <w:t>uncertainty in the timing of death</w:t>
                      </w:r>
                      <w:ins w:id="41" w:author="Hiram Beltran-Sanchez" w:date="2018-02-12T09:20:00Z">
                        <w:r>
                          <w:rPr>
                            <w:rFonts w:ascii="Times New Roman" w:hAnsi="Times New Roman" w:cs="Times New Roman"/>
                          </w:rPr>
                          <w:t xml:space="preserve"> at the individual-level</w:t>
                        </w:r>
                      </w:ins>
                      <w:r w:rsidR="0072026A">
                        <w:rPr>
                          <w:rFonts w:ascii="Times New Roman" w:hAnsi="Times New Roman" w:cs="Times New Roman"/>
                        </w:rPr>
                        <w:t xml:space="preserve">. </w:t>
                      </w:r>
                      <w:ins w:id="42" w:author="Hiram Beltran-Sanchez" w:date="2018-02-12T09:21:00Z">
                        <w:r>
                          <w:rPr>
                            <w:rFonts w:ascii="Times New Roman" w:hAnsi="Times New Roman" w:cs="Times New Roman"/>
                          </w:rPr>
                          <w:t>This</w:t>
                        </w:r>
                      </w:ins>
                      <w:ins w:id="43" w:author="Hiram Beltran-Sanchez" w:date="2018-02-12T09:20:00Z">
                        <w:r>
                          <w:rPr>
                            <w:rFonts w:ascii="Times New Roman" w:hAnsi="Times New Roman" w:cs="Times New Roman"/>
                          </w:rPr>
                          <w:t xml:space="preserve"> study</w:t>
                        </w:r>
                      </w:ins>
                      <w:del w:id="44" w:author="Hiram Beltran-Sanchez" w:date="2018-02-12T09:20:00Z">
                        <w:r w:rsidR="0072026A" w:rsidDel="00604784">
                          <w:rPr>
                            <w:rFonts w:ascii="Times New Roman" w:hAnsi="Times New Roman" w:cs="Times New Roman"/>
                          </w:rPr>
                          <w:delText>Analyzing life expectancy and lifespan variation simultaneously al</w:delText>
                        </w:r>
                      </w:del>
                      <w:del w:id="45" w:author="Hiram Beltran-Sanchez" w:date="2018-02-12T09:21:00Z">
                        <w:r w:rsidR="0072026A" w:rsidDel="00604784">
                          <w:rPr>
                            <w:rFonts w:ascii="Times New Roman" w:hAnsi="Times New Roman" w:cs="Times New Roman"/>
                          </w:rPr>
                          <w:delText>lowed us to disclose</w:delText>
                        </w:r>
                      </w:del>
                      <w:r w:rsidR="0072026A">
                        <w:rPr>
                          <w:rFonts w:ascii="Times New Roman" w:hAnsi="Times New Roman" w:cs="Times New Roman"/>
                        </w:rPr>
                        <w:t xml:space="preserve"> </w:t>
                      </w:r>
                      <w:ins w:id="46" w:author="Hiram Beltran-Sanchez" w:date="2018-02-12T09:21:00Z">
                        <w:r>
                          <w:rPr>
                            <w:rFonts w:ascii="Times New Roman" w:hAnsi="Times New Roman" w:cs="Times New Roman"/>
                          </w:rPr>
                          <w:t xml:space="preserve">reveals </w:t>
                        </w:r>
                      </w:ins>
                      <w:r w:rsidR="0072026A">
                        <w:rPr>
                          <w:rFonts w:ascii="Times New Roman" w:hAnsi="Times New Roman" w:cs="Times New Roman"/>
                        </w:rPr>
                        <w:t>that the Mexican population not only is living less</w:t>
                      </w:r>
                      <w:ins w:id="47" w:author="Hiram Beltran-Sanchez" w:date="2018-02-12T09:22:00Z">
                        <w:r w:rsidR="00BB44D1">
                          <w:rPr>
                            <w:rFonts w:ascii="Times New Roman" w:hAnsi="Times New Roman" w:cs="Times New Roman"/>
                          </w:rPr>
                          <w:t>,</w:t>
                        </w:r>
                      </w:ins>
                      <w:r w:rsidR="0072026A">
                        <w:rPr>
                          <w:rFonts w:ascii="Times New Roman" w:hAnsi="Times New Roman" w:cs="Times New Roman"/>
                        </w:rPr>
                        <w:t xml:space="preserve"> on average</w:t>
                      </w:r>
                      <w:ins w:id="48" w:author="Hiram Beltran-Sanchez" w:date="2018-02-12T09:22:00Z">
                        <w:r w:rsidR="00BB44D1">
                          <w:rPr>
                            <w:rFonts w:ascii="Times New Roman" w:hAnsi="Times New Roman" w:cs="Times New Roman"/>
                          </w:rPr>
                          <w:t>,</w:t>
                        </w:r>
                      </w:ins>
                      <w:r w:rsidR="0072026A">
                        <w:rPr>
                          <w:rFonts w:ascii="Times New Roman" w:hAnsi="Times New Roman" w:cs="Times New Roman"/>
                        </w:rPr>
                        <w:t xml:space="preserve"> but </w:t>
                      </w:r>
                      <w:ins w:id="49" w:author="Hiram Beltran-Sanchez" w:date="2018-02-12T09:25:00Z">
                        <w:r w:rsidR="00A32AB5">
                          <w:rPr>
                            <w:rFonts w:ascii="Times New Roman" w:hAnsi="Times New Roman" w:cs="Times New Roman"/>
                          </w:rPr>
                          <w:t xml:space="preserve">it is </w:t>
                        </w:r>
                      </w:ins>
                      <w:r w:rsidR="0072026A">
                        <w:rPr>
                          <w:rFonts w:ascii="Times New Roman" w:hAnsi="Times New Roman" w:cs="Times New Roman"/>
                        </w:rPr>
                        <w:t xml:space="preserve">also facing more uncertainty in their age at death due to the increase in homicidal violence. </w:t>
                      </w:r>
                      <w:ins w:id="50" w:author="Hiram Beltran-Sanchez" w:date="2018-02-12T09:26:00Z">
                        <w:r w:rsidR="00A32AB5">
                          <w:rPr>
                            <w:rFonts w:ascii="Times New Roman" w:hAnsi="Times New Roman" w:cs="Times New Roman"/>
                          </w:rPr>
                          <w:t>M</w:t>
                        </w:r>
                      </w:ins>
                      <w:ins w:id="51" w:author="Hiram Beltran-Sanchez" w:date="2018-02-12T09:24:00Z">
                        <w:r w:rsidR="00B578E6">
                          <w:rPr>
                            <w:rFonts w:ascii="Times New Roman" w:hAnsi="Times New Roman" w:cs="Times New Roman"/>
                          </w:rPr>
                          <w:t>e</w:t>
                        </w:r>
                      </w:ins>
                      <w:ins w:id="52" w:author="Hiram Beltran-Sanchez" w:date="2018-02-12T09:26:00Z">
                        <w:r w:rsidR="00A32AB5">
                          <w:rPr>
                            <w:rFonts w:ascii="Times New Roman" w:hAnsi="Times New Roman" w:cs="Times New Roman"/>
                          </w:rPr>
                          <w:t>n</w:t>
                        </w:r>
                      </w:ins>
                      <w:ins w:id="53" w:author="Hiram Beltran-Sanchez" w:date="2018-02-12T09:24:00Z">
                        <w:r w:rsidR="00B578E6">
                          <w:rPr>
                            <w:rFonts w:ascii="Times New Roman" w:hAnsi="Times New Roman" w:cs="Times New Roman"/>
                          </w:rPr>
                          <w:t xml:space="preserve"> living in the North of Mexico </w:t>
                        </w:r>
                      </w:ins>
                      <w:ins w:id="54" w:author="Hiram Beltran-Sanchez" w:date="2018-02-12T09:25:00Z">
                        <w:r w:rsidR="00B578E6">
                          <w:rPr>
                            <w:rFonts w:ascii="Times New Roman" w:hAnsi="Times New Roman" w:cs="Times New Roman"/>
                          </w:rPr>
                          <w:t xml:space="preserve">face the largest </w:t>
                        </w:r>
                      </w:ins>
                      <w:ins w:id="55" w:author="Hiram Beltran-Sanchez" w:date="2018-02-12T09:26:00Z">
                        <w:r w:rsidR="00A32AB5">
                          <w:rPr>
                            <w:rFonts w:ascii="Times New Roman" w:hAnsi="Times New Roman" w:cs="Times New Roman"/>
                          </w:rPr>
                          <w:t xml:space="preserve">uncertainty in length of life.  </w:t>
                        </w:r>
                      </w:ins>
                      <w:r w:rsidR="0072026A">
                        <w:rPr>
                          <w:rFonts w:ascii="Times New Roman" w:hAnsi="Times New Roman" w:cs="Times New Roman"/>
                        </w:rPr>
                        <w:t xml:space="preserve">As a result, inequality in lifespans has </w:t>
                      </w:r>
                      <w:ins w:id="56" w:author="Hiram Beltran-Sanchez" w:date="2018-02-12T09:17:00Z">
                        <w:r>
                          <w:rPr>
                            <w:rFonts w:ascii="Times New Roman" w:hAnsi="Times New Roman" w:cs="Times New Roman"/>
                          </w:rPr>
                          <w:t>increased rather than</w:t>
                        </w:r>
                      </w:ins>
                      <w:del w:id="57" w:author="Hiram Beltran-Sanchez" w:date="2018-02-12T09:17:00Z">
                        <w:r w:rsidR="0072026A" w:rsidDel="00604784">
                          <w:rPr>
                            <w:rFonts w:ascii="Times New Roman" w:hAnsi="Times New Roman" w:cs="Times New Roman"/>
                          </w:rPr>
                          <w:delText>not</w:delText>
                        </w:r>
                      </w:del>
                      <w:r w:rsidR="0072026A">
                        <w:rPr>
                          <w:rFonts w:ascii="Times New Roman" w:hAnsi="Times New Roman" w:cs="Times New Roman"/>
                        </w:rPr>
                        <w:t xml:space="preserve"> decline</w:t>
                      </w:r>
                      <w:del w:id="58" w:author="Hiram Beltran-Sanchez" w:date="2018-02-12T09:17:00Z">
                        <w:r w:rsidR="0072026A" w:rsidDel="00604784">
                          <w:rPr>
                            <w:rFonts w:ascii="Times New Roman" w:hAnsi="Times New Roman" w:cs="Times New Roman"/>
                          </w:rPr>
                          <w:delText>d</w:delText>
                        </w:r>
                      </w:del>
                      <w:ins w:id="59" w:author="Hiram Beltran-Sanchez" w:date="2018-02-12T09:17:00Z">
                        <w:r>
                          <w:rPr>
                            <w:rFonts w:ascii="Times New Roman" w:hAnsi="Times New Roman" w:cs="Times New Roman"/>
                          </w:rPr>
                          <w:t xml:space="preserve"> in recent years</w:t>
                        </w:r>
                      </w:ins>
                      <w:r w:rsidR="0072026A">
                        <w:rPr>
                          <w:rFonts w:ascii="Times New Roman" w:hAnsi="Times New Roman" w:cs="Times New Roman"/>
                        </w:rPr>
                        <w:t>.</w:t>
                      </w:r>
                    </w:p>
                    <w:p w14:paraId="5860B59D" w14:textId="77777777" w:rsidR="0072026A" w:rsidRDefault="0072026A" w:rsidP="00556473">
                      <w:pPr>
                        <w:rPr>
                          <w:rFonts w:ascii="Times New Roman" w:hAnsi="Times New Roman" w:cs="Times New Roman"/>
                          <w:b/>
                        </w:rPr>
                      </w:pPr>
                    </w:p>
                  </w:txbxContent>
                </v:textbox>
                <w10:wrap type="through" anchorx="margin"/>
              </v:shape>
            </w:pict>
          </mc:Fallback>
        </mc:AlternateContent>
      </w:r>
      <w:r w:rsidR="00556473" w:rsidRPr="00556473">
        <w:rPr>
          <w:rFonts w:ascii="Times New Roman" w:hAnsi="Times New Roman" w:cs="Times New Roman"/>
          <w:b/>
        </w:rPr>
        <w:t>Conclusions</w:t>
      </w:r>
      <w:r w:rsidR="00556473" w:rsidRPr="00556473">
        <w:rPr>
          <w:rFonts w:ascii="Times New Roman" w:hAnsi="Times New Roman" w:cs="Times New Roman"/>
        </w:rPr>
        <w:t xml:space="preserve">: </w:t>
      </w:r>
    </w:p>
    <w:p w14:paraId="156D93D9" w14:textId="403486FF" w:rsidR="00556473" w:rsidRPr="00556473" w:rsidRDefault="00556473" w:rsidP="00556473">
      <w:pPr>
        <w:rPr>
          <w:rFonts w:ascii="Times New Roman" w:hAnsi="Times New Roman" w:cs="Times New Roman"/>
          <w:sz w:val="24"/>
          <w:szCs w:val="24"/>
        </w:rPr>
      </w:pPr>
    </w:p>
    <w:p w14:paraId="1F4540E6" w14:textId="56CF180B" w:rsidR="00CC0A4A" w:rsidRPr="00556473" w:rsidRDefault="00556473" w:rsidP="00556473">
      <w:pPr>
        <w:rPr>
          <w:rFonts w:ascii="Times New Roman" w:hAnsi="Times New Roman" w:cs="Times New Roman"/>
          <w:sz w:val="24"/>
          <w:szCs w:val="24"/>
        </w:rPr>
      </w:pPr>
      <w:r>
        <w:rPr>
          <w:rFonts w:ascii="Times New Roman" w:hAnsi="Times New Roman" w:cs="Times New Roman"/>
          <w:sz w:val="24"/>
          <w:szCs w:val="24"/>
        </w:rPr>
        <w:br w:type="page"/>
      </w:r>
      <w:r w:rsidR="00CC0A4A" w:rsidRPr="00AD15FB">
        <w:rPr>
          <w:rFonts w:ascii="Times New Roman" w:hAnsi="Times New Roman" w:cs="Times New Roman"/>
          <w:b/>
        </w:rPr>
        <w:lastRenderedPageBreak/>
        <w:t>Introduction</w:t>
      </w:r>
      <w:r w:rsidR="00611D68">
        <w:rPr>
          <w:rFonts w:ascii="Times New Roman" w:hAnsi="Times New Roman" w:cs="Times New Roman"/>
          <w:b/>
        </w:rPr>
        <w:t xml:space="preserve"> </w:t>
      </w:r>
      <w:r>
        <w:rPr>
          <w:rFonts w:ascii="Times New Roman" w:hAnsi="Times New Roman" w:cs="Times New Roman"/>
          <w:b/>
        </w:rPr>
        <w:t xml:space="preserve">[~ </w:t>
      </w:r>
      <w:r w:rsidR="00DA013D">
        <w:rPr>
          <w:rFonts w:ascii="Times New Roman" w:hAnsi="Times New Roman" w:cs="Times New Roman"/>
          <w:b/>
        </w:rPr>
        <w:t>4000</w:t>
      </w:r>
      <w:r>
        <w:rPr>
          <w:rFonts w:ascii="Times New Roman" w:hAnsi="Times New Roman" w:cs="Times New Roman"/>
          <w:b/>
        </w:rPr>
        <w:t xml:space="preserve"> words</w:t>
      </w:r>
      <w:r w:rsidR="000A204A">
        <w:rPr>
          <w:rFonts w:ascii="Times New Roman" w:hAnsi="Times New Roman" w:cs="Times New Roman"/>
          <w:b/>
        </w:rPr>
        <w:t xml:space="preserve">, </w:t>
      </w:r>
      <w:r w:rsidR="00F35065">
        <w:rPr>
          <w:rFonts w:ascii="Times New Roman" w:hAnsi="Times New Roman" w:cs="Times New Roman"/>
          <w:b/>
        </w:rPr>
        <w:t>3485</w:t>
      </w:r>
      <w:r w:rsidR="000A204A">
        <w:rPr>
          <w:rFonts w:ascii="Times New Roman" w:hAnsi="Times New Roman" w:cs="Times New Roman"/>
          <w:b/>
        </w:rPr>
        <w:t xml:space="preserve"> now</w:t>
      </w:r>
      <w:r>
        <w:rPr>
          <w:rFonts w:ascii="Times New Roman" w:hAnsi="Times New Roman" w:cs="Times New Roman"/>
          <w:b/>
        </w:rPr>
        <w:t>]</w:t>
      </w:r>
      <w:bookmarkStart w:id="60" w:name="_GoBack"/>
      <w:bookmarkEnd w:id="60"/>
    </w:p>
    <w:p w14:paraId="3ED78674" w14:textId="6ADA62BC" w:rsidR="009438D2" w:rsidRDefault="006A307B" w:rsidP="00B55311">
      <w:pPr>
        <w:spacing w:line="480" w:lineRule="auto"/>
        <w:ind w:firstLine="720"/>
        <w:jc w:val="both"/>
        <w:rPr>
          <w:rFonts w:ascii="Times New Roman" w:hAnsi="Times New Roman" w:cs="Times New Roman"/>
        </w:rPr>
      </w:pPr>
      <w:r>
        <w:rPr>
          <w:rFonts w:ascii="Times New Roman" w:hAnsi="Times New Roman" w:cs="Times New Roman"/>
        </w:rPr>
        <w:t xml:space="preserve">Violence </w:t>
      </w:r>
      <w:r w:rsidR="007539AB">
        <w:rPr>
          <w:rFonts w:ascii="Times New Roman" w:hAnsi="Times New Roman" w:cs="Times New Roman"/>
        </w:rPr>
        <w:t xml:space="preserve">has become </w:t>
      </w:r>
      <w:r>
        <w:rPr>
          <w:rFonts w:ascii="Times New Roman" w:hAnsi="Times New Roman" w:cs="Times New Roman"/>
        </w:rPr>
        <w:t>a ma</w:t>
      </w:r>
      <w:r w:rsidR="007539AB">
        <w:rPr>
          <w:rFonts w:ascii="Times New Roman" w:hAnsi="Times New Roman" w:cs="Times New Roman"/>
        </w:rPr>
        <w:t>jor</w:t>
      </w:r>
      <w:r>
        <w:rPr>
          <w:rFonts w:ascii="Times New Roman" w:hAnsi="Times New Roman" w:cs="Times New Roman"/>
        </w:rPr>
        <w:t xml:space="preserve"> public health issue in Latin America since the </w:t>
      </w:r>
      <w:r w:rsidR="00596B06">
        <w:rPr>
          <w:rFonts w:ascii="Times New Roman" w:hAnsi="Times New Roman" w:cs="Times New Roman"/>
        </w:rPr>
        <w:t>end</w:t>
      </w:r>
      <w:r>
        <w:rPr>
          <w:rFonts w:ascii="Times New Roman" w:hAnsi="Times New Roman" w:cs="Times New Roman"/>
        </w:rPr>
        <w:t xml:space="preserve"> of the 20</w:t>
      </w:r>
      <w:r w:rsidRPr="006A307B">
        <w:rPr>
          <w:rFonts w:ascii="Times New Roman" w:hAnsi="Times New Roman" w:cs="Times New Roman"/>
          <w:vertAlign w:val="superscript"/>
        </w:rPr>
        <w:t>th</w:t>
      </w:r>
      <w:r>
        <w:rPr>
          <w:rFonts w:ascii="Times New Roman" w:hAnsi="Times New Roman" w:cs="Times New Roman"/>
        </w:rPr>
        <w:t xml:space="preserve"> </w:t>
      </w:r>
      <w:r w:rsidR="00DB3C58">
        <w:rPr>
          <w:rFonts w:ascii="Times New Roman" w:hAnsi="Times New Roman" w:cs="Times New Roman"/>
        </w:rPr>
        <w:t>century</w:t>
      </w:r>
      <w:r w:rsidR="00012438">
        <w:rPr>
          <w:rFonts w:ascii="Times New Roman" w:hAnsi="Times New Roman" w:cs="Times New Roman"/>
        </w:rPr>
        <w:t>.</w:t>
      </w:r>
      <w:r w:rsidR="00765374">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&lt;EndNote&gt;&lt;Cite&gt;&lt;Author&gt;Briceño-León&lt;/Author&gt;&lt;Year&gt;2008&lt;/Year&gt;&lt;RecNum&gt;98&lt;/RecNum&gt;&lt;DisplayText&gt;&lt;style face="superscript"&gt;1&lt;/style&gt;&lt;/DisplayText&gt;&lt;record&gt;&lt;rec-number&gt;98&lt;/rec-number&gt;&lt;foreign-keys&gt;&lt;key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765374">
        <w:rPr>
          <w:rFonts w:ascii="Times New Roman" w:hAnsi="Times New Roman" w:cs="Times New Roman"/>
        </w:rPr>
        <w:fldChar w:fldCharType="separate"/>
      </w:r>
      <w:r w:rsidR="00012438" w:rsidRPr="00012438">
        <w:rPr>
          <w:rFonts w:ascii="Times New Roman" w:hAnsi="Times New Roman" w:cs="Times New Roman"/>
          <w:noProof/>
          <w:vertAlign w:val="superscript"/>
        </w:rPr>
        <w:t>1</w:t>
      </w:r>
      <w:r w:rsidR="00765374">
        <w:rPr>
          <w:rFonts w:ascii="Times New Roman" w:hAnsi="Times New Roman" w:cs="Times New Roman"/>
        </w:rPr>
        <w:fldChar w:fldCharType="end"/>
      </w:r>
      <w:r w:rsidR="00BD19E7">
        <w:rPr>
          <w:rFonts w:ascii="Times New Roman" w:hAnsi="Times New Roman" w:cs="Times New Roman"/>
        </w:rPr>
        <w:t xml:space="preserve"> T</w:t>
      </w:r>
      <w:r w:rsidR="00596B06">
        <w:rPr>
          <w:rFonts w:ascii="Times New Roman" w:hAnsi="Times New Roman" w:cs="Times New Roman"/>
        </w:rPr>
        <w:t xml:space="preserve">his region </w:t>
      </w:r>
      <w:r w:rsidR="007539AB">
        <w:rPr>
          <w:rFonts w:ascii="Times New Roman" w:hAnsi="Times New Roman" w:cs="Times New Roman"/>
        </w:rPr>
        <w:t xml:space="preserve">currently </w:t>
      </w:r>
      <w:r w:rsidR="00596B06">
        <w:rPr>
          <w:rFonts w:ascii="Times New Roman" w:hAnsi="Times New Roman" w:cs="Times New Roman"/>
        </w:rPr>
        <w:t>experience</w:t>
      </w:r>
      <w:r w:rsidR="00D05647">
        <w:rPr>
          <w:rFonts w:ascii="Times New Roman" w:hAnsi="Times New Roman" w:cs="Times New Roman"/>
        </w:rPr>
        <w:t>s</w:t>
      </w:r>
      <w:r w:rsidR="00596B06">
        <w:rPr>
          <w:rFonts w:ascii="Times New Roman" w:hAnsi="Times New Roman" w:cs="Times New Roman"/>
        </w:rPr>
        <w:t xml:space="preserve"> the highest hom</w:t>
      </w:r>
      <w:r w:rsidR="00BD19E7">
        <w:rPr>
          <w:rFonts w:ascii="Times New Roman" w:hAnsi="Times New Roman" w:cs="Times New Roman"/>
        </w:rPr>
        <w:t>icide rate in the world (over 16.3</w:t>
      </w:r>
      <w:r w:rsidR="00596B06">
        <w:rPr>
          <w:rFonts w:ascii="Times New Roman" w:hAnsi="Times New Roman" w:cs="Times New Roman"/>
        </w:rPr>
        <w:t xml:space="preserve"> per 100,000 people)</w:t>
      </w:r>
      <w:r w:rsidR="009438D2">
        <w:rPr>
          <w:rFonts w:ascii="Times New Roman" w:hAnsi="Times New Roman" w:cs="Times New Roman"/>
        </w:rPr>
        <w:t>,</w:t>
      </w:r>
      <w:r w:rsidR="00D14AE6">
        <w:rPr>
          <w:rFonts w:ascii="Times New Roman" w:hAnsi="Times New Roman" w:cs="Times New Roman"/>
        </w:rPr>
        <w:t xml:space="preserve"> </w:t>
      </w:r>
      <w:r w:rsidR="007539AB">
        <w:rPr>
          <w:rFonts w:ascii="Times New Roman" w:hAnsi="Times New Roman" w:cs="Times New Roman"/>
        </w:rPr>
        <w:t>with</w:t>
      </w:r>
      <w:r w:rsidR="00BD19E7">
        <w:rPr>
          <w:rFonts w:ascii="Times New Roman" w:hAnsi="Times New Roman" w:cs="Times New Roman"/>
        </w:rPr>
        <w:t xml:space="preserve"> </w:t>
      </w:r>
      <w:r w:rsidR="007539AB">
        <w:rPr>
          <w:rFonts w:ascii="Times New Roman" w:hAnsi="Times New Roman" w:cs="Times New Roman"/>
        </w:rPr>
        <w:t>some</w:t>
      </w:r>
      <w:r w:rsidR="00BD19E7">
        <w:rPr>
          <w:rFonts w:ascii="Times New Roman" w:hAnsi="Times New Roman" w:cs="Times New Roman"/>
        </w:rPr>
        <w:t xml:space="preserve"> countries</w:t>
      </w:r>
      <w:r w:rsidR="000C4693">
        <w:rPr>
          <w:rFonts w:ascii="Times New Roman" w:hAnsi="Times New Roman" w:cs="Times New Roman"/>
        </w:rPr>
        <w:t xml:space="preserve"> in Central America, including Mexico</w:t>
      </w:r>
      <w:r w:rsidR="00BD19E7">
        <w:rPr>
          <w:rFonts w:ascii="Times New Roman" w:hAnsi="Times New Roman" w:cs="Times New Roman"/>
        </w:rPr>
        <w:t xml:space="preserve">, </w:t>
      </w:r>
      <w:r w:rsidR="00574CAF">
        <w:rPr>
          <w:rFonts w:ascii="Times New Roman" w:hAnsi="Times New Roman" w:cs="Times New Roman"/>
        </w:rPr>
        <w:t>undergo</w:t>
      </w:r>
      <w:r w:rsidR="007539AB">
        <w:rPr>
          <w:rFonts w:ascii="Times New Roman" w:hAnsi="Times New Roman" w:cs="Times New Roman"/>
        </w:rPr>
        <w:t>i</w:t>
      </w:r>
      <w:r w:rsidR="00574CAF">
        <w:rPr>
          <w:rFonts w:ascii="Times New Roman" w:hAnsi="Times New Roman" w:cs="Times New Roman"/>
        </w:rPr>
        <w:t>n</w:t>
      </w:r>
      <w:r w:rsidR="007539AB">
        <w:rPr>
          <w:rFonts w:ascii="Times New Roman" w:hAnsi="Times New Roman" w:cs="Times New Roman"/>
        </w:rPr>
        <w:t>g</w:t>
      </w:r>
      <w:r w:rsidR="00BD19E7">
        <w:rPr>
          <w:rFonts w:ascii="Times New Roman" w:hAnsi="Times New Roman" w:cs="Times New Roman"/>
        </w:rPr>
        <w:t xml:space="preserve"> an upsurge </w:t>
      </w:r>
      <w:r w:rsidR="007539AB">
        <w:rPr>
          <w:rFonts w:ascii="Times New Roman" w:hAnsi="Times New Roman" w:cs="Times New Roman"/>
        </w:rPr>
        <w:t>in</w:t>
      </w:r>
      <w:r w:rsidR="00BD19E7">
        <w:rPr>
          <w:rFonts w:ascii="Times New Roman" w:hAnsi="Times New Roman" w:cs="Times New Roman"/>
        </w:rPr>
        <w:t xml:space="preserve"> homicide</w:t>
      </w:r>
      <w:r w:rsidR="007539AB">
        <w:rPr>
          <w:rFonts w:ascii="Times New Roman" w:hAnsi="Times New Roman" w:cs="Times New Roman"/>
        </w:rPr>
        <w:t>s</w:t>
      </w:r>
      <w:r w:rsidR="00BD19E7">
        <w:rPr>
          <w:rFonts w:ascii="Times New Roman" w:hAnsi="Times New Roman" w:cs="Times New Roman"/>
        </w:rPr>
        <w:t xml:space="preserve"> </w:t>
      </w:r>
      <w:r w:rsidR="007539AB">
        <w:rPr>
          <w:rFonts w:ascii="Times New Roman" w:hAnsi="Times New Roman" w:cs="Times New Roman"/>
        </w:rPr>
        <w:t>since</w:t>
      </w:r>
      <w:r w:rsidR="00BD19E7">
        <w:rPr>
          <w:rFonts w:ascii="Times New Roman" w:hAnsi="Times New Roman" w:cs="Times New Roman"/>
        </w:rPr>
        <w:t xml:space="preserve"> the first </w:t>
      </w:r>
      <w:r w:rsidR="000A379B">
        <w:rPr>
          <w:rFonts w:ascii="Times New Roman" w:hAnsi="Times New Roman" w:cs="Times New Roman"/>
        </w:rPr>
        <w:t>years</w:t>
      </w:r>
      <w:r w:rsidR="00BD19E7">
        <w:rPr>
          <w:rFonts w:ascii="Times New Roman" w:hAnsi="Times New Roman" w:cs="Times New Roman"/>
        </w:rPr>
        <w:t xml:space="preserve"> of the 21</w:t>
      </w:r>
      <w:r w:rsidR="00BD19E7" w:rsidRPr="00BD19E7">
        <w:rPr>
          <w:rFonts w:ascii="Times New Roman" w:hAnsi="Times New Roman" w:cs="Times New Roman"/>
          <w:vertAlign w:val="superscript"/>
        </w:rPr>
        <w:t>st</w:t>
      </w:r>
      <w:r w:rsidR="00BD19E7">
        <w:rPr>
          <w:rFonts w:ascii="Times New Roman" w:hAnsi="Times New Roman" w:cs="Times New Roman"/>
        </w:rPr>
        <w:t xml:space="preserve"> century</w:t>
      </w:r>
      <w:r w:rsidR="00012438">
        <w:rPr>
          <w:rFonts w:ascii="Times New Roman" w:hAnsi="Times New Roman" w:cs="Times New Roman"/>
        </w:rPr>
        <w:t>.</w:t>
      </w:r>
      <w:r w:rsidR="00BD19E7">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BD19E7">
        <w:rPr>
          <w:rFonts w:ascii="Times New Roman" w:hAnsi="Times New Roman" w:cs="Times New Roman"/>
        </w:rPr>
        <w:fldChar w:fldCharType="separate"/>
      </w:r>
      <w:r w:rsidR="00012438" w:rsidRPr="00012438">
        <w:rPr>
          <w:rFonts w:ascii="Times New Roman" w:hAnsi="Times New Roman" w:cs="Times New Roman"/>
          <w:noProof/>
          <w:vertAlign w:val="superscript"/>
        </w:rPr>
        <w:t>2</w:t>
      </w:r>
      <w:r w:rsidR="00BD19E7">
        <w:rPr>
          <w:rFonts w:ascii="Times New Roman" w:hAnsi="Times New Roman" w:cs="Times New Roman"/>
        </w:rPr>
        <w:fldChar w:fldCharType="end"/>
      </w:r>
      <w:r w:rsidR="009E72AC">
        <w:rPr>
          <w:rFonts w:ascii="Times New Roman" w:hAnsi="Times New Roman" w:cs="Times New Roman"/>
        </w:rPr>
        <w:t xml:space="preserve"> In Mexico, </w:t>
      </w:r>
      <w:r w:rsidR="003D32CF">
        <w:rPr>
          <w:rFonts w:ascii="Times New Roman" w:hAnsi="Times New Roman" w:cs="Times New Roman"/>
        </w:rPr>
        <w:t xml:space="preserve">for example, </w:t>
      </w:r>
      <w:r w:rsidR="009E72AC">
        <w:rPr>
          <w:rFonts w:ascii="Times New Roman" w:hAnsi="Times New Roman" w:cs="Times New Roman"/>
        </w:rPr>
        <w:t>h</w:t>
      </w:r>
      <w:r w:rsidR="009E72AC" w:rsidRPr="00AD15FB">
        <w:rPr>
          <w:rFonts w:ascii="Times New Roman" w:hAnsi="Times New Roman" w:cs="Times New Roman"/>
        </w:rPr>
        <w:t>omicide rates doubled between 2007 and 201</w:t>
      </w:r>
      <w:r w:rsidR="009E72AC">
        <w:rPr>
          <w:rFonts w:ascii="Times New Roman" w:hAnsi="Times New Roman" w:cs="Times New Roman"/>
        </w:rPr>
        <w:t>2 (from 9.3 to 18.6)</w:t>
      </w:r>
      <w:r w:rsidR="00012438">
        <w:rPr>
          <w:rFonts w:ascii="Times New Roman" w:hAnsi="Times New Roman" w:cs="Times New Roman"/>
        </w:rPr>
        <w:t>.</w:t>
      </w:r>
      <w:r w:rsidR="009E72AC"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&lt;EndNote&gt;&lt;Cite&gt;&lt;Author&gt;Gamlin&lt;/Author&gt;&lt;Year&gt;2015&lt;/Year&gt;&lt;RecNum&gt;91&lt;/RecNum&gt;&lt;DisplayText&gt;&lt;style face="superscript"&gt;3&lt;/style&gt;&lt;/DisplayText&gt;&lt;record&gt;&lt;rec-number&gt;91&lt;/rec-number&gt;&lt;foreign-keys&gt;&lt;key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9E72AC"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3</w:t>
      </w:r>
      <w:r w:rsidR="009E72AC" w:rsidRPr="00AD15FB">
        <w:rPr>
          <w:rFonts w:ascii="Times New Roman" w:hAnsi="Times New Roman" w:cs="Times New Roman"/>
        </w:rPr>
        <w:fldChar w:fldCharType="end"/>
      </w:r>
      <w:r w:rsidR="00DA20B7" w:rsidRPr="00DA20B7">
        <w:rPr>
          <w:rFonts w:ascii="Times New Roman" w:hAnsi="Times New Roman" w:cs="Times New Roman"/>
        </w:rPr>
        <w:t xml:space="preserve"> </w:t>
      </w:r>
      <w:r w:rsidR="0000744F">
        <w:rPr>
          <w:rFonts w:ascii="Times New Roman" w:hAnsi="Times New Roman" w:cs="Times New Roman"/>
        </w:rPr>
        <w:t>As a result</w:t>
      </w:r>
      <w:r w:rsidR="000C4693">
        <w:rPr>
          <w:rFonts w:ascii="Times New Roman" w:hAnsi="Times New Roman" w:cs="Times New Roman"/>
        </w:rPr>
        <w:t xml:space="preserve"> of this increase, along with </w:t>
      </w:r>
      <w:r w:rsidR="003D32CF">
        <w:rPr>
          <w:rFonts w:ascii="Times New Roman" w:hAnsi="Times New Roman" w:cs="Times New Roman"/>
        </w:rPr>
        <w:t>an increasing</w:t>
      </w:r>
      <w:r w:rsidR="000C4693">
        <w:rPr>
          <w:rFonts w:ascii="Times New Roman" w:hAnsi="Times New Roman" w:cs="Times New Roman"/>
        </w:rPr>
        <w:t xml:space="preserve"> burden of diabetes</w:t>
      </w:r>
      <w:r w:rsidR="0000744F">
        <w:rPr>
          <w:rFonts w:ascii="Times New Roman" w:hAnsi="Times New Roman" w:cs="Times New Roman"/>
        </w:rPr>
        <w:t xml:space="preserve">, </w:t>
      </w:r>
      <w:r w:rsidR="009E72AC">
        <w:rPr>
          <w:rFonts w:ascii="Times New Roman" w:hAnsi="Times New Roman" w:cs="Times New Roman"/>
        </w:rPr>
        <w:t xml:space="preserve">male </w:t>
      </w:r>
      <w:r w:rsidR="0000744F">
        <w:rPr>
          <w:rFonts w:ascii="Times New Roman" w:hAnsi="Times New Roman" w:cs="Times New Roman"/>
        </w:rPr>
        <w:t xml:space="preserve">life expectancy </w:t>
      </w:r>
      <w:r w:rsidR="009E72AC">
        <w:rPr>
          <w:rFonts w:ascii="Times New Roman" w:hAnsi="Times New Roman" w:cs="Times New Roman"/>
        </w:rPr>
        <w:t>in Mexico stagnated in the period 2000-10</w:t>
      </w:r>
      <w:r w:rsidR="00012438">
        <w:rPr>
          <w:rFonts w:ascii="Times New Roman" w:hAnsi="Times New Roman" w:cs="Times New Roman"/>
        </w:rPr>
        <w:t>.</w:t>
      </w:r>
      <w:r w:rsidR="009E72AC">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&lt;EndNote&gt;&lt;Cite&gt;&lt;Author&gt;Canudas-Romo&lt;/Author&gt;&lt;Year&gt;2015&lt;/Year&gt;&lt;RecNum&gt;89&lt;/RecNum&gt;&lt;DisplayText&gt;&lt;style face="superscript"&gt;4&lt;/style&gt;&lt;/DisplayText&gt;&lt;record&gt;&lt;rec-number&gt;89&lt;/rec-number&gt;&lt;foreign-keys&gt;&lt;key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9E72AC">
        <w:rPr>
          <w:rFonts w:ascii="Times New Roman" w:hAnsi="Times New Roman" w:cs="Times New Roman"/>
        </w:rPr>
        <w:fldChar w:fldCharType="separate"/>
      </w:r>
      <w:r w:rsidR="00012438" w:rsidRPr="00012438">
        <w:rPr>
          <w:rFonts w:ascii="Times New Roman" w:hAnsi="Times New Roman" w:cs="Times New Roman"/>
          <w:noProof/>
          <w:vertAlign w:val="superscript"/>
        </w:rPr>
        <w:t>4</w:t>
      </w:r>
      <w:r w:rsidR="009E72AC">
        <w:rPr>
          <w:rFonts w:ascii="Times New Roman" w:hAnsi="Times New Roman" w:cs="Times New Roman"/>
        </w:rPr>
        <w:fldChar w:fldCharType="end"/>
      </w:r>
      <w:r w:rsidR="009438D2" w:rsidRPr="009438D2">
        <w:rPr>
          <w:rFonts w:ascii="Times New Roman" w:hAnsi="Times New Roman" w:cs="Times New Roman"/>
        </w:rPr>
        <w:t xml:space="preserve"> </w:t>
      </w:r>
      <w:r w:rsidR="009438D2">
        <w:rPr>
          <w:rFonts w:ascii="Times New Roman" w:hAnsi="Times New Roman" w:cs="Times New Roman"/>
        </w:rPr>
        <w:t>At the subnational level, evidence indicates that gains in life expectancy due to causes amenable to medical service</w:t>
      </w:r>
      <w:r w:rsidR="009438D2" w:rsidRPr="009438D2">
        <w:rPr>
          <w:rFonts w:ascii="Times New Roman" w:hAnsi="Times New Roman" w:cs="Times New Roman"/>
        </w:rPr>
        <w:t xml:space="preserve"> </w:t>
      </w:r>
      <w:r w:rsidR="009438D2">
        <w:rPr>
          <w:rFonts w:ascii="Times New Roman" w:hAnsi="Times New Roman" w:cs="Times New Roman"/>
        </w:rPr>
        <w:t xml:space="preserve">throughout </w:t>
      </w:r>
      <w:r w:rsidR="00AC08BE">
        <w:rPr>
          <w:rFonts w:ascii="Times New Roman" w:hAnsi="Times New Roman" w:cs="Times New Roman"/>
        </w:rPr>
        <w:t xml:space="preserve">2000-10, such as infectious, </w:t>
      </w:r>
      <w:r w:rsidR="009438D2">
        <w:rPr>
          <w:rFonts w:ascii="Times New Roman" w:hAnsi="Times New Roman" w:cs="Times New Roman"/>
        </w:rPr>
        <w:t xml:space="preserve">respiratory diseases and birth conditions, </w:t>
      </w:r>
      <w:r w:rsidR="00B55311">
        <w:rPr>
          <w:rFonts w:ascii="Times New Roman" w:hAnsi="Times New Roman" w:cs="Times New Roman"/>
        </w:rPr>
        <w:t>were wiped out by the increase of homicide and diabetes mortality in e</w:t>
      </w:r>
      <w:r w:rsidR="00FA77CF">
        <w:rPr>
          <w:rFonts w:ascii="Times New Roman" w:hAnsi="Times New Roman" w:cs="Times New Roman"/>
        </w:rPr>
        <w:t>ach of the 32 states in Mexico</w:t>
      </w:r>
      <w:r w:rsidR="002F639F">
        <w:rPr>
          <w:rFonts w:ascii="Times New Roman" w:hAnsi="Times New Roman" w:cs="Times New Roman"/>
        </w:rPr>
        <w:t>,</w:t>
      </w:r>
      <w:r w:rsidR="00FA77CF">
        <w:rPr>
          <w:rFonts w:ascii="Times New Roman" w:hAnsi="Times New Roman" w:cs="Times New Roman"/>
        </w:rPr>
        <w:t xml:space="preserve"> </w:t>
      </w:r>
      <w:r w:rsidR="00B55311">
        <w:rPr>
          <w:rFonts w:ascii="Times New Roman" w:hAnsi="Times New Roman" w:cs="Times New Roman"/>
        </w:rPr>
        <w:t>with large regional variations</w:t>
      </w:r>
      <w:r w:rsidR="00012438">
        <w:rPr>
          <w:rFonts w:ascii="Times New Roman" w:hAnsi="Times New Roman" w:cs="Times New Roman"/>
        </w:rPr>
        <w:t>.</w:t>
      </w:r>
      <w:r w:rsidR="00B55311">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55311">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B55311">
        <w:rPr>
          <w:rFonts w:ascii="Times New Roman" w:hAnsi="Times New Roman" w:cs="Times New Roman"/>
        </w:rPr>
        <w:fldChar w:fldCharType="end"/>
      </w:r>
    </w:p>
    <w:p w14:paraId="4ECBAF45" w14:textId="7283D7E1" w:rsidR="00B50407" w:rsidRDefault="00B55311" w:rsidP="00DF62C2">
      <w:pPr>
        <w:spacing w:line="480" w:lineRule="auto"/>
        <w:ind w:firstLine="720"/>
        <w:jc w:val="both"/>
        <w:rPr>
          <w:rFonts w:ascii="Times New Roman" w:hAnsi="Times New Roman" w:cs="Times New Roman"/>
        </w:rPr>
      </w:pPr>
      <w:r>
        <w:rPr>
          <w:rFonts w:ascii="Times New Roman" w:hAnsi="Times New Roman" w:cs="Times New Roman"/>
        </w:rPr>
        <w:t>Trends in life expectancy are important and have been studied in Mexico</w:t>
      </w:r>
      <w:r w:rsidR="000A379B">
        <w:rPr>
          <w:rFonts w:ascii="Times New Roman" w:hAnsi="Times New Roman" w:cs="Times New Roman"/>
        </w:rPr>
        <w:t xml:space="preserve"> and its states</w:t>
      </w:r>
      <w:r w:rsidR="00012438">
        <w:rPr>
          <w:rFonts w:ascii="Times New Roman" w:hAnsi="Times New Roman" w:cs="Times New Roman"/>
        </w:rPr>
        <w:t>.</w:t>
      </w:r>
      <w:r>
        <w:rPr>
          <w:rFonts w:ascii="Times New Roman" w:hAnsi="Times New Roman" w:cs="Times New Roman"/>
        </w:rPr>
        <w:fldChar w:fldCharType="begin">
          <w:fldData xml:space="preserve">PEVuZE5vdGU+PENpdGU+PEF1dGhvcj5BYnVydG88L0F1dGhvcj48WWVhcj4yMDE2PC9ZZWFyPjxS
ZWNOdW0+OTA8L1JlY051bT48RGlzcGxheVRleHQ+PHN0eWxlIGZhY2U9InN1cGVyc2NyaXB0Ij40
LTY8L3N0eWxlPjwvRGlzcGxheVRleHQ+PHJlY29yZD48cmVjLW51bWJlcj45MDwvcmVjLW51bWJl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012438">
        <w:rPr>
          <w:rFonts w:ascii="Times New Roman" w:hAnsi="Times New Roman" w:cs="Times New Roman"/>
        </w:rPr>
        <w:instrText xml:space="preserve"> ADDIN EN.CITE </w:instrText>
      </w:r>
      <w:r w:rsidR="00012438">
        <w:rPr>
          <w:rFonts w:ascii="Times New Roman" w:hAnsi="Times New Roman" w:cs="Times New Roman"/>
        </w:rPr>
        <w:fldChar w:fldCharType="begin">
          <w:fldData xml:space="preserve">PEVuZE5vdGU+PENpdGU+PEF1dGhvcj5BYnVydG88L0F1dGhvcj48WWVhcj4yMDE2PC9ZZWFyPjxS
ZWNOdW0+OTA8L1JlY051bT48RGlzcGxheVRleHQ+PHN0eWxlIGZhY2U9InN1cGVyc2NyaXB0Ij40
LTY8L3N0eWxlPjwvRGlzcGxheVRleHQ+PHJlY29yZD48cmVjLW51bWJlcj45MDwvcmVjLW51bWJl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012438">
        <w:rPr>
          <w:rFonts w:ascii="Times New Roman" w:hAnsi="Times New Roman" w:cs="Times New Roman"/>
        </w:rPr>
        <w:instrText xml:space="preserve"> ADDIN EN.CITE.DATA </w:instrText>
      </w:r>
      <w:r w:rsidR="00012438">
        <w:rPr>
          <w:rFonts w:ascii="Times New Roman" w:hAnsi="Times New Roman" w:cs="Times New Roman"/>
        </w:rPr>
      </w:r>
      <w:r w:rsidR="00012438">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012438" w:rsidRPr="00012438">
        <w:rPr>
          <w:rFonts w:ascii="Times New Roman" w:hAnsi="Times New Roman" w:cs="Times New Roman"/>
          <w:noProof/>
          <w:vertAlign w:val="superscript"/>
        </w:rPr>
        <w:t>4-6</w:t>
      </w:r>
      <w:r>
        <w:rPr>
          <w:rFonts w:ascii="Times New Roman" w:hAnsi="Times New Roman" w:cs="Times New Roman"/>
        </w:rPr>
        <w:fldChar w:fldCharType="end"/>
      </w:r>
      <w:r w:rsidR="000A379B">
        <w:rPr>
          <w:rFonts w:ascii="Times New Roman" w:hAnsi="Times New Roman" w:cs="Times New Roman"/>
        </w:rPr>
        <w:t xml:space="preserve"> However, life expectancy masks substantial heterogeneity in individual mortality trajectories</w:t>
      </w:r>
      <w:r w:rsidR="00012438">
        <w:rPr>
          <w:rFonts w:ascii="Times New Roman" w:hAnsi="Times New Roman" w:cs="Times New Roman"/>
        </w:rPr>
        <w:t>,</w:t>
      </w:r>
      <w:r w:rsidR="004C1DC0">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&lt;EndNote&gt;&lt;Cite&gt;&lt;Author&gt;Edwards&lt;/Author&gt;&lt;Year&gt;2005&lt;/Year&gt;&lt;RecNum&gt;103&lt;/RecNum&gt;&lt;DisplayText&gt;&lt;style face="superscript"&gt;7 8&lt;/style&gt;&lt;/DisplayText&gt;&lt;record&gt;&lt;rec-number&gt;103&lt;/rec-number&gt;&lt;foreign-keys&gt;&lt;key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Cite&gt;&lt;Author&gt;Wilmoth&lt;/Author&gt;&lt;Year&gt;1999&lt;/Year&gt;&lt;RecNum&gt;24&lt;/RecNum&gt;&lt;record&gt;&lt;rec-number&gt;24&lt;/rec-number&gt;&lt;foreign-keys&gt;&lt;key app="EN" db-id="xwts0fz21atwpxe2avovtpe5rz9v2fw0dtxf"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dates&gt;&lt;publisher&gt;Springer&lt;/publisher&gt;&lt;label&gt;wilmoth1999&lt;/label&gt;&lt;urls&gt;&lt;/urls&gt;&lt;/record&gt;&lt;/Cite&gt;&lt;/EndNote&gt;</w:instrText>
      </w:r>
      <w:r w:rsidR="004C1DC0">
        <w:rPr>
          <w:rFonts w:ascii="Times New Roman" w:hAnsi="Times New Roman" w:cs="Times New Roman"/>
        </w:rPr>
        <w:fldChar w:fldCharType="separate"/>
      </w:r>
      <w:r w:rsidR="00012438" w:rsidRPr="00012438">
        <w:rPr>
          <w:rFonts w:ascii="Times New Roman" w:hAnsi="Times New Roman" w:cs="Times New Roman"/>
          <w:noProof/>
          <w:vertAlign w:val="superscript"/>
        </w:rPr>
        <w:t>7 8</w:t>
      </w:r>
      <w:r w:rsidR="004C1DC0">
        <w:rPr>
          <w:rFonts w:ascii="Times New Roman" w:hAnsi="Times New Roman" w:cs="Times New Roman"/>
        </w:rPr>
        <w:fldChar w:fldCharType="end"/>
      </w:r>
      <w:r w:rsidR="004C1DC0">
        <w:rPr>
          <w:rFonts w:ascii="Times New Roman" w:hAnsi="Times New Roman" w:cs="Times New Roman"/>
        </w:rPr>
        <w:t xml:space="preserve"> referred here as lifespan variation. </w:t>
      </w:r>
      <w:r w:rsidR="003D32CF">
        <w:rPr>
          <w:rFonts w:ascii="Times New Roman" w:hAnsi="Times New Roman" w:cs="Times New Roman"/>
        </w:rPr>
        <w:t xml:space="preserve">Variability in </w:t>
      </w:r>
      <w:r w:rsidR="00DF62C2">
        <w:rPr>
          <w:rFonts w:ascii="Times New Roman" w:hAnsi="Times New Roman" w:cs="Times New Roman"/>
        </w:rPr>
        <w:t>age</w:t>
      </w:r>
      <w:r w:rsidR="003D32CF">
        <w:rPr>
          <w:rFonts w:ascii="Times New Roman" w:hAnsi="Times New Roman" w:cs="Times New Roman"/>
        </w:rPr>
        <w:t>s</w:t>
      </w:r>
      <w:r w:rsidR="00DF62C2">
        <w:rPr>
          <w:rFonts w:ascii="Times New Roman" w:hAnsi="Times New Roman" w:cs="Times New Roman"/>
        </w:rPr>
        <w:t xml:space="preserve">-at-death </w:t>
      </w:r>
      <w:r w:rsidR="00CC0A4A" w:rsidRPr="00AD15FB">
        <w:rPr>
          <w:rFonts w:ascii="Times New Roman" w:hAnsi="Times New Roman" w:cs="Times New Roman"/>
        </w:rPr>
        <w:t xml:space="preserve">has arisen as an important topic since it addresses the growing </w:t>
      </w:r>
      <w:r w:rsidR="00947BB1">
        <w:rPr>
          <w:rFonts w:ascii="Times New Roman" w:hAnsi="Times New Roman" w:cs="Times New Roman"/>
        </w:rPr>
        <w:t>interest in health inequalities</w:t>
      </w:r>
      <w:r w:rsidR="00E03959">
        <w:rPr>
          <w:rFonts w:ascii="Times New Roman" w:hAnsi="Times New Roman" w:cs="Times New Roman"/>
        </w:rPr>
        <w:t>.</w:t>
      </w:r>
      <w:r w:rsidR="00E03959">
        <w:rPr>
          <w:rFonts w:ascii="Times New Roman" w:hAnsi="Times New Roman" w:cs="Times New Roman"/>
        </w:rPr>
        <w:fldChar w:fldCharType="begin"/>
      </w:r>
      <w:r w:rsidR="00E03959">
        <w:rPr>
          <w:rFonts w:ascii="Times New Roman" w:hAnsi="Times New Roman" w:cs="Times New Roman"/>
        </w:rPr>
        <w:instrText xml:space="preserve"> ADDIN EN.CITE &lt;EndNote&gt;&lt;Cite&gt;&lt;Author&gt;Tuljapurkar&lt;/Author&gt;&lt;Year&gt;2010&lt;/Year&gt;&lt;RecNum&gt;104&lt;/RecNum&gt;&lt;DisplayText&gt;&lt;style face="superscript"&gt;9 10&lt;/style&gt;&lt;/DisplayText&gt;&lt;record&gt;&lt;rec-number&gt;104&lt;/rec-number&gt;&lt;foreign-keys&gt;&lt;key app="EN" db-id="xwts0fz21atwpxe2avovtpe5rz9v2fw0dtxf" timestamp="1500887985"&gt;104&lt;/key&gt;&lt;/foreign-keys&gt;&lt;ref-type name="Book Section"&gt;5&lt;/ref-type&gt;&lt;contributors&gt;&lt;authors&gt;&lt;author&gt;Tuljapurkar, Shripad&lt;/author&gt;&lt;/authors&gt;&lt;/contributors&gt;&lt;titles&gt;&lt;title&gt;The final inequality: variance in age at death&lt;/title&gt;&lt;secondary-title&gt;Demography and the Economy&lt;/secondary-title&gt;&lt;/titles&gt;&lt;pages&gt;209-221&lt;/pages&gt;&lt;dates&gt;&lt;year&gt;2010&lt;/year&gt;&lt;/dates&gt;&lt;publisher&gt;University of Chicago Press&lt;/publisher&gt;&lt;urls&gt;&lt;/urls&gt;&lt;/record&gt;&lt;/Cite&gt;&lt;Cite&gt;&lt;Author&gt;Marmot&lt;/Author&gt;&lt;Year&gt;2001&lt;/Year&gt;&lt;RecNum&gt;69&lt;/RecNum&gt;&lt;record&gt;&lt;rec-number&gt;69&lt;/rec-number&gt;&lt;foreign-keys&gt;&lt;key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E03959">
        <w:rPr>
          <w:rFonts w:ascii="Times New Roman" w:hAnsi="Times New Roman" w:cs="Times New Roman"/>
        </w:rPr>
        <w:fldChar w:fldCharType="separate"/>
      </w:r>
      <w:r w:rsidR="00E03959" w:rsidRPr="00E03959">
        <w:rPr>
          <w:rFonts w:ascii="Times New Roman" w:hAnsi="Times New Roman" w:cs="Times New Roman"/>
          <w:noProof/>
          <w:vertAlign w:val="superscript"/>
        </w:rPr>
        <w:t>9 10</w:t>
      </w:r>
      <w:r w:rsidR="00E03959">
        <w:rPr>
          <w:rFonts w:ascii="Times New Roman" w:hAnsi="Times New Roman" w:cs="Times New Roman"/>
        </w:rPr>
        <w:fldChar w:fldCharType="end"/>
      </w:r>
      <w:r w:rsidR="00CC0A4A" w:rsidRPr="00AD15FB">
        <w:rPr>
          <w:rFonts w:ascii="Times New Roman" w:hAnsi="Times New Roman" w:cs="Times New Roman"/>
        </w:rPr>
        <w:t xml:space="preserve"> </w:t>
      </w:r>
      <w:r w:rsidR="00CC0A4A">
        <w:rPr>
          <w:rFonts w:ascii="Times New Roman" w:hAnsi="Times New Roman" w:cs="Times New Roman"/>
        </w:rPr>
        <w:t>Studying both</w:t>
      </w:r>
      <w:r w:rsidR="00CC0A4A" w:rsidRPr="00AD15FB">
        <w:rPr>
          <w:rFonts w:ascii="Times New Roman" w:hAnsi="Times New Roman" w:cs="Times New Roman"/>
        </w:rPr>
        <w:t xml:space="preserve"> life ex</w:t>
      </w:r>
      <w:r w:rsidR="00CC0A4A">
        <w:rPr>
          <w:rFonts w:ascii="Times New Roman" w:hAnsi="Times New Roman" w:cs="Times New Roman"/>
        </w:rPr>
        <w:t>pectancy and lifespan</w:t>
      </w:r>
      <w:r w:rsidR="00EC2274">
        <w:rPr>
          <w:rFonts w:ascii="Times New Roman" w:hAnsi="Times New Roman" w:cs="Times New Roman"/>
        </w:rPr>
        <w:t xml:space="preserve"> variation</w:t>
      </w:r>
      <w:r w:rsidR="00CC0A4A">
        <w:rPr>
          <w:rFonts w:ascii="Times New Roman" w:hAnsi="Times New Roman" w:cs="Times New Roman"/>
        </w:rPr>
        <w:t xml:space="preserve"> </w:t>
      </w:r>
      <w:r w:rsidR="005D18E2">
        <w:rPr>
          <w:rFonts w:ascii="Times New Roman" w:hAnsi="Times New Roman" w:cs="Times New Roman"/>
        </w:rPr>
        <w:t>adds an important</w:t>
      </w:r>
      <w:r w:rsidR="00603B99">
        <w:rPr>
          <w:rFonts w:ascii="Times New Roman" w:hAnsi="Times New Roman" w:cs="Times New Roman"/>
        </w:rPr>
        <w:t xml:space="preserve"> dimension to the study of population health </w:t>
      </w:r>
      <w:r w:rsidR="00D05647">
        <w:rPr>
          <w:rFonts w:ascii="Times New Roman" w:hAnsi="Times New Roman" w:cs="Times New Roman"/>
        </w:rPr>
        <w:t>because</w:t>
      </w:r>
      <w:r w:rsidR="00603B99">
        <w:rPr>
          <w:rFonts w:ascii="Times New Roman" w:hAnsi="Times New Roman" w:cs="Times New Roman"/>
        </w:rPr>
        <w:t xml:space="preserve"> these indicators represent</w:t>
      </w:r>
      <w:r w:rsidR="00D05647">
        <w:rPr>
          <w:rFonts w:ascii="Times New Roman" w:hAnsi="Times New Roman" w:cs="Times New Roman"/>
        </w:rPr>
        <w:t xml:space="preserve"> individuals</w:t>
      </w:r>
      <w:r w:rsidR="00603B99">
        <w:rPr>
          <w:rFonts w:ascii="Times New Roman" w:hAnsi="Times New Roman" w:cs="Times New Roman"/>
        </w:rPr>
        <w:t>’</w:t>
      </w:r>
      <w:r w:rsidR="00D05647">
        <w:rPr>
          <w:rFonts w:ascii="Times New Roman" w:hAnsi="Times New Roman" w:cs="Times New Roman"/>
        </w:rPr>
        <w:t xml:space="preserve"> </w:t>
      </w:r>
      <w:r w:rsidR="00CC0A4A" w:rsidRPr="00AD15FB">
        <w:rPr>
          <w:rFonts w:ascii="Times New Roman" w:hAnsi="Times New Roman" w:cs="Times New Roman"/>
        </w:rPr>
        <w:t>decision</w:t>
      </w:r>
      <w:r w:rsidR="00CC0A4A">
        <w:rPr>
          <w:rFonts w:ascii="Times New Roman" w:hAnsi="Times New Roman" w:cs="Times New Roman"/>
        </w:rPr>
        <w:t>s</w:t>
      </w:r>
      <w:r w:rsidR="00CC0A4A" w:rsidRPr="00AD15FB">
        <w:rPr>
          <w:rFonts w:ascii="Times New Roman" w:hAnsi="Times New Roman" w:cs="Times New Roman"/>
        </w:rPr>
        <w:t xml:space="preserve"> based not only</w:t>
      </w:r>
      <w:r w:rsidR="00CC0A4A">
        <w:rPr>
          <w:rFonts w:ascii="Times New Roman" w:hAnsi="Times New Roman" w:cs="Times New Roman"/>
        </w:rPr>
        <w:t xml:space="preserve"> on</w:t>
      </w:r>
      <w:r w:rsidR="00CC0A4A" w:rsidRPr="00AD15FB">
        <w:rPr>
          <w:rFonts w:ascii="Times New Roman" w:hAnsi="Times New Roman" w:cs="Times New Roman"/>
        </w:rPr>
        <w:t xml:space="preserve"> the</w:t>
      </w:r>
      <w:r w:rsidR="00CC0A4A">
        <w:rPr>
          <w:rFonts w:ascii="Times New Roman" w:hAnsi="Times New Roman" w:cs="Times New Roman"/>
        </w:rPr>
        <w:t>ir expected lifetime, but also o</w:t>
      </w:r>
      <w:r w:rsidR="00DF62C2">
        <w:rPr>
          <w:rFonts w:ascii="Times New Roman" w:hAnsi="Times New Roman" w:cs="Times New Roman"/>
        </w:rPr>
        <w:t>n the uncertainty in the</w:t>
      </w:r>
      <w:r w:rsidR="00D05647">
        <w:rPr>
          <w:rFonts w:ascii="Times New Roman" w:hAnsi="Times New Roman" w:cs="Times New Roman"/>
        </w:rPr>
        <w:t>ir</w:t>
      </w:r>
      <w:r w:rsidR="00DF62C2">
        <w:rPr>
          <w:rFonts w:ascii="Times New Roman" w:hAnsi="Times New Roman" w:cs="Times New Roman"/>
        </w:rPr>
        <w:t xml:space="preserve"> timing of death</w:t>
      </w:r>
      <w:r w:rsidR="00012438">
        <w:rPr>
          <w:rFonts w:ascii="Times New Roman" w:hAnsi="Times New Roman" w:cs="Times New Roman"/>
        </w:rPr>
        <w:t>.</w:t>
      </w:r>
      <w:r w:rsidR="00CC0A4A"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&lt;EndNote&gt;&lt;Cite&gt;&lt;Author&gt;van Raalte&lt;/Author&gt;&lt;Year&gt;2011&lt;/Year&gt;&lt;RecNum&gt;88&lt;/RecNum&gt;&lt;DisplayText&gt;&lt;style face="superscript"&gt;11&lt;/style&gt;&lt;/DisplayText&gt;&lt;record&gt;&lt;rec-number&gt;88&lt;/rec-number&gt;&lt;foreign-keys&gt;&lt;key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CC0A4A"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11</w:t>
      </w:r>
      <w:r w:rsidR="00CC0A4A" w:rsidRPr="00AD15FB">
        <w:rPr>
          <w:rFonts w:ascii="Times New Roman" w:hAnsi="Times New Roman" w:cs="Times New Roman"/>
        </w:rPr>
        <w:fldChar w:fldCharType="end"/>
      </w:r>
      <w:r w:rsidR="00CC0A4A">
        <w:rPr>
          <w:rFonts w:ascii="Times New Roman" w:hAnsi="Times New Roman" w:cs="Times New Roman"/>
        </w:rPr>
        <w:t xml:space="preserve"> </w:t>
      </w:r>
      <w:r w:rsidR="00540C98">
        <w:rPr>
          <w:rFonts w:ascii="Times New Roman" w:hAnsi="Times New Roman" w:cs="Times New Roman"/>
        </w:rPr>
        <w:t>Most studies have found a negative association between these two measures, suggesting that as life expectancy increases, variation in lifespans decreases</w:t>
      </w:r>
      <w:r w:rsidR="00012438">
        <w:rPr>
          <w:rFonts w:ascii="Times New Roman" w:hAnsi="Times New Roman" w:cs="Times New Roman"/>
        </w:rPr>
        <w:t>.</w:t>
      </w:r>
      <w:r w:rsidR="00540C98">
        <w:rPr>
          <w:rFonts w:ascii="Times New Roman" w:hAnsi="Times New Roman" w:cs="Times New Roman"/>
        </w:rPr>
        <w:fldChar w:fldCharType="begin">
          <w:fldData xml:space="preserve">PEVuZE5vdGU+PENpdGU+PEF1dGhvcj5FbmdlbG1hbjwvQXV0aG9yPjxZZWFyPjIwMTA8L1llYXI+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</w:fldData>
        </w:fldChar>
      </w:r>
      <w:r w:rsidR="00012438">
        <w:rPr>
          <w:rFonts w:ascii="Times New Roman" w:hAnsi="Times New Roman" w:cs="Times New Roman"/>
        </w:rPr>
        <w:instrText xml:space="preserve"> ADDIN EN.CITE </w:instrText>
      </w:r>
      <w:r w:rsidR="00012438">
        <w:rPr>
          <w:rFonts w:ascii="Times New Roman" w:hAnsi="Times New Roman" w:cs="Times New Roman"/>
        </w:rPr>
        <w:fldChar w:fldCharType="begin">
          <w:fldData xml:space="preserve">PEVuZE5vdGU+PENpdGU+PEF1dGhvcj5FbmdlbG1hbjwvQXV0aG9yPjxZZWFyPjIwMTA8L1llYXI+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</w:fldData>
        </w:fldChar>
      </w:r>
      <w:r w:rsidR="00012438">
        <w:rPr>
          <w:rFonts w:ascii="Times New Roman" w:hAnsi="Times New Roman" w:cs="Times New Roman"/>
        </w:rPr>
        <w:instrText xml:space="preserve"> ADDIN EN.CITE.DATA </w:instrText>
      </w:r>
      <w:r w:rsidR="00012438">
        <w:rPr>
          <w:rFonts w:ascii="Times New Roman" w:hAnsi="Times New Roman" w:cs="Times New Roman"/>
        </w:rPr>
      </w:r>
      <w:r w:rsidR="00012438">
        <w:rPr>
          <w:rFonts w:ascii="Times New Roman" w:hAnsi="Times New Roman" w:cs="Times New Roman"/>
        </w:rPr>
        <w:fldChar w:fldCharType="end"/>
      </w:r>
      <w:r w:rsidR="00540C98">
        <w:rPr>
          <w:rFonts w:ascii="Times New Roman" w:hAnsi="Times New Roman" w:cs="Times New Roman"/>
        </w:rPr>
      </w:r>
      <w:r w:rsidR="00540C98">
        <w:rPr>
          <w:rFonts w:ascii="Times New Roman" w:hAnsi="Times New Roman" w:cs="Times New Roman"/>
        </w:rPr>
        <w:fldChar w:fldCharType="separate"/>
      </w:r>
      <w:r w:rsidR="00012438" w:rsidRPr="00012438">
        <w:rPr>
          <w:rFonts w:ascii="Times New Roman" w:hAnsi="Times New Roman" w:cs="Times New Roman"/>
          <w:noProof/>
          <w:vertAlign w:val="superscript"/>
        </w:rPr>
        <w:t>8 12-14</w:t>
      </w:r>
      <w:r w:rsidR="00540C98">
        <w:rPr>
          <w:rFonts w:ascii="Times New Roman" w:hAnsi="Times New Roman" w:cs="Times New Roman"/>
        </w:rPr>
        <w:fldChar w:fldCharType="end"/>
      </w:r>
      <w:r w:rsidR="00540C98">
        <w:rPr>
          <w:rFonts w:ascii="Times New Roman" w:hAnsi="Times New Roman" w:cs="Times New Roman"/>
        </w:rPr>
        <w:t xml:space="preserve"> However, at the subnational level some evidence suggest</w:t>
      </w:r>
      <w:r w:rsidR="00486385">
        <w:rPr>
          <w:rFonts w:ascii="Times New Roman" w:hAnsi="Times New Roman" w:cs="Times New Roman"/>
        </w:rPr>
        <w:t>s</w:t>
      </w:r>
      <w:r w:rsidR="00540C98">
        <w:rPr>
          <w:rFonts w:ascii="Times New Roman" w:hAnsi="Times New Roman" w:cs="Times New Roman"/>
        </w:rPr>
        <w:t xml:space="preserve"> that increases in </w:t>
      </w:r>
      <w:r w:rsidR="00486385">
        <w:rPr>
          <w:rFonts w:ascii="Times New Roman" w:hAnsi="Times New Roman" w:cs="Times New Roman"/>
        </w:rPr>
        <w:t xml:space="preserve">lifespan </w:t>
      </w:r>
      <w:r w:rsidR="00540C98">
        <w:rPr>
          <w:rFonts w:ascii="Times New Roman" w:hAnsi="Times New Roman" w:cs="Times New Roman"/>
        </w:rPr>
        <w:t xml:space="preserve">variation </w:t>
      </w:r>
      <w:r w:rsidR="00486385">
        <w:rPr>
          <w:rFonts w:ascii="Times New Roman" w:hAnsi="Times New Roman" w:cs="Times New Roman"/>
        </w:rPr>
        <w:t xml:space="preserve">may simultaneously </w:t>
      </w:r>
      <w:r w:rsidR="00540C98">
        <w:rPr>
          <w:rFonts w:ascii="Times New Roman" w:hAnsi="Times New Roman" w:cs="Times New Roman"/>
        </w:rPr>
        <w:t>occur with increases in life expectancy</w:t>
      </w:r>
      <w:r w:rsidR="00BE1569">
        <w:rPr>
          <w:rFonts w:ascii="Times New Roman" w:hAnsi="Times New Roman" w:cs="Times New Roman"/>
        </w:rPr>
        <w:t>, mostly due to a slowdown in mortality improvements in working ages</w:t>
      </w:r>
      <w:r w:rsidR="00486385">
        <w:rPr>
          <w:rFonts w:ascii="Times New Roman" w:hAnsi="Times New Roman" w:cs="Times New Roman"/>
        </w:rPr>
        <w:t xml:space="preserve"> (e.g., </w:t>
      </w:r>
      <w:r w:rsidR="00EC2274">
        <w:rPr>
          <w:rFonts w:ascii="Times New Roman" w:hAnsi="Times New Roman" w:cs="Times New Roman"/>
        </w:rPr>
        <w:t>premature mortality)</w:t>
      </w:r>
      <w:r w:rsidR="006D74BF">
        <w:rPr>
          <w:rFonts w:ascii="Times New Roman" w:hAnsi="Times New Roman" w:cs="Times New Roman"/>
        </w:rPr>
        <w:t>.</w:t>
      </w:r>
      <w:r w:rsidR="00BE1569">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&lt;EndNote&gt;&lt;Cite&gt;&lt;Author&gt;Sasson&lt;/Author&gt;&lt;Year&gt;2016&lt;/Year&gt;&lt;RecNum&gt;105&lt;/RecNum&gt;&lt;DisplayText&gt;&lt;style face="superscript"&gt;15 16&lt;/style&gt;&lt;/DisplayText&gt;&lt;record&gt;&lt;rec-number&gt;105&lt;/rec-number&gt;&lt;foreign-keys&gt;&lt;key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van Raalte&lt;/Author&gt;&lt;Year&gt;2014&lt;/Year&gt;&lt;RecNum&gt;21&lt;/RecNum&gt;&lt;record&gt;&lt;rec-number&gt;21&lt;/rec-number&gt;&lt;foreign-keys&gt;&lt;key app="EN" db-id="xwts0fz21atwpxe2avovtpe5rz9v2fw0dtxf" timestamp="0"&gt;21&lt;/key&gt;&lt;/foreign-keys&gt;&lt;ref-type name="Journal Article"&gt;17&lt;/ref-type&gt;&lt;contributors&gt;&lt;authors&gt;&lt;author&gt;van Raalte, Alyson A&lt;/author&gt;&lt;author&gt;Martikainen, Pekka&lt;/author&gt;&lt;author&gt;Myrskylä, Mikko&lt;/author&gt;&lt;/authors&gt;&lt;/contributors&gt;&lt;titles&gt;&lt;title&gt;Lifespan variation by occupational class: compression or stagnation over time?&lt;/title&gt;&lt;secondary-title&gt;Demography&lt;/secondary-title&gt;&lt;/titles&gt;&lt;periodical&gt;&lt;full-title&gt;Demography&lt;/full-title&gt;&lt;/periodical&gt;&lt;pages&gt;73-95&lt;/pages&gt;&lt;volume&gt;51&lt;/volume&gt;&lt;number&gt;1&lt;/number&gt;&lt;dates&gt;&lt;year&gt;2014&lt;/year&gt;&lt;/dates&gt;&lt;publisher&gt;Springer&lt;/publisher&gt;&lt;label&gt;vanraalte2014&lt;/label&gt;&lt;urls&gt;&lt;/urls&gt;&lt;/record&gt;&lt;/Cite&gt;&lt;/EndNote&gt;</w:instrText>
      </w:r>
      <w:r w:rsidR="00BE1569">
        <w:rPr>
          <w:rFonts w:ascii="Times New Roman" w:hAnsi="Times New Roman" w:cs="Times New Roman"/>
        </w:rPr>
        <w:fldChar w:fldCharType="separate"/>
      </w:r>
      <w:r w:rsidR="00012438" w:rsidRPr="00012438">
        <w:rPr>
          <w:rFonts w:ascii="Times New Roman" w:hAnsi="Times New Roman" w:cs="Times New Roman"/>
          <w:noProof/>
          <w:vertAlign w:val="superscript"/>
        </w:rPr>
        <w:t>15 16</w:t>
      </w:r>
      <w:r w:rsidR="00BE1569">
        <w:rPr>
          <w:rFonts w:ascii="Times New Roman" w:hAnsi="Times New Roman" w:cs="Times New Roman"/>
        </w:rPr>
        <w:fldChar w:fldCharType="end"/>
      </w:r>
      <w:r w:rsidR="001427B0">
        <w:rPr>
          <w:rFonts w:ascii="Times New Roman" w:hAnsi="Times New Roman" w:cs="Times New Roman"/>
        </w:rPr>
        <w:t xml:space="preserve"> </w:t>
      </w:r>
      <w:r w:rsidR="00EC2274">
        <w:rPr>
          <w:rFonts w:ascii="Times New Roman" w:hAnsi="Times New Roman" w:cs="Times New Roman"/>
        </w:rPr>
        <w:t xml:space="preserve">This is particularly </w:t>
      </w:r>
      <w:r w:rsidR="003E3B4F">
        <w:rPr>
          <w:rFonts w:ascii="Times New Roman" w:hAnsi="Times New Roman" w:cs="Times New Roman"/>
        </w:rPr>
        <w:t>relevant for</w:t>
      </w:r>
      <w:r w:rsidR="00EC2274">
        <w:rPr>
          <w:rFonts w:ascii="Times New Roman" w:hAnsi="Times New Roman" w:cs="Times New Roman"/>
        </w:rPr>
        <w:t xml:space="preserve"> countries</w:t>
      </w:r>
      <w:r w:rsidR="003E3B4F">
        <w:rPr>
          <w:rFonts w:ascii="Times New Roman" w:hAnsi="Times New Roman" w:cs="Times New Roman"/>
        </w:rPr>
        <w:t xml:space="preserve"> that have experienced an upsurge in homicides since</w:t>
      </w:r>
      <w:r w:rsidR="00EC2274">
        <w:rPr>
          <w:rFonts w:ascii="Times New Roman" w:hAnsi="Times New Roman" w:cs="Times New Roman"/>
        </w:rPr>
        <w:t xml:space="preserve"> th</w:t>
      </w:r>
      <w:r w:rsidR="003E3B4F">
        <w:rPr>
          <w:rFonts w:ascii="Times New Roman" w:hAnsi="Times New Roman" w:cs="Times New Roman"/>
        </w:rPr>
        <w:t>is</w:t>
      </w:r>
      <w:r w:rsidR="00EC2274">
        <w:rPr>
          <w:rFonts w:ascii="Times New Roman" w:hAnsi="Times New Roman" w:cs="Times New Roman"/>
        </w:rPr>
        <w:t xml:space="preserve"> increase has </w:t>
      </w:r>
      <w:r w:rsidR="003E3B4F">
        <w:rPr>
          <w:rFonts w:ascii="Times New Roman" w:hAnsi="Times New Roman" w:cs="Times New Roman"/>
        </w:rPr>
        <w:t xml:space="preserve">mainly </w:t>
      </w:r>
      <w:r w:rsidR="00EC2274">
        <w:rPr>
          <w:rFonts w:ascii="Times New Roman" w:hAnsi="Times New Roman" w:cs="Times New Roman"/>
        </w:rPr>
        <w:t>affected working age individuals.</w:t>
      </w:r>
    </w:p>
    <w:p w14:paraId="4A86524B" w14:textId="3A3F3346" w:rsidR="00F626E3" w:rsidRDefault="00EC2274" w:rsidP="00DF62C2">
      <w:pPr>
        <w:spacing w:line="480" w:lineRule="auto"/>
        <w:ind w:firstLine="720"/>
        <w:jc w:val="both"/>
        <w:rPr>
          <w:rFonts w:ascii="Times New Roman" w:hAnsi="Times New Roman" w:cs="Times New Roman"/>
        </w:rPr>
      </w:pPr>
      <w:r>
        <w:rPr>
          <w:rFonts w:ascii="Times New Roman" w:hAnsi="Times New Roman" w:cs="Times New Roman"/>
        </w:rPr>
        <w:t xml:space="preserve"> </w:t>
      </w:r>
      <w:r w:rsidR="00D96550">
        <w:rPr>
          <w:rFonts w:ascii="Times New Roman" w:hAnsi="Times New Roman" w:cs="Times New Roman"/>
        </w:rPr>
        <w:t>In Mexico,</w:t>
      </w:r>
      <w:r>
        <w:rPr>
          <w:rFonts w:ascii="Times New Roman" w:hAnsi="Times New Roman" w:cs="Times New Roman"/>
        </w:rPr>
        <w:t xml:space="preserve"> for example,</w:t>
      </w:r>
      <w:r w:rsidR="00D96550">
        <w:rPr>
          <w:rFonts w:ascii="Times New Roman" w:hAnsi="Times New Roman" w:cs="Times New Roman"/>
        </w:rPr>
        <w:t xml:space="preserve"> homicide mortality is concentrated between ages 15 and 50, affecting mainly males</w:t>
      </w:r>
      <w:r w:rsidR="00AF1F3F">
        <w:rPr>
          <w:rFonts w:ascii="Times New Roman" w:hAnsi="Times New Roman" w:cs="Times New Roman"/>
        </w:rPr>
        <w:t>.</w:t>
      </w:r>
      <w:r w:rsidR="00AF1F3F">
        <w:rPr>
          <w:rFonts w:ascii="Times New Roman" w:hAnsi="Times New Roman" w:cs="Times New Roman"/>
        </w:rPr>
        <w:fldChar w:fldCharType="begin"/>
      </w:r>
      <w:r w:rsidR="00AF1F3F">
        <w:rPr>
          <w:rFonts w:ascii="Times New Roman" w:hAnsi="Times New Roman" w:cs="Times New Roman"/>
        </w:rPr>
        <w:instrText xml:space="preserve"> ADDIN EN.CITE &lt;EndNote&gt;&lt;Cite&gt;&lt;Author&gt;Gamlin&lt;/Author&gt;&lt;Year&gt;2015&lt;/Year&gt;&lt;RecNum&gt;91&lt;/RecNum&gt;&lt;DisplayText&gt;&lt;style face="superscript"&gt;3&lt;/style&gt;&lt;/DisplayText&gt;&lt;record&gt;&lt;rec-number&gt;91&lt;/rec-number&gt;&lt;foreign-keys&gt;&lt;key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AF1F3F">
        <w:rPr>
          <w:rFonts w:ascii="Times New Roman" w:hAnsi="Times New Roman" w:cs="Times New Roman"/>
        </w:rPr>
        <w:fldChar w:fldCharType="separate"/>
      </w:r>
      <w:r w:rsidR="00AF1F3F" w:rsidRPr="00AF1F3F">
        <w:rPr>
          <w:rFonts w:ascii="Times New Roman" w:hAnsi="Times New Roman" w:cs="Times New Roman"/>
          <w:noProof/>
          <w:vertAlign w:val="superscript"/>
        </w:rPr>
        <w:t>3</w:t>
      </w:r>
      <w:r w:rsidR="00AF1F3F">
        <w:rPr>
          <w:rFonts w:ascii="Times New Roman" w:hAnsi="Times New Roman" w:cs="Times New Roman"/>
        </w:rPr>
        <w:fldChar w:fldCharType="end"/>
      </w:r>
      <w:r w:rsidR="0021742B">
        <w:rPr>
          <w:rFonts w:ascii="Times New Roman" w:hAnsi="Times New Roman" w:cs="Times New Roman"/>
        </w:rPr>
        <w:t xml:space="preserve"> We thus hypothesize that </w:t>
      </w:r>
      <w:r w:rsidR="00C7277A">
        <w:rPr>
          <w:rFonts w:ascii="Times New Roman" w:hAnsi="Times New Roman" w:cs="Times New Roman"/>
        </w:rPr>
        <w:t xml:space="preserve">the </w:t>
      </w:r>
      <w:r w:rsidR="0021742B">
        <w:rPr>
          <w:rFonts w:ascii="Times New Roman" w:hAnsi="Times New Roman" w:cs="Times New Roman"/>
        </w:rPr>
        <w:t xml:space="preserve">Mexican </w:t>
      </w:r>
      <w:r w:rsidR="00C7277A">
        <w:rPr>
          <w:rFonts w:ascii="Times New Roman" w:hAnsi="Times New Roman" w:cs="Times New Roman"/>
        </w:rPr>
        <w:t>population</w:t>
      </w:r>
      <w:r w:rsidR="0021742B">
        <w:rPr>
          <w:rFonts w:ascii="Times New Roman" w:hAnsi="Times New Roman" w:cs="Times New Roman"/>
        </w:rPr>
        <w:t xml:space="preserve"> may be experiencing increase</w:t>
      </w:r>
      <w:r w:rsidR="00C7277A">
        <w:rPr>
          <w:rFonts w:ascii="Times New Roman" w:hAnsi="Times New Roman" w:cs="Times New Roman"/>
        </w:rPr>
        <w:t>s</w:t>
      </w:r>
      <w:r w:rsidR="0021742B">
        <w:rPr>
          <w:rFonts w:ascii="Times New Roman" w:hAnsi="Times New Roman" w:cs="Times New Roman"/>
        </w:rPr>
        <w:t xml:space="preserve"> in lifespan variation </w:t>
      </w:r>
      <w:r w:rsidR="003B0AF3">
        <w:rPr>
          <w:rFonts w:ascii="Times New Roman" w:hAnsi="Times New Roman" w:cs="Times New Roman"/>
        </w:rPr>
        <w:t xml:space="preserve">due to the rise in homicides </w:t>
      </w:r>
      <w:r w:rsidR="0021742B">
        <w:rPr>
          <w:rFonts w:ascii="Times New Roman" w:hAnsi="Times New Roman" w:cs="Times New Roman"/>
        </w:rPr>
        <w:t xml:space="preserve">in tandem with </w:t>
      </w:r>
      <w:r w:rsidR="00AF1F3F">
        <w:rPr>
          <w:rFonts w:ascii="Times New Roman" w:hAnsi="Times New Roman" w:cs="Times New Roman"/>
        </w:rPr>
        <w:t>declines</w:t>
      </w:r>
      <w:r w:rsidR="0021742B">
        <w:rPr>
          <w:rFonts w:ascii="Times New Roman" w:hAnsi="Times New Roman" w:cs="Times New Roman"/>
        </w:rPr>
        <w:t xml:space="preserve"> in overall life expectancy at the subnational level.</w:t>
      </w:r>
      <w:r w:rsidR="00946318">
        <w:rPr>
          <w:rFonts w:ascii="Times New Roman" w:hAnsi="Times New Roman" w:cs="Times New Roman"/>
        </w:rPr>
        <w:t xml:space="preserve">  We </w:t>
      </w:r>
      <w:r w:rsidR="00F626E3">
        <w:rPr>
          <w:rFonts w:ascii="Times New Roman" w:hAnsi="Times New Roman" w:cs="Times New Roman"/>
        </w:rPr>
        <w:t xml:space="preserve">also </w:t>
      </w:r>
      <w:r w:rsidR="00946318">
        <w:rPr>
          <w:rFonts w:ascii="Times New Roman" w:hAnsi="Times New Roman" w:cs="Times New Roman"/>
        </w:rPr>
        <w:t>expect</w:t>
      </w:r>
      <w:r w:rsidR="00C7277A">
        <w:rPr>
          <w:rFonts w:ascii="Times New Roman" w:hAnsi="Times New Roman" w:cs="Times New Roman"/>
        </w:rPr>
        <w:t xml:space="preserve"> larger changes </w:t>
      </w:r>
      <w:r w:rsidR="00637765">
        <w:rPr>
          <w:rFonts w:ascii="Times New Roman" w:hAnsi="Times New Roman" w:cs="Times New Roman"/>
        </w:rPr>
        <w:t>in lifespan variation among men</w:t>
      </w:r>
      <w:r w:rsidR="00F626E3">
        <w:rPr>
          <w:rFonts w:ascii="Times New Roman" w:hAnsi="Times New Roman" w:cs="Times New Roman"/>
        </w:rPr>
        <w:t xml:space="preserve"> and</w:t>
      </w:r>
      <w:r w:rsidR="00C7277A">
        <w:rPr>
          <w:rFonts w:ascii="Times New Roman" w:hAnsi="Times New Roman" w:cs="Times New Roman"/>
        </w:rPr>
        <w:t xml:space="preserve"> </w:t>
      </w:r>
      <w:r w:rsidR="00506554">
        <w:rPr>
          <w:rFonts w:ascii="Times New Roman" w:hAnsi="Times New Roman" w:cs="Times New Roman"/>
        </w:rPr>
        <w:t>uneven variability</w:t>
      </w:r>
      <w:r w:rsidR="00637267">
        <w:rPr>
          <w:rFonts w:ascii="Times New Roman" w:hAnsi="Times New Roman" w:cs="Times New Roman"/>
        </w:rPr>
        <w:t xml:space="preserve"> across s</w:t>
      </w:r>
      <w:r w:rsidR="00946318">
        <w:rPr>
          <w:rFonts w:ascii="Times New Roman" w:hAnsi="Times New Roman" w:cs="Times New Roman"/>
        </w:rPr>
        <w:t xml:space="preserve">tates </w:t>
      </w:r>
      <w:r w:rsidR="00946318">
        <w:rPr>
          <w:rFonts w:ascii="Times New Roman" w:hAnsi="Times New Roman" w:cs="Times New Roman"/>
        </w:rPr>
        <w:lastRenderedPageBreak/>
        <w:t>in the country due to the changing dynamic</w:t>
      </w:r>
      <w:r w:rsidR="00506554">
        <w:rPr>
          <w:rFonts w:ascii="Times New Roman" w:hAnsi="Times New Roman" w:cs="Times New Roman"/>
        </w:rPr>
        <w:t xml:space="preserve">s of </w:t>
      </w:r>
      <w:r w:rsidR="003B2D6E">
        <w:rPr>
          <w:rFonts w:ascii="Times New Roman" w:hAnsi="Times New Roman" w:cs="Times New Roman"/>
        </w:rPr>
        <w:t xml:space="preserve">violence and </w:t>
      </w:r>
      <w:r w:rsidR="00506554">
        <w:rPr>
          <w:rFonts w:ascii="Times New Roman" w:hAnsi="Times New Roman" w:cs="Times New Roman"/>
        </w:rPr>
        <w:t>homicides</w:t>
      </w:r>
      <w:r w:rsidR="00637765">
        <w:rPr>
          <w:rFonts w:ascii="Times New Roman" w:hAnsi="Times New Roman" w:cs="Times New Roman"/>
        </w:rPr>
        <w:t xml:space="preserve"> </w:t>
      </w:r>
      <w:r w:rsidR="003B2D6E">
        <w:rPr>
          <w:rFonts w:ascii="Times New Roman" w:hAnsi="Times New Roman" w:cs="Times New Roman"/>
        </w:rPr>
        <w:t>in Mexico</w:t>
      </w:r>
      <w:r w:rsidR="00AF1F3F">
        <w:rPr>
          <w:rFonts w:ascii="Times New Roman" w:hAnsi="Times New Roman" w:cs="Times New Roman"/>
        </w:rPr>
        <w:t>.</w:t>
      </w:r>
      <w:r w:rsidR="00737769">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&lt;EndNote&gt;&lt;Cite&gt;&lt;Author&gt;Flores&lt;/Author&gt;&lt;Year&gt;2015&lt;/Year&gt;&lt;RecNum&gt;115&lt;/RecNum&gt;&lt;DisplayText&gt;&lt;style face="superscript"&gt;17&lt;/style&gt;&lt;/DisplayText&gt;&lt;record&gt;&lt;rec-number&gt;115&lt;/rec-number&gt;&lt;foreign-keys&gt;&lt;key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737769">
        <w:rPr>
          <w:rFonts w:ascii="Times New Roman" w:hAnsi="Times New Roman" w:cs="Times New Roman"/>
        </w:rPr>
        <w:fldChar w:fldCharType="separate"/>
      </w:r>
      <w:r w:rsidR="00012438" w:rsidRPr="00012438">
        <w:rPr>
          <w:rFonts w:ascii="Times New Roman" w:hAnsi="Times New Roman" w:cs="Times New Roman"/>
          <w:noProof/>
          <w:vertAlign w:val="superscript"/>
        </w:rPr>
        <w:t>17</w:t>
      </w:r>
      <w:r w:rsidR="00737769">
        <w:rPr>
          <w:rFonts w:ascii="Times New Roman" w:hAnsi="Times New Roman" w:cs="Times New Roman"/>
        </w:rPr>
        <w:fldChar w:fldCharType="end"/>
      </w:r>
      <w:r w:rsidR="00637765">
        <w:rPr>
          <w:rFonts w:ascii="Times New Roman" w:hAnsi="Times New Roman" w:cs="Times New Roman"/>
        </w:rPr>
        <w:t xml:space="preserve"> </w:t>
      </w:r>
      <w:r w:rsidR="006B5AD0">
        <w:rPr>
          <w:rFonts w:ascii="Times New Roman" w:hAnsi="Times New Roman" w:cs="Times New Roman"/>
        </w:rPr>
        <w:t>For instance, states in the Northern part of Mexico (e.g., Chihuahua, Durango and Sinaloa)  experienced  the largest losses in life expectancy due to homicides between 2005-10</w:t>
      </w:r>
      <w:r w:rsidR="006B5AD0">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6B5AD0">
        <w:rPr>
          <w:rFonts w:ascii="Times New Roman" w:hAnsi="Times New Roman" w:cs="Times New Roman"/>
        </w:rPr>
        <w:fldChar w:fldCharType="end"/>
      </w:r>
      <w:r w:rsidR="006B5AD0">
        <w:rPr>
          <w:rFonts w:ascii="Times New Roman" w:hAnsi="Times New Roman" w:cs="Times New Roman"/>
        </w:rPr>
        <w:t xml:space="preserve"> and it is likely they also exhibit large lifespan variation</w:t>
      </w:r>
      <w:r w:rsidR="003B0AF3">
        <w:rPr>
          <w:rFonts w:ascii="Times New Roman" w:hAnsi="Times New Roman" w:cs="Times New Roman"/>
        </w:rPr>
        <w:t>,</w:t>
      </w:r>
      <w:r w:rsidR="006B5AD0">
        <w:rPr>
          <w:rFonts w:ascii="Times New Roman" w:hAnsi="Times New Roman" w:cs="Times New Roman"/>
        </w:rPr>
        <w:t xml:space="preserve"> although  this impact may be larger in other states as homicides spread throughout the entire country in recent years</w:t>
      </w:r>
      <w:r w:rsidR="00AF1F3F">
        <w:rPr>
          <w:rFonts w:ascii="Times New Roman" w:hAnsi="Times New Roman" w:cs="Times New Roman"/>
        </w:rPr>
        <w:t>.</w:t>
      </w:r>
      <w:r w:rsidR="006B5AD0">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&lt;EndNote&gt;&lt;Cite&gt;&lt;Author&gt;Espinal-Enríquez&lt;/Author&gt;&lt;Year&gt;2015&lt;/Year&gt;&lt;RecNum&gt;106&lt;/RecNum&gt;&lt;DisplayText&gt;&lt;style face="superscript"&gt;18&lt;/style&gt;&lt;/DisplayText&gt;&lt;record&gt;&lt;rec-number&gt;106&lt;/rec-number&gt;&lt;foreign-keys&gt;&lt;key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6B5AD0">
        <w:rPr>
          <w:rFonts w:ascii="Times New Roman" w:hAnsi="Times New Roman" w:cs="Times New Roman"/>
        </w:rPr>
        <w:fldChar w:fldCharType="separate"/>
      </w:r>
      <w:r w:rsidR="00012438" w:rsidRPr="00012438">
        <w:rPr>
          <w:rFonts w:ascii="Times New Roman" w:hAnsi="Times New Roman" w:cs="Times New Roman"/>
          <w:noProof/>
          <w:vertAlign w:val="superscript"/>
        </w:rPr>
        <w:t>18</w:t>
      </w:r>
      <w:r w:rsidR="006B5AD0">
        <w:rPr>
          <w:rFonts w:ascii="Times New Roman" w:hAnsi="Times New Roman" w:cs="Times New Roman"/>
        </w:rPr>
        <w:fldChar w:fldCharType="end"/>
      </w:r>
      <w:r w:rsidR="006B5AD0">
        <w:rPr>
          <w:rFonts w:ascii="Times New Roman" w:hAnsi="Times New Roman" w:cs="Times New Roman"/>
        </w:rPr>
        <w:t xml:space="preserve"> However, since the more pronounced fluctuation in age-specific mortality occurred over working ages</w:t>
      </w:r>
      <w:r w:rsidR="00AF1F3F">
        <w:rPr>
          <w:rFonts w:ascii="Times New Roman" w:hAnsi="Times New Roman" w:cs="Times New Roman"/>
        </w:rPr>
        <w:t>,</w:t>
      </w:r>
      <w:r w:rsidR="006B5AD0">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6B5AD0">
        <w:rPr>
          <w:rFonts w:ascii="Times New Roman" w:hAnsi="Times New Roman" w:cs="Times New Roman"/>
        </w:rPr>
        <w:fldChar w:fldCharType="end"/>
      </w:r>
      <w:r w:rsidR="006B5AD0">
        <w:rPr>
          <w:rFonts w:ascii="Times New Roman" w:hAnsi="Times New Roman" w:cs="Times New Roman"/>
        </w:rPr>
        <w:t xml:space="preserve"> it is unclear what the net effect would be on lifespan variation but it certainly had an effect on premature mortality.</w:t>
      </w:r>
      <w:r w:rsidR="006B5AD0" w:rsidRPr="006B5AD0">
        <w:rPr>
          <w:rFonts w:ascii="Times New Roman" w:hAnsi="Times New Roman" w:cs="Times New Roman"/>
        </w:rPr>
        <w:t xml:space="preserve"> </w:t>
      </w:r>
      <w:r w:rsidR="006B5AD0">
        <w:rPr>
          <w:rFonts w:ascii="Times New Roman" w:hAnsi="Times New Roman" w:cs="Times New Roman"/>
        </w:rPr>
        <w:t>On the other hand, there have been mortality improvements in the country at younger ages</w:t>
      </w:r>
      <w:r w:rsidR="003B0AF3">
        <w:rPr>
          <w:rFonts w:ascii="Times New Roman" w:hAnsi="Times New Roman" w:cs="Times New Roman"/>
        </w:rPr>
        <w:t>,</w:t>
      </w:r>
      <w:r w:rsidR="006B5AD0">
        <w:rPr>
          <w:rFonts w:ascii="Times New Roman" w:hAnsi="Times New Roman" w:cs="Times New Roman"/>
        </w:rPr>
        <w:t xml:space="preserve"> which have been </w:t>
      </w:r>
      <w:r w:rsidR="00610BF4">
        <w:rPr>
          <w:rFonts w:ascii="Times New Roman" w:hAnsi="Times New Roman" w:cs="Times New Roman"/>
        </w:rPr>
        <w:t>Mexico’s</w:t>
      </w:r>
      <w:r w:rsidR="006B5AD0">
        <w:rPr>
          <w:rFonts w:ascii="Times New Roman" w:hAnsi="Times New Roman" w:cs="Times New Roman"/>
        </w:rPr>
        <w:t xml:space="preserve"> priority since the 1990s (e.g., birth-related conditions)</w:t>
      </w:r>
      <w:r w:rsidR="00AF1F3F">
        <w:rPr>
          <w:rFonts w:ascii="Times New Roman" w:hAnsi="Times New Roman" w:cs="Times New Roman"/>
        </w:rPr>
        <w:t>.</w:t>
      </w:r>
      <w:r w:rsidR="006B5AD0">
        <w:rPr>
          <w:rFonts w:ascii="Times New Roman" w:hAnsi="Times New Roman" w:cs="Times New Roman"/>
        </w:rPr>
        <w:fldChar w:fldCharType="begin">
          <w:fldData xml:space="preserve">PEVuZE5vdGU+PENpdGU+PEF1dGhvcj5Hb256w6FsZXotUGllcjwvQXV0aG9yPjxZZWFyPjIwMTY8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ZWNvcmQ+PC9DaXRlPjxDaXRlPjxBdXRob3I+U2Vww7psdmVkYTwvQXV0aG9yPjxZZWFyPjIwMDY8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</w:fldData>
        </w:fldChar>
      </w:r>
      <w:r w:rsidR="00012438">
        <w:rPr>
          <w:rFonts w:ascii="Times New Roman" w:hAnsi="Times New Roman" w:cs="Times New Roman"/>
        </w:rPr>
        <w:instrText xml:space="preserve"> ADDIN EN.CITE </w:instrText>
      </w:r>
      <w:r w:rsidR="00012438">
        <w:rPr>
          <w:rFonts w:ascii="Times New Roman" w:hAnsi="Times New Roman" w:cs="Times New Roman"/>
        </w:rPr>
        <w:fldChar w:fldCharType="begin">
          <w:fldData xml:space="preserve">PEVuZE5vdGU+PENpdGU+PEF1dGhvcj5Hb256w6FsZXotUGllcjwvQXV0aG9yPjxZZWFyPjIwMTY8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ZWNvcmQ+PC9DaXRlPjxDaXRlPjxBdXRob3I+U2Vww7psdmVkYTwvQXV0aG9yPjxZZWFyPjIwMDY8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</w:fldData>
        </w:fldChar>
      </w:r>
      <w:r w:rsidR="00012438">
        <w:rPr>
          <w:rFonts w:ascii="Times New Roman" w:hAnsi="Times New Roman" w:cs="Times New Roman"/>
        </w:rPr>
        <w:instrText xml:space="preserve"> ADDIN EN.CITE.DATA </w:instrText>
      </w:r>
      <w:r w:rsidR="00012438">
        <w:rPr>
          <w:rFonts w:ascii="Times New Roman" w:hAnsi="Times New Roman" w:cs="Times New Roman"/>
        </w:rPr>
      </w:r>
      <w:r w:rsidR="00012438">
        <w:rPr>
          <w:rFonts w:ascii="Times New Roman" w:hAnsi="Times New Roman" w:cs="Times New Roman"/>
        </w:rPr>
        <w:fldChar w:fldCharType="end"/>
      </w:r>
      <w:r w:rsidR="006B5AD0">
        <w:rPr>
          <w:rFonts w:ascii="Times New Roman" w:hAnsi="Times New Roman" w:cs="Times New Roman"/>
        </w:rPr>
      </w:r>
      <w:r w:rsidR="006B5AD0">
        <w:rPr>
          <w:rFonts w:ascii="Times New Roman" w:hAnsi="Times New Roman" w:cs="Times New Roman"/>
        </w:rPr>
        <w:fldChar w:fldCharType="separate"/>
      </w:r>
      <w:r w:rsidR="00012438" w:rsidRPr="00012438">
        <w:rPr>
          <w:rFonts w:ascii="Times New Roman" w:hAnsi="Times New Roman" w:cs="Times New Roman"/>
          <w:noProof/>
          <w:vertAlign w:val="superscript"/>
        </w:rPr>
        <w:t>19 20</w:t>
      </w:r>
      <w:r w:rsidR="006B5AD0">
        <w:rPr>
          <w:rFonts w:ascii="Times New Roman" w:hAnsi="Times New Roman" w:cs="Times New Roman"/>
        </w:rPr>
        <w:fldChar w:fldCharType="end"/>
      </w:r>
      <w:r w:rsidR="006B5AD0">
        <w:rPr>
          <w:rFonts w:ascii="Times New Roman" w:hAnsi="Times New Roman" w:cs="Times New Roman"/>
        </w:rPr>
        <w:t xml:space="preserve"> These improvements could have a substantial effect on reducing variation in lifespans, particularly in historically poor states, which are mostly concentrated in the South.  </w:t>
      </w:r>
    </w:p>
    <w:p w14:paraId="54F7F2D9" w14:textId="7C6A3D0D" w:rsidR="009E6528" w:rsidRDefault="00914E84" w:rsidP="0039481A">
      <w:pPr>
        <w:spacing w:line="480" w:lineRule="auto"/>
        <w:ind w:firstLine="720"/>
        <w:jc w:val="both"/>
        <w:rPr>
          <w:rFonts w:ascii="Times New Roman" w:hAnsi="Times New Roman" w:cs="Times New Roman"/>
        </w:rPr>
      </w:pPr>
      <w:r>
        <w:rPr>
          <w:rFonts w:ascii="Times New Roman" w:hAnsi="Times New Roman" w:cs="Times New Roman"/>
        </w:rPr>
        <w:t>This paper makes three</w:t>
      </w:r>
      <w:r w:rsidR="00F626E3">
        <w:rPr>
          <w:rFonts w:ascii="Times New Roman" w:hAnsi="Times New Roman" w:cs="Times New Roman"/>
        </w:rPr>
        <w:t xml:space="preserve"> main contributions.  </w:t>
      </w:r>
      <w:r w:rsidR="00F626E3" w:rsidRPr="00F626E3">
        <w:rPr>
          <w:rFonts w:ascii="Times New Roman" w:hAnsi="Times New Roman" w:cs="Times New Roman"/>
        </w:rPr>
        <w:t xml:space="preserve">First, it contributes to the literature on </w:t>
      </w:r>
      <w:r w:rsidR="001E1AEB">
        <w:rPr>
          <w:rFonts w:ascii="Times New Roman" w:hAnsi="Times New Roman" w:cs="Times New Roman"/>
        </w:rPr>
        <w:t>lifespan variabi</w:t>
      </w:r>
      <w:r w:rsidR="00E92AFB">
        <w:rPr>
          <w:rFonts w:ascii="Times New Roman" w:hAnsi="Times New Roman" w:cs="Times New Roman"/>
        </w:rPr>
        <w:t>lity and inequalities in health</w:t>
      </w:r>
      <w:r w:rsidR="00F626E3" w:rsidRPr="00F626E3">
        <w:rPr>
          <w:rFonts w:ascii="Times New Roman" w:hAnsi="Times New Roman" w:cs="Times New Roman"/>
        </w:rPr>
        <w:t xml:space="preserve"> </w:t>
      </w:r>
      <w:r w:rsidR="00A00FBA">
        <w:rPr>
          <w:rFonts w:ascii="Times New Roman" w:hAnsi="Times New Roman" w:cs="Times New Roman"/>
        </w:rPr>
        <w:t>in the context of rising homicides</w:t>
      </w:r>
      <w:r w:rsidR="00E92AFB" w:rsidRPr="00E92AFB">
        <w:rPr>
          <w:rFonts w:ascii="Times New Roman" w:hAnsi="Times New Roman" w:cs="Times New Roman"/>
        </w:rPr>
        <w:t>. M</w:t>
      </w:r>
      <w:r w:rsidR="00E92AFB">
        <w:rPr>
          <w:rFonts w:ascii="Times New Roman" w:hAnsi="Times New Roman" w:cs="Times New Roman"/>
        </w:rPr>
        <w:t>ost literature in this area focuses on social determinants of health (e.g., socioeconomic status and health risk factors) as proximate determinants of lifespan variability and health inequality</w:t>
      </w:r>
      <w:r w:rsidR="00BC2AAA">
        <w:rPr>
          <w:rFonts w:ascii="Times New Roman" w:hAnsi="Times New Roman" w:cs="Times New Roman"/>
        </w:rPr>
        <w:t>.</w:t>
      </w:r>
      <w:r w:rsidR="0039481A">
        <w:rPr>
          <w:rFonts w:ascii="Times New Roman" w:hAnsi="Times New Roman" w:cs="Times New Roman"/>
        </w:rPr>
        <w:fldChar w:fldCharType="begin"/>
      </w:r>
      <w:r w:rsidR="0039481A">
        <w:rPr>
          <w:rFonts w:ascii="Times New Roman" w:hAnsi="Times New Roman" w:cs="Times New Roman"/>
        </w:rPr>
        <w:instrText xml:space="preserve"> ADDIN EN.CITE &lt;EndNote&gt;&lt;Cite&gt;&lt;Author&gt;Marmot&lt;/Author&gt;&lt;Year&gt;2001&lt;/Year&gt;&lt;RecNum&gt;69&lt;/RecNum&gt;&lt;DisplayText&gt;&lt;style face="superscript"&gt;10&lt;/style&gt;&lt;/DisplayText&gt;&lt;record&gt;&lt;rec-number&gt;69&lt;/rec-number&gt;&lt;foreign-keys&gt;&lt;key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39481A">
        <w:rPr>
          <w:rFonts w:ascii="Times New Roman" w:hAnsi="Times New Roman" w:cs="Times New Roman"/>
        </w:rPr>
        <w:fldChar w:fldCharType="separate"/>
      </w:r>
      <w:r w:rsidR="0039481A" w:rsidRPr="0039481A">
        <w:rPr>
          <w:rFonts w:ascii="Times New Roman" w:hAnsi="Times New Roman" w:cs="Times New Roman"/>
          <w:noProof/>
          <w:vertAlign w:val="superscript"/>
        </w:rPr>
        <w:t>10</w:t>
      </w:r>
      <w:r w:rsidR="0039481A">
        <w:rPr>
          <w:rFonts w:ascii="Times New Roman" w:hAnsi="Times New Roman" w:cs="Times New Roman"/>
        </w:rPr>
        <w:fldChar w:fldCharType="end"/>
      </w:r>
      <w:r w:rsidR="00BC2AAA">
        <w:rPr>
          <w:rFonts w:ascii="Times New Roman" w:hAnsi="Times New Roman" w:cs="Times New Roman"/>
        </w:rPr>
        <w:t xml:space="preserve"> In contrast, our paper highlights the role of violence</w:t>
      </w:r>
      <w:r w:rsidR="00403FD3">
        <w:rPr>
          <w:rFonts w:ascii="Times New Roman" w:hAnsi="Times New Roman" w:cs="Times New Roman"/>
        </w:rPr>
        <w:t>,</w:t>
      </w:r>
      <w:r w:rsidR="00BC2AAA">
        <w:rPr>
          <w:rFonts w:ascii="Times New Roman" w:hAnsi="Times New Roman" w:cs="Times New Roman"/>
        </w:rPr>
        <w:t xml:space="preserve"> and its ultimate</w:t>
      </w:r>
      <w:r w:rsidR="00D37CEC">
        <w:rPr>
          <w:rFonts w:ascii="Times New Roman" w:hAnsi="Times New Roman" w:cs="Times New Roman"/>
        </w:rPr>
        <w:t xml:space="preserve"> consequence in the form of homicides</w:t>
      </w:r>
      <w:r w:rsidR="00403FD3">
        <w:rPr>
          <w:rFonts w:ascii="Times New Roman" w:hAnsi="Times New Roman" w:cs="Times New Roman"/>
        </w:rPr>
        <w:t>,</w:t>
      </w:r>
      <w:r w:rsidR="00D37CEC">
        <w:rPr>
          <w:rFonts w:ascii="Times New Roman" w:hAnsi="Times New Roman" w:cs="Times New Roman"/>
        </w:rPr>
        <w:t xml:space="preserve"> </w:t>
      </w:r>
      <w:r w:rsidR="00BC2AAA">
        <w:rPr>
          <w:rFonts w:ascii="Times New Roman" w:hAnsi="Times New Roman" w:cs="Times New Roman"/>
        </w:rPr>
        <w:t>among young adults on increasing lifespan variability</w:t>
      </w:r>
      <w:r w:rsidR="006A773F">
        <w:rPr>
          <w:rFonts w:ascii="Times New Roman" w:hAnsi="Times New Roman" w:cs="Times New Roman"/>
        </w:rPr>
        <w:t>.</w:t>
      </w:r>
      <w:r w:rsidR="00403FD3">
        <w:rPr>
          <w:rFonts w:ascii="Times New Roman" w:hAnsi="Times New Roman" w:cs="Times New Roman"/>
        </w:rPr>
        <w:t xml:space="preserve"> A second contribution </w:t>
      </w:r>
      <w:r w:rsidR="00B16222">
        <w:rPr>
          <w:rFonts w:ascii="Times New Roman" w:hAnsi="Times New Roman" w:cs="Times New Roman"/>
        </w:rPr>
        <w:t>is its focus on Mexico</w:t>
      </w:r>
      <w:r w:rsidR="00421100">
        <w:rPr>
          <w:rFonts w:ascii="Times New Roman" w:hAnsi="Times New Roman" w:cs="Times New Roman"/>
        </w:rPr>
        <w:t xml:space="preserve">. </w:t>
      </w:r>
      <w:r w:rsidR="00506D6A">
        <w:rPr>
          <w:rFonts w:ascii="Times New Roman" w:hAnsi="Times New Roman" w:cs="Times New Roman"/>
        </w:rPr>
        <w:t>Mexico is</w:t>
      </w:r>
      <w:r w:rsidR="00506D6A" w:rsidRPr="00506D6A">
        <w:rPr>
          <w:rFonts w:ascii="Times New Roman" w:hAnsi="Times New Roman" w:cs="Times New Roman"/>
        </w:rPr>
        <w:t xml:space="preserve"> experiencing </w:t>
      </w:r>
      <w:r w:rsidR="00506D6A">
        <w:rPr>
          <w:rFonts w:ascii="Times New Roman" w:hAnsi="Times New Roman" w:cs="Times New Roman"/>
        </w:rPr>
        <w:t xml:space="preserve">a growing violence associated with the war on drugs </w:t>
      </w:r>
      <w:r w:rsidR="006B5AD0">
        <w:rPr>
          <w:rFonts w:ascii="Times New Roman" w:hAnsi="Times New Roman" w:cs="Times New Roman"/>
        </w:rPr>
        <w:t xml:space="preserve">that </w:t>
      </w:r>
      <w:r w:rsidR="00506D6A">
        <w:rPr>
          <w:rFonts w:ascii="Times New Roman" w:hAnsi="Times New Roman" w:cs="Times New Roman"/>
        </w:rPr>
        <w:t xml:space="preserve">started </w:t>
      </w:r>
      <w:r w:rsidR="00D1436F">
        <w:rPr>
          <w:rFonts w:ascii="Times New Roman" w:hAnsi="Times New Roman" w:cs="Times New Roman"/>
        </w:rPr>
        <w:t xml:space="preserve">in </w:t>
      </w:r>
      <w:r w:rsidR="008C659C">
        <w:rPr>
          <w:rFonts w:ascii="Times New Roman" w:hAnsi="Times New Roman" w:cs="Times New Roman"/>
        </w:rPr>
        <w:t xml:space="preserve">the </w:t>
      </w:r>
      <w:r w:rsidR="00506D6A">
        <w:rPr>
          <w:rFonts w:ascii="Times New Roman" w:hAnsi="Times New Roman" w:cs="Times New Roman"/>
        </w:rPr>
        <w:t>last decade</w:t>
      </w:r>
      <w:r w:rsidR="008C659C">
        <w:rPr>
          <w:rFonts w:ascii="Times New Roman" w:hAnsi="Times New Roman" w:cs="Times New Roman"/>
        </w:rPr>
        <w:t>,</w:t>
      </w:r>
      <w:r w:rsidR="00857D7E">
        <w:rPr>
          <w:rFonts w:ascii="Times New Roman" w:hAnsi="Times New Roman" w:cs="Times New Roman"/>
        </w:rPr>
        <w:t xml:space="preserve"> </w:t>
      </w:r>
      <w:r w:rsidR="00506D6A" w:rsidRPr="00506D6A">
        <w:rPr>
          <w:rFonts w:ascii="Times New Roman" w:hAnsi="Times New Roman" w:cs="Times New Roman"/>
        </w:rPr>
        <w:t>mak</w:t>
      </w:r>
      <w:r w:rsidR="00857D7E">
        <w:rPr>
          <w:rFonts w:ascii="Times New Roman" w:hAnsi="Times New Roman" w:cs="Times New Roman"/>
        </w:rPr>
        <w:t>ing</w:t>
      </w:r>
      <w:r w:rsidR="00506D6A" w:rsidRPr="00506D6A">
        <w:rPr>
          <w:rFonts w:ascii="Times New Roman" w:hAnsi="Times New Roman" w:cs="Times New Roman"/>
        </w:rPr>
        <w:t xml:space="preserve"> the </w:t>
      </w:r>
      <w:r w:rsidR="00506D6A">
        <w:rPr>
          <w:rFonts w:ascii="Times New Roman" w:hAnsi="Times New Roman" w:cs="Times New Roman"/>
        </w:rPr>
        <w:t>increase in homicides</w:t>
      </w:r>
      <w:r w:rsidR="00506D6A" w:rsidRPr="00506D6A">
        <w:rPr>
          <w:rFonts w:ascii="Times New Roman" w:hAnsi="Times New Roman" w:cs="Times New Roman"/>
        </w:rPr>
        <w:t xml:space="preserve"> a serious health policy concern.</w:t>
      </w:r>
      <w:r w:rsidR="0039481A">
        <w:rPr>
          <w:rFonts w:ascii="Times New Roman" w:hAnsi="Times New Roman" w:cs="Times New Roman"/>
        </w:rPr>
        <w:fldChar w:fldCharType="begin"/>
      </w:r>
      <w:r w:rsidR="0039481A">
        <w:rPr>
          <w:rFonts w:ascii="Times New Roman" w:hAnsi="Times New Roman" w:cs="Times New Roman"/>
        </w:rPr>
        <w:instrText xml:space="preserve"> ADDIN EN.CITE &lt;EndNote&gt;&lt;Cite&gt;&lt;Author&gt;Aburto&lt;/Author&gt;&lt;Year&gt;2016&lt;/Year&gt;&lt;RecNum&gt;90&lt;/RecNum&gt;&lt;DisplayText&gt;&lt;style face="superscript"&gt;5 18&lt;/style&gt;&lt;/DisplayText&gt;&lt;record&gt;&lt;rec-number&gt;90&lt;/rec-number&gt;&lt;foreign-keys&gt;&lt;key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Espinal-Enríquez&lt;/Author&gt;&lt;Year&gt;2015&lt;/Year&gt;&lt;RecNum&gt;106&lt;/RecNum&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39481A">
        <w:rPr>
          <w:rFonts w:ascii="Times New Roman" w:hAnsi="Times New Roman" w:cs="Times New Roman"/>
        </w:rPr>
        <w:fldChar w:fldCharType="separate"/>
      </w:r>
      <w:r w:rsidR="0039481A" w:rsidRPr="0039481A">
        <w:rPr>
          <w:rFonts w:ascii="Times New Roman" w:hAnsi="Times New Roman" w:cs="Times New Roman"/>
          <w:noProof/>
          <w:vertAlign w:val="superscript"/>
        </w:rPr>
        <w:t>5 18</w:t>
      </w:r>
      <w:r w:rsidR="0039481A">
        <w:rPr>
          <w:rFonts w:ascii="Times New Roman" w:hAnsi="Times New Roman" w:cs="Times New Roman"/>
        </w:rPr>
        <w:fldChar w:fldCharType="end"/>
      </w:r>
      <w:r w:rsidR="00506D6A" w:rsidRPr="00506D6A">
        <w:rPr>
          <w:rFonts w:ascii="Times New Roman" w:hAnsi="Times New Roman" w:cs="Times New Roman"/>
        </w:rPr>
        <w:t xml:space="preserve"> Understanding the </w:t>
      </w:r>
      <w:r w:rsidR="00857D7E">
        <w:rPr>
          <w:rFonts w:ascii="Times New Roman" w:hAnsi="Times New Roman" w:cs="Times New Roman"/>
        </w:rPr>
        <w:t xml:space="preserve">consequences that homicides have on population </w:t>
      </w:r>
      <w:r w:rsidR="00506D6A" w:rsidRPr="00506D6A">
        <w:rPr>
          <w:rFonts w:ascii="Times New Roman" w:hAnsi="Times New Roman" w:cs="Times New Roman"/>
        </w:rPr>
        <w:t>health is important for Mexican policy makers</w:t>
      </w:r>
      <w:r w:rsidR="004A4B6E">
        <w:rPr>
          <w:rFonts w:ascii="Times New Roman" w:hAnsi="Times New Roman" w:cs="Times New Roman"/>
        </w:rPr>
        <w:t xml:space="preserve">, and for </w:t>
      </w:r>
      <w:r w:rsidR="004622FC">
        <w:rPr>
          <w:rFonts w:ascii="Times New Roman" w:hAnsi="Times New Roman" w:cs="Times New Roman"/>
        </w:rPr>
        <w:t xml:space="preserve">policy makers in </w:t>
      </w:r>
      <w:r w:rsidR="004A4B6E">
        <w:rPr>
          <w:rFonts w:ascii="Times New Roman" w:hAnsi="Times New Roman" w:cs="Times New Roman"/>
        </w:rPr>
        <w:t>other</w:t>
      </w:r>
      <w:r w:rsidR="00421100">
        <w:rPr>
          <w:rFonts w:ascii="Times New Roman" w:hAnsi="Times New Roman" w:cs="Times New Roman"/>
        </w:rPr>
        <w:t xml:space="preserve"> countries that are experiencing </w:t>
      </w:r>
      <w:r w:rsidR="004A4B6E">
        <w:rPr>
          <w:rFonts w:ascii="Times New Roman" w:hAnsi="Times New Roman" w:cs="Times New Roman"/>
        </w:rPr>
        <w:t>similar increase</w:t>
      </w:r>
      <w:r w:rsidR="00D1436F">
        <w:rPr>
          <w:rFonts w:ascii="Times New Roman" w:hAnsi="Times New Roman" w:cs="Times New Roman"/>
        </w:rPr>
        <w:t>s</w:t>
      </w:r>
      <w:r w:rsidR="004A4B6E">
        <w:rPr>
          <w:rFonts w:ascii="Times New Roman" w:hAnsi="Times New Roman" w:cs="Times New Roman"/>
        </w:rPr>
        <w:t xml:space="preserve"> in homicides such as Honduras and El Salvador in Central America</w:t>
      </w:r>
      <w:r w:rsidR="0039481A">
        <w:rPr>
          <w:rFonts w:ascii="Times New Roman" w:hAnsi="Times New Roman" w:cs="Times New Roman"/>
        </w:rPr>
        <w:t>, and Venezuela in South America</w:t>
      </w:r>
      <w:r w:rsidR="004A4B6E">
        <w:rPr>
          <w:rFonts w:ascii="Times New Roman" w:hAnsi="Times New Roman" w:cs="Times New Roman"/>
        </w:rPr>
        <w:t>.</w:t>
      </w:r>
      <w:r w:rsidR="0039481A">
        <w:rPr>
          <w:rFonts w:ascii="Times New Roman" w:hAnsi="Times New Roman" w:cs="Times New Roman"/>
        </w:rPr>
        <w:fldChar w:fldCharType="begin"/>
      </w:r>
      <w:r w:rsidR="0039481A">
        <w:rPr>
          <w:rFonts w:ascii="Times New Roman" w:hAnsi="Times New Roman" w:cs="Times New Roman"/>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39481A">
        <w:rPr>
          <w:rFonts w:ascii="Times New Roman" w:hAnsi="Times New Roman" w:cs="Times New Roman"/>
        </w:rPr>
        <w:fldChar w:fldCharType="separate"/>
      </w:r>
      <w:r w:rsidR="0039481A" w:rsidRPr="0039481A">
        <w:rPr>
          <w:rFonts w:ascii="Times New Roman" w:hAnsi="Times New Roman" w:cs="Times New Roman"/>
          <w:noProof/>
          <w:vertAlign w:val="superscript"/>
        </w:rPr>
        <w:t>2</w:t>
      </w:r>
      <w:r w:rsidR="0039481A">
        <w:rPr>
          <w:rFonts w:ascii="Times New Roman" w:hAnsi="Times New Roman" w:cs="Times New Roman"/>
        </w:rPr>
        <w:fldChar w:fldCharType="end"/>
      </w:r>
      <w:r w:rsidR="004A4B6E">
        <w:rPr>
          <w:rFonts w:ascii="Times New Roman" w:hAnsi="Times New Roman" w:cs="Times New Roman"/>
        </w:rPr>
        <w:t xml:space="preserve"> </w:t>
      </w:r>
      <w:r>
        <w:rPr>
          <w:rFonts w:ascii="Times New Roman" w:hAnsi="Times New Roman" w:cs="Times New Roman"/>
        </w:rPr>
        <w:t>Finally, this analysis contributes to our knowledge of regional variation in lifespans</w:t>
      </w:r>
      <w:r w:rsidR="00F71D52">
        <w:rPr>
          <w:rFonts w:ascii="Times New Roman" w:hAnsi="Times New Roman" w:cs="Times New Roman"/>
        </w:rPr>
        <w:t xml:space="preserve">. </w:t>
      </w:r>
    </w:p>
    <w:p w14:paraId="629FE223" w14:textId="74C132C1" w:rsidR="00711638" w:rsidRDefault="00A17799" w:rsidP="007650FB">
      <w:pPr>
        <w:spacing w:line="480" w:lineRule="auto"/>
        <w:ind w:firstLine="720"/>
        <w:jc w:val="both"/>
        <w:rPr>
          <w:rFonts w:ascii="Times New Roman" w:hAnsi="Times New Roman" w:cs="Times New Roman"/>
        </w:rPr>
      </w:pPr>
      <w:r>
        <w:rPr>
          <w:rFonts w:ascii="Times New Roman" w:hAnsi="Times New Roman" w:cs="Times New Roman"/>
        </w:rPr>
        <w:t>In this article we use</w:t>
      </w:r>
      <w:r w:rsidR="00C14FBD">
        <w:rPr>
          <w:rFonts w:ascii="Times New Roman" w:hAnsi="Times New Roman" w:cs="Times New Roman"/>
        </w:rPr>
        <w:t xml:space="preserve"> ‘years of life lost’</w:t>
      </w:r>
      <w:r>
        <w:rPr>
          <w:rFonts w:ascii="Times New Roman" w:hAnsi="Times New Roman" w:cs="Times New Roman"/>
        </w:rPr>
        <w:t xml:space="preserve"> </w:t>
      </w:r>
      <w:r w:rsidR="00C14FBD">
        <w:rPr>
          <w:rFonts w:ascii="Times New Roman" w:hAnsi="Times New Roman" w:cs="Times New Roman"/>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C14FBD">
        <w:rPr>
          <w:rFonts w:ascii="Times New Roman" w:eastAsiaTheme="minorEastAsia" w:hAnsi="Times New Roman" w:cs="Times New Roman"/>
        </w:rPr>
        <w:t>)</w:t>
      </w:r>
      <w:r>
        <w:rPr>
          <w:rFonts w:ascii="Times New Roman" w:eastAsiaTheme="minorEastAsia" w:hAnsi="Times New Roman" w:cs="Times New Roman"/>
        </w:rPr>
        <w:t xml:space="preserve"> as </w:t>
      </w:r>
      <w:r w:rsidR="00C14FBD">
        <w:rPr>
          <w:rFonts w:ascii="Times New Roman" w:eastAsiaTheme="minorEastAsia" w:hAnsi="Times New Roman" w:cs="Times New Roman"/>
        </w:rPr>
        <w:t>an indicator</w:t>
      </w:r>
      <w:r>
        <w:rPr>
          <w:rFonts w:ascii="Times New Roman" w:eastAsiaTheme="minorEastAsia" w:hAnsi="Times New Roman" w:cs="Times New Roman"/>
        </w:rPr>
        <w:t xml:space="preserve"> of lifespan variation</w:t>
      </w:r>
      <w:r w:rsidR="0039481A">
        <w:rPr>
          <w:rFonts w:ascii="Times New Roman" w:eastAsiaTheme="minorEastAsia" w:hAnsi="Times New Roman" w:cs="Times New Roman"/>
        </w:rPr>
        <w:t>.</w:t>
      </w:r>
      <w:r w:rsidR="007650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&lt;EndNote&gt;&lt;Cite&gt;&lt;Author&gt;Vaupel&lt;/Author&gt;&lt;Year&gt;2003&lt;/Year&gt;&lt;RecNum&gt;22&lt;/RecNum&gt;&lt;DisplayText&gt;&lt;style face="superscript"&gt;21&lt;/style&gt;&lt;/DisplayText&gt;&lt;record&gt;&lt;rec-number&gt;22&lt;/rec-number&gt;&lt;foreign-keys&gt;&lt;key app="EN" db-id="xwts0fz21atwpxe2avovtpe5rz9v2fw0dtxf" timestamp="0"&gt;22&lt;/key&gt;&lt;/foreign-keys&gt;&lt;ref-type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eriodical&gt;&lt;full-title&gt;Demography&lt;/full-title&gt;&lt;/periodical&gt;&lt;pages&gt;201-216&lt;/pages&gt;&lt;volume&gt;40&lt;/volume&gt;&lt;number&gt;2&lt;/number&gt;&lt;dates&gt;&lt;year&gt;2003&lt;/year&gt;&lt;/dates&gt;&lt;publisher&gt;Springer&lt;/publisher&gt;&lt;label&gt;vaupel&amp;amp;Canudas2003&lt;/label&gt;&lt;urls&gt;&lt;/urls&gt;&lt;/record&gt;&lt;/Cite&gt;&lt;/EndNote&gt;</w:instrText>
      </w:r>
      <w:r w:rsidR="007650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21</w:t>
      </w:r>
      <w:r w:rsidR="007650FB">
        <w:rPr>
          <w:rFonts w:ascii="Times New Roman" w:eastAsiaTheme="minorEastAsia" w:hAnsi="Times New Roman" w:cs="Times New Roman"/>
        </w:rPr>
        <w:fldChar w:fldCharType="end"/>
      </w:r>
      <w:r w:rsidR="000C17BB">
        <w:rPr>
          <w:rFonts w:ascii="Times New Roman" w:eastAsiaTheme="minorEastAsia" w:hAnsi="Times New Roman" w:cs="Times New Roman"/>
        </w:rPr>
        <w:t xml:space="preserve"> This measure</w:t>
      </w:r>
      <w:r w:rsidR="007650FB">
        <w:rPr>
          <w:rFonts w:ascii="Times New Roman" w:eastAsiaTheme="minorEastAsia" w:hAnsi="Times New Roman" w:cs="Times New Roman"/>
        </w:rPr>
        <w:t xml:space="preserve"> </w:t>
      </w:r>
      <w:r>
        <w:rPr>
          <w:rFonts w:ascii="Times New Roman" w:eastAsiaTheme="minorEastAsia" w:hAnsi="Times New Roman" w:cs="Times New Roman"/>
        </w:rPr>
        <w:t xml:space="preserve">allows us to </w:t>
      </w:r>
      <w:r w:rsidR="009773F0">
        <w:rPr>
          <w:rFonts w:ascii="Times New Roman" w:eastAsiaTheme="minorEastAsia" w:hAnsi="Times New Roman" w:cs="Times New Roman"/>
        </w:rPr>
        <w:t xml:space="preserve">thoroughly </w:t>
      </w:r>
      <w:r>
        <w:rPr>
          <w:rFonts w:ascii="Times New Roman" w:eastAsiaTheme="minorEastAsia" w:hAnsi="Times New Roman" w:cs="Times New Roman"/>
        </w:rPr>
        <w:t>analyze</w:t>
      </w:r>
      <w:r w:rsidR="007650FB">
        <w:rPr>
          <w:rFonts w:ascii="Times New Roman" w:eastAsiaTheme="minorEastAsia" w:hAnsi="Times New Roman" w:cs="Times New Roman"/>
        </w:rPr>
        <w:t xml:space="preserve"> premature mortality, and it </w:t>
      </w:r>
      <w:r w:rsidR="00A840F1">
        <w:rPr>
          <w:rFonts w:ascii="Times New Roman" w:eastAsiaTheme="minorEastAsia" w:hAnsi="Times New Roman" w:cs="Times New Roman"/>
        </w:rPr>
        <w:t xml:space="preserve">also </w:t>
      </w:r>
      <w:r w:rsidR="007650FB">
        <w:rPr>
          <w:rFonts w:ascii="Times New Roman" w:eastAsiaTheme="minorEastAsia" w:hAnsi="Times New Roman" w:cs="Times New Roman"/>
        </w:rPr>
        <w:t xml:space="preserve">has an important public health interpretation </w:t>
      </w:r>
      <w:r w:rsidR="009773F0">
        <w:rPr>
          <w:rFonts w:ascii="Times New Roman" w:eastAsiaTheme="minorEastAsia" w:hAnsi="Times New Roman" w:cs="Times New Roman"/>
        </w:rPr>
        <w:t>as</w:t>
      </w:r>
      <w:r w:rsidR="007650FB">
        <w:rPr>
          <w:rFonts w:ascii="Times New Roman" w:eastAsiaTheme="minorEastAsia" w:hAnsi="Times New Roman" w:cs="Times New Roman"/>
        </w:rPr>
        <w:t xml:space="preserve"> it quantifies the average life expectancy loss attributable to death</w:t>
      </w:r>
      <w:r w:rsidR="0039481A">
        <w:rPr>
          <w:rFonts w:ascii="Times New Roman" w:eastAsiaTheme="minorEastAsia" w:hAnsi="Times New Roman" w:cs="Times New Roman"/>
        </w:rPr>
        <w:t>.</w:t>
      </w:r>
      <w:r w:rsidR="007650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&lt;EndNote&gt;&lt;Cite&gt;&lt;Author&gt;Shkolnikov&lt;/Author&gt;&lt;Year&gt;2011&lt;/Year&gt;&lt;RecNum&gt;7&lt;/RecNum&gt;&lt;DisplayText&gt;&lt;style face="superscript"&gt;22&lt;/style&gt;&lt;/DisplayText&gt;&lt;record&gt;&lt;rec-number&gt;7&lt;/rec-number&gt;&lt;foreign-keys&gt;&lt;key app="EN" db-id="xwts0fz21atwpxe2avovtpe5rz9v2fw0dtxf"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eriodical&gt;&lt;full-title&gt;Demography&lt;/full-title&gt;&lt;/periodical&gt;&lt;pages&gt;211-239&lt;/pages&gt;&lt;volume&gt;48&lt;/volume&gt;&lt;number&gt;1&lt;/number&gt;&lt;dates&gt;&lt;year&gt;2011&lt;/year&gt;&lt;/dates&gt;&lt;publisher&gt;Springer&lt;/publisher&gt;&lt;label&gt;shkolnikov2011losses&lt;/label&gt;&lt;urls&gt;&lt;/urls&gt;&lt;/record&gt;&lt;/Cite&gt;&lt;/EndNote&gt;</w:instrText>
      </w:r>
      <w:r w:rsidR="007650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22</w:t>
      </w:r>
      <w:r w:rsidR="007650FB">
        <w:rPr>
          <w:rFonts w:ascii="Times New Roman" w:eastAsiaTheme="minorEastAsia" w:hAnsi="Times New Roman" w:cs="Times New Roman"/>
        </w:rPr>
        <w:fldChar w:fldCharType="end"/>
      </w:r>
      <w:r>
        <w:rPr>
          <w:rFonts w:ascii="Times New Roman" w:eastAsiaTheme="minorEastAsia" w:hAnsi="Times New Roman" w:cs="Times New Roman"/>
        </w:rPr>
        <w:t xml:space="preserve"> </w:t>
      </w:r>
      <w:r w:rsidR="006B17D9">
        <w:rPr>
          <w:rFonts w:ascii="Times New Roman" w:hAnsi="Times New Roman" w:cs="Times New Roman"/>
        </w:rPr>
        <w:t>W</w:t>
      </w:r>
      <w:r w:rsidR="00C85599">
        <w:rPr>
          <w:rFonts w:ascii="Times New Roman" w:hAnsi="Times New Roman" w:cs="Times New Roman"/>
        </w:rPr>
        <w:t>e analyzed how lifespan variation change</w:t>
      </w:r>
      <w:r w:rsidR="00D36E7E">
        <w:rPr>
          <w:rFonts w:ascii="Times New Roman" w:hAnsi="Times New Roman" w:cs="Times New Roman"/>
        </w:rPr>
        <w:t>d</w:t>
      </w:r>
      <w:r w:rsidR="00C85599">
        <w:rPr>
          <w:rFonts w:ascii="Times New Roman" w:hAnsi="Times New Roman" w:cs="Times New Roman"/>
        </w:rPr>
        <w:t xml:space="preserve"> over a </w:t>
      </w:r>
      <w:r w:rsidR="00ED464F">
        <w:rPr>
          <w:rFonts w:ascii="Times New Roman" w:hAnsi="Times New Roman" w:cs="Times New Roman"/>
        </w:rPr>
        <w:t>20-</w:t>
      </w:r>
      <w:r w:rsidR="00C85599" w:rsidRPr="00AD15FB">
        <w:rPr>
          <w:rFonts w:ascii="Times New Roman" w:hAnsi="Times New Roman" w:cs="Times New Roman"/>
        </w:rPr>
        <w:t>year period</w:t>
      </w:r>
      <w:r w:rsidR="009B40EF">
        <w:rPr>
          <w:rFonts w:ascii="Times New Roman" w:hAnsi="Times New Roman" w:cs="Times New Roman"/>
        </w:rPr>
        <w:t>,</w:t>
      </w:r>
      <w:r w:rsidR="00C85599" w:rsidRPr="00AD15FB">
        <w:rPr>
          <w:rFonts w:ascii="Times New Roman" w:hAnsi="Times New Roman" w:cs="Times New Roman"/>
        </w:rPr>
        <w:t xml:space="preserve"> from 1995 to 2015</w:t>
      </w:r>
      <w:r w:rsidR="009B40EF">
        <w:rPr>
          <w:rFonts w:ascii="Times New Roman" w:hAnsi="Times New Roman" w:cs="Times New Roman"/>
        </w:rPr>
        <w:t>,</w:t>
      </w:r>
      <w:r w:rsidR="00C85599" w:rsidRPr="00AD15FB">
        <w:rPr>
          <w:rFonts w:ascii="Times New Roman" w:hAnsi="Times New Roman" w:cs="Times New Roman"/>
        </w:rPr>
        <w:t xml:space="preserve"> </w:t>
      </w:r>
      <w:r w:rsidR="00C85599">
        <w:rPr>
          <w:rFonts w:ascii="Times New Roman" w:hAnsi="Times New Roman" w:cs="Times New Roman"/>
        </w:rPr>
        <w:t xml:space="preserve">for </w:t>
      </w:r>
      <w:r w:rsidR="00C85599" w:rsidRPr="00AD15FB">
        <w:rPr>
          <w:rFonts w:ascii="Times New Roman" w:hAnsi="Times New Roman" w:cs="Times New Roman"/>
        </w:rPr>
        <w:t>females and males</w:t>
      </w:r>
      <w:r w:rsidR="00C85599">
        <w:rPr>
          <w:rFonts w:ascii="Times New Roman" w:hAnsi="Times New Roman" w:cs="Times New Roman"/>
        </w:rPr>
        <w:t xml:space="preserve"> in Mexico and </w:t>
      </w:r>
      <w:r w:rsidR="00C85599">
        <w:rPr>
          <w:rFonts w:ascii="Times New Roman" w:hAnsi="Times New Roman" w:cs="Times New Roman"/>
        </w:rPr>
        <w:lastRenderedPageBreak/>
        <w:t>its 32 states, and determined the ages and causes of death that contributed the most to the observe</w:t>
      </w:r>
      <w:r w:rsidR="00D36E7E">
        <w:rPr>
          <w:rFonts w:ascii="Times New Roman" w:hAnsi="Times New Roman" w:cs="Times New Roman"/>
        </w:rPr>
        <w:t>d change in</w:t>
      </w:r>
      <w:r w:rsidR="00315CD1">
        <w:rPr>
          <w:rFonts w:ascii="Times New Roman" w:hAnsi="Times New Roman" w:cs="Times New Roman"/>
        </w:rPr>
        <w:t xml:space="preserve"> life expectancy and</w:t>
      </w:r>
      <w:r w:rsidR="00D36E7E">
        <w:rPr>
          <w:rFonts w:ascii="Times New Roman" w:hAnsi="Times New Roman" w:cs="Times New Roman"/>
        </w:rPr>
        <w:t xml:space="preserve"> lifespan variation.</w:t>
      </w:r>
    </w:p>
    <w:p w14:paraId="4149315D" w14:textId="77777777" w:rsidR="006B17D9" w:rsidRDefault="006B17D9" w:rsidP="007650FB">
      <w:pPr>
        <w:spacing w:line="480" w:lineRule="auto"/>
        <w:ind w:firstLine="720"/>
        <w:jc w:val="both"/>
        <w:rPr>
          <w:rFonts w:ascii="Times New Roman" w:hAnsi="Times New Roman" w:cs="Times New Roman"/>
        </w:rPr>
      </w:pPr>
    </w:p>
    <w:p w14:paraId="2AB33D0C" w14:textId="77777777" w:rsidR="00CC0A4A" w:rsidRPr="00AD15FB" w:rsidRDefault="00CC0A4A" w:rsidP="00B55311">
      <w:pPr>
        <w:pStyle w:val="Subtitle"/>
        <w:spacing w:line="480" w:lineRule="auto"/>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Study data and Methods</w:t>
      </w:r>
    </w:p>
    <w:p w14:paraId="3939B127" w14:textId="305C5F23" w:rsidR="00CC0A4A" w:rsidRPr="00AD15FB" w:rsidRDefault="00774E35" w:rsidP="00B55311">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We used d</w:t>
      </w:r>
      <w:r w:rsidR="00CC0A4A" w:rsidRPr="00AD15FB">
        <w:rPr>
          <w:rFonts w:ascii="Times New Roman" w:hAnsi="Times New Roman" w:cs="Times New Roman"/>
        </w:rPr>
        <w:t>ata on deaths from vital statistics files publicly available through the Mexican N</w:t>
      </w:r>
      <w:r w:rsidR="003B1E7D">
        <w:rPr>
          <w:rFonts w:ascii="Times New Roman" w:hAnsi="Times New Roman" w:cs="Times New Roman"/>
        </w:rPr>
        <w:t>ational Institute of Statistics.</w:t>
      </w:r>
      <w:r w:rsidR="00CC0A4A"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&lt;EndNote&gt;&lt;Cite&gt;&lt;Author&gt;INEGI&lt;/Author&gt;&lt;Year&gt;2017&lt;/Year&gt;&lt;RecNum&gt;93&lt;/RecNum&gt;&lt;DisplayText&gt;&lt;style face="superscript"&gt;23&lt;/style&gt;&lt;/DisplayText&gt;&lt;record&gt;&lt;rec-number&gt;93&lt;/rec-number&gt;&lt;foreign-keys&gt;&lt;key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CC0A4A"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23</w:t>
      </w:r>
      <w:r w:rsidR="00CC0A4A" w:rsidRPr="00AD15FB">
        <w:rPr>
          <w:rFonts w:ascii="Times New Roman" w:hAnsi="Times New Roman" w:cs="Times New Roman"/>
        </w:rPr>
        <w:fldChar w:fldCharType="end"/>
      </w:r>
      <w:r w:rsidR="00CC0A4A" w:rsidRPr="00AD15FB">
        <w:rPr>
          <w:rFonts w:ascii="Times New Roman" w:hAnsi="Times New Roman" w:cs="Times New Roman"/>
        </w:rPr>
        <w:t xml:space="preserve"> These data include informatio</w:t>
      </w:r>
      <w:r w:rsidR="008C659C">
        <w:rPr>
          <w:rFonts w:ascii="Times New Roman" w:hAnsi="Times New Roman" w:cs="Times New Roman"/>
        </w:rPr>
        <w:t>n on cause-of-</w:t>
      </w:r>
      <w:r w:rsidR="00CC0A4A" w:rsidRPr="00AD15FB">
        <w:rPr>
          <w:rFonts w:ascii="Times New Roman" w:hAnsi="Times New Roman" w:cs="Times New Roman"/>
        </w:rPr>
        <w:t>death by</w:t>
      </w:r>
      <w:r w:rsidR="008C659C">
        <w:rPr>
          <w:rFonts w:ascii="Times New Roman" w:hAnsi="Times New Roman" w:cs="Times New Roman"/>
        </w:rPr>
        <w:t xml:space="preserve"> age</w:t>
      </w:r>
      <w:r w:rsidR="00CC0A4A" w:rsidRPr="00AD15FB">
        <w:rPr>
          <w:rFonts w:ascii="Times New Roman" w:hAnsi="Times New Roman" w:cs="Times New Roman"/>
        </w:rPr>
        <w:t xml:space="preserve">, sex, and place of occurrence from 1995 to 2015. Additionally, we used population estimates corrected for completeness, age misstatement, and international migration available from the Mexican Population Council </w:t>
      </w:r>
      <w:r w:rsidR="00CC0A4A">
        <w:rPr>
          <w:rFonts w:ascii="Times New Roman" w:hAnsi="Times New Roman" w:cs="Times New Roman"/>
        </w:rPr>
        <w:t xml:space="preserve">to </w:t>
      </w:r>
      <w:r w:rsidR="00CC0A4A" w:rsidRPr="00AD15FB">
        <w:rPr>
          <w:rFonts w:ascii="Times New Roman" w:hAnsi="Times New Roman" w:cs="Times New Roman"/>
        </w:rPr>
        <w:t xml:space="preserve">construct age-specific death rates by </w:t>
      </w:r>
      <w:r w:rsidR="004C34BA">
        <w:rPr>
          <w:rFonts w:ascii="Times New Roman" w:hAnsi="Times New Roman" w:cs="Times New Roman"/>
        </w:rPr>
        <w:t xml:space="preserve">age, </w:t>
      </w:r>
      <w:r w:rsidR="00CC0A4A" w:rsidRPr="00AD15FB">
        <w:rPr>
          <w:rFonts w:ascii="Times New Roman" w:hAnsi="Times New Roman" w:cs="Times New Roman"/>
        </w:rPr>
        <w:t>sex and state</w:t>
      </w:r>
      <w:r w:rsidR="003B1E7D">
        <w:rPr>
          <w:rFonts w:ascii="Times New Roman" w:hAnsi="Times New Roman" w:cs="Times New Roman"/>
        </w:rPr>
        <w:t>.</w:t>
      </w:r>
      <w:r w:rsidR="00CC0A4A"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&lt;EndNote&gt;&lt;Cite&gt;&lt;Author&gt;CONAPO&lt;/Author&gt;&lt;Year&gt;2017&lt;/Year&gt;&lt;RecNum&gt;94&lt;/RecNum&gt;&lt;DisplayText&gt;&lt;style face="superscript"&gt;24&lt;/style&gt;&lt;/DisplayText&gt;&lt;record&gt;&lt;rec-number&gt;94&lt;/rec-number&gt;&lt;foreign-keys&gt;&lt;key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CC0A4A"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24</w:t>
      </w:r>
      <w:r w:rsidR="00CC0A4A" w:rsidRPr="00AD15FB">
        <w:rPr>
          <w:rFonts w:ascii="Times New Roman" w:hAnsi="Times New Roman" w:cs="Times New Roman"/>
        </w:rPr>
        <w:fldChar w:fldCharType="end"/>
      </w:r>
    </w:p>
    <w:p w14:paraId="754DFD0E" w14:textId="77777777"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rPr>
      </w:pPr>
      <w:r w:rsidRPr="00AD15FB">
        <w:rPr>
          <w:rFonts w:ascii="Times New Roman" w:hAnsi="Times New Roman" w:cs="Times New Roman"/>
          <w:b/>
          <w:i/>
        </w:rPr>
        <w:t>Cause-of-death classification</w:t>
      </w:r>
    </w:p>
    <w:p w14:paraId="4BF204C3" w14:textId="16E4CD88" w:rsidR="009A3B26" w:rsidRDefault="000E09A3" w:rsidP="009A3B26">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We classified</w:t>
      </w:r>
      <w:r w:rsidR="00CC0A4A" w:rsidRPr="00AD15FB">
        <w:rPr>
          <w:rFonts w:ascii="Times New Roman" w:hAnsi="Times New Roman" w:cs="Times New Roman"/>
        </w:rPr>
        <w:t xml:space="preserve"> deaths in</w:t>
      </w:r>
      <w:r w:rsidR="005B0662">
        <w:rPr>
          <w:rFonts w:ascii="Times New Roman" w:hAnsi="Times New Roman" w:cs="Times New Roman"/>
        </w:rPr>
        <w:t>to</w:t>
      </w:r>
      <w:r w:rsidR="00CC0A4A" w:rsidRPr="00AD15FB">
        <w:rPr>
          <w:rFonts w:ascii="Times New Roman" w:hAnsi="Times New Roman" w:cs="Times New Roman"/>
        </w:rPr>
        <w:t xml:space="preserve"> </w:t>
      </w:r>
      <w:r w:rsidR="00FB4A65">
        <w:rPr>
          <w:rFonts w:ascii="Times New Roman" w:hAnsi="Times New Roman" w:cs="Times New Roman"/>
        </w:rPr>
        <w:t xml:space="preserve">eight </w:t>
      </w:r>
      <w:r w:rsidR="00CC0A4A" w:rsidRPr="00AD15FB">
        <w:rPr>
          <w:rFonts w:ascii="Times New Roman" w:hAnsi="Times New Roman" w:cs="Times New Roman"/>
        </w:rPr>
        <w:t>categories according to previous studies targeting the main causes of death in Mexico</w:t>
      </w:r>
      <w:r w:rsidR="00B2488A"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 25&lt;/style&gt;&lt;/DisplayText&gt;&lt;record&gt;&lt;rec-number&gt;90&lt;/rec-number&gt;&lt;foreign-keys&gt;&lt;key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Franco-Marina&lt;/Author&gt;&lt;Year&gt;2006&lt;/Year&gt;&lt;RecNum&gt;111&lt;/RecNum&gt;&lt;record&gt;&lt;rec-number&gt;111&lt;/rec-number&gt;&lt;foreign-keys&gt;&lt;key app="EN" db-id="xwts0fz21atwpxe2avovtpe5rz9v2fw0dtxf" timestamp="1500894126"&gt;111&lt;/key&gt;&lt;/foreign-keys&gt;&lt;ref-type name="Journal Article"&gt;17&lt;/ref-type&gt;&lt;contributors&gt;&lt;authors&gt;&lt;author&gt;Franco-Marina, F&lt;/author&gt;&lt;author&gt;Lozano, R&lt;/author&gt;&lt;author&gt;Villa, B&lt;/author&gt;&lt;author&gt;Soliz, P&lt;/author&gt;&lt;/authors&gt;&lt;/contributors&gt;&lt;titles&gt;&lt;title&gt;La mortalidad en México, 2000-2004. Muertes Evitables: magnitud, distribución y tendencias&lt;/title&gt;&lt;secondary-title&gt;Dirección General de Información en Salud, Secretaría de Salud. México&lt;/secondary-title&gt;&lt;/titles&gt;&lt;periodical&gt;&lt;full-title&gt;Dirección General de Información en Salud, Secretaría de Salud. México&lt;/full-title&gt;&lt;/periodical&gt;&lt;pages&gt;2&lt;/pages&gt;&lt;dates&gt;&lt;year&gt;2006&lt;/year&gt;&lt;/dates&gt;&lt;urls&gt;&lt;/urls&gt;&lt;/record&gt;&lt;/Cite&gt;&lt;/EndNote&gt;</w:instrText>
      </w:r>
      <w:r w:rsidR="00B2488A"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5 25</w:t>
      </w:r>
      <w:r w:rsidR="00B2488A" w:rsidRPr="00AD15FB">
        <w:rPr>
          <w:rFonts w:ascii="Times New Roman" w:hAnsi="Times New Roman" w:cs="Times New Roman"/>
        </w:rPr>
        <w:fldChar w:fldCharType="end"/>
      </w:r>
      <w:r w:rsidR="00757370">
        <w:rPr>
          <w:rFonts w:ascii="Times New Roman" w:hAnsi="Times New Roman" w:cs="Times New Roman"/>
        </w:rPr>
        <w:t xml:space="preserve"> using the</w:t>
      </w:r>
      <w:r w:rsidR="003B1E7D">
        <w:rPr>
          <w:rFonts w:ascii="Times New Roman" w:hAnsi="Times New Roman" w:cs="Times New Roman"/>
        </w:rPr>
        <w:t xml:space="preserve"> concept of Amenable/A</w:t>
      </w:r>
      <w:r w:rsidR="00B2488A">
        <w:rPr>
          <w:rFonts w:ascii="Times New Roman" w:hAnsi="Times New Roman" w:cs="Times New Roman"/>
        </w:rPr>
        <w:t>voidable mortality</w:t>
      </w:r>
      <w:r w:rsidR="003B1E7D">
        <w:rPr>
          <w:rFonts w:ascii="Times New Roman" w:hAnsi="Times New Roman" w:cs="Times New Roman"/>
        </w:rPr>
        <w:t xml:space="preserve"> (AM).</w:t>
      </w:r>
      <w:r w:rsidR="00B2488A">
        <w:rPr>
          <w:rFonts w:ascii="Times New Roman" w:hAnsi="Times New Roman" w:cs="Times New Roman"/>
        </w:rPr>
        <w:t xml:space="preserve"> </w:t>
      </w:r>
      <w:r w:rsidR="00B2488A">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&lt;EndNote&gt;&lt;Cite&gt;&lt;Author&gt;Nolte&lt;/Author&gt;&lt;Year&gt;2008&lt;/Year&gt;&lt;RecNum&gt;110&lt;/RecNum&gt;&lt;DisplayText&gt;&lt;style face="superscript"&gt;26 27&lt;/style&gt;&lt;/DisplayText&gt;&lt;record&gt;&lt;rec-number&gt;110&lt;/rec-number&gt;&lt;foreign-keys&gt;&lt;key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2003&lt;/Year&gt;&lt;RecNum&gt;109&lt;/RecNum&gt;&lt;record&gt;&lt;rec-number&gt;109&lt;/rec-number&gt;&lt;foreign-keys&gt;&lt;key app="EN" db-id="xwts0fz21atwpxe2avovtpe5rz9v2fw0dtxf" timestamp="1500892358"&gt;109&lt;/key&gt;&lt;/foreign-keys&gt;&lt;ref-type name="Journal Article"&gt;17&lt;/ref-type&gt;&lt;contributors&gt;&lt;authors&gt;&lt;author&gt;Nolte, Ellen&lt;/author&gt;&lt;author&gt;McKee, Martin&lt;/author&gt;&lt;/authors&gt;&lt;/contributors&gt;&lt;titles&gt;&lt;title&gt;Measuring the health of nations: analysis of mortality amenable to health care&lt;/title&gt;&lt;secondary-title&gt;Bmj&lt;/secondary-title&gt;&lt;/titles&gt;&lt;periodical&gt;&lt;full-title&gt;Bmj&lt;/full-title&gt;&lt;/periodical&gt;&lt;pages&gt;1129&lt;/pages&gt;&lt;volume&gt;327&lt;/volume&gt;&lt;number&gt;7424&lt;/number&gt;&lt;dates&gt;&lt;year&gt;2003&lt;/year&gt;&lt;/dates&gt;&lt;isbn&gt;0959-8138&lt;/isbn&gt;&lt;urls&gt;&lt;/urls&gt;&lt;/record&gt;&lt;/Cite&gt;&lt;/EndNote&gt;</w:instrText>
      </w:r>
      <w:r w:rsidR="00B2488A">
        <w:rPr>
          <w:rFonts w:ascii="Times New Roman" w:hAnsi="Times New Roman" w:cs="Times New Roman"/>
        </w:rPr>
        <w:fldChar w:fldCharType="separate"/>
      </w:r>
      <w:r w:rsidR="00012438" w:rsidRPr="00012438">
        <w:rPr>
          <w:rFonts w:ascii="Times New Roman" w:hAnsi="Times New Roman" w:cs="Times New Roman"/>
          <w:noProof/>
          <w:vertAlign w:val="superscript"/>
        </w:rPr>
        <w:t>26 27</w:t>
      </w:r>
      <w:r w:rsidR="00B2488A">
        <w:rPr>
          <w:rFonts w:ascii="Times New Roman" w:hAnsi="Times New Roman" w:cs="Times New Roman"/>
        </w:rPr>
        <w:fldChar w:fldCharType="end"/>
      </w:r>
      <w:r w:rsidR="00920B4E">
        <w:rPr>
          <w:rFonts w:ascii="Times New Roman" w:hAnsi="Times New Roman" w:cs="Times New Roman"/>
        </w:rPr>
        <w:t xml:space="preserve"> This concept </w:t>
      </w:r>
      <w:r w:rsidR="004218ED">
        <w:rPr>
          <w:rFonts w:ascii="Times New Roman" w:hAnsi="Times New Roman" w:cs="Times New Roman"/>
        </w:rPr>
        <w:t xml:space="preserve">assumes that there are some conditions that should not cause death in </w:t>
      </w:r>
      <w:r w:rsidR="009433D8">
        <w:rPr>
          <w:rFonts w:ascii="Times New Roman" w:hAnsi="Times New Roman" w:cs="Times New Roman"/>
        </w:rPr>
        <w:t xml:space="preserve">the </w:t>
      </w:r>
      <w:r w:rsidR="004218ED">
        <w:rPr>
          <w:rFonts w:ascii="Times New Roman" w:hAnsi="Times New Roman" w:cs="Times New Roman"/>
        </w:rPr>
        <w:t xml:space="preserve">presence of timely and effective medical care. Deaths due to these conditions are </w:t>
      </w:r>
      <w:r w:rsidR="006B7362">
        <w:rPr>
          <w:rFonts w:ascii="Times New Roman" w:hAnsi="Times New Roman" w:cs="Times New Roman"/>
        </w:rPr>
        <w:t xml:space="preserve">used </w:t>
      </w:r>
      <w:r w:rsidR="004218ED">
        <w:rPr>
          <w:rFonts w:ascii="Times New Roman" w:hAnsi="Times New Roman" w:cs="Times New Roman"/>
        </w:rPr>
        <w:t>a</w:t>
      </w:r>
      <w:r w:rsidR="006B7362">
        <w:rPr>
          <w:rFonts w:ascii="Times New Roman" w:hAnsi="Times New Roman" w:cs="Times New Roman"/>
        </w:rPr>
        <w:t>s a</w:t>
      </w:r>
      <w:r w:rsidR="004218ED">
        <w:rPr>
          <w:rFonts w:ascii="Times New Roman" w:hAnsi="Times New Roman" w:cs="Times New Roman"/>
        </w:rPr>
        <w:t xml:space="preserve"> proxy f</w:t>
      </w:r>
      <w:r w:rsidR="00BD4286">
        <w:rPr>
          <w:rFonts w:ascii="Times New Roman" w:hAnsi="Times New Roman" w:cs="Times New Roman"/>
        </w:rPr>
        <w:t>or</w:t>
      </w:r>
      <w:r w:rsidR="004218ED">
        <w:rPr>
          <w:rFonts w:ascii="Times New Roman" w:hAnsi="Times New Roman" w:cs="Times New Roman"/>
        </w:rPr>
        <w:t xml:space="preserve"> the performance of health care systems</w:t>
      </w:r>
      <w:r w:rsidR="003B1E7D">
        <w:rPr>
          <w:rFonts w:ascii="Times New Roman" w:hAnsi="Times New Roman" w:cs="Times New Roman"/>
        </w:rPr>
        <w:t>.</w:t>
      </w:r>
      <w:r w:rsidR="004218ED">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&lt;EndNote&gt;&lt;Cite&gt;&lt;Author&gt;Nolte&lt;/Author&gt;&lt;Year&gt;2008&lt;/Year&gt;&lt;RecNum&gt;110&lt;/RecNum&gt;&lt;DisplayText&gt;&lt;style face="superscript"&gt;26&lt;/style&gt;&lt;/DisplayText&gt;&lt;record&gt;&lt;rec-number&gt;110&lt;/rec-number&gt;&lt;foreign-keys&gt;&lt;key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4218ED">
        <w:rPr>
          <w:rFonts w:ascii="Times New Roman" w:hAnsi="Times New Roman" w:cs="Times New Roman"/>
        </w:rPr>
        <w:fldChar w:fldCharType="separate"/>
      </w:r>
      <w:r w:rsidR="00012438" w:rsidRPr="00012438">
        <w:rPr>
          <w:rFonts w:ascii="Times New Roman" w:hAnsi="Times New Roman" w:cs="Times New Roman"/>
          <w:noProof/>
          <w:vertAlign w:val="superscript"/>
        </w:rPr>
        <w:t>26</w:t>
      </w:r>
      <w:r w:rsidR="004218ED">
        <w:rPr>
          <w:rFonts w:ascii="Times New Roman" w:hAnsi="Times New Roman" w:cs="Times New Roman"/>
        </w:rPr>
        <w:fldChar w:fldCharType="end"/>
      </w:r>
    </w:p>
    <w:p w14:paraId="00D2A15F" w14:textId="47C255EE" w:rsidR="00CC0A4A" w:rsidRDefault="00CC0A4A" w:rsidP="00C14FBD">
      <w:pPr>
        <w:autoSpaceDE w:val="0"/>
        <w:autoSpaceDN w:val="0"/>
        <w:adjustRightInd w:val="0"/>
        <w:spacing w:after="100" w:afterAutospacing="1" w:line="480" w:lineRule="auto"/>
        <w:ind w:firstLine="720"/>
        <w:jc w:val="both"/>
        <w:rPr>
          <w:rFonts w:ascii="Times New Roman" w:hAnsi="Times New Roman" w:cs="Times New Roman"/>
        </w:rPr>
      </w:pPr>
      <w:r w:rsidRPr="00AD15FB">
        <w:rPr>
          <w:rFonts w:ascii="Times New Roman" w:hAnsi="Times New Roman" w:cs="Times New Roman"/>
        </w:rPr>
        <w:t xml:space="preserve"> The first category </w:t>
      </w:r>
      <w:r w:rsidR="004218ED">
        <w:rPr>
          <w:rFonts w:ascii="Times New Roman" w:hAnsi="Times New Roman" w:cs="Times New Roman"/>
        </w:rPr>
        <w:t>includes</w:t>
      </w:r>
      <w:r w:rsidRPr="00AD15FB">
        <w:rPr>
          <w:rFonts w:ascii="Times New Roman" w:hAnsi="Times New Roman" w:cs="Times New Roman"/>
        </w:rPr>
        <w:t xml:space="preserve"> conditions amenable to medical service.</w:t>
      </w:r>
      <w:r w:rsidR="00B2488A">
        <w:rPr>
          <w:rFonts w:ascii="Times New Roman" w:hAnsi="Times New Roman" w:cs="Times New Roman"/>
        </w:rPr>
        <w:t xml:space="preserve"> I</w:t>
      </w:r>
      <w:r w:rsidR="004218ED">
        <w:rPr>
          <w:rFonts w:ascii="Times New Roman" w:hAnsi="Times New Roman" w:cs="Times New Roman"/>
        </w:rPr>
        <w:t>t refers to mortality that could be reduced by primary or secondary prevention and timely medical care</w:t>
      </w:r>
      <w:r w:rsidR="00705321">
        <w:rPr>
          <w:rFonts w:ascii="Times New Roman" w:hAnsi="Times New Roman" w:cs="Times New Roman"/>
        </w:rPr>
        <w:t xml:space="preserve"> (for example, birth conditions, infectious and respiratory diseases)</w:t>
      </w:r>
      <w:r w:rsidR="004218ED">
        <w:rPr>
          <w:rFonts w:ascii="Times New Roman" w:hAnsi="Times New Roman" w:cs="Times New Roman"/>
        </w:rPr>
        <w:t xml:space="preserve">. </w:t>
      </w:r>
      <w:r w:rsidRPr="00AD15FB">
        <w:rPr>
          <w:rFonts w:ascii="Times New Roman" w:hAnsi="Times New Roman" w:cs="Times New Roman"/>
        </w:rPr>
        <w:t xml:space="preserve">We </w:t>
      </w:r>
      <w:r w:rsidR="009433D8" w:rsidRPr="00AD15FB">
        <w:rPr>
          <w:rFonts w:ascii="Times New Roman" w:hAnsi="Times New Roman" w:cs="Times New Roman"/>
        </w:rPr>
        <w:t xml:space="preserve">separately </w:t>
      </w:r>
      <w:r w:rsidRPr="00AD15FB">
        <w:rPr>
          <w:rFonts w:ascii="Times New Roman" w:hAnsi="Times New Roman" w:cs="Times New Roman"/>
        </w:rPr>
        <w:t>analyze</w:t>
      </w:r>
      <w:r w:rsidR="000E09A3">
        <w:rPr>
          <w:rFonts w:ascii="Times New Roman" w:hAnsi="Times New Roman" w:cs="Times New Roman"/>
        </w:rPr>
        <w:t>d</w:t>
      </w:r>
      <w:r w:rsidRPr="00AD15FB">
        <w:rPr>
          <w:rFonts w:ascii="Times New Roman" w:hAnsi="Times New Roman" w:cs="Times New Roman"/>
        </w:rPr>
        <w:t xml:space="preserve"> diabetes, ischemic heart diseases (IHD), </w:t>
      </w:r>
      <w:r w:rsidR="00B85FDC">
        <w:rPr>
          <w:rFonts w:ascii="Times New Roman" w:hAnsi="Times New Roman" w:cs="Times New Roman"/>
        </w:rPr>
        <w:t>lung cancer, cirrhosis, and road traffic accidents because the first two are leading causes of death in Mexico</w:t>
      </w:r>
      <w:r w:rsidR="003B1E7D">
        <w:rPr>
          <w:rFonts w:ascii="Times New Roman" w:hAnsi="Times New Roman" w:cs="Times New Roman"/>
        </w:rPr>
        <w:t>,</w:t>
      </w:r>
      <w:r w:rsidR="00B85FDC">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&lt;EndNote&gt;&lt;Cite&gt;&lt;Author&gt;Canudas-Romo&lt;/Author&gt;&lt;Year&gt;2015&lt;/Year&gt;&lt;RecNum&gt;89&lt;/RecNum&gt;&lt;DisplayText&gt;&lt;style face="superscript"&gt;4&lt;/style&gt;&lt;/DisplayText&gt;&lt;record&gt;&lt;rec-number&gt;89&lt;/rec-number&gt;&lt;foreign-keys&gt;&lt;key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B85FDC">
        <w:rPr>
          <w:rFonts w:ascii="Times New Roman" w:hAnsi="Times New Roman" w:cs="Times New Roman"/>
        </w:rPr>
        <w:fldChar w:fldCharType="separate"/>
      </w:r>
      <w:r w:rsidR="00012438" w:rsidRPr="00012438">
        <w:rPr>
          <w:rFonts w:ascii="Times New Roman" w:hAnsi="Times New Roman" w:cs="Times New Roman"/>
          <w:noProof/>
          <w:vertAlign w:val="superscript"/>
        </w:rPr>
        <w:t>4</w:t>
      </w:r>
      <w:r w:rsidR="00B85FDC">
        <w:rPr>
          <w:rFonts w:ascii="Times New Roman" w:hAnsi="Times New Roman" w:cs="Times New Roman"/>
        </w:rPr>
        <w:fldChar w:fldCharType="end"/>
      </w:r>
      <w:r w:rsidR="003B1E7D">
        <w:rPr>
          <w:rFonts w:ascii="Times New Roman" w:hAnsi="Times New Roman" w:cs="Times New Roman"/>
        </w:rPr>
        <w:t xml:space="preserve"> </w:t>
      </w:r>
      <w:r w:rsidR="00B85FDC">
        <w:rPr>
          <w:rFonts w:ascii="Times New Roman" w:hAnsi="Times New Roman" w:cs="Times New Roman"/>
        </w:rPr>
        <w:t>and all of them are amenable to health behavior and medical service</w:t>
      </w:r>
      <w:r w:rsidR="003B1E7D">
        <w:rPr>
          <w:rFonts w:ascii="Times New Roman" w:hAnsi="Times New Roman" w:cs="Times New Roman"/>
        </w:rPr>
        <w:t>.</w:t>
      </w:r>
      <w:r w:rsidR="00B85FDC">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85FDC">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B85FDC">
        <w:rPr>
          <w:rFonts w:ascii="Times New Roman" w:hAnsi="Times New Roman" w:cs="Times New Roman"/>
        </w:rPr>
        <w:fldChar w:fldCharType="end"/>
      </w:r>
      <w:r w:rsidR="00B85FDC">
        <w:rPr>
          <w:rFonts w:ascii="Times New Roman" w:hAnsi="Times New Roman" w:cs="Times New Roman"/>
        </w:rPr>
        <w:t xml:space="preserve"> </w:t>
      </w:r>
      <w:r w:rsidR="00D8276B">
        <w:rPr>
          <w:rFonts w:ascii="Times New Roman" w:hAnsi="Times New Roman" w:cs="Times New Roman"/>
        </w:rPr>
        <w:t xml:space="preserve">The </w:t>
      </w:r>
      <w:r w:rsidR="000158AD">
        <w:rPr>
          <w:rFonts w:ascii="Times New Roman" w:hAnsi="Times New Roman" w:cs="Times New Roman"/>
        </w:rPr>
        <w:t>last (</w:t>
      </w:r>
      <w:r w:rsidR="00D8276B">
        <w:rPr>
          <w:rFonts w:ascii="Times New Roman" w:hAnsi="Times New Roman" w:cs="Times New Roman"/>
        </w:rPr>
        <w:t>eighth</w:t>
      </w:r>
      <w:r w:rsidR="000158AD">
        <w:rPr>
          <w:rFonts w:ascii="Times New Roman" w:hAnsi="Times New Roman" w:cs="Times New Roman"/>
        </w:rPr>
        <w:t>)</w:t>
      </w:r>
      <w:r w:rsidR="00D8276B">
        <w:rPr>
          <w:rFonts w:ascii="Times New Roman" w:hAnsi="Times New Roman" w:cs="Times New Roman"/>
        </w:rPr>
        <w:t xml:space="preserve"> category includes res</w:t>
      </w:r>
      <w:r w:rsidR="000158AD">
        <w:rPr>
          <w:rFonts w:ascii="Times New Roman" w:hAnsi="Times New Roman" w:cs="Times New Roman"/>
        </w:rPr>
        <w:t>idual</w:t>
      </w:r>
      <w:r w:rsidR="00D8276B">
        <w:rPr>
          <w:rFonts w:ascii="Times New Roman" w:hAnsi="Times New Roman" w:cs="Times New Roman"/>
        </w:rPr>
        <w:t xml:space="preserve"> causes of death labeled ‘Rest’</w:t>
      </w:r>
      <w:r w:rsidR="009433D8">
        <w:rPr>
          <w:rFonts w:ascii="Times New Roman" w:hAnsi="Times New Roman" w:cs="Times New Roman"/>
        </w:rPr>
        <w:t xml:space="preserve"> (see Supplemental Material</w:t>
      </w:r>
      <w:r w:rsidR="009A3B26">
        <w:rPr>
          <w:rFonts w:ascii="Times New Roman" w:hAnsi="Times New Roman" w:cs="Times New Roman"/>
        </w:rPr>
        <w:t xml:space="preserve"> </w:t>
      </w:r>
      <w:r w:rsidR="009433D8">
        <w:rPr>
          <w:rFonts w:ascii="Times New Roman" w:hAnsi="Times New Roman" w:cs="Times New Roman"/>
        </w:rPr>
        <w:t>f</w:t>
      </w:r>
      <w:r w:rsidR="009A3B26">
        <w:rPr>
          <w:rFonts w:ascii="Times New Roman" w:hAnsi="Times New Roman" w:cs="Times New Roman"/>
        </w:rPr>
        <w:t xml:space="preserve">or </w:t>
      </w:r>
      <w:r w:rsidR="009433D8">
        <w:rPr>
          <w:rFonts w:ascii="Times New Roman" w:hAnsi="Times New Roman" w:cs="Times New Roman"/>
        </w:rPr>
        <w:t xml:space="preserve">specific </w:t>
      </w:r>
      <w:r w:rsidR="009A3B26">
        <w:rPr>
          <w:rFonts w:ascii="Times New Roman" w:hAnsi="Times New Roman" w:cs="Times New Roman"/>
        </w:rPr>
        <w:t xml:space="preserve">details on </w:t>
      </w:r>
      <w:r w:rsidR="00053745">
        <w:rPr>
          <w:rFonts w:ascii="Times New Roman" w:hAnsi="Times New Roman" w:cs="Times New Roman"/>
        </w:rPr>
        <w:t>deaths classification</w:t>
      </w:r>
      <w:r w:rsidR="009433D8">
        <w:rPr>
          <w:rFonts w:ascii="Times New Roman" w:hAnsi="Times New Roman" w:cs="Times New Roman"/>
        </w:rPr>
        <w:t>)</w:t>
      </w:r>
      <w:r w:rsidR="00C14FBD">
        <w:rPr>
          <w:rFonts w:ascii="Times New Roman" w:hAnsi="Times New Roman" w:cs="Times New Roman"/>
        </w:rPr>
        <w:t>. T</w:t>
      </w:r>
      <w:r w:rsidR="009A7DE1">
        <w:rPr>
          <w:rFonts w:ascii="Times New Roman" w:hAnsi="Times New Roman" w:cs="Times New Roman"/>
        </w:rPr>
        <w:t>o mitigate biase</w:t>
      </w:r>
      <w:r w:rsidR="00EE13A8">
        <w:rPr>
          <w:rFonts w:ascii="Times New Roman" w:hAnsi="Times New Roman" w:cs="Times New Roman"/>
        </w:rPr>
        <w:t>s</w:t>
      </w:r>
      <w:r w:rsidR="009A7DE1">
        <w:rPr>
          <w:rFonts w:ascii="Times New Roman" w:hAnsi="Times New Roman" w:cs="Times New Roman"/>
        </w:rPr>
        <w:t xml:space="preserve"> </w:t>
      </w:r>
      <w:r w:rsidR="003032B4">
        <w:rPr>
          <w:rFonts w:ascii="Times New Roman" w:hAnsi="Times New Roman" w:cs="Times New Roman"/>
        </w:rPr>
        <w:t xml:space="preserve">due to misclassification of causes of death, </w:t>
      </w:r>
      <w:r w:rsidR="009A7DE1">
        <w:rPr>
          <w:rFonts w:ascii="Times New Roman" w:hAnsi="Times New Roman" w:cs="Times New Roman"/>
        </w:rPr>
        <w:t xml:space="preserve">we focus on </w:t>
      </w:r>
      <w:r w:rsidR="003032B4">
        <w:rPr>
          <w:rFonts w:ascii="Times New Roman" w:hAnsi="Times New Roman" w:cs="Times New Roman"/>
        </w:rPr>
        <w:t xml:space="preserve">deaths occurring </w:t>
      </w:r>
      <w:r w:rsidR="009A7DE1">
        <w:rPr>
          <w:rFonts w:ascii="Times New Roman" w:hAnsi="Times New Roman" w:cs="Times New Roman"/>
        </w:rPr>
        <w:t>below age 85 since coding practices</w:t>
      </w:r>
      <w:r w:rsidR="005B0662">
        <w:rPr>
          <w:rFonts w:ascii="Times New Roman" w:hAnsi="Times New Roman" w:cs="Times New Roman"/>
        </w:rPr>
        <w:t xml:space="preserve"> above that age</w:t>
      </w:r>
      <w:r w:rsidR="009A7DE1">
        <w:rPr>
          <w:rFonts w:ascii="Times New Roman" w:hAnsi="Times New Roman" w:cs="Times New Roman"/>
        </w:rPr>
        <w:t xml:space="preserve"> are less reliable due </w:t>
      </w:r>
      <w:r w:rsidR="000510ED">
        <w:rPr>
          <w:rFonts w:ascii="Times New Roman" w:hAnsi="Times New Roman" w:cs="Times New Roman"/>
        </w:rPr>
        <w:t>to the presence of comorbidities</w:t>
      </w:r>
      <w:r w:rsidR="005B0662">
        <w:rPr>
          <w:rFonts w:ascii="Times New Roman" w:hAnsi="Times New Roman" w:cs="Times New Roman"/>
        </w:rPr>
        <w:t>.</w:t>
      </w:r>
    </w:p>
    <w:p w14:paraId="2C17F252" w14:textId="3DDDFCBF" w:rsidR="000E09A3" w:rsidRPr="00AD15FB" w:rsidRDefault="000E09A3" w:rsidP="00946EA4">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lastRenderedPageBreak/>
        <w:t xml:space="preserve">We </w:t>
      </w:r>
      <w:r w:rsidR="007B7683">
        <w:rPr>
          <w:rFonts w:ascii="Times New Roman" w:hAnsi="Times New Roman" w:cs="Times New Roman"/>
        </w:rPr>
        <w:t xml:space="preserve">study </w:t>
      </w:r>
      <w:r>
        <w:rPr>
          <w:rFonts w:ascii="Times New Roman" w:hAnsi="Times New Roman" w:cs="Times New Roman"/>
        </w:rPr>
        <w:t>two comparable 10-year periods</w:t>
      </w:r>
      <w:r w:rsidR="007B7683">
        <w:rPr>
          <w:rFonts w:ascii="Times New Roman" w:hAnsi="Times New Roman" w:cs="Times New Roman"/>
        </w:rPr>
        <w:t>,</w:t>
      </w:r>
      <w:r>
        <w:rPr>
          <w:rFonts w:ascii="Times New Roman" w:hAnsi="Times New Roman" w:cs="Times New Roman"/>
        </w:rPr>
        <w:t xml:space="preserve"> between 1995 and 2005, and from 2005 to 2015. </w:t>
      </w:r>
      <w:r w:rsidR="00E3719C">
        <w:rPr>
          <w:rFonts w:ascii="Times New Roman" w:hAnsi="Times New Roman" w:cs="Times New Roman"/>
        </w:rPr>
        <w:t>This allowed us to identify a period of mortality improvements (1995-2005)</w:t>
      </w:r>
      <w:r w:rsidR="00A711AD">
        <w:rPr>
          <w:rFonts w:ascii="Times New Roman" w:hAnsi="Times New Roman" w:cs="Times New Roman"/>
        </w:rPr>
        <w:t xml:space="preserve"> </w:t>
      </w:r>
      <w:r w:rsidR="007B7683">
        <w:rPr>
          <w:rFonts w:ascii="Times New Roman" w:hAnsi="Times New Roman" w:cs="Times New Roman"/>
        </w:rPr>
        <w:t>in</w:t>
      </w:r>
      <w:r w:rsidR="00842F0B">
        <w:rPr>
          <w:rFonts w:ascii="Times New Roman" w:hAnsi="Times New Roman" w:cs="Times New Roman"/>
        </w:rPr>
        <w:t xml:space="preserve"> which</w:t>
      </w:r>
      <w:r w:rsidR="00E3719C">
        <w:rPr>
          <w:rFonts w:ascii="Times New Roman" w:hAnsi="Times New Roman" w:cs="Times New Roman"/>
        </w:rPr>
        <w:t xml:space="preserve"> life expectancy increased by 2.1 </w:t>
      </w:r>
      <w:r w:rsidR="00842F0B">
        <w:rPr>
          <w:rFonts w:ascii="Times New Roman" w:hAnsi="Times New Roman" w:cs="Times New Roman"/>
        </w:rPr>
        <w:t xml:space="preserve">and 4.3 </w:t>
      </w:r>
      <w:r w:rsidR="00E3719C">
        <w:rPr>
          <w:rFonts w:ascii="Times New Roman" w:hAnsi="Times New Roman" w:cs="Times New Roman"/>
        </w:rPr>
        <w:t>years</w:t>
      </w:r>
      <w:r w:rsidR="00842F0B">
        <w:rPr>
          <w:rFonts w:ascii="Times New Roman" w:hAnsi="Times New Roman" w:cs="Times New Roman"/>
        </w:rPr>
        <w:t xml:space="preserve"> for males and females</w:t>
      </w:r>
      <w:r w:rsidR="007B7683">
        <w:rPr>
          <w:rFonts w:ascii="Times New Roman" w:hAnsi="Times New Roman" w:cs="Times New Roman"/>
        </w:rPr>
        <w:t>,</w:t>
      </w:r>
      <w:r w:rsidR="00842F0B">
        <w:rPr>
          <w:rFonts w:ascii="Times New Roman" w:hAnsi="Times New Roman" w:cs="Times New Roman"/>
        </w:rPr>
        <w:t xml:space="preserve"> respectively</w:t>
      </w:r>
      <w:r w:rsidR="003B1E7D">
        <w:rPr>
          <w:rFonts w:ascii="Times New Roman" w:hAnsi="Times New Roman" w:cs="Times New Roman"/>
        </w:rPr>
        <w:t>,</w:t>
      </w:r>
      <w:r w:rsidR="00E3719C">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&lt;EndNote&gt;&lt;Cite&gt;&lt;Author&gt;CONAPO&lt;/Author&gt;&lt;Year&gt;2017&lt;/Year&gt;&lt;RecNum&gt;94&lt;/RecNum&gt;&lt;DisplayText&gt;&lt;style face="superscript"&gt;24&lt;/style&gt;&lt;/DisplayText&gt;&lt;record&gt;&lt;rec-number&gt;94&lt;/rec-number&gt;&lt;foreign-keys&gt;&lt;key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E3719C">
        <w:rPr>
          <w:rFonts w:ascii="Times New Roman" w:hAnsi="Times New Roman" w:cs="Times New Roman"/>
        </w:rPr>
        <w:fldChar w:fldCharType="separate"/>
      </w:r>
      <w:r w:rsidR="00012438" w:rsidRPr="00012438">
        <w:rPr>
          <w:rFonts w:ascii="Times New Roman" w:hAnsi="Times New Roman" w:cs="Times New Roman"/>
          <w:noProof/>
          <w:vertAlign w:val="superscript"/>
        </w:rPr>
        <w:t>24</w:t>
      </w:r>
      <w:r w:rsidR="00E3719C">
        <w:rPr>
          <w:rFonts w:ascii="Times New Roman" w:hAnsi="Times New Roman" w:cs="Times New Roman"/>
        </w:rPr>
        <w:fldChar w:fldCharType="end"/>
      </w:r>
      <w:r w:rsidR="00E3719C">
        <w:rPr>
          <w:rFonts w:ascii="Times New Roman" w:hAnsi="Times New Roman" w:cs="Times New Roman"/>
        </w:rPr>
        <w:t xml:space="preserve"> and homicide rates </w:t>
      </w:r>
      <w:r w:rsidR="006B7362">
        <w:rPr>
          <w:rFonts w:ascii="Times New Roman" w:hAnsi="Times New Roman" w:cs="Times New Roman"/>
        </w:rPr>
        <w:t>declined</w:t>
      </w:r>
      <w:r w:rsidR="00842F0B">
        <w:rPr>
          <w:rFonts w:ascii="Times New Roman" w:hAnsi="Times New Roman" w:cs="Times New Roman"/>
        </w:rPr>
        <w:t xml:space="preserve"> </w:t>
      </w:r>
      <w:r w:rsidR="007B7683">
        <w:rPr>
          <w:rFonts w:ascii="Times New Roman" w:hAnsi="Times New Roman" w:cs="Times New Roman"/>
        </w:rPr>
        <w:t>among</w:t>
      </w:r>
      <w:r w:rsidR="00842F0B">
        <w:rPr>
          <w:rFonts w:ascii="Times New Roman" w:hAnsi="Times New Roman" w:cs="Times New Roman"/>
        </w:rPr>
        <w:t xml:space="preserve"> young age</w:t>
      </w:r>
      <w:r w:rsidR="007B7683">
        <w:rPr>
          <w:rFonts w:ascii="Times New Roman" w:hAnsi="Times New Roman" w:cs="Times New Roman"/>
        </w:rPr>
        <w:t>s</w:t>
      </w:r>
      <w:r w:rsidR="003B1E7D">
        <w:rPr>
          <w:rFonts w:ascii="Times New Roman" w:hAnsi="Times New Roman" w:cs="Times New Roman"/>
        </w:rPr>
        <w:t>.</w:t>
      </w:r>
      <w:r w:rsidR="00842F0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&lt;EndNote&gt;&lt;Cite&gt;&lt;Author&gt;Frías&lt;/Author&gt;&lt;Year&gt;2017&lt;/Year&gt;&lt;RecNum&gt;113&lt;/RecNum&gt;&lt;DisplayText&gt;&lt;style face="superscript"&gt;28&lt;/style&gt;&lt;/DisplayText&gt;&lt;record&gt;&lt;rec-number&gt;113&lt;/rec-number&gt;&lt;foreign-keys&gt;&lt;key app="EN" db-id="xwts0fz21atwpxe2avovtpe5rz9v2fw0dtxf" timestamp="1504102371"&gt;113&lt;/key&gt;&lt;/foreign-keys&gt;&lt;ref-type name="Journal Article"&gt;17&lt;/ref-type&gt;&lt;contributors&gt;&lt;authors&gt;&lt;author&gt;Frías, Sonia M&lt;/author&gt;&lt;author&gt;Finkelhor, David&lt;/author&gt;&lt;/authors&gt;&lt;/contributors&gt;&lt;titles&gt;&lt;title&gt;Homicide of children and adolescents in Mexico (1990–2013)&lt;/title&gt;&lt;secondary-title&gt;International Journal of Comparative and Applied Criminal Justice&lt;/secondary-title&gt;&lt;/titles&gt;&lt;periodical&gt;&lt;full-title&gt;International Journal of Comparative and Applied Criminal Justice&lt;/full-title&gt;&lt;/periodical&gt;&lt;pages&gt;1-17&lt;/pages&gt;&lt;dates&gt;&lt;year&gt;2017&lt;/year&gt;&lt;/dates&gt;&lt;isbn&gt;0192-4036&lt;/isbn&gt;&lt;urls&gt;&lt;/urls&gt;&lt;/record&gt;&lt;/Cite&gt;&lt;/EndNote&gt;</w:instrText>
      </w:r>
      <w:r w:rsidR="00842F0B">
        <w:rPr>
          <w:rFonts w:ascii="Times New Roman" w:hAnsi="Times New Roman" w:cs="Times New Roman"/>
        </w:rPr>
        <w:fldChar w:fldCharType="separate"/>
      </w:r>
      <w:r w:rsidR="00012438" w:rsidRPr="00012438">
        <w:rPr>
          <w:rFonts w:ascii="Times New Roman" w:hAnsi="Times New Roman" w:cs="Times New Roman"/>
          <w:noProof/>
          <w:vertAlign w:val="superscript"/>
        </w:rPr>
        <w:t>28</w:t>
      </w:r>
      <w:r w:rsidR="00842F0B">
        <w:rPr>
          <w:rFonts w:ascii="Times New Roman" w:hAnsi="Times New Roman" w:cs="Times New Roman"/>
        </w:rPr>
        <w:fldChar w:fldCharType="end"/>
      </w:r>
      <w:r w:rsidR="00B9218A">
        <w:rPr>
          <w:rFonts w:ascii="Times New Roman" w:hAnsi="Times New Roman" w:cs="Times New Roman"/>
        </w:rPr>
        <w:t xml:space="preserve"> The second period (2005-2015) is characterized by</w:t>
      </w:r>
      <w:r w:rsidR="00842F0B">
        <w:rPr>
          <w:rFonts w:ascii="Times New Roman" w:hAnsi="Times New Roman" w:cs="Times New Roman"/>
        </w:rPr>
        <w:t xml:space="preserve"> </w:t>
      </w:r>
      <w:r w:rsidR="006B7362">
        <w:rPr>
          <w:rFonts w:ascii="Times New Roman" w:hAnsi="Times New Roman" w:cs="Times New Roman"/>
        </w:rPr>
        <w:t>stagnation in</w:t>
      </w:r>
      <w:r w:rsidR="003B1E7D">
        <w:rPr>
          <w:rFonts w:ascii="Times New Roman" w:hAnsi="Times New Roman" w:cs="Times New Roman"/>
        </w:rPr>
        <w:t xml:space="preserve"> life expectancy</w:t>
      </w:r>
      <w:r w:rsidR="007B7683">
        <w:rPr>
          <w:rFonts w:ascii="Times New Roman" w:hAnsi="Times New Roman" w:cs="Times New Roman"/>
        </w:rPr>
        <w:t>,</w:t>
      </w:r>
      <w:r w:rsidR="003B1E7D">
        <w:rPr>
          <w:rFonts w:ascii="Times New Roman" w:hAnsi="Times New Roman" w:cs="Times New Roman"/>
        </w:rPr>
        <w:fldChar w:fldCharType="begin"/>
      </w:r>
      <w:r w:rsidR="003B1E7D">
        <w:rPr>
          <w:rFonts w:ascii="Times New Roman" w:hAnsi="Times New Roman" w:cs="Times New Roman"/>
        </w:rPr>
        <w:instrText xml:space="preserve"> ADDIN EN.CITE &lt;EndNote&gt;&lt;Cite&gt;&lt;Author&gt;Canudas-Romo&lt;/Author&gt;&lt;Year&gt;2015&lt;/Year&gt;&lt;RecNum&gt;89&lt;/RecNum&gt;&lt;DisplayText&gt;&lt;style face="superscript"&gt;4&lt;/style&gt;&lt;/DisplayText&gt;&lt;record&gt;&lt;rec-number&gt;89&lt;/rec-number&gt;&lt;foreign-keys&gt;&lt;key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3B1E7D">
        <w:rPr>
          <w:rFonts w:ascii="Times New Roman" w:hAnsi="Times New Roman" w:cs="Times New Roman"/>
        </w:rPr>
        <w:fldChar w:fldCharType="separate"/>
      </w:r>
      <w:r w:rsidR="003B1E7D" w:rsidRPr="003B1E7D">
        <w:rPr>
          <w:rFonts w:ascii="Times New Roman" w:hAnsi="Times New Roman" w:cs="Times New Roman"/>
          <w:noProof/>
          <w:vertAlign w:val="superscript"/>
        </w:rPr>
        <w:t>4</w:t>
      </w:r>
      <w:r w:rsidR="003B1E7D">
        <w:rPr>
          <w:rFonts w:ascii="Times New Roman" w:hAnsi="Times New Roman" w:cs="Times New Roman"/>
        </w:rPr>
        <w:fldChar w:fldCharType="end"/>
      </w:r>
      <w:r w:rsidR="007B7683">
        <w:rPr>
          <w:rFonts w:ascii="Times New Roman" w:hAnsi="Times New Roman" w:cs="Times New Roman"/>
        </w:rPr>
        <w:t xml:space="preserve"> particularly</w:t>
      </w:r>
      <w:r w:rsidR="00842F0B">
        <w:rPr>
          <w:rFonts w:ascii="Times New Roman" w:hAnsi="Times New Roman" w:cs="Times New Roman"/>
        </w:rPr>
        <w:t xml:space="preserve"> for males (</w:t>
      </w:r>
      <w:r w:rsidR="006B7362">
        <w:rPr>
          <w:rFonts w:ascii="Times New Roman" w:hAnsi="Times New Roman" w:cs="Times New Roman"/>
        </w:rPr>
        <w:t xml:space="preserve">at </w:t>
      </w:r>
      <w:r w:rsidR="00842F0B">
        <w:rPr>
          <w:rFonts w:ascii="Times New Roman" w:hAnsi="Times New Roman" w:cs="Times New Roman"/>
        </w:rPr>
        <w:t>around 72 years)</w:t>
      </w:r>
      <w:r w:rsidR="006B7362">
        <w:rPr>
          <w:rFonts w:ascii="Times New Roman" w:hAnsi="Times New Roman" w:cs="Times New Roman"/>
        </w:rPr>
        <w:t>,</w:t>
      </w:r>
      <w:r w:rsidR="00842F0B">
        <w:rPr>
          <w:rFonts w:ascii="Times New Roman" w:hAnsi="Times New Roman" w:cs="Times New Roman"/>
        </w:rPr>
        <w:t xml:space="preserve"> and slow progress for females (from 76.7 to 77</w:t>
      </w:r>
      <w:r w:rsidR="006B7362">
        <w:rPr>
          <w:rFonts w:ascii="Times New Roman" w:hAnsi="Times New Roman" w:cs="Times New Roman"/>
        </w:rPr>
        <w:t xml:space="preserve"> years</w:t>
      </w:r>
      <w:r w:rsidR="00842F0B">
        <w:rPr>
          <w:rFonts w:ascii="Times New Roman" w:hAnsi="Times New Roman" w:cs="Times New Roman"/>
        </w:rPr>
        <w:t>)</w:t>
      </w:r>
      <w:r w:rsidR="00F275D1">
        <w:rPr>
          <w:rFonts w:ascii="Times New Roman" w:hAnsi="Times New Roman" w:cs="Times New Roman"/>
        </w:rPr>
        <w:t>,</w:t>
      </w:r>
      <w:r w:rsidR="00842F0B">
        <w:rPr>
          <w:rFonts w:ascii="Times New Roman" w:hAnsi="Times New Roman" w:cs="Times New Roman"/>
        </w:rPr>
        <w:t xml:space="preserve"> </w:t>
      </w:r>
      <w:r w:rsidR="007B7683">
        <w:rPr>
          <w:rFonts w:ascii="Times New Roman" w:hAnsi="Times New Roman" w:cs="Times New Roman"/>
        </w:rPr>
        <w:t>accompanied by an</w:t>
      </w:r>
      <w:r w:rsidR="00842F0B">
        <w:rPr>
          <w:rFonts w:ascii="Times New Roman" w:hAnsi="Times New Roman" w:cs="Times New Roman"/>
        </w:rPr>
        <w:t xml:space="preserve"> unprecedented rise in homicide mortality</w:t>
      </w:r>
      <w:r w:rsidR="003B1E7D">
        <w:rPr>
          <w:rFonts w:ascii="Times New Roman" w:hAnsi="Times New Roman" w:cs="Times New Roman"/>
        </w:rPr>
        <w:t>.</w:t>
      </w:r>
      <w:r w:rsidR="00842F0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42F0B">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842F0B">
        <w:rPr>
          <w:rFonts w:ascii="Times New Roman" w:hAnsi="Times New Roman" w:cs="Times New Roman"/>
        </w:rPr>
        <w:fldChar w:fldCharType="end"/>
      </w:r>
      <w:r w:rsidR="00842F0B">
        <w:rPr>
          <w:rFonts w:ascii="Times New Roman" w:hAnsi="Times New Roman" w:cs="Times New Roman"/>
        </w:rPr>
        <w:t xml:space="preserve"> </w:t>
      </w:r>
    </w:p>
    <w:p w14:paraId="2B856DBD" w14:textId="54B42CE0" w:rsidR="00CC0A4A" w:rsidRPr="00AD15FB" w:rsidRDefault="00A26664" w:rsidP="00B55311">
      <w:pPr>
        <w:autoSpaceDE w:val="0"/>
        <w:autoSpaceDN w:val="0"/>
        <w:adjustRightInd w:val="0"/>
        <w:spacing w:after="100" w:afterAutospacing="1" w:line="480" w:lineRule="auto"/>
        <w:jc w:val="both"/>
        <w:rPr>
          <w:rFonts w:ascii="Times New Roman" w:hAnsi="Times New Roman" w:cs="Times New Roman"/>
        </w:rPr>
      </w:pPr>
      <w:r>
        <w:rPr>
          <w:rFonts w:ascii="Times New Roman" w:hAnsi="Times New Roman" w:cs="Times New Roman"/>
          <w:b/>
          <w:i/>
        </w:rPr>
        <w:t>Lifespan variation indicator</w:t>
      </w:r>
    </w:p>
    <w:p w14:paraId="38CFB64A" w14:textId="03BAB2E2" w:rsidR="00CC0A4A" w:rsidRPr="00AD15FB" w:rsidRDefault="00CC0A4A"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rPr>
      </w:pPr>
      <w:r w:rsidRPr="00AD15FB">
        <w:rPr>
          <w:rFonts w:ascii="Times New Roman" w:hAnsi="Times New Roman" w:cs="Times New Roman"/>
        </w:rPr>
        <w:tab/>
        <w:t>Several dispersion measures have been proposed to analyze lifespan variability</w:t>
      </w:r>
      <w:r w:rsidR="00C84930">
        <w:rPr>
          <w:rFonts w:ascii="Times New Roman" w:hAnsi="Times New Roman" w:cs="Times New Roman"/>
        </w:rPr>
        <w:t>.</w:t>
      </w:r>
      <w:r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&lt;EndNote&gt;&lt;Cite&gt;&lt;Author&gt;van Raalte&lt;/Author&gt;&lt;Year&gt;2013&lt;/Year&gt;&lt;RecNum&gt;9&lt;/RecNum&gt;&lt;DisplayText&gt;&lt;style face="superscript"&gt;8 29&lt;/style&gt;&lt;/DisplayText&gt;&lt;record&gt;&lt;rec-number&gt;9&lt;/rec-number&gt;&lt;foreign-keys&gt;&lt;key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Cite&gt;&lt;Author&gt;Wilmoth&lt;/Author&gt;&lt;Year&gt;1999&lt;/Year&gt;&lt;RecNum&gt;24&lt;/RecNum&gt;&lt;record&gt;&lt;rec-number&gt;24&lt;/rec-number&gt;&lt;foreign-keys&gt;&lt;key app="EN" db-id="xwts0fz21atwpxe2avovtpe5rz9v2fw0dtxf"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dates&gt;&lt;publisher&gt;Springer&lt;/publisher&gt;&lt;label&gt;wilmoth1999&lt;/label&gt;&lt;urls&gt;&lt;/urls&gt;&lt;/record&gt;&lt;/Cite&gt;&lt;/EndNote&gt;</w:instrText>
      </w:r>
      <w:r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8 29</w:t>
      </w:r>
      <w:r w:rsidRPr="00AD15FB">
        <w:rPr>
          <w:rFonts w:ascii="Times New Roman" w:hAnsi="Times New Roman" w:cs="Times New Roman"/>
        </w:rPr>
        <w:fldChar w:fldCharType="end"/>
      </w:r>
      <w:r w:rsidRPr="00AD15FB">
        <w:rPr>
          <w:rFonts w:ascii="Times New Roman" w:hAnsi="Times New Roman" w:cs="Times New Roman"/>
        </w:rPr>
        <w:t xml:space="preserve"> In this study,</w:t>
      </w:r>
      <w:r w:rsidR="00745769">
        <w:rPr>
          <w:rFonts w:ascii="Times New Roman" w:hAnsi="Times New Roman" w:cs="Times New Roman"/>
        </w:rPr>
        <w:t xml:space="preserve"> we use</w:t>
      </w:r>
      <w:r w:rsidRPr="00AD15FB">
        <w:rPr>
          <w:rFonts w:ascii="Times New Roman"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Pr="00AD15FB">
        <w:rPr>
          <w:rFonts w:ascii="Times New Roman" w:hAnsi="Times New Roman" w:cs="Times New Roman"/>
        </w:rPr>
        <w:t xml:space="preserve"> as a dispersion indicator and we refer to it as “life</w:t>
      </w:r>
      <w:r w:rsidR="003B591E">
        <w:rPr>
          <w:rFonts w:ascii="Times New Roman" w:hAnsi="Times New Roman" w:cs="Times New Roman"/>
        </w:rPr>
        <w:t>span</w:t>
      </w:r>
      <w:r w:rsidRPr="00AD15FB">
        <w:rPr>
          <w:rFonts w:ascii="Times New Roman" w:hAnsi="Times New Roman" w:cs="Times New Roman"/>
        </w:rPr>
        <w:t xml:space="preserve"> </w:t>
      </w:r>
      <w:r w:rsidR="003B591E">
        <w:rPr>
          <w:rFonts w:ascii="Times New Roman" w:hAnsi="Times New Roman" w:cs="Times New Roman"/>
        </w:rPr>
        <w:t>variation</w:t>
      </w:r>
      <w:r w:rsidRPr="00AD15FB">
        <w:rPr>
          <w:rFonts w:ascii="Times New Roman" w:hAnsi="Times New Roman" w:cs="Times New Roman"/>
        </w:rPr>
        <w:t>”. It is defined as the average remaining life expectancy when death occurs, or life years lost due to death</w:t>
      </w:r>
      <w:r w:rsidR="00556B92">
        <w:rPr>
          <w:rFonts w:ascii="Times New Roman" w:hAnsi="Times New Roman" w:cs="Times New Roman"/>
        </w:rPr>
        <w:t>.</w:t>
      </w:r>
      <w:r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&lt;EndNote&gt;&lt;Cite&gt;&lt;Author&gt;Vaupel&lt;/Author&gt;&lt;Year&gt;2003&lt;/Year&gt;&lt;RecNum&gt;22&lt;/RecNum&gt;&lt;DisplayText&gt;&lt;style face="superscript"&gt;13 21&lt;/style&gt;&lt;/DisplayText&gt;&lt;record&gt;&lt;rec-number&gt;22&lt;/rec-number&gt;&lt;foreign-keys&gt;&lt;key app="EN" db-id="xwts0fz21atwpxe2avovtpe5rz9v2fw0dtxf" timestamp="0"&gt;22&lt;/key&gt;&lt;/foreign-keys&gt;&lt;ref-type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eriodical&gt;&lt;full-title&gt;Demography&lt;/full-title&gt;&lt;/periodical&gt;&lt;pages&gt;201-216&lt;/pages&gt;&lt;volume&gt;40&lt;/volume&gt;&lt;number&gt;2&lt;/number&gt;&lt;dates&gt;&lt;year&gt;2003&lt;/year&gt;&lt;/dates&gt;&lt;publisher&gt;Springer&lt;/publisher&gt;&lt;label&gt;vaupel&amp;amp;Canudas2003&lt;/label&gt;&lt;urls&gt;&lt;/urls&gt;&lt;/record&gt;&lt;/Cite&gt;&lt;Cite&gt;&lt;Author&gt;Vaupel&lt;/Author&gt;&lt;Year&gt;2011&lt;/Year&gt;&lt;RecNum&gt;4&lt;/RecNum&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Group&lt;/publisher&gt;&lt;label&gt;vaupel2011life&lt;/label&gt;&lt;urls&gt;&lt;/urls&gt;&lt;/record&gt;&lt;/Cite&gt;&lt;/EndNote&gt;</w:instrText>
      </w:r>
      <w:r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13 21</w:t>
      </w:r>
      <w:r w:rsidRPr="00AD15FB">
        <w:rPr>
          <w:rFonts w:ascii="Times New Roman" w:hAnsi="Times New Roman" w:cs="Times New Roman"/>
        </w:rPr>
        <w:fldChar w:fldCharType="end"/>
      </w:r>
      <w:r w:rsidRPr="00AD15FB">
        <w:rPr>
          <w:rFonts w:ascii="Times New Roman" w:hAnsi="Times New Roman" w:cs="Times New Roman"/>
        </w:rPr>
        <w:t xml:space="preserve"> For example, if</w:t>
      </w:r>
      <w:r w:rsidR="007D37D3">
        <w:rPr>
          <w:rFonts w:ascii="Times New Roman" w:hAnsi="Times New Roman" w:cs="Times New Roman"/>
        </w:rPr>
        <w:t xml:space="preserve"> in</w:t>
      </w:r>
      <w:r w:rsidRPr="00AD15FB">
        <w:rPr>
          <w:rFonts w:ascii="Times New Roman" w:hAnsi="Times New Roman" w:cs="Times New Roman"/>
        </w:rPr>
        <w:t xml:space="preserve"> a cohort of newborns</w:t>
      </w:r>
      <w:r w:rsidR="007D37D3">
        <w:rPr>
          <w:rFonts w:ascii="Times New Roman" w:hAnsi="Times New Roman" w:cs="Times New Roman"/>
        </w:rPr>
        <w:t xml:space="preserve"> all</w:t>
      </w:r>
      <w:r w:rsidRPr="00AD15FB">
        <w:rPr>
          <w:rFonts w:ascii="Times New Roman" w:hAnsi="Times New Roman" w:cs="Times New Roman"/>
        </w:rPr>
        <w:t xml:space="preserve"> die at the same age then the value of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Pr="00AD15FB">
        <w:rPr>
          <w:rFonts w:ascii="Times New Roman" w:hAnsi="Times New Roman" w:cs="Times New Roman"/>
        </w:rPr>
        <w:t xml:space="preserve"> is zero; </w:t>
      </w:r>
      <w:r w:rsidR="007D37D3">
        <w:rPr>
          <w:rFonts w:ascii="Times New Roman" w:hAnsi="Times New Roman" w:cs="Times New Roman"/>
        </w:rPr>
        <w:t>to the extent that</w:t>
      </w:r>
      <w:r w:rsidRPr="00AD15FB">
        <w:rPr>
          <w:rFonts w:ascii="Times New Roman" w:hAnsi="Times New Roman" w:cs="Times New Roman"/>
        </w:rPr>
        <w:t xml:space="preserve"> death </w:t>
      </w:r>
      <w:r w:rsidR="007D37D3">
        <w:rPr>
          <w:rFonts w:ascii="Times New Roman" w:hAnsi="Times New Roman" w:cs="Times New Roman"/>
        </w:rPr>
        <w:t>occurs at different ages</w:t>
      </w:r>
      <w:r w:rsidRPr="00AD15FB">
        <w:rPr>
          <w:rFonts w:ascii="Times New Roman" w:hAnsi="Times New Roman" w:cs="Times New Roman"/>
        </w:rPr>
        <w:t xml:space="preserve">, </w:t>
      </w:r>
      <w:r w:rsidR="007D37D3">
        <w:rPr>
          <w:rFonts w:ascii="Times New Roman" w:hAnsi="Times New Roman" w:cs="Times New Roman"/>
        </w:rPr>
        <w:t xml:space="preserve">those who die “prematurely” </w:t>
      </w:r>
      <w:r w:rsidRPr="00AD15FB">
        <w:rPr>
          <w:rFonts w:ascii="Times New Roman" w:hAnsi="Times New Roman" w:cs="Times New Roman"/>
        </w:rPr>
        <w:t xml:space="preserve">will die before their expected lifetime contributing lost years to life disparity. In lifetable </w:t>
      </w:r>
      <w:r w:rsidR="003B591E" w:rsidRPr="00AD15FB">
        <w:rPr>
          <w:rFonts w:ascii="Times New Roman" w:hAnsi="Times New Roman" w:cs="Times New Roman"/>
        </w:rPr>
        <w:t>notation,</w:t>
      </w:r>
      <w:r w:rsidRPr="00AD15FB">
        <w:rPr>
          <w:rFonts w:ascii="Times New Roman" w:hAnsi="Times New Roman" w:cs="Times New Roman"/>
        </w:rPr>
        <w:t xml:space="preserve"> it is defined as:</w:t>
      </w:r>
    </w:p>
    <w:p w14:paraId="139116EE" w14:textId="1082CF1F" w:rsidR="00CC0A4A" w:rsidRPr="00AD15FB" w:rsidRDefault="00A5370E" w:rsidP="006D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imes New Roman" w:hAnsi="Times New Roman" w:cs="Times New Roman"/>
        </w:rPr>
      </w:pPr>
      <m:oMathPara>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r>
            <m:rPr>
              <m:sty m:val="p"/>
            </m:rPr>
            <w:rPr>
              <w:rFonts w:ascii="Cambria Math" w:hAnsi="Cambria Math" w:cs="Times New Roman"/>
            </w:rPr>
            <m:t xml:space="preserve">= </m:t>
          </m:r>
          <m:nary>
            <m:naryPr>
              <m:limLoc m:val="undOvr"/>
              <m:ctrlPr>
                <w:rPr>
                  <w:rFonts w:ascii="Cambria Math" w:hAnsi="Cambria Math" w:cs="Times New Roman"/>
                </w:rPr>
              </m:ctrlPr>
            </m:naryPr>
            <m:sub>
              <m:r>
                <m:rPr>
                  <m:sty m:val="p"/>
                </m:rPr>
                <w:rPr>
                  <w:rFonts w:ascii="Cambria Math" w:hAnsi="Cambria Math" w:cs="Times New Roman"/>
                </w:rPr>
                <m:t>0</m:t>
              </m:r>
            </m:sub>
            <m:sup>
              <m:r>
                <m:rPr>
                  <m:sty m:val="p"/>
                </m:rPr>
                <w:rPr>
                  <w:rFonts w:ascii="Cambria Math" w:hAnsi="Cambria Math" w:cs="Times New Roman"/>
                </w:rPr>
                <m:t>ω</m:t>
              </m:r>
            </m:sup>
            <m:e>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μ(</m:t>
              </m:r>
              <m:r>
                <m:rPr>
                  <m:sty m:val="p"/>
                </m:rPr>
                <w:rPr>
                  <w:rFonts w:ascii="Cambria Math" w:hAnsi="Cambria Math" w:cs="Times New Roman"/>
                </w:rPr>
                <m:t>x)</m:t>
              </m:r>
              <m:r>
                <w:rPr>
                  <w:rFonts w:ascii="Cambria Math" w:hAnsi="Cambria Math" w:cs="Times New Roman"/>
                </w:rPr>
                <m:t>e</m:t>
              </m:r>
              <m:r>
                <m:rPr>
                  <m:nor/>
                </m:rPr>
                <w:rPr>
                  <w:rFonts w:ascii="Times New Roman" w:hAnsi="Times New Roman" w:cs="Times New Roman"/>
                </w:rPr>
                <m:t>(</m:t>
              </m:r>
              <m:r>
                <m:rPr>
                  <m:sty m:val="p"/>
                </m:rPr>
                <w:rPr>
                  <w:rFonts w:ascii="Cambria Math" w:hAnsi="Cambria Math" w:cs="Times New Roman"/>
                </w:rPr>
                <m:t>x)</m:t>
              </m:r>
              <m:r>
                <m:rPr>
                  <m:nor/>
                </m:rPr>
                <w:rPr>
                  <w:rFonts w:ascii="Times New Roman" w:hAnsi="Times New Roman" w:cs="Times New Roman"/>
                </w:rPr>
                <m:t>d</m:t>
              </m:r>
              <m:r>
                <m:rPr>
                  <m:sty m:val="p"/>
                </m:rPr>
                <w:rPr>
                  <w:rFonts w:ascii="Cambria Math" w:hAnsi="Cambria Math" w:cs="Times New Roman"/>
                </w:rPr>
                <m:t xml:space="preserve">x </m:t>
              </m:r>
            </m:e>
          </m:nary>
          <m:r>
            <w:rPr>
              <w:rFonts w:ascii="Cambria Math" w:hAnsi="Cambria Math" w:cs="Times New Roman"/>
            </w:rPr>
            <m:t>=</m:t>
          </m:r>
          <m:nary>
            <m:naryPr>
              <m:limLoc m:val="undOvr"/>
              <m:ctrlPr>
                <w:rPr>
                  <w:rFonts w:ascii="Cambria Math" w:hAnsi="Cambria Math" w:cs="Times New Roman"/>
                </w:rPr>
              </m:ctrlPr>
            </m:naryPr>
            <m:sub>
              <m:r>
                <m:rPr>
                  <m:sty m:val="p"/>
                </m:rPr>
                <w:rPr>
                  <w:rFonts w:ascii="Cambria Math" w:hAnsi="Cambria Math" w:cs="Times New Roman"/>
                </w:rPr>
                <m:t>0</m:t>
              </m:r>
            </m:sub>
            <m:sup>
              <m:r>
                <m:rPr>
                  <m:sty m:val="p"/>
                </m:rPr>
                <w:rPr>
                  <w:rFonts w:ascii="Cambria Math" w:hAnsi="Cambria Math" w:cs="Times New Roman"/>
                </w:rPr>
                <m:t>ω</m:t>
              </m:r>
            </m:sup>
            <m:e>
              <m:r>
                <w:rPr>
                  <w:rFonts w:ascii="Cambria Math" w:hAnsi="Cambria Math" w:cs="Times New Roman"/>
                </w:rPr>
                <m:t>d</m:t>
              </m:r>
              <m:d>
                <m:dPr>
                  <m:ctrlPr>
                    <w:rPr>
                      <w:rFonts w:ascii="Cambria Math" w:hAnsi="Cambria Math" w:cs="Times New Roman"/>
                    </w:rPr>
                  </m:ctrlPr>
                </m:dPr>
                <m:e>
                  <m:r>
                    <m:rPr>
                      <m:sty m:val="p"/>
                    </m:rPr>
                    <w:rPr>
                      <w:rFonts w:ascii="Cambria Math" w:hAnsi="Cambria Math" w:cs="Times New Roman"/>
                    </w:rPr>
                    <m:t>x</m:t>
                  </m:r>
                </m:e>
              </m:d>
              <m:r>
                <w:rPr>
                  <w:rFonts w:ascii="Cambria Math" w:hAnsi="Cambria Math" w:cs="Times New Roman"/>
                </w:rPr>
                <m:t>e</m:t>
              </m:r>
              <m:r>
                <m:rPr>
                  <m:sty m:val="p"/>
                </m:rPr>
                <w:rPr>
                  <w:rFonts w:ascii="Cambria Math" w:hAnsi="Cambria Math" w:cs="Times New Roman"/>
                </w:rPr>
                <m:t>(x)</m:t>
              </m:r>
              <m:r>
                <m:rPr>
                  <m:nor/>
                </m:rPr>
                <w:rPr>
                  <w:rFonts w:ascii="Times New Roman" w:hAnsi="Times New Roman" w:cs="Times New Roman"/>
                </w:rPr>
                <m:t>d</m:t>
              </m:r>
              <m:r>
                <m:rPr>
                  <m:sty m:val="p"/>
                </m:rPr>
                <w:rPr>
                  <w:rFonts w:ascii="Cambria Math" w:hAnsi="Cambria Math" w:cs="Times New Roman"/>
                </w:rPr>
                <m:t>x</m:t>
              </m:r>
            </m:e>
          </m:nary>
        </m:oMath>
      </m:oMathPara>
    </w:p>
    <w:p w14:paraId="11930B88" w14:textId="7C97DB7D" w:rsidR="008505EE" w:rsidRDefault="00CC0A4A"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r>
        <w:rPr>
          <w:rFonts w:ascii="Times New Roman" w:hAnsi="Times New Roman" w:cs="Times New Roman"/>
        </w:rPr>
        <w:t>w</w:t>
      </w:r>
      <w:r w:rsidRPr="00AD15FB">
        <w:rPr>
          <w:rFonts w:ascii="Times New Roman" w:hAnsi="Times New Roman" w:cs="Times New Roman"/>
        </w:rPr>
        <w:t xml:space="preserve">here  </w:t>
      </w:r>
      <m:oMath>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 xml:space="preserve">, </m:t>
        </m:r>
        <m:r>
          <m:rPr>
            <m:nor/>
          </m:rPr>
          <w:rPr>
            <w:rFonts w:ascii="Cambria Math" w:hAnsi="Times New Roman" w:cs="Times New Roman"/>
          </w:rPr>
          <m:t xml:space="preserve"> </m:t>
        </m:r>
        <m:r>
          <m:rPr>
            <m:nor/>
          </m:rPr>
          <w:rPr>
            <w:rFonts w:ascii="Times New Roman" w:hAnsi="Times New Roman" w:cs="Times New Roman"/>
          </w:rPr>
          <m:t>μ(</m:t>
        </m:r>
        <m:r>
          <m:rPr>
            <m:sty m:val="p"/>
          </m:rPr>
          <w:rPr>
            <w:rFonts w:ascii="Cambria Math" w:hAnsi="Cambria Math" w:cs="Times New Roman"/>
          </w:rPr>
          <m:t xml:space="preserve">x),  </m:t>
        </m:r>
        <m:r>
          <w:rPr>
            <w:rFonts w:ascii="Cambria Math" w:hAnsi="Cambria Math" w:cs="Times New Roman"/>
          </w:rPr>
          <m:t>e</m:t>
        </m:r>
        <m:r>
          <m:rPr>
            <m:nor/>
          </m:rPr>
          <w:rPr>
            <w:rFonts w:ascii="Times New Roman" w:hAnsi="Times New Roman" w:cs="Times New Roman"/>
          </w:rPr>
          <m:t>(</m:t>
        </m:r>
        <m:r>
          <m:rPr>
            <m:sty m:val="p"/>
          </m:rPr>
          <w:rPr>
            <w:rFonts w:ascii="Cambria Math" w:hAnsi="Cambria Math" w:cs="Times New Roman"/>
          </w:rPr>
          <m:t xml:space="preserve">x),  </m:t>
        </m:r>
        <m:r>
          <w:rPr>
            <w:rFonts w:ascii="Cambria Math" w:hAnsi="Cambria Math" w:cs="Times New Roman"/>
          </w:rPr>
          <m:t>d</m:t>
        </m:r>
        <m:r>
          <m:rPr>
            <m:sty m:val="p"/>
          </m:rPr>
          <w:rPr>
            <w:rFonts w:ascii="Cambria Math" w:hAnsi="Cambria Math" w:cs="Times New Roman"/>
          </w:rPr>
          <m:t>(x)</m:t>
        </m:r>
      </m:oMath>
      <w:r w:rsidRPr="00AD15FB">
        <w:rPr>
          <w:rFonts w:ascii="Times New Roman" w:eastAsiaTheme="minorEastAsia" w:hAnsi="Times New Roman" w:cs="Times New Roman"/>
        </w:rPr>
        <w:t xml:space="preserve"> and </w:t>
      </w:r>
      <m:oMath>
        <m:r>
          <m:rPr>
            <m:sty m:val="p"/>
          </m:rPr>
          <w:rPr>
            <w:rFonts w:ascii="Cambria Math" w:hAnsi="Cambria Math" w:cs="Times New Roman"/>
          </w:rPr>
          <m:t>ω</m:t>
        </m:r>
      </m:oMath>
      <w:r w:rsidRPr="00AD15FB">
        <w:rPr>
          <w:rFonts w:ascii="Times New Roman" w:eastAsiaTheme="minorEastAsia" w:hAnsi="Times New Roman" w:cs="Times New Roman"/>
        </w:rPr>
        <w:t xml:space="preserve"> are the survival function, the force of mortality, life expectancy</w:t>
      </w:r>
      <w:r w:rsidR="00556B92">
        <w:rPr>
          <w:rFonts w:ascii="Times New Roman" w:eastAsiaTheme="minorEastAsia" w:hAnsi="Times New Roman" w:cs="Times New Roman"/>
        </w:rPr>
        <w:t>, the age at death distribution</w:t>
      </w:r>
      <w:r w:rsidRPr="00AD15FB">
        <w:rPr>
          <w:rFonts w:ascii="Times New Roman" w:eastAsiaTheme="minorEastAsia" w:hAnsi="Times New Roman" w:cs="Times New Roman"/>
        </w:rPr>
        <w:t xml:space="preserve"> at age </w:t>
      </w:r>
      <m:oMath>
        <m:r>
          <m:rPr>
            <m:sty m:val="p"/>
          </m:rPr>
          <w:rPr>
            <w:rFonts w:ascii="Cambria Math" w:hAnsi="Cambria Math" w:cs="Times New Roman"/>
          </w:rPr>
          <m:t>x</m:t>
        </m:r>
      </m:oMath>
      <w:r w:rsidR="006D2D24">
        <w:rPr>
          <w:rFonts w:ascii="Times New Roman" w:eastAsiaTheme="minorEastAsia" w:hAnsi="Times New Roman" w:cs="Times New Roman"/>
        </w:rPr>
        <w:t xml:space="preserve">, and the open-aged interval, </w:t>
      </w:r>
      <w:r w:rsidRPr="00AD15FB">
        <w:rPr>
          <w:rFonts w:ascii="Times New Roman" w:eastAsiaTheme="minorEastAsia" w:hAnsi="Times New Roman" w:cs="Times New Roman"/>
        </w:rPr>
        <w:t xml:space="preserve">respectively. </w:t>
      </w:r>
    </w:p>
    <w:p w14:paraId="402962C1" w14:textId="0FEC27F2" w:rsidR="00CC0A4A" w:rsidRDefault="008505EE"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r>
        <w:rPr>
          <w:rFonts w:ascii="Times New Roman" w:eastAsiaTheme="minorEastAsia" w:hAnsi="Times New Roman" w:cs="Times New Roman"/>
        </w:rPr>
        <w:tab/>
      </w:r>
      <w:r w:rsidR="00CC0A4A" w:rsidRPr="00AD15FB">
        <w:rPr>
          <w:rFonts w:ascii="Times New Roman" w:eastAsiaTheme="minorEastAsia" w:hAnsi="Times New Roman" w:cs="Times New Roman"/>
        </w:rPr>
        <w:t xml:space="preserve">This indicator was chosen because it has </w:t>
      </w:r>
      <w:r w:rsidR="00A77AA9">
        <w:rPr>
          <w:rFonts w:ascii="Times New Roman" w:eastAsiaTheme="minorEastAsia" w:hAnsi="Times New Roman" w:cs="Times New Roman"/>
        </w:rPr>
        <w:t>three main properties: it is</w:t>
      </w:r>
      <w:r w:rsidR="00CC0A4A" w:rsidRPr="00AD15FB">
        <w:rPr>
          <w:rFonts w:ascii="Times New Roman" w:eastAsiaTheme="minorEastAsia" w:hAnsi="Times New Roman" w:cs="Times New Roman"/>
        </w:rPr>
        <w:t xml:space="preserve"> easy to understand</w:t>
      </w:r>
      <w:r w:rsidR="00A77AA9">
        <w:rPr>
          <w:rFonts w:ascii="Times New Roman" w:eastAsiaTheme="minorEastAsia" w:hAnsi="Times New Roman" w:cs="Times New Roman"/>
        </w:rPr>
        <w:t>,</w:t>
      </w:r>
      <w:r w:rsidR="00CC0A4A" w:rsidRPr="00AD15FB">
        <w:rPr>
          <w:rFonts w:ascii="Times New Roman" w:eastAsiaTheme="minorEastAsia" w:hAnsi="Times New Roman" w:cs="Times New Roman"/>
        </w:rPr>
        <w:t xml:space="preserve"> </w:t>
      </w:r>
      <w:r w:rsidR="00A77AA9">
        <w:rPr>
          <w:rFonts w:ascii="Times New Roman" w:eastAsiaTheme="minorEastAsia" w:hAnsi="Times New Roman" w:cs="Times New Roman"/>
        </w:rPr>
        <w:t xml:space="preserve">to </w:t>
      </w:r>
      <w:r w:rsidR="00433C6C">
        <w:rPr>
          <w:rFonts w:ascii="Times New Roman" w:eastAsiaTheme="minorEastAsia" w:hAnsi="Times New Roman" w:cs="Times New Roman"/>
        </w:rPr>
        <w:t>inter</w:t>
      </w:r>
      <w:r w:rsidR="00433C6C" w:rsidRPr="00AD15FB">
        <w:rPr>
          <w:rFonts w:ascii="Times New Roman" w:eastAsiaTheme="minorEastAsia" w:hAnsi="Times New Roman" w:cs="Times New Roman"/>
        </w:rPr>
        <w:t>pret</w:t>
      </w:r>
      <w:r w:rsidR="00A77AA9">
        <w:rPr>
          <w:rFonts w:ascii="Times New Roman" w:eastAsiaTheme="minorEastAsia" w:hAnsi="Times New Roman" w:cs="Times New Roman"/>
        </w:rPr>
        <w:t>,</w:t>
      </w:r>
      <w:r w:rsidR="00CC0A4A" w:rsidRPr="00AD15FB">
        <w:rPr>
          <w:rFonts w:ascii="Times New Roman" w:eastAsiaTheme="minorEastAsia" w:hAnsi="Times New Roman" w:cs="Times New Roman"/>
        </w:rPr>
        <w:t xml:space="preserve"> and </w:t>
      </w:r>
      <w:r w:rsidR="004617D6">
        <w:rPr>
          <w:rFonts w:ascii="Times New Roman" w:eastAsiaTheme="minorEastAsia" w:hAnsi="Times New Roman" w:cs="Times New Roman"/>
        </w:rPr>
        <w:t xml:space="preserve">to </w:t>
      </w:r>
      <w:r w:rsidR="003B591E" w:rsidRPr="00AD15FB">
        <w:rPr>
          <w:rFonts w:ascii="Times New Roman" w:eastAsiaTheme="minorEastAsia" w:hAnsi="Times New Roman" w:cs="Times New Roman"/>
        </w:rPr>
        <w:t>decompose</w:t>
      </w:r>
      <w:r w:rsidR="004617D6">
        <w:rPr>
          <w:rFonts w:ascii="Times New Roman" w:eastAsiaTheme="minorEastAsia" w:hAnsi="Times New Roman" w:cs="Times New Roman"/>
        </w:rPr>
        <w:t xml:space="preserve"> </w:t>
      </w:r>
      <w:r w:rsidR="00A77AA9">
        <w:rPr>
          <w:rFonts w:ascii="Times New Roman" w:eastAsiaTheme="minorEastAsia" w:hAnsi="Times New Roman" w:cs="Times New Roman"/>
        </w:rPr>
        <w:t xml:space="preserve">thereby </w:t>
      </w:r>
      <w:r w:rsidR="004617D6">
        <w:rPr>
          <w:rFonts w:ascii="Times New Roman" w:eastAsiaTheme="minorEastAsia" w:hAnsi="Times New Roman" w:cs="Times New Roman"/>
        </w:rPr>
        <w:t>allowing us to</w:t>
      </w:r>
      <w:r w:rsidR="004617D6" w:rsidRPr="00AD15FB">
        <w:rPr>
          <w:rFonts w:ascii="Times New Roman" w:eastAsiaTheme="minorEastAsia" w:hAnsi="Times New Roman" w:cs="Times New Roman"/>
        </w:rPr>
        <w:t xml:space="preserve"> quantify the impact of age and cause-specific mortality on changes in life</w:t>
      </w:r>
      <w:r w:rsidR="00433C6C">
        <w:rPr>
          <w:rFonts w:ascii="Times New Roman" w:eastAsiaTheme="minorEastAsia" w:hAnsi="Times New Roman" w:cs="Times New Roman"/>
        </w:rPr>
        <w:t>span variation</w:t>
      </w:r>
      <w:r w:rsidR="004617D6" w:rsidRPr="00AD15FB">
        <w:rPr>
          <w:rFonts w:ascii="Times New Roman" w:eastAsiaTheme="minorEastAsia" w:hAnsi="Times New Roman" w:cs="Times New Roman"/>
        </w:rPr>
        <w:t xml:space="preserve"> over time</w:t>
      </w:r>
      <w:r w:rsidR="00433C6C">
        <w:rPr>
          <w:rFonts w:ascii="Times New Roman" w:eastAsiaTheme="minorEastAsia" w:hAnsi="Times New Roman" w:cs="Times New Roman"/>
        </w:rPr>
        <w:t>.</w:t>
      </w:r>
      <w:r w:rsidR="00CC0A4A" w:rsidRPr="00AD15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&lt;EndNote&gt;&lt;Cite&gt;&lt;Author&gt;Shkolnikov&lt;/Author&gt;&lt;Year&gt;2011&lt;/Year&gt;&lt;RecNum&gt;7&lt;/RecNum&gt;&lt;DisplayText&gt;&lt;style face="superscript"&gt;22 30&lt;/style&gt;&lt;/DisplayText&gt;&lt;record&gt;&lt;rec-number&gt;7&lt;/rec-number&gt;&lt;foreign-keys&gt;&lt;key app="EN" db-id="xwts0fz21atwpxe2avovtpe5rz9v2fw0dtxf"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eriodical&gt;&lt;full-title&gt;Demography&lt;/full-title&gt;&lt;/periodical&gt;&lt;pages&gt;211-239&lt;/pages&gt;&lt;volume&gt;48&lt;/volume&gt;&lt;number&gt;1&lt;/number&gt;&lt;dates&gt;&lt;year&gt;2011&lt;/year&gt;&lt;/dates&gt;&lt;publisher&gt;Springer&lt;/publisher&gt;&lt;label&gt;shkolnikov2011losses&lt;/label&gt;&lt;urls&gt;&lt;/urls&gt;&lt;/record&gt;&lt;/Cite&gt;&lt;Cite&gt;&lt;Author&gt;Zhang&lt;/Author&gt;&lt;Year&gt;2009&lt;/Year&gt;&lt;RecNum&gt;23&lt;/RecNum&gt;&lt;record&gt;&lt;rec-number&gt;23&lt;/rec-number&gt;&lt;foreign-keys&gt;&lt;key app="EN" db-id="xwts0fz21atwpxe2avovtpe5rz9v2fw0dtxf" timestamp="0"&gt;23&lt;/key&gt;&lt;/foreign-keys&gt;&lt;ref-type name="Journal Article"&gt;17&lt;/ref-type&gt;&lt;contributors&gt;&lt;authors&gt;&lt;author&gt;Zhang, Zhen&lt;/author&gt;&lt;author&gt;Vaupel, James W&lt;/author&gt;&lt;/authors&gt;&lt;/contributors&gt;&lt;titles&gt;&lt;title&gt;The age separating early deaths from late deaths&lt;/title&gt;&lt;secondary-title&gt;Demographic Research&lt;/secondary-title&gt;&lt;/titles&gt;&lt;pages&gt;721-730&lt;/pages&gt;&lt;volume&gt;20&lt;/volume&gt;&lt;number&gt;29&lt;/number&gt;&lt;dates&gt;&lt;year&gt;2009&lt;/year&gt;&lt;/dates&gt;&lt;publisher&gt;Max Planck Institute for Demographic Research, Rostock, Germany&lt;/publisher&gt;&lt;label&gt;zhang2009&lt;/label&gt;&lt;urls&gt;&lt;/urls&gt;&lt;/record&gt;&lt;/Cite&gt;&lt;/EndNote&gt;</w:instrText>
      </w:r>
      <w:r w:rsidR="00CC0A4A" w:rsidRPr="00AD15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22 30</w:t>
      </w:r>
      <w:r w:rsidR="00CC0A4A" w:rsidRPr="00AD15FB">
        <w:rPr>
          <w:rFonts w:ascii="Times New Roman" w:eastAsiaTheme="minorEastAsia" w:hAnsi="Times New Roman" w:cs="Times New Roman"/>
        </w:rPr>
        <w:fldChar w:fldCharType="end"/>
      </w:r>
      <w:r w:rsidR="00433C6C">
        <w:rPr>
          <w:rFonts w:ascii="Times New Roman" w:eastAsiaTheme="minorEastAsia" w:hAnsi="Times New Roman" w:cs="Times New Roman"/>
        </w:rPr>
        <w:t xml:space="preserve"> </w:t>
      </w:r>
      <w:r w:rsidR="004617D6">
        <w:rPr>
          <w:rFonts w:ascii="Times New Roman" w:eastAsiaTheme="minorEastAsia" w:hAnsi="Times New Roman" w:cs="Times New Roman"/>
        </w:rPr>
        <w:t xml:space="preserve">An additional </w:t>
      </w:r>
      <w:r w:rsidR="00C30B29">
        <w:rPr>
          <w:rFonts w:ascii="Times New Roman" w:eastAsiaTheme="minorEastAsia" w:hAnsi="Times New Roman" w:cs="Times New Roman"/>
        </w:rPr>
        <w:t>advantage is the high</w:t>
      </w:r>
      <w:r w:rsidR="004617D6">
        <w:rPr>
          <w:rFonts w:ascii="Times New Roman" w:eastAsiaTheme="minorEastAsia" w:hAnsi="Times New Roman" w:cs="Times New Roman"/>
        </w:rPr>
        <w:t xml:space="preserve"> </w:t>
      </w:r>
      <w:r w:rsidR="00C30B29">
        <w:rPr>
          <w:rFonts w:ascii="Times New Roman" w:eastAsiaTheme="minorEastAsia" w:hAnsi="Times New Roman" w:cs="Times New Roman"/>
        </w:rPr>
        <w:t>cor</w:t>
      </w:r>
      <w:r w:rsidR="004617D6">
        <w:rPr>
          <w:rFonts w:ascii="Times New Roman" w:eastAsiaTheme="minorEastAsia" w:hAnsi="Times New Roman" w:cs="Times New Roman"/>
        </w:rPr>
        <w:t xml:space="preserve">relation between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4617D6">
        <w:rPr>
          <w:rFonts w:ascii="Times New Roman" w:eastAsiaTheme="minorEastAsia" w:hAnsi="Times New Roman" w:cs="Times New Roman"/>
        </w:rPr>
        <w:t xml:space="preserve"> and other measures of varia</w:t>
      </w:r>
      <w:r w:rsidR="00C30B29">
        <w:rPr>
          <w:rFonts w:ascii="Times New Roman" w:eastAsiaTheme="minorEastAsia" w:hAnsi="Times New Roman" w:cs="Times New Roman"/>
        </w:rPr>
        <w:t xml:space="preserve">bility in ages at death (e.g., </w:t>
      </w:r>
      <w:r w:rsidR="00CC0A4A" w:rsidRPr="00AD15FB">
        <w:rPr>
          <w:rFonts w:ascii="Times New Roman" w:eastAsiaTheme="minorEastAsia" w:hAnsi="Times New Roman" w:cs="Times New Roman"/>
        </w:rPr>
        <w:t xml:space="preserve"> </w:t>
      </w:r>
      <w:r w:rsidR="00433C6C">
        <w:rPr>
          <w:rFonts w:ascii="Times New Roman" w:eastAsiaTheme="minorEastAsia" w:hAnsi="Times New Roman" w:cs="Times New Roman"/>
        </w:rPr>
        <w:t xml:space="preserve">variance, </w:t>
      </w:r>
      <w:r w:rsidR="00CC0A4A" w:rsidRPr="00AD15FB">
        <w:rPr>
          <w:rFonts w:ascii="Times New Roman" w:eastAsiaTheme="minorEastAsia" w:hAnsi="Times New Roman" w:cs="Times New Roman"/>
        </w:rPr>
        <w:t>coefficient of variation, or the Gini coefficient</w:t>
      </w:r>
      <w:r w:rsidR="00C30B29">
        <w:rPr>
          <w:rFonts w:ascii="Times New Roman" w:eastAsiaTheme="minorEastAsia" w:hAnsi="Times New Roman" w:cs="Times New Roman"/>
        </w:rPr>
        <w:t xml:space="preserve">) which </w:t>
      </w:r>
      <w:r w:rsidR="00CC0A4A" w:rsidRPr="00AD15FB">
        <w:rPr>
          <w:rFonts w:ascii="Times New Roman" w:eastAsiaTheme="minorEastAsia" w:hAnsi="Times New Roman" w:cs="Times New Roman"/>
        </w:rPr>
        <w:t xml:space="preserve">suggests that </w:t>
      </w:r>
      <w:r w:rsidR="00C30B29">
        <w:rPr>
          <w:rFonts w:ascii="Times New Roman" w:eastAsiaTheme="minorEastAsia" w:hAnsi="Times New Roman" w:cs="Times New Roman"/>
        </w:rPr>
        <w:t>our</w:t>
      </w:r>
      <w:r w:rsidR="00955360">
        <w:rPr>
          <w:rFonts w:ascii="Times New Roman" w:eastAsiaTheme="minorEastAsia" w:hAnsi="Times New Roman" w:cs="Times New Roman"/>
        </w:rPr>
        <w:t xml:space="preserve"> </w:t>
      </w:r>
      <w:r w:rsidR="00CC0A4A" w:rsidRPr="00AD15FB">
        <w:rPr>
          <w:rFonts w:ascii="Times New Roman" w:eastAsiaTheme="minorEastAsia" w:hAnsi="Times New Roman" w:cs="Times New Roman"/>
        </w:rPr>
        <w:t xml:space="preserve">main results would </w:t>
      </w:r>
      <w:r w:rsidR="00183773">
        <w:rPr>
          <w:rFonts w:ascii="Times New Roman" w:eastAsiaTheme="minorEastAsia" w:hAnsi="Times New Roman" w:cs="Times New Roman"/>
        </w:rPr>
        <w:t xml:space="preserve">be </w:t>
      </w:r>
      <w:r w:rsidR="007A2B3B">
        <w:rPr>
          <w:rFonts w:ascii="Times New Roman" w:eastAsiaTheme="minorEastAsia" w:hAnsi="Times New Roman" w:cs="Times New Roman"/>
        </w:rPr>
        <w:t>consistent with</w:t>
      </w:r>
      <w:r w:rsidR="00C30B29">
        <w:rPr>
          <w:rFonts w:ascii="Times New Roman" w:eastAsiaTheme="minorEastAsia" w:hAnsi="Times New Roman" w:cs="Times New Roman"/>
        </w:rPr>
        <w:t xml:space="preserve"> those obtained with any of these additional measures</w:t>
      </w:r>
      <w:r w:rsidR="00433C6C">
        <w:rPr>
          <w:rFonts w:ascii="Times New Roman" w:eastAsiaTheme="minorEastAsia" w:hAnsi="Times New Roman" w:cs="Times New Roman"/>
        </w:rPr>
        <w:t>.</w:t>
      </w:r>
      <w:r w:rsidR="00CC0A4A" w:rsidRPr="00AD15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&lt;EndNote&gt;&lt;Cite&gt;&lt;Author&gt;van Raalte&lt;/Author&gt;&lt;Year&gt;2013&lt;/Year&gt;&lt;RecNum&gt;9&lt;/RecNum&gt;&lt;DisplayText&gt;&lt;style face="superscript"&gt;29&lt;/style&gt;&lt;/DisplayText&gt;&lt;record&gt;&lt;rec-number&gt;9&lt;/rec-number&gt;&lt;foreign-keys&gt;&lt;key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CC0A4A" w:rsidRPr="00AD15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29</w:t>
      </w:r>
      <w:r w:rsidR="00CC0A4A" w:rsidRPr="00AD15FB">
        <w:rPr>
          <w:rFonts w:ascii="Times New Roman" w:eastAsiaTheme="minorEastAsia" w:hAnsi="Times New Roman" w:cs="Times New Roman"/>
        </w:rPr>
        <w:fldChar w:fldCharType="end"/>
      </w:r>
    </w:p>
    <w:p w14:paraId="2CF99441" w14:textId="77777777" w:rsidR="00261A8C" w:rsidRPr="00AD15FB" w:rsidRDefault="00261A8C"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p>
    <w:p w14:paraId="0EBE6C18" w14:textId="77777777"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b/>
          <w:i/>
        </w:rPr>
      </w:pPr>
      <w:r w:rsidRPr="00AD15FB">
        <w:rPr>
          <w:rFonts w:ascii="Times New Roman" w:hAnsi="Times New Roman" w:cs="Times New Roman"/>
          <w:b/>
          <w:i/>
        </w:rPr>
        <w:lastRenderedPageBreak/>
        <w:t>Demographic and statistical methods</w:t>
      </w:r>
    </w:p>
    <w:p w14:paraId="3A45905D" w14:textId="0EC9F571" w:rsidR="00CC0A4A" w:rsidRPr="006D2D24" w:rsidRDefault="00CC0A4A" w:rsidP="008F6019">
      <w:pPr>
        <w:autoSpaceDE w:val="0"/>
        <w:autoSpaceDN w:val="0"/>
        <w:adjustRightInd w:val="0"/>
        <w:spacing w:after="100" w:afterAutospacing="1" w:line="480" w:lineRule="auto"/>
        <w:ind w:firstLine="720"/>
        <w:jc w:val="both"/>
        <w:rPr>
          <w:rFonts w:ascii="Times New Roman" w:eastAsiaTheme="minorEastAsia" w:hAnsi="Times New Roman" w:cs="Times New Roman"/>
        </w:rPr>
      </w:pPr>
      <w:r w:rsidRPr="00AD15FB">
        <w:rPr>
          <w:rFonts w:ascii="Times New Roman" w:eastAsiaTheme="minorEastAsia" w:hAnsi="Times New Roman" w:cs="Times New Roman"/>
        </w:rPr>
        <w:t>To mitigate random variations</w:t>
      </w:r>
      <w:r w:rsidR="006D2D24">
        <w:rPr>
          <w:rFonts w:ascii="Times New Roman" w:eastAsiaTheme="minorEastAsia" w:hAnsi="Times New Roman" w:cs="Times New Roman"/>
        </w:rPr>
        <w:t xml:space="preserve"> in cause-of-death classification,</w:t>
      </w:r>
      <w:r w:rsidRPr="00AD15FB">
        <w:rPr>
          <w:rFonts w:ascii="Times New Roman" w:eastAsiaTheme="minorEastAsia" w:hAnsi="Times New Roman" w:cs="Times New Roman"/>
        </w:rPr>
        <w:t xml:space="preserve"> </w:t>
      </w:r>
      <w:r w:rsidR="00DE1726">
        <w:rPr>
          <w:rFonts w:ascii="Times New Roman" w:eastAsiaTheme="minorEastAsia" w:hAnsi="Times New Roman" w:cs="Times New Roman"/>
        </w:rPr>
        <w:t xml:space="preserve">we </w:t>
      </w:r>
      <w:r w:rsidR="006D2D24">
        <w:rPr>
          <w:rFonts w:ascii="Times New Roman" w:eastAsiaTheme="minorEastAsia" w:hAnsi="Times New Roman" w:cs="Times New Roman"/>
        </w:rPr>
        <w:t xml:space="preserve"> smoothed </w:t>
      </w:r>
      <w:r w:rsidR="00DE1726" w:rsidRPr="00AD15FB">
        <w:rPr>
          <w:rFonts w:ascii="Times New Roman" w:eastAsiaTheme="minorEastAsia" w:hAnsi="Times New Roman" w:cs="Times New Roman"/>
        </w:rPr>
        <w:t xml:space="preserve">cause-specific death rates </w:t>
      </w:r>
      <w:r w:rsidR="00DE1726">
        <w:rPr>
          <w:rFonts w:ascii="Times New Roman" w:eastAsiaTheme="minorEastAsia" w:hAnsi="Times New Roman" w:cs="Times New Roman"/>
        </w:rPr>
        <w:t xml:space="preserve">over age </w:t>
      </w:r>
      <w:r w:rsidR="006D2D24">
        <w:rPr>
          <w:rFonts w:ascii="Times New Roman" w:eastAsiaTheme="minorEastAsia" w:hAnsi="Times New Roman" w:cs="Times New Roman"/>
        </w:rPr>
        <w:t xml:space="preserve">using a 1-d p-spline </w:t>
      </w:r>
      <w:r w:rsidR="00DE1726">
        <w:rPr>
          <w:rFonts w:ascii="Times New Roman" w:eastAsiaTheme="minorEastAsia" w:hAnsi="Times New Roman" w:cs="Times New Roman"/>
        </w:rPr>
        <w:t xml:space="preserve">separately by </w:t>
      </w:r>
      <w:r w:rsidR="006D2D24">
        <w:rPr>
          <w:rFonts w:ascii="Times New Roman" w:eastAsiaTheme="minorEastAsia" w:hAnsi="Times New Roman" w:cs="Times New Roman"/>
        </w:rPr>
        <w:t>year, sex and state</w:t>
      </w:r>
      <w:r w:rsidR="00734C87">
        <w:rPr>
          <w:rFonts w:ascii="Times New Roman" w:eastAsiaTheme="minorEastAsia" w:hAnsi="Times New Roman" w:cs="Times New Roman"/>
        </w:rPr>
        <w:t>.</w:t>
      </w:r>
      <w:r w:rsidRPr="00AD15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&lt;EndNote&gt;&lt;Cite&gt;&lt;Author&gt;Camarda&lt;/Author&gt;&lt;Year&gt;2012&lt;/Year&gt;&lt;RecNum&gt;19&lt;/RecNum&gt;&lt;DisplayText&gt;&lt;style face="superscript"&gt;31&lt;/style&gt;&lt;/DisplayText&gt;&lt;record&gt;&lt;rec-number&gt;19&lt;/rec-number&gt;&lt;foreign-keys&gt;&lt;key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Pr="00AD15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31</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We then rescaled t</w:t>
      </w:r>
      <w:r w:rsidR="00DE1726">
        <w:rPr>
          <w:rFonts w:ascii="Times New Roman" w:eastAsiaTheme="minorEastAsia" w:hAnsi="Times New Roman" w:cs="Times New Roman"/>
        </w:rPr>
        <w:t>he s</w:t>
      </w:r>
      <w:r w:rsidRPr="00AD15FB">
        <w:rPr>
          <w:rFonts w:ascii="Times New Roman" w:eastAsiaTheme="minorEastAsia" w:hAnsi="Times New Roman" w:cs="Times New Roman"/>
        </w:rPr>
        <w:t>moothed cause-specific deat</w:t>
      </w:r>
      <w:r w:rsidR="007029C5">
        <w:rPr>
          <w:rFonts w:ascii="Times New Roman" w:eastAsiaTheme="minorEastAsia" w:hAnsi="Times New Roman" w:cs="Times New Roman"/>
        </w:rPr>
        <w:t>hs to all-cause death rates</w:t>
      </w:r>
      <w:r w:rsidR="00DE1726">
        <w:rPr>
          <w:rFonts w:ascii="Times New Roman" w:eastAsiaTheme="minorEastAsia" w:hAnsi="Times New Roman" w:cs="Times New Roman"/>
        </w:rPr>
        <w:t xml:space="preserve"> to maintain the overall mortality level</w:t>
      </w:r>
      <w:r w:rsidR="00186C59">
        <w:rPr>
          <w:rFonts w:ascii="Times New Roman" w:eastAsiaTheme="minorEastAsia" w:hAnsi="Times New Roman" w:cs="Times New Roman"/>
        </w:rPr>
        <w:t xml:space="preserve"> by year, sex, and state</w:t>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Using these mortality rates we computed p</w:t>
      </w:r>
      <w:r w:rsidRPr="00AD15FB">
        <w:rPr>
          <w:rFonts w:ascii="Times New Roman" w:eastAsiaTheme="minorEastAsia" w:hAnsi="Times New Roman" w:cs="Times New Roman"/>
        </w:rPr>
        <w:t xml:space="preserve">eriod life tables for males and females </w:t>
      </w:r>
      <w:r w:rsidR="00261A8C">
        <w:rPr>
          <w:rFonts w:ascii="Times New Roman" w:eastAsiaTheme="minorEastAsia" w:hAnsi="Times New Roman" w:cs="Times New Roman"/>
        </w:rPr>
        <w:t>by</w:t>
      </w:r>
      <w:r w:rsidR="00186C59">
        <w:rPr>
          <w:rFonts w:ascii="Times New Roman" w:eastAsiaTheme="minorEastAsia" w:hAnsi="Times New Roman" w:cs="Times New Roman"/>
        </w:rPr>
        <w:t xml:space="preserve"> year</w:t>
      </w:r>
      <w:r w:rsidR="007F4762">
        <w:rPr>
          <w:rFonts w:ascii="Times New Roman" w:eastAsiaTheme="minorEastAsia" w:hAnsi="Times New Roman" w:cs="Times New Roman"/>
        </w:rPr>
        <w:t>-state</w:t>
      </w:r>
      <w:r w:rsidR="00186C59">
        <w:rPr>
          <w:rFonts w:ascii="Times New Roman" w:eastAsiaTheme="minorEastAsia" w:hAnsi="Times New Roman" w:cs="Times New Roman"/>
        </w:rPr>
        <w:t xml:space="preserve"> in the study period (</w:t>
      </w:r>
      <w:r w:rsidRPr="00AD15FB">
        <w:rPr>
          <w:rFonts w:ascii="Times New Roman" w:eastAsiaTheme="minorEastAsia" w:hAnsi="Times New Roman" w:cs="Times New Roman"/>
        </w:rPr>
        <w:t>1995 to 2015</w:t>
      </w:r>
      <w:r w:rsidR="00186C59">
        <w:rPr>
          <w:rFonts w:ascii="Times New Roman" w:eastAsiaTheme="minorEastAsia" w:hAnsi="Times New Roman" w:cs="Times New Roman"/>
        </w:rPr>
        <w:t>)</w:t>
      </w:r>
      <w:r w:rsidRPr="00AD15FB">
        <w:rPr>
          <w:rFonts w:ascii="Times New Roman" w:eastAsiaTheme="minorEastAsia" w:hAnsi="Times New Roman" w:cs="Times New Roman"/>
        </w:rPr>
        <w:t xml:space="preserve"> following standard demographic methods</w:t>
      </w:r>
      <w:r w:rsidR="00734C87">
        <w:rPr>
          <w:rFonts w:ascii="Times New Roman" w:eastAsiaTheme="minorEastAsia" w:hAnsi="Times New Roman" w:cs="Times New Roman"/>
        </w:rPr>
        <w:t>.</w:t>
      </w:r>
      <w:r w:rsidRPr="00AD15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&lt;EndNote&gt;&lt;Cite&gt;&lt;Author&gt;Preston&lt;/Author&gt;&lt;Year&gt;2001&lt;/Year&gt;&lt;RecNum&gt;10&lt;/RecNum&gt;&lt;DisplayText&gt;&lt;style face="superscript"&gt;32&lt;/style&gt;&lt;/DisplayText&gt;&lt;record&gt;&lt;rec-number&gt;10&lt;/rec-number&gt;&lt;foreign-keys&gt;&lt;key app="EN" db-id="xwts0fz21atwpxe2avovtpe5rz9v2fw0dtxf"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Pr="00AD15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32</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Finally, we computed</w:t>
      </w:r>
      <w:r w:rsidR="00315CD1">
        <w:rPr>
          <w:rFonts w:ascii="Times New Roman" w:eastAsiaTheme="minorEastAsia" w:hAnsi="Times New Roman" w:cs="Times New Roman"/>
        </w:rPr>
        <w:t xml:space="preserve"> life expectancies</w:t>
      </w:r>
      <w:r w:rsidR="00781363">
        <w:rPr>
          <w:rFonts w:ascii="Times New Roman" w:eastAsiaTheme="minorEastAsia" w:hAnsi="Times New Roman" w:cs="Times New Roman"/>
        </w:rPr>
        <w:t xml:space="preserve"> (e</w:t>
      </w:r>
      <w:r w:rsidR="00781363" w:rsidRPr="00781363">
        <w:rPr>
          <w:rFonts w:ascii="Times New Roman" w:eastAsiaTheme="minorEastAsia" w:hAnsi="Times New Roman" w:cs="Times New Roman"/>
          <w:vertAlign w:val="subscript"/>
        </w:rPr>
        <w:t>0</w:t>
      </w:r>
      <w:r w:rsidR="00781363">
        <w:rPr>
          <w:rFonts w:ascii="Times New Roman" w:eastAsiaTheme="minorEastAsia" w:hAnsi="Times New Roman" w:cs="Times New Roman"/>
        </w:rPr>
        <w:t>)</w:t>
      </w:r>
      <w:r w:rsidR="00315CD1">
        <w:rPr>
          <w:rFonts w:ascii="Times New Roman" w:eastAsiaTheme="minorEastAsia" w:hAnsi="Times New Roman" w:cs="Times New Roman"/>
        </w:rPr>
        <w:t xml:space="preserve"> and</w:t>
      </w:r>
      <w:r w:rsidR="00186C59">
        <w:rPr>
          <w:rFonts w:ascii="Times New Roman" w:eastAsiaTheme="minorEastAsia" w:hAnsi="Times New Roman" w:cs="Times New Roman"/>
        </w:rPr>
        <w:t xml:space="preserve"> </w:t>
      </w:r>
      <w:r w:rsidRPr="00AD15FB">
        <w:rPr>
          <w:rFonts w:ascii="Times New Roman" w:eastAsiaTheme="minorEastAsia" w:hAnsi="Times New Roman" w:cs="Times New Roman"/>
        </w:rPr>
        <w:t xml:space="preserve">life disparities </w:t>
      </w:r>
      <w:r w:rsidR="007029C5">
        <w:rPr>
          <w:rFonts w:ascii="Times New Roman" w:eastAsiaTheme="minorEastAsia" w:hAnsi="Times New Roman" w:cs="Times New Roman"/>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7029C5">
        <w:rPr>
          <w:rFonts w:ascii="Times New Roman" w:eastAsiaTheme="minorEastAsia" w:hAnsi="Times New Roman" w:cs="Times New Roman"/>
        </w:rPr>
        <w:t xml:space="preserve">) </w:t>
      </w:r>
      <w:r w:rsidR="00186C59">
        <w:rPr>
          <w:rFonts w:ascii="Times New Roman" w:eastAsiaTheme="minorEastAsia" w:hAnsi="Times New Roman" w:cs="Times New Roman"/>
        </w:rPr>
        <w:t>and estimated the</w:t>
      </w:r>
      <w:r w:rsidRPr="00AD15FB">
        <w:rPr>
          <w:rFonts w:ascii="Times New Roman" w:eastAsiaTheme="minorEastAsia" w:hAnsi="Times New Roman" w:cs="Times New Roman"/>
        </w:rPr>
        <w:t xml:space="preserve"> </w:t>
      </w:r>
      <w:r w:rsidR="006D2D24">
        <w:rPr>
          <w:rFonts w:ascii="Times New Roman" w:eastAsiaTheme="minorEastAsia" w:hAnsi="Times New Roman" w:cs="Times New Roman"/>
        </w:rPr>
        <w:t xml:space="preserve">age- and </w:t>
      </w:r>
      <w:r w:rsidRPr="00AD15FB">
        <w:rPr>
          <w:rFonts w:ascii="Times New Roman" w:eastAsiaTheme="minorEastAsia" w:hAnsi="Times New Roman" w:cs="Times New Roman"/>
        </w:rPr>
        <w:t>cause-specific contributions to difference</w:t>
      </w:r>
      <w:r w:rsidR="005D3D25">
        <w:rPr>
          <w:rFonts w:ascii="Times New Roman" w:eastAsiaTheme="minorEastAsia" w:hAnsi="Times New Roman" w:cs="Times New Roman"/>
        </w:rPr>
        <w:t>s</w:t>
      </w:r>
      <w:r w:rsidRPr="00AD15FB">
        <w:rPr>
          <w:rFonts w:ascii="Times New Roman" w:eastAsiaTheme="minorEastAsia" w:hAnsi="Times New Roman" w:cs="Times New Roman"/>
        </w:rPr>
        <w:t xml:space="preserve"> between</w:t>
      </w:r>
      <w:r w:rsidR="00955360">
        <w:rPr>
          <w:rFonts w:ascii="Times New Roman" w:eastAsiaTheme="minorEastAsia" w:hAnsi="Times New Roman" w:cs="Times New Roman"/>
        </w:rPr>
        <w:t xml:space="preserve"> the periods</w:t>
      </w:r>
      <w:r w:rsidRPr="00AD15FB">
        <w:rPr>
          <w:rFonts w:ascii="Times New Roman" w:eastAsiaTheme="minorEastAsia" w:hAnsi="Times New Roman" w:cs="Times New Roman"/>
        </w:rPr>
        <w:t xml:space="preserve"> 1995-2005 and</w:t>
      </w:r>
      <w:r w:rsidR="00955360">
        <w:rPr>
          <w:rFonts w:ascii="Times New Roman" w:eastAsiaTheme="minorEastAsia" w:hAnsi="Times New Roman" w:cs="Times New Roman"/>
        </w:rPr>
        <w:t xml:space="preserve"> </w:t>
      </w:r>
      <w:r w:rsidRPr="00AD15FB">
        <w:rPr>
          <w:rFonts w:ascii="Times New Roman" w:eastAsiaTheme="minorEastAsia" w:hAnsi="Times New Roman" w:cs="Times New Roman"/>
        </w:rPr>
        <w:t xml:space="preserve"> 2005-2015</w:t>
      </w:r>
      <w:r w:rsidR="00F40207">
        <w:rPr>
          <w:rFonts w:ascii="Times New Roman" w:eastAsiaTheme="minorEastAsia" w:hAnsi="Times New Roman" w:cs="Times New Roman"/>
        </w:rPr>
        <w:t>,</w:t>
      </w:r>
      <w:r w:rsidR="00DE10FD">
        <w:rPr>
          <w:rFonts w:ascii="Times New Roman" w:eastAsiaTheme="minorEastAsia" w:hAnsi="Times New Roman" w:cs="Times New Roman"/>
        </w:rPr>
        <w:t xml:space="preserve"> </w:t>
      </w:r>
      <w:r w:rsidRPr="00AD15FB">
        <w:rPr>
          <w:rFonts w:ascii="Times New Roman" w:eastAsiaTheme="minorEastAsia" w:hAnsi="Times New Roman" w:cs="Times New Roman"/>
        </w:rPr>
        <w:t>using standard decomposition techniques</w:t>
      </w:r>
      <w:r w:rsidR="00734C87">
        <w:rPr>
          <w:rFonts w:ascii="Times New Roman" w:eastAsiaTheme="minorEastAsia" w:hAnsi="Times New Roman" w:cs="Times New Roman"/>
        </w:rPr>
        <w:t>.</w:t>
      </w:r>
      <w:r w:rsidRPr="00AD15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&lt;EndNote&gt;&lt;Cite&gt;&lt;Author&gt;Horiuchi&lt;/Author&gt;&lt;Year&gt;2008&lt;/Year&gt;&lt;RecNum&gt;29&lt;/RecNum&gt;&lt;DisplayText&gt;&lt;style face="superscript"&gt;33&lt;/style&gt;&lt;/DisplayText&gt;&lt;record&gt;&lt;rec-number&gt;29&lt;/rec-number&gt;&lt;foreign-keys&gt;&lt;key app="EN" db-id="xwts0fz21atwpxe2avovtpe5rz9v2fw0dtxf"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Pr="00AD15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33</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6D2D24">
        <w:rPr>
          <w:rFonts w:ascii="Times New Roman" w:eastAsiaTheme="minorEastAsia" w:hAnsi="Times New Roman" w:cs="Times New Roman"/>
        </w:rPr>
        <w:t>All analyses were carried out using R</w:t>
      </w:r>
      <w:r w:rsidR="006D2D24">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&lt;EndNote&gt;&lt;Cite&gt;&lt;Author&gt;Team R Core&lt;/Author&gt;&lt;Year&gt;2013&lt;/Year&gt;&lt;RecNum&gt;65&lt;/RecNum&gt;&lt;DisplayText&gt;&lt;style face="superscript"&gt;34&lt;/style&gt;&lt;/DisplayText&gt;&lt;record&gt;&lt;rec-number&gt;65&lt;/rec-number&gt;&lt;foreign-keys&gt;&lt;key app="EN" db-id="xwts0fz21atwpxe2avovtpe5rz9v2fw0dtxf" timestamp="0"&gt;65&lt;/key&gt;&lt;/foreign-keys&gt;&lt;ref-type name="Journal Article"&gt;17&lt;/ref-type&gt;&lt;contributors&gt;&lt;authors&gt;&lt;author&gt;Team R Core, &lt;/author&gt;&lt;/authors&gt;&lt;/contributors&gt;&lt;titles&gt;&lt;title&gt;R: A language and environment for statistical computing&lt;/title&gt;&lt;/titles&gt;&lt;dates&gt;&lt;year&gt;2013&lt;/year&gt;&lt;/dates&gt;&lt;publisher&gt;Vienna, Austria&lt;/publisher&gt;&lt;label&gt;team2013r&lt;/label&gt;&lt;urls&gt;&lt;/urls&gt;&lt;/record&gt;&lt;/Cite&gt;&lt;/EndNote&gt;</w:instrText>
      </w:r>
      <w:r w:rsidR="006D2D24">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34</w:t>
      </w:r>
      <w:r w:rsidR="006D2D24">
        <w:rPr>
          <w:rFonts w:ascii="Times New Roman" w:eastAsiaTheme="minorEastAsia" w:hAnsi="Times New Roman" w:cs="Times New Roman"/>
        </w:rPr>
        <w:fldChar w:fldCharType="end"/>
      </w:r>
      <w:r w:rsidR="006D2D24">
        <w:rPr>
          <w:rFonts w:ascii="Times New Roman" w:eastAsiaTheme="minorEastAsia" w:hAnsi="Times New Roman" w:cs="Times New Roman"/>
        </w:rPr>
        <w:t xml:space="preserve"> and are fully reproducible from the Supplemental </w:t>
      </w:r>
      <w:r w:rsidR="00A26664">
        <w:rPr>
          <w:rFonts w:ascii="Times New Roman" w:eastAsiaTheme="minorEastAsia" w:hAnsi="Times New Roman" w:cs="Times New Roman"/>
        </w:rPr>
        <w:t>Material</w:t>
      </w:r>
      <w:r w:rsidR="006D2D24">
        <w:rPr>
          <w:rFonts w:ascii="Times New Roman" w:eastAsiaTheme="minorEastAsia" w:hAnsi="Times New Roman" w:cs="Times New Roman"/>
        </w:rPr>
        <w:t>.</w:t>
      </w:r>
      <w:r w:rsidR="00A93DF5">
        <w:rPr>
          <w:rFonts w:ascii="Times New Roman" w:eastAsiaTheme="minorEastAsia" w:hAnsi="Times New Roman" w:cs="Times New Roman"/>
        </w:rPr>
        <w:t xml:space="preserve"> In addition, to analyze state-specific mortality profiles and changes along other period from 1995 to 2015 we created an interactive app to perform sensitivity analyzes available </w:t>
      </w:r>
      <w:hyperlink r:id="rId9" w:history="1">
        <w:r w:rsidR="00A93DF5" w:rsidRPr="00A93DF5">
          <w:rPr>
            <w:rStyle w:val="Hyperlink"/>
            <w:rFonts w:ascii="Times New Roman" w:eastAsiaTheme="minorEastAsia" w:hAnsi="Times New Roman" w:cs="Times New Roman"/>
          </w:rPr>
          <w:t>here</w:t>
        </w:r>
      </w:hyperlink>
      <w:r w:rsidR="00A93DF5">
        <w:rPr>
          <w:rFonts w:ascii="Times New Roman" w:eastAsiaTheme="minorEastAsia" w:hAnsi="Times New Roman" w:cs="Times New Roman"/>
        </w:rPr>
        <w:t>.</w:t>
      </w:r>
    </w:p>
    <w:p w14:paraId="19C009BE" w14:textId="516D9C9E" w:rsidR="00CC0A4A" w:rsidRDefault="00CC0A4A" w:rsidP="00B55311">
      <w:pPr>
        <w:pStyle w:val="Subtitle"/>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Results</w:t>
      </w:r>
    </w:p>
    <w:p w14:paraId="34F2C0B7" w14:textId="77777777" w:rsidR="00D739EB" w:rsidRDefault="00D739EB" w:rsidP="00D739EB">
      <w:pPr>
        <w:rPr>
          <w:rFonts w:ascii="Times New Roman" w:eastAsiaTheme="majorEastAsia" w:hAnsi="Times New Roman" w:cs="Times New Roman"/>
          <w:b/>
          <w:iCs/>
          <w:spacing w:val="15"/>
        </w:rPr>
      </w:pPr>
    </w:p>
    <w:p w14:paraId="32412F4A" w14:textId="4F02AEA5" w:rsidR="00D739EB" w:rsidRDefault="00D739EB" w:rsidP="00D739EB">
      <w:pPr>
        <w:rPr>
          <w:rFonts w:ascii="Times New Roman" w:eastAsiaTheme="majorEastAsia" w:hAnsi="Times New Roman" w:cs="Times New Roman"/>
          <w:b/>
          <w:iCs/>
          <w:spacing w:val="15"/>
        </w:rPr>
      </w:pPr>
      <w:r w:rsidRPr="00292FB1">
        <w:rPr>
          <w:rFonts w:ascii="Times New Roman" w:eastAsiaTheme="majorEastAsia" w:hAnsi="Times New Roman" w:cs="Times New Roman"/>
          <w:b/>
          <w:iCs/>
          <w:spacing w:val="15"/>
        </w:rPr>
        <w:t>Changes in</w:t>
      </w:r>
      <w:r>
        <w:rPr>
          <w:rFonts w:ascii="Times New Roman" w:eastAsiaTheme="majorEastAsia" w:hAnsi="Times New Roman" w:cs="Times New Roman"/>
          <w:b/>
          <w:iCs/>
          <w:spacing w:val="15"/>
        </w:rPr>
        <w:t xml:space="preserve"> life expectancy and</w:t>
      </w:r>
      <w:r w:rsidRPr="00292FB1">
        <w:rPr>
          <w:rFonts w:ascii="Times New Roman" w:eastAsiaTheme="majorEastAsia" w:hAnsi="Times New Roman" w:cs="Times New Roman"/>
          <w:b/>
          <w:iCs/>
          <w:spacing w:val="15"/>
        </w:rPr>
        <w:t xml:space="preserve"> lifespan variation at the national level</w:t>
      </w:r>
    </w:p>
    <w:p w14:paraId="13E8C46F" w14:textId="77777777" w:rsidR="008E1F58" w:rsidRDefault="008E1F58" w:rsidP="008F6019"/>
    <w:p w14:paraId="16E19F25" w14:textId="7FC6EEF9" w:rsidR="008E1F58" w:rsidRDefault="00766699" w:rsidP="008E1F58">
      <w:pPr>
        <w:spacing w:line="480" w:lineRule="auto"/>
        <w:ind w:firstLine="720"/>
        <w:jc w:val="both"/>
      </w:pPr>
      <w:r>
        <w:rPr>
          <w:rFonts w:ascii="Times New Roman" w:eastAsiaTheme="minorEastAsia" w:hAnsi="Times New Roman" w:cs="Times New Roman"/>
        </w:rPr>
        <w:t>As expected, results for males show the largest impact of homici</w:t>
      </w:r>
      <w:r w:rsidR="00F7767C">
        <w:rPr>
          <w:rFonts w:ascii="Times New Roman" w:eastAsiaTheme="minorEastAsia" w:hAnsi="Times New Roman" w:cs="Times New Roman"/>
        </w:rPr>
        <w:t>des on life expectancy and life</w:t>
      </w:r>
      <w:r>
        <w:rPr>
          <w:rFonts w:ascii="Times New Roman" w:eastAsiaTheme="minorEastAsia" w:hAnsi="Times New Roman" w:cs="Times New Roman"/>
        </w:rPr>
        <w:t xml:space="preserve">span variation </w:t>
      </w:r>
      <w:r w:rsidR="00C12FF7">
        <w:rPr>
          <w:rFonts w:ascii="Times New Roman" w:eastAsiaTheme="minorEastAsia" w:hAnsi="Times New Roman" w:cs="Times New Roman"/>
        </w:rPr>
        <w:t>for</w:t>
      </w:r>
      <w:r>
        <w:rPr>
          <w:rFonts w:ascii="Times New Roman" w:eastAsiaTheme="minorEastAsia" w:hAnsi="Times New Roman" w:cs="Times New Roman"/>
        </w:rPr>
        <w:t xml:space="preserve"> both time periods </w:t>
      </w:r>
      <w:r w:rsidR="0023715B">
        <w:rPr>
          <w:rFonts w:ascii="Times New Roman" w:eastAsiaTheme="minorEastAsia" w:hAnsi="Times New Roman" w:cs="Times New Roman"/>
        </w:rPr>
        <w:t>(</w:t>
      </w:r>
      <w:r w:rsidR="008E1F58" w:rsidRPr="008E1F58">
        <w:rPr>
          <w:rFonts w:ascii="Times New Roman" w:eastAsiaTheme="minorEastAsia" w:hAnsi="Times New Roman" w:cs="Times New Roman"/>
        </w:rPr>
        <w:t>Figures 1-4</w:t>
      </w:r>
      <w:r w:rsidR="0023715B">
        <w:rPr>
          <w:rFonts w:ascii="Times New Roman" w:eastAsiaTheme="minorEastAsia" w:hAnsi="Times New Roman" w:cs="Times New Roman"/>
        </w:rPr>
        <w:t>)</w:t>
      </w:r>
      <w:r>
        <w:rPr>
          <w:rFonts w:ascii="Times New Roman" w:eastAsiaTheme="minorEastAsia" w:hAnsi="Times New Roman" w:cs="Times New Roman"/>
        </w:rPr>
        <w:t xml:space="preserve">. </w:t>
      </w:r>
      <w:r w:rsidR="00CF06E6">
        <w:rPr>
          <w:rFonts w:ascii="Times New Roman" w:eastAsiaTheme="minorEastAsia" w:hAnsi="Times New Roman" w:cs="Times New Roman"/>
        </w:rPr>
        <w:t>We thus focus on the</w:t>
      </w:r>
      <w:r>
        <w:rPr>
          <w:rFonts w:ascii="Times New Roman" w:eastAsiaTheme="minorEastAsia" w:hAnsi="Times New Roman" w:cs="Times New Roman"/>
        </w:rPr>
        <w:t>s</w:t>
      </w:r>
      <w:r w:rsidR="00CF06E6">
        <w:rPr>
          <w:rFonts w:ascii="Times New Roman" w:eastAsiaTheme="minorEastAsia" w:hAnsi="Times New Roman" w:cs="Times New Roman"/>
        </w:rPr>
        <w:t>e</w:t>
      </w:r>
      <w:r>
        <w:rPr>
          <w:rFonts w:ascii="Times New Roman" w:eastAsiaTheme="minorEastAsia" w:hAnsi="Times New Roman" w:cs="Times New Roman"/>
        </w:rPr>
        <w:t xml:space="preserve"> results</w:t>
      </w:r>
      <w:r w:rsidR="008E1F58" w:rsidRPr="008E1F58">
        <w:rPr>
          <w:rFonts w:ascii="Times New Roman" w:eastAsiaTheme="minorEastAsia" w:hAnsi="Times New Roman" w:cs="Times New Roman"/>
        </w:rPr>
        <w:t xml:space="preserve"> </w:t>
      </w:r>
      <w:r>
        <w:rPr>
          <w:rFonts w:ascii="Times New Roman" w:eastAsiaTheme="minorEastAsia" w:hAnsi="Times New Roman" w:cs="Times New Roman"/>
        </w:rPr>
        <w:t xml:space="preserve">(results for females are shown in </w:t>
      </w:r>
      <w:r w:rsidRPr="008E1F58">
        <w:rPr>
          <w:rFonts w:ascii="Times New Roman" w:eastAsiaTheme="minorEastAsia" w:hAnsi="Times New Roman" w:cs="Times New Roman"/>
        </w:rPr>
        <w:t>Supplemental Material</w:t>
      </w:r>
      <w:r>
        <w:rPr>
          <w:rFonts w:ascii="Times New Roman" w:eastAsiaTheme="minorEastAsia" w:hAnsi="Times New Roman" w:cs="Times New Roman"/>
        </w:rPr>
        <w:t>, figures S1-S4).</w:t>
      </w:r>
    </w:p>
    <w:p w14:paraId="3967EF8F" w14:textId="50913AF7" w:rsidR="00FB260F" w:rsidRPr="008E1F58" w:rsidRDefault="008F6019" w:rsidP="008E1F58">
      <w:pPr>
        <w:spacing w:line="480" w:lineRule="auto"/>
        <w:ind w:firstLine="720"/>
        <w:jc w:val="both"/>
      </w:pPr>
      <w:r w:rsidRPr="005B25D2">
        <w:rPr>
          <w:rFonts w:ascii="Times New Roman" w:eastAsiaTheme="minorEastAsia" w:hAnsi="Times New Roman" w:cs="Times New Roman"/>
        </w:rPr>
        <w:t>Figure</w:t>
      </w:r>
      <w:r>
        <w:rPr>
          <w:rFonts w:ascii="Times New Roman" w:eastAsiaTheme="minorEastAsia" w:hAnsi="Times New Roman" w:cs="Times New Roman"/>
        </w:rPr>
        <w:t xml:space="preserve"> 1 </w:t>
      </w:r>
      <w:r w:rsidRPr="005B25D2">
        <w:rPr>
          <w:rFonts w:ascii="Times New Roman" w:eastAsiaTheme="minorEastAsia" w:hAnsi="Times New Roman" w:cs="Times New Roman"/>
        </w:rPr>
        <w:t>show</w:t>
      </w:r>
      <w:r>
        <w:rPr>
          <w:rFonts w:ascii="Times New Roman" w:eastAsiaTheme="minorEastAsia" w:hAnsi="Times New Roman" w:cs="Times New Roman"/>
        </w:rPr>
        <w:t>s</w:t>
      </w:r>
      <w:r w:rsidRPr="005B25D2">
        <w:rPr>
          <w:rFonts w:ascii="Times New Roman" w:eastAsiaTheme="minorEastAsia" w:hAnsi="Times New Roman" w:cs="Times New Roman"/>
        </w:rPr>
        <w:t xml:space="preserve"> age</w:t>
      </w:r>
      <w:r>
        <w:rPr>
          <w:rFonts w:ascii="Times New Roman" w:eastAsiaTheme="minorEastAsia" w:hAnsi="Times New Roman" w:cs="Times New Roman"/>
        </w:rPr>
        <w:t>- and</w:t>
      </w:r>
      <w:r w:rsidRPr="005B25D2">
        <w:rPr>
          <w:rFonts w:ascii="Times New Roman" w:eastAsiaTheme="minorEastAsia" w:hAnsi="Times New Roman" w:cs="Times New Roman"/>
        </w:rPr>
        <w:t xml:space="preserve"> cause</w:t>
      </w:r>
      <w:r>
        <w:rPr>
          <w:rFonts w:ascii="Times New Roman" w:eastAsiaTheme="minorEastAsia" w:hAnsi="Times New Roman" w:cs="Times New Roman"/>
        </w:rPr>
        <w:t>-specific</w:t>
      </w:r>
      <w:r w:rsidRPr="005B25D2">
        <w:rPr>
          <w:rFonts w:ascii="Times New Roman" w:eastAsiaTheme="minorEastAsia" w:hAnsi="Times New Roman" w:cs="Times New Roman"/>
        </w:rPr>
        <w:t xml:space="preserve"> contributions to the change in</w:t>
      </w:r>
      <w:r w:rsidR="00FB260F">
        <w:rPr>
          <w:rFonts w:ascii="Times New Roman" w:eastAsiaTheme="minorEastAsia" w:hAnsi="Times New Roman" w:cs="Times New Roman"/>
        </w:rPr>
        <w:t xml:space="preserve"> male</w:t>
      </w:r>
      <w:r>
        <w:rPr>
          <w:rFonts w:ascii="Times New Roman" w:eastAsiaTheme="minorEastAsia" w:hAnsi="Times New Roman" w:cs="Times New Roman"/>
        </w:rPr>
        <w:t xml:space="preserve"> </w:t>
      </w:r>
      <w:r w:rsidRPr="005B25D2">
        <w:rPr>
          <w:rFonts w:ascii="Times New Roman" w:eastAsiaTheme="minorEastAsia" w:hAnsi="Times New Roman" w:cs="Times New Roman"/>
        </w:rPr>
        <w:t>life expectancy</w:t>
      </w:r>
      <w:r>
        <w:rPr>
          <w:rFonts w:ascii="Times New Roman" w:eastAsiaTheme="minorEastAsia" w:hAnsi="Times New Roman" w:cs="Times New Roman"/>
        </w:rPr>
        <w:t xml:space="preserve"> at birth between 1995 and 2005 (Panel A) and between 2005 and 2015 (Panel B). Vertical values enclosed in rectangles </w:t>
      </w:r>
      <w:r w:rsidR="007A2B3B">
        <w:rPr>
          <w:rFonts w:ascii="Times New Roman" w:eastAsiaTheme="minorEastAsia" w:hAnsi="Times New Roman" w:cs="Times New Roman"/>
        </w:rPr>
        <w:t xml:space="preserve">next to the y-axis </w:t>
      </w:r>
      <w:r>
        <w:rPr>
          <w:rFonts w:ascii="Times New Roman" w:eastAsiaTheme="minorEastAsia" w:hAnsi="Times New Roman" w:cs="Times New Roman"/>
        </w:rPr>
        <w:t>represent age-specific contributions (in years), while the length of the bars correspond to cause-specific contributions by age (also in years). Overall cause-specific contributions across all ages are shown in the panel’s legend in parenthesis</w:t>
      </w:r>
      <w:r w:rsidR="00C12FF7">
        <w:rPr>
          <w:rFonts w:ascii="Times New Roman" w:eastAsiaTheme="minorEastAsia" w:hAnsi="Times New Roman" w:cs="Times New Roman"/>
        </w:rPr>
        <w:t xml:space="preserve"> (in years)</w:t>
      </w:r>
      <w:r>
        <w:rPr>
          <w:rFonts w:ascii="Times New Roman" w:eastAsiaTheme="minorEastAsia" w:hAnsi="Times New Roman" w:cs="Times New Roman"/>
        </w:rPr>
        <w:t>.</w:t>
      </w:r>
      <w:r w:rsidR="00FB260F">
        <w:rPr>
          <w:rFonts w:ascii="Times New Roman" w:eastAsiaTheme="minorEastAsia" w:hAnsi="Times New Roman" w:cs="Times New Roman"/>
        </w:rPr>
        <w:t xml:space="preserve"> </w:t>
      </w:r>
    </w:p>
    <w:p w14:paraId="7639D4DD" w14:textId="6EB0302F" w:rsidR="00714F65" w:rsidRDefault="009221FB" w:rsidP="00DE4D80">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Among men, l</w:t>
      </w:r>
      <w:r w:rsidR="00FB260F">
        <w:rPr>
          <w:rFonts w:ascii="Times New Roman" w:eastAsiaTheme="minorEastAsia" w:hAnsi="Times New Roman" w:cs="Times New Roman"/>
        </w:rPr>
        <w:t xml:space="preserve">ife expectancy </w:t>
      </w:r>
      <w:r>
        <w:rPr>
          <w:rFonts w:ascii="Times New Roman" w:eastAsiaTheme="minorEastAsia" w:hAnsi="Times New Roman" w:cs="Times New Roman"/>
        </w:rPr>
        <w:t xml:space="preserve">at birth </w:t>
      </w:r>
      <w:r w:rsidR="00FB260F">
        <w:rPr>
          <w:rFonts w:ascii="Times New Roman" w:eastAsiaTheme="minorEastAsia" w:hAnsi="Times New Roman" w:cs="Times New Roman"/>
        </w:rPr>
        <w:t xml:space="preserve">increased </w:t>
      </w:r>
      <w:r>
        <w:rPr>
          <w:rFonts w:ascii="Times New Roman" w:eastAsiaTheme="minorEastAsia" w:hAnsi="Times New Roman" w:cs="Times New Roman"/>
        </w:rPr>
        <w:t>about twice as fast in 1995-2005 (2.1</w:t>
      </w:r>
      <w:r w:rsidR="00FB260F">
        <w:rPr>
          <w:rFonts w:ascii="Times New Roman" w:eastAsiaTheme="minorEastAsia" w:hAnsi="Times New Roman" w:cs="Times New Roman"/>
        </w:rPr>
        <w:t>years</w:t>
      </w:r>
      <w:r>
        <w:rPr>
          <w:rFonts w:ascii="Times New Roman" w:eastAsiaTheme="minorEastAsia" w:hAnsi="Times New Roman" w:cs="Times New Roman"/>
        </w:rPr>
        <w:t xml:space="preserve">) </w:t>
      </w:r>
      <w:r w:rsidR="005E00EC">
        <w:rPr>
          <w:rFonts w:ascii="Times New Roman" w:eastAsiaTheme="minorEastAsia" w:hAnsi="Times New Roman" w:cs="Times New Roman"/>
        </w:rPr>
        <w:t>than in</w:t>
      </w:r>
      <w:r>
        <w:rPr>
          <w:rFonts w:ascii="Times New Roman" w:eastAsiaTheme="minorEastAsia" w:hAnsi="Times New Roman" w:cs="Times New Roman"/>
        </w:rPr>
        <w:t xml:space="preserve"> 2005-2015 (1.05 years). </w:t>
      </w:r>
      <w:r w:rsidR="00D60944">
        <w:rPr>
          <w:rFonts w:ascii="Times New Roman" w:eastAsiaTheme="minorEastAsia" w:hAnsi="Times New Roman" w:cs="Times New Roman"/>
        </w:rPr>
        <w:t xml:space="preserve">Most causes of death contributed to the improvement in life expectancy in 1995-2005 (except for diabetes, heart disease and accidents) implying that their underlying mortality rates </w:t>
      </w:r>
      <w:r w:rsidR="00B97FBB">
        <w:rPr>
          <w:rFonts w:ascii="Times New Roman" w:eastAsiaTheme="minorEastAsia" w:hAnsi="Times New Roman" w:cs="Times New Roman"/>
        </w:rPr>
        <w:lastRenderedPageBreak/>
        <w:t>reduc</w:t>
      </w:r>
      <w:r w:rsidR="00D60944">
        <w:rPr>
          <w:rFonts w:ascii="Times New Roman" w:eastAsiaTheme="minorEastAsia" w:hAnsi="Times New Roman" w:cs="Times New Roman"/>
        </w:rPr>
        <w:t>ed over the period.</w:t>
      </w:r>
      <w:r w:rsidR="00D171DD">
        <w:rPr>
          <w:rFonts w:ascii="Times New Roman" w:eastAsiaTheme="minorEastAsia" w:hAnsi="Times New Roman" w:cs="Times New Roman"/>
        </w:rPr>
        <w:t xml:space="preserve"> I</w:t>
      </w:r>
      <w:r w:rsidR="00B97FBB">
        <w:rPr>
          <w:rFonts w:ascii="Times New Roman" w:eastAsiaTheme="minorEastAsia" w:hAnsi="Times New Roman" w:cs="Times New Roman"/>
        </w:rPr>
        <w:t>mportantly, homicide</w:t>
      </w:r>
      <w:r w:rsidR="00D171DD">
        <w:rPr>
          <w:rFonts w:ascii="Times New Roman" w:eastAsiaTheme="minorEastAsia" w:hAnsi="Times New Roman" w:cs="Times New Roman"/>
        </w:rPr>
        <w:t xml:space="preserve"> ra</w:t>
      </w:r>
      <w:r w:rsidR="00B97FBB">
        <w:rPr>
          <w:rFonts w:ascii="Times New Roman" w:eastAsiaTheme="minorEastAsia" w:hAnsi="Times New Roman" w:cs="Times New Roman"/>
        </w:rPr>
        <w:t>tes declin</w:t>
      </w:r>
      <w:r w:rsidR="000225CE">
        <w:rPr>
          <w:rFonts w:ascii="Times New Roman" w:eastAsiaTheme="minorEastAsia" w:hAnsi="Times New Roman" w:cs="Times New Roman"/>
        </w:rPr>
        <w:t>ed</w:t>
      </w:r>
      <w:r w:rsidR="00B97FBB">
        <w:rPr>
          <w:rFonts w:ascii="Times New Roman" w:eastAsiaTheme="minorEastAsia" w:hAnsi="Times New Roman" w:cs="Times New Roman"/>
        </w:rPr>
        <w:t xml:space="preserve"> </w:t>
      </w:r>
      <w:r w:rsidR="00161D5F">
        <w:rPr>
          <w:rFonts w:ascii="Times New Roman" w:eastAsiaTheme="minorEastAsia" w:hAnsi="Times New Roman" w:cs="Times New Roman"/>
        </w:rPr>
        <w:t>in 1995-2005</w:t>
      </w:r>
      <w:r w:rsidR="00B97FBB">
        <w:rPr>
          <w:rFonts w:ascii="Times New Roman" w:eastAsiaTheme="minorEastAsia" w:hAnsi="Times New Roman" w:cs="Times New Roman"/>
        </w:rPr>
        <w:t xml:space="preserve"> </w:t>
      </w:r>
      <w:r w:rsidR="000225CE">
        <w:rPr>
          <w:rFonts w:ascii="Times New Roman" w:eastAsiaTheme="minorEastAsia" w:hAnsi="Times New Roman" w:cs="Times New Roman"/>
        </w:rPr>
        <w:t>and this</w:t>
      </w:r>
      <w:r w:rsidR="00A31273">
        <w:rPr>
          <w:rFonts w:ascii="Times New Roman" w:eastAsiaTheme="minorEastAsia" w:hAnsi="Times New Roman" w:cs="Times New Roman"/>
        </w:rPr>
        <w:t xml:space="preserve"> contributed to about one-fourth </w:t>
      </w:r>
      <w:r w:rsidR="006D2C6C">
        <w:rPr>
          <w:rFonts w:ascii="Times New Roman" w:eastAsiaTheme="minorEastAsia" w:hAnsi="Times New Roman" w:cs="Times New Roman"/>
        </w:rPr>
        <w:t xml:space="preserve">(0.45 years) </w:t>
      </w:r>
      <w:r w:rsidR="00A31273">
        <w:rPr>
          <w:rFonts w:ascii="Times New Roman" w:eastAsiaTheme="minorEastAsia" w:hAnsi="Times New Roman" w:cs="Times New Roman"/>
        </w:rPr>
        <w:t xml:space="preserve">of the overall </w:t>
      </w:r>
      <w:r w:rsidR="00B97FBB">
        <w:rPr>
          <w:rFonts w:ascii="Times New Roman" w:eastAsiaTheme="minorEastAsia" w:hAnsi="Times New Roman" w:cs="Times New Roman"/>
        </w:rPr>
        <w:t>gain in life expectancy</w:t>
      </w:r>
      <w:r w:rsidR="00BA4E8F">
        <w:rPr>
          <w:rFonts w:ascii="Times New Roman" w:eastAsiaTheme="minorEastAsia" w:hAnsi="Times New Roman" w:cs="Times New Roman"/>
        </w:rPr>
        <w:t xml:space="preserve"> in this period</w:t>
      </w:r>
      <w:r w:rsidR="00B97FBB">
        <w:rPr>
          <w:rFonts w:ascii="Times New Roman" w:eastAsiaTheme="minorEastAsia" w:hAnsi="Times New Roman" w:cs="Times New Roman"/>
        </w:rPr>
        <w:t xml:space="preserve">. </w:t>
      </w:r>
      <w:r w:rsidR="008A51C5">
        <w:rPr>
          <w:rFonts w:ascii="Times New Roman" w:eastAsiaTheme="minorEastAsia" w:hAnsi="Times New Roman" w:cs="Times New Roman"/>
        </w:rPr>
        <w:t>Moreover</w:t>
      </w:r>
      <w:r w:rsidR="00E21F36">
        <w:rPr>
          <w:rFonts w:ascii="Times New Roman" w:eastAsiaTheme="minorEastAsia" w:hAnsi="Times New Roman" w:cs="Times New Roman"/>
        </w:rPr>
        <w:t xml:space="preserve">, about </w:t>
      </w:r>
      <w:r w:rsidR="0049659E">
        <w:rPr>
          <w:rFonts w:ascii="Times New Roman" w:eastAsiaTheme="minorEastAsia" w:hAnsi="Times New Roman" w:cs="Times New Roman"/>
        </w:rPr>
        <w:t>78</w:t>
      </w:r>
      <w:r w:rsidR="00E21F36">
        <w:rPr>
          <w:rFonts w:ascii="Times New Roman" w:eastAsiaTheme="minorEastAsia" w:hAnsi="Times New Roman" w:cs="Times New Roman"/>
        </w:rPr>
        <w:t xml:space="preserve">% </w:t>
      </w:r>
      <w:r w:rsidR="005721FB">
        <w:rPr>
          <w:rFonts w:ascii="Times New Roman" w:eastAsiaTheme="minorEastAsia" w:hAnsi="Times New Roman" w:cs="Times New Roman"/>
        </w:rPr>
        <w:t xml:space="preserve">(0.36 years) </w:t>
      </w:r>
      <w:r w:rsidR="00E21F36">
        <w:rPr>
          <w:rFonts w:ascii="Times New Roman" w:eastAsiaTheme="minorEastAsia" w:hAnsi="Times New Roman" w:cs="Times New Roman"/>
        </w:rPr>
        <w:t>of th</w:t>
      </w:r>
      <w:r w:rsidR="00A31273">
        <w:rPr>
          <w:rFonts w:ascii="Times New Roman" w:eastAsiaTheme="minorEastAsia" w:hAnsi="Times New Roman" w:cs="Times New Roman"/>
        </w:rPr>
        <w:t>is</w:t>
      </w:r>
      <w:r w:rsidR="00E21F36">
        <w:rPr>
          <w:rFonts w:ascii="Times New Roman" w:eastAsiaTheme="minorEastAsia" w:hAnsi="Times New Roman" w:cs="Times New Roman"/>
        </w:rPr>
        <w:t xml:space="preserve"> contribution was due to reductions </w:t>
      </w:r>
      <w:r w:rsidR="008A51C5">
        <w:rPr>
          <w:rFonts w:ascii="Times New Roman" w:eastAsiaTheme="minorEastAsia" w:hAnsi="Times New Roman" w:cs="Times New Roman"/>
        </w:rPr>
        <w:t xml:space="preserve">in homicide mortality </w:t>
      </w:r>
      <w:r w:rsidR="00E21F36">
        <w:rPr>
          <w:rFonts w:ascii="Times New Roman" w:eastAsiaTheme="minorEastAsia" w:hAnsi="Times New Roman" w:cs="Times New Roman"/>
        </w:rPr>
        <w:t>between ages 15-49</w:t>
      </w:r>
      <w:r w:rsidR="000A305E">
        <w:rPr>
          <w:rFonts w:ascii="Times New Roman" w:eastAsiaTheme="minorEastAsia" w:hAnsi="Times New Roman" w:cs="Times New Roman"/>
        </w:rPr>
        <w:t xml:space="preserve"> (red bars in Figure 1, panel A)</w:t>
      </w:r>
      <w:r w:rsidR="00E21F36">
        <w:rPr>
          <w:rFonts w:ascii="Times New Roman" w:eastAsiaTheme="minorEastAsia" w:hAnsi="Times New Roman" w:cs="Times New Roman"/>
        </w:rPr>
        <w:t xml:space="preserve">. </w:t>
      </w:r>
      <w:r w:rsidR="00696F3D">
        <w:rPr>
          <w:rFonts w:ascii="Times New Roman" w:eastAsiaTheme="minorEastAsia" w:hAnsi="Times New Roman" w:cs="Times New Roman"/>
        </w:rPr>
        <w:t xml:space="preserve">In contrast, the slowed down improvement in life expectancy in </w:t>
      </w:r>
      <w:r w:rsidR="0064442B">
        <w:rPr>
          <w:rFonts w:ascii="Times New Roman" w:eastAsiaTheme="minorEastAsia" w:hAnsi="Times New Roman" w:cs="Times New Roman"/>
        </w:rPr>
        <w:t>2005-2015</w:t>
      </w:r>
      <w:r w:rsidR="00696F3D">
        <w:rPr>
          <w:rFonts w:ascii="Times New Roman" w:eastAsiaTheme="minorEastAsia" w:hAnsi="Times New Roman" w:cs="Times New Roman"/>
        </w:rPr>
        <w:t xml:space="preserve"> was mai</w:t>
      </w:r>
      <w:r w:rsidR="0091488C">
        <w:rPr>
          <w:rFonts w:ascii="Times New Roman" w:eastAsiaTheme="minorEastAsia" w:hAnsi="Times New Roman" w:cs="Times New Roman"/>
        </w:rPr>
        <w:t xml:space="preserve">nly the result of </w:t>
      </w:r>
      <w:r w:rsidR="0064442B">
        <w:rPr>
          <w:rFonts w:ascii="Times New Roman" w:eastAsiaTheme="minorEastAsia" w:hAnsi="Times New Roman" w:cs="Times New Roman"/>
        </w:rPr>
        <w:t>ris</w:t>
      </w:r>
      <w:r w:rsidR="00696F3D">
        <w:rPr>
          <w:rFonts w:ascii="Times New Roman" w:eastAsiaTheme="minorEastAsia" w:hAnsi="Times New Roman" w:cs="Times New Roman"/>
        </w:rPr>
        <w:t>ing rates of homicide and heart disease</w:t>
      </w:r>
      <w:r w:rsidR="00BA4E8F">
        <w:rPr>
          <w:rFonts w:ascii="Times New Roman" w:eastAsiaTheme="minorEastAsia" w:hAnsi="Times New Roman" w:cs="Times New Roman"/>
        </w:rPr>
        <w:t xml:space="preserve"> (panel B)</w:t>
      </w:r>
      <w:r w:rsidR="00DB1D38">
        <w:rPr>
          <w:rFonts w:ascii="Times New Roman" w:eastAsiaTheme="minorEastAsia" w:hAnsi="Times New Roman" w:cs="Times New Roman"/>
        </w:rPr>
        <w:t>, hence their negative contributions to the change</w:t>
      </w:r>
      <w:r w:rsidR="00696F3D">
        <w:rPr>
          <w:rFonts w:ascii="Times New Roman" w:eastAsiaTheme="minorEastAsia" w:hAnsi="Times New Roman" w:cs="Times New Roman"/>
        </w:rPr>
        <w:t xml:space="preserve">. </w:t>
      </w:r>
      <w:r w:rsidR="005D4B64">
        <w:rPr>
          <w:rFonts w:ascii="Times New Roman" w:eastAsiaTheme="minorEastAsia" w:hAnsi="Times New Roman" w:cs="Times New Roman"/>
        </w:rPr>
        <w:t xml:space="preserve">Contrary to </w:t>
      </w:r>
      <w:r w:rsidR="0064442B">
        <w:rPr>
          <w:rFonts w:ascii="Times New Roman" w:eastAsiaTheme="minorEastAsia" w:hAnsi="Times New Roman" w:cs="Times New Roman"/>
        </w:rPr>
        <w:t>the previous decade</w:t>
      </w:r>
      <w:r w:rsidR="005D4B64">
        <w:rPr>
          <w:rFonts w:ascii="Times New Roman" w:eastAsiaTheme="minorEastAsia" w:hAnsi="Times New Roman" w:cs="Times New Roman"/>
        </w:rPr>
        <w:t xml:space="preserve">, </w:t>
      </w:r>
      <w:r w:rsidR="0064442B">
        <w:rPr>
          <w:rFonts w:ascii="Times New Roman" w:eastAsiaTheme="minorEastAsia" w:hAnsi="Times New Roman" w:cs="Times New Roman"/>
        </w:rPr>
        <w:t xml:space="preserve">about </w:t>
      </w:r>
      <w:r w:rsidR="005D4B64">
        <w:rPr>
          <w:rFonts w:ascii="Times New Roman" w:eastAsiaTheme="minorEastAsia" w:hAnsi="Times New Roman" w:cs="Times New Roman"/>
        </w:rPr>
        <w:t>98%</w:t>
      </w:r>
      <w:r w:rsidR="003455BB">
        <w:rPr>
          <w:rFonts w:ascii="Times New Roman" w:eastAsiaTheme="minorEastAsia" w:hAnsi="Times New Roman" w:cs="Times New Roman"/>
        </w:rPr>
        <w:t xml:space="preserve"> (-0.27 years)</w:t>
      </w:r>
      <w:r w:rsidR="005D4B64">
        <w:rPr>
          <w:rFonts w:ascii="Times New Roman" w:eastAsiaTheme="minorEastAsia" w:hAnsi="Times New Roman" w:cs="Times New Roman"/>
        </w:rPr>
        <w:t xml:space="preserve"> of the negative contributions </w:t>
      </w:r>
      <w:r w:rsidR="00D60BC5">
        <w:rPr>
          <w:rFonts w:ascii="Times New Roman" w:eastAsiaTheme="minorEastAsia" w:hAnsi="Times New Roman" w:cs="Times New Roman"/>
        </w:rPr>
        <w:t xml:space="preserve">due to homicides </w:t>
      </w:r>
      <w:r w:rsidR="005D4B64">
        <w:rPr>
          <w:rFonts w:ascii="Times New Roman" w:eastAsiaTheme="minorEastAsia" w:hAnsi="Times New Roman" w:cs="Times New Roman"/>
        </w:rPr>
        <w:t>result</w:t>
      </w:r>
      <w:r w:rsidR="00964D75">
        <w:rPr>
          <w:rFonts w:ascii="Times New Roman" w:eastAsiaTheme="minorEastAsia" w:hAnsi="Times New Roman" w:cs="Times New Roman"/>
        </w:rPr>
        <w:t>ed</w:t>
      </w:r>
      <w:r w:rsidR="005D4B64">
        <w:rPr>
          <w:rFonts w:ascii="Times New Roman" w:eastAsiaTheme="minorEastAsia" w:hAnsi="Times New Roman" w:cs="Times New Roman"/>
        </w:rPr>
        <w:t xml:space="preserve"> from worsening mortality rates between ages 15-49</w:t>
      </w:r>
      <w:r w:rsidR="0064442B">
        <w:rPr>
          <w:rFonts w:ascii="Times New Roman" w:eastAsiaTheme="minorEastAsia" w:hAnsi="Times New Roman" w:cs="Times New Roman"/>
        </w:rPr>
        <w:t xml:space="preserve">. </w:t>
      </w:r>
      <w:r w:rsidR="00BA4E8F">
        <w:rPr>
          <w:rFonts w:ascii="Times New Roman" w:eastAsiaTheme="minorEastAsia" w:hAnsi="Times New Roman" w:cs="Times New Roman"/>
        </w:rPr>
        <w:t xml:space="preserve">Results for women suggest a </w:t>
      </w:r>
      <w:r w:rsidR="000E5565">
        <w:rPr>
          <w:rFonts w:ascii="Times New Roman" w:eastAsiaTheme="minorEastAsia" w:hAnsi="Times New Roman" w:cs="Times New Roman"/>
        </w:rPr>
        <w:t>conti</w:t>
      </w:r>
      <w:r w:rsidR="006E2679">
        <w:rPr>
          <w:rFonts w:ascii="Times New Roman" w:eastAsiaTheme="minorEastAsia" w:hAnsi="Times New Roman" w:cs="Times New Roman"/>
        </w:rPr>
        <w:t>n</w:t>
      </w:r>
      <w:r w:rsidR="000E5565">
        <w:rPr>
          <w:rFonts w:ascii="Times New Roman" w:eastAsiaTheme="minorEastAsia" w:hAnsi="Times New Roman" w:cs="Times New Roman"/>
        </w:rPr>
        <w:t xml:space="preserve">uous improvement in life expectancy over time with a </w:t>
      </w:r>
      <w:r w:rsidR="00BA4E8F">
        <w:rPr>
          <w:rFonts w:ascii="Times New Roman" w:eastAsiaTheme="minorEastAsia" w:hAnsi="Times New Roman" w:cs="Times New Roman"/>
        </w:rPr>
        <w:t>negligible impact of homicides</w:t>
      </w:r>
      <w:r w:rsidR="006E2679">
        <w:rPr>
          <w:rFonts w:ascii="Times New Roman" w:eastAsiaTheme="minorEastAsia" w:hAnsi="Times New Roman" w:cs="Times New Roman"/>
        </w:rPr>
        <w:t>;</w:t>
      </w:r>
      <w:r w:rsidR="00BD5932">
        <w:rPr>
          <w:rFonts w:ascii="Times New Roman" w:eastAsiaTheme="minorEastAsia" w:hAnsi="Times New Roman" w:cs="Times New Roman"/>
        </w:rPr>
        <w:t xml:space="preserve"> in fact, homicide rates </w:t>
      </w:r>
      <w:r w:rsidR="00611D68">
        <w:rPr>
          <w:rFonts w:ascii="Times New Roman" w:eastAsiaTheme="minorEastAsia" w:hAnsi="Times New Roman" w:cs="Times New Roman"/>
        </w:rPr>
        <w:t>continuously</w:t>
      </w:r>
      <w:r w:rsidR="00BD5932">
        <w:rPr>
          <w:rFonts w:ascii="Times New Roman" w:eastAsiaTheme="minorEastAsia" w:hAnsi="Times New Roman" w:cs="Times New Roman"/>
        </w:rPr>
        <w:t xml:space="preserve"> declined</w:t>
      </w:r>
      <w:r w:rsidR="006E2679">
        <w:rPr>
          <w:rFonts w:ascii="Times New Roman" w:eastAsiaTheme="minorEastAsia" w:hAnsi="Times New Roman" w:cs="Times New Roman"/>
        </w:rPr>
        <w:t xml:space="preserve"> since 1995</w:t>
      </w:r>
      <w:r w:rsidR="000E5565">
        <w:rPr>
          <w:rFonts w:ascii="Times New Roman" w:eastAsiaTheme="minorEastAsia" w:hAnsi="Times New Roman" w:cs="Times New Roman"/>
        </w:rPr>
        <w:t xml:space="preserve"> (</w:t>
      </w:r>
      <w:r w:rsidR="000E5565" w:rsidRPr="008E1F58">
        <w:rPr>
          <w:rFonts w:ascii="Times New Roman" w:eastAsiaTheme="minorEastAsia" w:hAnsi="Times New Roman" w:cs="Times New Roman"/>
        </w:rPr>
        <w:t>Supplemental Material</w:t>
      </w:r>
      <w:r w:rsidR="000E5565">
        <w:rPr>
          <w:rFonts w:ascii="Times New Roman" w:eastAsiaTheme="minorEastAsia" w:hAnsi="Times New Roman" w:cs="Times New Roman"/>
        </w:rPr>
        <w:t xml:space="preserve">, figures S1-S4). For example, </w:t>
      </w:r>
      <w:r w:rsidR="00714F65">
        <w:rPr>
          <w:rFonts w:ascii="Times New Roman" w:eastAsiaTheme="minorEastAsia" w:hAnsi="Times New Roman" w:cs="Times New Roman"/>
        </w:rPr>
        <w:t xml:space="preserve">life expectancy </w:t>
      </w:r>
      <w:r w:rsidR="000E5565">
        <w:rPr>
          <w:rFonts w:ascii="Times New Roman" w:eastAsiaTheme="minorEastAsia" w:hAnsi="Times New Roman" w:cs="Times New Roman"/>
        </w:rPr>
        <w:t xml:space="preserve">increased </w:t>
      </w:r>
      <w:r w:rsidR="00714F65">
        <w:rPr>
          <w:rFonts w:ascii="Times New Roman" w:eastAsiaTheme="minorEastAsia" w:hAnsi="Times New Roman" w:cs="Times New Roman"/>
        </w:rPr>
        <w:t xml:space="preserve">by 1.3 years in 1995-2005 </w:t>
      </w:r>
      <w:r w:rsidR="000E5565">
        <w:rPr>
          <w:rFonts w:ascii="Times New Roman" w:eastAsiaTheme="minorEastAsia" w:hAnsi="Times New Roman" w:cs="Times New Roman"/>
        </w:rPr>
        <w:t>and by an additional year of life in 2005-2015</w:t>
      </w:r>
      <w:r w:rsidR="00AA5BA4">
        <w:rPr>
          <w:rFonts w:ascii="Times New Roman" w:eastAsiaTheme="minorEastAsia" w:hAnsi="Times New Roman" w:cs="Times New Roman"/>
        </w:rPr>
        <w:t xml:space="preserve">; all these </w:t>
      </w:r>
      <w:r w:rsidR="000E5565">
        <w:rPr>
          <w:rFonts w:ascii="Times New Roman" w:eastAsiaTheme="minorEastAsia" w:hAnsi="Times New Roman" w:cs="Times New Roman"/>
        </w:rPr>
        <w:t>result</w:t>
      </w:r>
      <w:r w:rsidR="002B24D2">
        <w:rPr>
          <w:rFonts w:ascii="Times New Roman" w:eastAsiaTheme="minorEastAsia" w:hAnsi="Times New Roman" w:cs="Times New Roman"/>
        </w:rPr>
        <w:t>ed from</w:t>
      </w:r>
      <w:r w:rsidR="000E5565">
        <w:rPr>
          <w:rFonts w:ascii="Times New Roman" w:eastAsiaTheme="minorEastAsia" w:hAnsi="Times New Roman" w:cs="Times New Roman"/>
        </w:rPr>
        <w:t xml:space="preserve"> mortality </w:t>
      </w:r>
      <w:r w:rsidR="002B24D2">
        <w:rPr>
          <w:rFonts w:ascii="Times New Roman" w:eastAsiaTheme="minorEastAsia" w:hAnsi="Times New Roman" w:cs="Times New Roman"/>
        </w:rPr>
        <w:t>improvements in</w:t>
      </w:r>
      <w:r w:rsidR="000E5565">
        <w:rPr>
          <w:rFonts w:ascii="Times New Roman" w:eastAsiaTheme="minorEastAsia" w:hAnsi="Times New Roman" w:cs="Times New Roman"/>
        </w:rPr>
        <w:t xml:space="preserve"> most causes of death, </w:t>
      </w:r>
      <w:r w:rsidR="002B24D2">
        <w:rPr>
          <w:rFonts w:ascii="Times New Roman" w:eastAsiaTheme="minorEastAsia" w:hAnsi="Times New Roman" w:cs="Times New Roman"/>
        </w:rPr>
        <w:t>except for diabetes</w:t>
      </w:r>
      <w:r w:rsidR="00B231DD">
        <w:rPr>
          <w:rFonts w:ascii="Times New Roman" w:eastAsiaTheme="minorEastAsia" w:hAnsi="Times New Roman" w:cs="Times New Roman"/>
        </w:rPr>
        <w:t xml:space="preserve"> and </w:t>
      </w:r>
      <w:del w:id="61" w:author="Hiram Beltran-Sanchez" w:date="2018-02-12T09:28:00Z">
        <w:r w:rsidR="00714F65" w:rsidDel="00DE4D80">
          <w:rPr>
            <w:rFonts w:ascii="Times New Roman" w:eastAsiaTheme="minorEastAsia" w:hAnsi="Times New Roman" w:cs="Times New Roman"/>
          </w:rPr>
          <w:delText xml:space="preserve">due to </w:delText>
        </w:r>
      </w:del>
      <w:r w:rsidR="00714F65">
        <w:rPr>
          <w:rFonts w:ascii="Times New Roman" w:eastAsiaTheme="minorEastAsia" w:hAnsi="Times New Roman" w:cs="Times New Roman"/>
        </w:rPr>
        <w:t xml:space="preserve">medically amenable conditions </w:t>
      </w:r>
      <w:r w:rsidR="002B24D2">
        <w:rPr>
          <w:rFonts w:ascii="Times New Roman" w:eastAsiaTheme="minorEastAsia" w:hAnsi="Times New Roman" w:cs="Times New Roman"/>
        </w:rPr>
        <w:t xml:space="preserve">(e.g., </w:t>
      </w:r>
      <w:r w:rsidR="002B24D2">
        <w:rPr>
          <w:rFonts w:ascii="Times New Roman" w:hAnsi="Times New Roman" w:cs="Times New Roman"/>
        </w:rPr>
        <w:t>infectious and respiratory diseases</w:t>
      </w:r>
      <w:r w:rsidR="002B24D2">
        <w:rPr>
          <w:rFonts w:ascii="Times New Roman" w:eastAsiaTheme="minorEastAsia" w:hAnsi="Times New Roman" w:cs="Times New Roman"/>
        </w:rPr>
        <w:t xml:space="preserve">). </w:t>
      </w:r>
      <w:r w:rsidR="006E2894">
        <w:rPr>
          <w:rFonts w:ascii="Times New Roman" w:eastAsiaTheme="minorEastAsia" w:hAnsi="Times New Roman" w:cs="Times New Roman"/>
        </w:rPr>
        <w:t xml:space="preserve">These results clearly show the impact of homicides on average length of life with a particularly detrimental effect among young males. </w:t>
      </w:r>
    </w:p>
    <w:p w14:paraId="2767E141" w14:textId="4BAB72CF" w:rsidR="00927ECF" w:rsidRDefault="00927ECF" w:rsidP="005B25D2">
      <w:pPr>
        <w:spacing w:line="480" w:lineRule="auto"/>
        <w:rPr>
          <w:rFonts w:ascii="Times New Roman" w:eastAsiaTheme="minorEastAsia" w:hAnsi="Times New Roman" w:cs="Times New Roman"/>
        </w:rPr>
      </w:pPr>
    </w:p>
    <w:p w14:paraId="0B6053AE" w14:textId="4B50F0DC" w:rsidR="00927ECF" w:rsidRDefault="00927ECF" w:rsidP="00927ECF">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[Figure 1 about here]</w:t>
      </w:r>
    </w:p>
    <w:p w14:paraId="7B3510F8" w14:textId="77777777" w:rsidR="006B3821" w:rsidRDefault="006B3821" w:rsidP="00927ECF">
      <w:pPr>
        <w:spacing w:line="480" w:lineRule="auto"/>
        <w:jc w:val="center"/>
        <w:rPr>
          <w:rFonts w:ascii="Times New Roman" w:eastAsiaTheme="minorEastAsia" w:hAnsi="Times New Roman" w:cs="Times New Roman"/>
        </w:rPr>
      </w:pPr>
    </w:p>
    <w:p w14:paraId="1A3EEC9F" w14:textId="39C7159E" w:rsidR="00821A9E" w:rsidRDefault="00753F17" w:rsidP="00C7225E">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Figure 2 shows </w:t>
      </w:r>
      <w:r w:rsidR="00DB1F4B">
        <w:rPr>
          <w:rFonts w:ascii="Times New Roman" w:eastAsiaTheme="minorEastAsia" w:hAnsi="Times New Roman" w:cs="Times New Roman"/>
        </w:rPr>
        <w:t xml:space="preserve">results for </w:t>
      </w:r>
      <w:r w:rsidR="0046185B">
        <w:rPr>
          <w:rFonts w:ascii="Times New Roman" w:eastAsiaTheme="minorEastAsia" w:hAnsi="Times New Roman" w:cs="Times New Roman"/>
        </w:rPr>
        <w:t>l</w:t>
      </w:r>
      <w:r w:rsidR="00BF5F73">
        <w:rPr>
          <w:rFonts w:ascii="Times New Roman" w:eastAsiaTheme="minorEastAsia" w:hAnsi="Times New Roman" w:cs="Times New Roman"/>
        </w:rPr>
        <w:t>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BF5F73">
        <w:rPr>
          <w:rFonts w:ascii="Times New Roman" w:eastAsiaTheme="minorEastAsia" w:hAnsi="Times New Roman" w:cs="Times New Roman"/>
        </w:rPr>
        <w:t>)</w:t>
      </w:r>
      <w:r w:rsidR="00DB1F4B">
        <w:rPr>
          <w:rFonts w:ascii="Times New Roman" w:eastAsiaTheme="minorEastAsia" w:hAnsi="Times New Roman" w:cs="Times New Roman"/>
        </w:rPr>
        <w:t xml:space="preserve"> in both periods</w:t>
      </w:r>
      <w:r w:rsidR="0046185B">
        <w:rPr>
          <w:rFonts w:ascii="Times New Roman" w:eastAsiaTheme="minorEastAsia" w:hAnsi="Times New Roman" w:cs="Times New Roman"/>
        </w:rPr>
        <w:t xml:space="preserve">. </w:t>
      </w:r>
      <w:r w:rsidR="00DB1F4B">
        <w:rPr>
          <w:rFonts w:ascii="Times New Roman" w:eastAsiaTheme="minorEastAsia" w:hAnsi="Times New Roman" w:cs="Times New Roman"/>
        </w:rPr>
        <w:t xml:space="preserve">This figure depicts </w:t>
      </w:r>
      <w:r w:rsidR="000F66DA">
        <w:rPr>
          <w:rFonts w:ascii="Times New Roman" w:eastAsiaTheme="minorEastAsia" w:hAnsi="Times New Roman" w:cs="Times New Roman"/>
        </w:rPr>
        <w:t xml:space="preserve">information in </w:t>
      </w:r>
      <w:r w:rsidR="00DB1F4B">
        <w:rPr>
          <w:rFonts w:ascii="Times New Roman" w:eastAsiaTheme="minorEastAsia" w:hAnsi="Times New Roman" w:cs="Times New Roman"/>
        </w:rPr>
        <w:t>a simi</w:t>
      </w:r>
      <w:r w:rsidR="007D46A2">
        <w:rPr>
          <w:rFonts w:ascii="Times New Roman" w:eastAsiaTheme="minorEastAsia" w:hAnsi="Times New Roman" w:cs="Times New Roman"/>
        </w:rPr>
        <w:t>lar format to that in Figure 1. Panel A of Figure 2, for example, shows that l</w:t>
      </w:r>
      <w:r w:rsidR="003C2485">
        <w:rPr>
          <w:rFonts w:ascii="Times New Roman" w:eastAsiaTheme="minorEastAsia" w:hAnsi="Times New Roman" w:cs="Times New Roman"/>
        </w:rPr>
        <w:t>ife</w:t>
      </w:r>
      <w:r w:rsidR="007D46A2">
        <w:rPr>
          <w:rFonts w:ascii="Times New Roman" w:eastAsiaTheme="minorEastAsia" w:hAnsi="Times New Roman" w:cs="Times New Roman"/>
        </w:rPr>
        <w:t>span variation reduced by about 1.21 years between 1995 (16.52) and 2005 (15.31)</w:t>
      </w:r>
      <w:r w:rsidR="004D3F96">
        <w:rPr>
          <w:rFonts w:ascii="Times New Roman" w:eastAsiaTheme="minorEastAsia" w:hAnsi="Times New Roman" w:cs="Times New Roman"/>
        </w:rPr>
        <w:t>. This means</w:t>
      </w:r>
      <w:r w:rsidR="00670A82">
        <w:rPr>
          <w:rFonts w:ascii="Times New Roman" w:eastAsiaTheme="minorEastAsia" w:hAnsi="Times New Roman" w:cs="Times New Roman"/>
        </w:rPr>
        <w:t xml:space="preserve"> </w:t>
      </w:r>
      <w:r w:rsidR="00877607">
        <w:rPr>
          <w:rFonts w:ascii="Times New Roman" w:eastAsiaTheme="minorEastAsia" w:hAnsi="Times New Roman" w:cs="Times New Roman"/>
        </w:rPr>
        <w:t>that</w:t>
      </w:r>
      <w:r w:rsidR="004D3F96">
        <w:rPr>
          <w:rFonts w:ascii="Times New Roman" w:eastAsiaTheme="minorEastAsia" w:hAnsi="Times New Roman" w:cs="Times New Roman"/>
        </w:rPr>
        <w:t>, on average, Mexican males were losing 1.21 years less at their time of death in 2005 than in 1995.</w:t>
      </w:r>
      <w:r w:rsidR="007D46A2">
        <w:rPr>
          <w:rFonts w:ascii="Times New Roman" w:eastAsiaTheme="minorEastAsia" w:hAnsi="Times New Roman" w:cs="Times New Roman"/>
        </w:rPr>
        <w:t xml:space="preserve">  </w:t>
      </w:r>
      <w:r w:rsidR="00F7767C">
        <w:rPr>
          <w:rFonts w:ascii="Times New Roman" w:eastAsiaTheme="minorEastAsia" w:hAnsi="Times New Roman" w:cs="Times New Roman"/>
        </w:rPr>
        <w:t>Although life</w:t>
      </w:r>
      <w:r w:rsidR="004C5111">
        <w:rPr>
          <w:rFonts w:ascii="Times New Roman" w:eastAsiaTheme="minorEastAsia" w:hAnsi="Times New Roman" w:cs="Times New Roman"/>
        </w:rPr>
        <w:t xml:space="preserve">span variation also declined between 2005 and 2015 (-0.53), the reduction </w:t>
      </w:r>
      <w:r w:rsidR="0094202A">
        <w:rPr>
          <w:rFonts w:ascii="Times New Roman" w:eastAsiaTheme="minorEastAsia" w:hAnsi="Times New Roman" w:cs="Times New Roman"/>
        </w:rPr>
        <w:t>in</w:t>
      </w:r>
      <w:r w:rsidR="00BF5F73">
        <w:rPr>
          <w:rFonts w:ascii="Times New Roman" w:eastAsiaTheme="minorEastAsia" w:hAnsi="Times New Roman" w:cs="Times New Roman"/>
        </w:rPr>
        <w:t xml:space="preserve"> 1995</w:t>
      </w:r>
      <w:r w:rsidR="0094202A">
        <w:rPr>
          <w:rFonts w:ascii="Times New Roman" w:eastAsiaTheme="minorEastAsia" w:hAnsi="Times New Roman" w:cs="Times New Roman"/>
        </w:rPr>
        <w:t>-</w:t>
      </w:r>
      <w:r w:rsidR="00BF5F73">
        <w:rPr>
          <w:rFonts w:ascii="Times New Roman" w:eastAsiaTheme="minorEastAsia" w:hAnsi="Times New Roman" w:cs="Times New Roman"/>
        </w:rPr>
        <w:t xml:space="preserve">2005 </w:t>
      </w:r>
      <w:r w:rsidR="0094202A">
        <w:rPr>
          <w:rFonts w:ascii="Times New Roman" w:eastAsiaTheme="minorEastAsia" w:hAnsi="Times New Roman" w:cs="Times New Roman"/>
        </w:rPr>
        <w:t xml:space="preserve">was about twice as large </w:t>
      </w:r>
      <w:r w:rsidR="00F03235">
        <w:rPr>
          <w:rFonts w:ascii="Times New Roman" w:eastAsiaTheme="minorEastAsia" w:hAnsi="Times New Roman" w:cs="Times New Roman"/>
        </w:rPr>
        <w:t xml:space="preserve">as </w:t>
      </w:r>
      <w:r w:rsidR="002F1B38">
        <w:rPr>
          <w:rFonts w:ascii="Times New Roman" w:eastAsiaTheme="minorEastAsia" w:hAnsi="Times New Roman" w:cs="Times New Roman"/>
        </w:rPr>
        <w:t>tha</w:t>
      </w:r>
      <w:r w:rsidR="00F03235">
        <w:rPr>
          <w:rFonts w:ascii="Times New Roman" w:eastAsiaTheme="minorEastAsia" w:hAnsi="Times New Roman" w:cs="Times New Roman"/>
        </w:rPr>
        <w:t>t</w:t>
      </w:r>
      <w:r w:rsidR="002F1B38">
        <w:rPr>
          <w:rFonts w:ascii="Times New Roman" w:eastAsiaTheme="minorEastAsia" w:hAnsi="Times New Roman" w:cs="Times New Roman"/>
        </w:rPr>
        <w:t xml:space="preserve"> i</w:t>
      </w:r>
      <w:r w:rsidR="00BF5F73">
        <w:rPr>
          <w:rFonts w:ascii="Times New Roman" w:eastAsiaTheme="minorEastAsia" w:hAnsi="Times New Roman" w:cs="Times New Roman"/>
        </w:rPr>
        <w:t xml:space="preserve">n the following </w:t>
      </w:r>
      <w:r w:rsidR="002F1B38">
        <w:rPr>
          <w:rFonts w:ascii="Times New Roman" w:eastAsiaTheme="minorEastAsia" w:hAnsi="Times New Roman" w:cs="Times New Roman"/>
        </w:rPr>
        <w:t>decade</w:t>
      </w:r>
      <w:r w:rsidR="00BF5F73">
        <w:rPr>
          <w:rFonts w:ascii="Times New Roman" w:eastAsiaTheme="minorEastAsia" w:hAnsi="Times New Roman" w:cs="Times New Roman"/>
        </w:rPr>
        <w:t>, 2005-2015</w:t>
      </w:r>
      <w:r w:rsidR="00F03235">
        <w:rPr>
          <w:rFonts w:ascii="Times New Roman" w:eastAsiaTheme="minorEastAsia" w:hAnsi="Times New Roman" w:cs="Times New Roman"/>
        </w:rPr>
        <w:t xml:space="preserve"> (-1.21 vs -0.53)</w:t>
      </w:r>
      <w:r w:rsidR="00BF5F73">
        <w:rPr>
          <w:rFonts w:ascii="Times New Roman" w:eastAsiaTheme="minorEastAsia" w:hAnsi="Times New Roman" w:cs="Times New Roman"/>
        </w:rPr>
        <w:t>.</w:t>
      </w:r>
      <w:r w:rsidR="00E3461A">
        <w:rPr>
          <w:rFonts w:ascii="Times New Roman" w:eastAsiaTheme="minorEastAsia" w:hAnsi="Times New Roman" w:cs="Times New Roman"/>
        </w:rPr>
        <w:t xml:space="preserve"> </w:t>
      </w:r>
      <w:r w:rsidR="00F7767C">
        <w:rPr>
          <w:rFonts w:ascii="Times New Roman" w:eastAsiaTheme="minorEastAsia" w:hAnsi="Times New Roman" w:cs="Times New Roman"/>
        </w:rPr>
        <w:t>In other words, male life</w:t>
      </w:r>
      <w:r w:rsidR="00305655">
        <w:rPr>
          <w:rFonts w:ascii="Times New Roman" w:eastAsiaTheme="minorEastAsia" w:hAnsi="Times New Roman" w:cs="Times New Roman"/>
        </w:rPr>
        <w:t xml:space="preserve">span variation was barely reduced in recent times. </w:t>
      </w:r>
      <w:r w:rsidR="005A1F91" w:rsidRPr="00C72FBB">
        <w:rPr>
          <w:rFonts w:ascii="Times New Roman" w:eastAsiaTheme="minorEastAsia" w:hAnsi="Times New Roman" w:cs="Times New Roman"/>
        </w:rPr>
        <w:t>Because of the decline in other causes of death</w:t>
      </w:r>
      <w:r w:rsidR="005A1F91">
        <w:rPr>
          <w:rFonts w:ascii="Times New Roman" w:eastAsiaTheme="minorEastAsia" w:hAnsi="Times New Roman" w:cs="Times New Roman"/>
        </w:rPr>
        <w:t xml:space="preserve"> over the period</w:t>
      </w:r>
      <w:r w:rsidR="005A1F91" w:rsidRPr="00C72FBB">
        <w:rPr>
          <w:rFonts w:ascii="Times New Roman" w:eastAsiaTheme="minorEastAsia" w:hAnsi="Times New Roman" w:cs="Times New Roman"/>
        </w:rPr>
        <w:t>, notably diabetes and ischemic heart disease at older ages and accidents and cirrhosis at younger ages,</w:t>
      </w:r>
      <w:r w:rsidR="005A1F91">
        <w:rPr>
          <w:rFonts w:ascii="Times New Roman" w:eastAsiaTheme="minorEastAsia" w:hAnsi="Times New Roman" w:cs="Times New Roman"/>
        </w:rPr>
        <w:t xml:space="preserve"> </w:t>
      </w:r>
      <w:r w:rsidR="00F7767C">
        <w:rPr>
          <w:rFonts w:ascii="Times New Roman" w:eastAsiaTheme="minorEastAsia" w:hAnsi="Times New Roman" w:cs="Times New Roman"/>
        </w:rPr>
        <w:t>life</w:t>
      </w:r>
      <w:r w:rsidR="005A1F91" w:rsidRPr="00C72FBB">
        <w:rPr>
          <w:rFonts w:ascii="Times New Roman" w:eastAsiaTheme="minorEastAsia" w:hAnsi="Times New Roman" w:cs="Times New Roman"/>
        </w:rPr>
        <w:t xml:space="preserve">span variation </w:t>
      </w:r>
      <w:r w:rsidR="005A1F91">
        <w:rPr>
          <w:rFonts w:ascii="Times New Roman" w:eastAsiaTheme="minorEastAsia" w:hAnsi="Times New Roman" w:cs="Times New Roman"/>
        </w:rPr>
        <w:t>narrow</w:t>
      </w:r>
      <w:r w:rsidR="005A1F91" w:rsidRPr="00C72FBB">
        <w:rPr>
          <w:rFonts w:ascii="Times New Roman" w:eastAsiaTheme="minorEastAsia" w:hAnsi="Times New Roman" w:cs="Times New Roman"/>
        </w:rPr>
        <w:t xml:space="preserve">ed in </w:t>
      </w:r>
      <w:r w:rsidR="003C2485">
        <w:rPr>
          <w:rFonts w:ascii="Times New Roman" w:eastAsiaTheme="minorEastAsia" w:hAnsi="Times New Roman" w:cs="Times New Roman"/>
        </w:rPr>
        <w:t>both periods. As a result, life</w:t>
      </w:r>
      <w:r w:rsidR="005A1F91" w:rsidRPr="00C72FBB">
        <w:rPr>
          <w:rFonts w:ascii="Times New Roman" w:eastAsiaTheme="minorEastAsia" w:hAnsi="Times New Roman" w:cs="Times New Roman"/>
        </w:rPr>
        <w:t xml:space="preserve">span variation had a </w:t>
      </w:r>
      <w:r w:rsidR="003C2485" w:rsidRPr="00C72FBB">
        <w:rPr>
          <w:rFonts w:ascii="Times New Roman" w:eastAsiaTheme="minorEastAsia" w:hAnsi="Times New Roman" w:cs="Times New Roman"/>
        </w:rPr>
        <w:t>continuous</w:t>
      </w:r>
      <w:r w:rsidR="005A1F91" w:rsidRPr="00C72FBB">
        <w:rPr>
          <w:rFonts w:ascii="Times New Roman" w:eastAsiaTheme="minorEastAsia" w:hAnsi="Times New Roman" w:cs="Times New Roman"/>
        </w:rPr>
        <w:t xml:space="preserve"> decline over time albeit at a slower pace </w:t>
      </w:r>
      <w:r w:rsidR="005A1F91">
        <w:rPr>
          <w:rFonts w:ascii="Times New Roman" w:eastAsiaTheme="minorEastAsia" w:hAnsi="Times New Roman" w:cs="Times New Roman"/>
        </w:rPr>
        <w:t>in</w:t>
      </w:r>
      <w:r w:rsidR="005A1F91" w:rsidRPr="00C72FBB">
        <w:rPr>
          <w:rFonts w:ascii="Times New Roman" w:eastAsiaTheme="minorEastAsia" w:hAnsi="Times New Roman" w:cs="Times New Roman"/>
        </w:rPr>
        <w:t xml:space="preserve"> 2005</w:t>
      </w:r>
      <w:r w:rsidR="005A1F91">
        <w:rPr>
          <w:rFonts w:ascii="Times New Roman" w:eastAsiaTheme="minorEastAsia" w:hAnsi="Times New Roman" w:cs="Times New Roman"/>
        </w:rPr>
        <w:t>-2015</w:t>
      </w:r>
      <w:r w:rsidR="005A1F91" w:rsidRPr="00C72FBB">
        <w:rPr>
          <w:rFonts w:ascii="Times New Roman" w:eastAsiaTheme="minorEastAsia" w:hAnsi="Times New Roman" w:cs="Times New Roman"/>
        </w:rPr>
        <w:t>.</w:t>
      </w:r>
      <w:r w:rsidR="005A1F91">
        <w:rPr>
          <w:rFonts w:ascii="Times New Roman" w:eastAsiaTheme="minorEastAsia" w:hAnsi="Times New Roman" w:cs="Times New Roman"/>
        </w:rPr>
        <w:t xml:space="preserve"> More specifically, c</w:t>
      </w:r>
      <w:r w:rsidR="00215249">
        <w:rPr>
          <w:rFonts w:ascii="Times New Roman" w:eastAsiaTheme="minorEastAsia" w:hAnsi="Times New Roman" w:cs="Times New Roman"/>
        </w:rPr>
        <w:t>ause</w:t>
      </w:r>
      <w:r w:rsidR="00F7595A">
        <w:rPr>
          <w:rFonts w:ascii="Times New Roman" w:eastAsiaTheme="minorEastAsia" w:hAnsi="Times New Roman" w:cs="Times New Roman"/>
        </w:rPr>
        <w:t>-</w:t>
      </w:r>
      <w:r w:rsidR="00215249">
        <w:rPr>
          <w:rFonts w:ascii="Times New Roman" w:eastAsiaTheme="minorEastAsia" w:hAnsi="Times New Roman" w:cs="Times New Roman"/>
        </w:rPr>
        <w:t>of</w:t>
      </w:r>
      <w:r w:rsidR="00F7595A">
        <w:rPr>
          <w:rFonts w:ascii="Times New Roman" w:eastAsiaTheme="minorEastAsia" w:hAnsi="Times New Roman" w:cs="Times New Roman"/>
        </w:rPr>
        <w:t>-</w:t>
      </w:r>
      <w:r w:rsidR="00215249">
        <w:rPr>
          <w:rFonts w:ascii="Times New Roman" w:eastAsiaTheme="minorEastAsia" w:hAnsi="Times New Roman" w:cs="Times New Roman"/>
        </w:rPr>
        <w:t xml:space="preserve">death </w:t>
      </w:r>
      <w:r w:rsidR="00F7595A">
        <w:rPr>
          <w:rFonts w:ascii="Times New Roman" w:eastAsiaTheme="minorEastAsia" w:hAnsi="Times New Roman" w:cs="Times New Roman"/>
        </w:rPr>
        <w:t xml:space="preserve">contributions </w:t>
      </w:r>
      <w:r w:rsidR="001957A2">
        <w:rPr>
          <w:rFonts w:ascii="Times New Roman" w:eastAsiaTheme="minorEastAsia" w:hAnsi="Times New Roman" w:cs="Times New Roman"/>
        </w:rPr>
        <w:t xml:space="preserve">clearly show that homicides and </w:t>
      </w:r>
      <w:r w:rsidR="001957A2">
        <w:rPr>
          <w:rFonts w:ascii="Times New Roman" w:eastAsiaTheme="minorEastAsia" w:hAnsi="Times New Roman" w:cs="Times New Roman"/>
        </w:rPr>
        <w:lastRenderedPageBreak/>
        <w:t>amenable causes of death had the larges</w:t>
      </w:r>
      <w:r w:rsidR="00F0651A">
        <w:rPr>
          <w:rFonts w:ascii="Times New Roman" w:eastAsiaTheme="minorEastAsia" w:hAnsi="Times New Roman" w:cs="Times New Roman"/>
        </w:rPr>
        <w:t>t</w:t>
      </w:r>
      <w:r w:rsidR="001957A2">
        <w:rPr>
          <w:rFonts w:ascii="Times New Roman" w:eastAsiaTheme="minorEastAsia" w:hAnsi="Times New Roman" w:cs="Times New Roman"/>
        </w:rPr>
        <w:t xml:space="preserve"> effect on i</w:t>
      </w:r>
      <w:r w:rsidR="00F0651A">
        <w:rPr>
          <w:rFonts w:ascii="Times New Roman" w:eastAsiaTheme="minorEastAsia" w:hAnsi="Times New Roman" w:cs="Times New Roman"/>
        </w:rPr>
        <w:t>ncreasing life</w:t>
      </w:r>
      <w:r w:rsidR="001957A2">
        <w:rPr>
          <w:rFonts w:ascii="Times New Roman" w:eastAsiaTheme="minorEastAsia" w:hAnsi="Times New Roman" w:cs="Times New Roman"/>
        </w:rPr>
        <w:t xml:space="preserve">span variation in 2005-2015. </w:t>
      </w:r>
      <w:r w:rsidR="005A1F91">
        <w:rPr>
          <w:rFonts w:ascii="Times New Roman" w:eastAsiaTheme="minorEastAsia" w:hAnsi="Times New Roman" w:cs="Times New Roman"/>
        </w:rPr>
        <w:t>T</w:t>
      </w:r>
      <w:r w:rsidR="001957A2">
        <w:rPr>
          <w:rFonts w:ascii="Times New Roman" w:eastAsiaTheme="minorEastAsia" w:hAnsi="Times New Roman" w:cs="Times New Roman"/>
        </w:rPr>
        <w:t>here is</w:t>
      </w:r>
      <w:r w:rsidR="00215A0E">
        <w:rPr>
          <w:rFonts w:ascii="Times New Roman" w:eastAsiaTheme="minorEastAsia" w:hAnsi="Times New Roman" w:cs="Times New Roman"/>
        </w:rPr>
        <w:t xml:space="preserve"> </w:t>
      </w:r>
      <w:r w:rsidR="00215249">
        <w:rPr>
          <w:rFonts w:ascii="Times New Roman" w:eastAsiaTheme="minorEastAsia" w:hAnsi="Times New Roman" w:cs="Times New Roman"/>
        </w:rPr>
        <w:t>a tipping point at around age 60-69</w:t>
      </w:r>
      <w:r w:rsidR="00F7595A">
        <w:rPr>
          <w:rFonts w:ascii="Times New Roman" w:eastAsiaTheme="minorEastAsia" w:hAnsi="Times New Roman" w:cs="Times New Roman"/>
        </w:rPr>
        <w:t xml:space="preserve"> </w:t>
      </w:r>
      <w:r w:rsidR="00215A0E">
        <w:rPr>
          <w:rFonts w:ascii="Times New Roman" w:eastAsiaTheme="minorEastAsia" w:hAnsi="Times New Roman" w:cs="Times New Roman"/>
        </w:rPr>
        <w:t>indicating the importance of cardiovascular disease</w:t>
      </w:r>
      <w:r w:rsidR="005A1F91">
        <w:rPr>
          <w:rFonts w:ascii="Times New Roman" w:eastAsiaTheme="minorEastAsia" w:hAnsi="Times New Roman" w:cs="Times New Roman"/>
        </w:rPr>
        <w:t>, diabetes</w:t>
      </w:r>
      <w:r w:rsidR="00215A0E">
        <w:rPr>
          <w:rFonts w:ascii="Times New Roman" w:eastAsiaTheme="minorEastAsia" w:hAnsi="Times New Roman" w:cs="Times New Roman"/>
        </w:rPr>
        <w:t xml:space="preserve"> and medical services </w:t>
      </w:r>
      <w:r w:rsidR="00F303FF">
        <w:rPr>
          <w:rFonts w:ascii="Times New Roman" w:eastAsiaTheme="minorEastAsia" w:hAnsi="Times New Roman" w:cs="Times New Roman"/>
        </w:rPr>
        <w:t xml:space="preserve">at older ages </w:t>
      </w:r>
      <w:r w:rsidR="00F0651A">
        <w:rPr>
          <w:rFonts w:ascii="Times New Roman" w:eastAsiaTheme="minorEastAsia" w:hAnsi="Times New Roman" w:cs="Times New Roman"/>
        </w:rPr>
        <w:t>in reducing life</w:t>
      </w:r>
      <w:r w:rsidR="00215A0E">
        <w:rPr>
          <w:rFonts w:ascii="Times New Roman" w:eastAsiaTheme="minorEastAsia" w:hAnsi="Times New Roman" w:cs="Times New Roman"/>
        </w:rPr>
        <w:t>span</w:t>
      </w:r>
      <w:r w:rsidR="00F303FF">
        <w:rPr>
          <w:rFonts w:ascii="Times New Roman" w:eastAsiaTheme="minorEastAsia" w:hAnsi="Times New Roman" w:cs="Times New Roman"/>
        </w:rPr>
        <w:t xml:space="preserve"> variation</w:t>
      </w:r>
      <w:r w:rsidR="00215A0E">
        <w:rPr>
          <w:rFonts w:ascii="Times New Roman" w:eastAsiaTheme="minorEastAsia" w:hAnsi="Times New Roman" w:cs="Times New Roman"/>
        </w:rPr>
        <w:t>, while accidents, homicides and cirrhosis play a larger role at younger ages</w:t>
      </w:r>
      <w:r w:rsidR="00215249">
        <w:rPr>
          <w:rFonts w:ascii="Times New Roman" w:eastAsiaTheme="minorEastAsia" w:hAnsi="Times New Roman" w:cs="Times New Roman"/>
        </w:rPr>
        <w:t xml:space="preserve">. </w:t>
      </w:r>
      <w:r w:rsidR="008C09D6">
        <w:rPr>
          <w:rFonts w:ascii="Times New Roman" w:eastAsiaTheme="minorEastAsia" w:hAnsi="Times New Roman" w:cs="Times New Roman"/>
        </w:rPr>
        <w:t xml:space="preserve">This result underscores the major role of rising homicide rates among young adults </w:t>
      </w:r>
      <w:r w:rsidR="00281965">
        <w:rPr>
          <w:rFonts w:ascii="Times New Roman" w:eastAsiaTheme="minorEastAsia" w:hAnsi="Times New Roman" w:cs="Times New Roman"/>
        </w:rPr>
        <w:t xml:space="preserve">in recent times </w:t>
      </w:r>
      <w:r w:rsidR="004A32F8">
        <w:rPr>
          <w:rFonts w:ascii="Times New Roman" w:eastAsiaTheme="minorEastAsia" w:hAnsi="Times New Roman" w:cs="Times New Roman"/>
        </w:rPr>
        <w:t>and</w:t>
      </w:r>
      <w:r w:rsidR="008C09D6">
        <w:rPr>
          <w:rFonts w:ascii="Times New Roman" w:eastAsiaTheme="minorEastAsia" w:hAnsi="Times New Roman" w:cs="Times New Roman"/>
        </w:rPr>
        <w:t xml:space="preserve"> the </w:t>
      </w:r>
      <w:r w:rsidR="00281965">
        <w:rPr>
          <w:rFonts w:ascii="Times New Roman" w:eastAsiaTheme="minorEastAsia" w:hAnsi="Times New Roman" w:cs="Times New Roman"/>
        </w:rPr>
        <w:t xml:space="preserve">consequent </w:t>
      </w:r>
      <w:r w:rsidR="008C09D6">
        <w:rPr>
          <w:rFonts w:ascii="Times New Roman" w:eastAsiaTheme="minorEastAsia" w:hAnsi="Times New Roman" w:cs="Times New Roman"/>
        </w:rPr>
        <w:t>sl</w:t>
      </w:r>
      <w:r w:rsidR="00F0651A">
        <w:rPr>
          <w:rFonts w:ascii="Times New Roman" w:eastAsiaTheme="minorEastAsia" w:hAnsi="Times New Roman" w:cs="Times New Roman"/>
        </w:rPr>
        <w:t>ow improvement in reducing life</w:t>
      </w:r>
      <w:r w:rsidR="008C09D6">
        <w:rPr>
          <w:rFonts w:ascii="Times New Roman" w:eastAsiaTheme="minorEastAsia" w:hAnsi="Times New Roman" w:cs="Times New Roman"/>
        </w:rPr>
        <w:t xml:space="preserve">span variation. </w:t>
      </w:r>
      <w:r w:rsidR="00786F58">
        <w:rPr>
          <w:rFonts w:ascii="Times New Roman" w:eastAsiaTheme="minorEastAsia" w:hAnsi="Times New Roman" w:cs="Times New Roman"/>
        </w:rPr>
        <w:t>For example, h</w:t>
      </w:r>
      <w:r w:rsidR="00E3461A">
        <w:rPr>
          <w:rFonts w:ascii="Times New Roman" w:eastAsiaTheme="minorEastAsia" w:hAnsi="Times New Roman" w:cs="Times New Roman"/>
        </w:rPr>
        <w:t xml:space="preserve">omicides and conditions amenable to medical service account for most of the </w:t>
      </w:r>
      <w:r w:rsidR="008C09D6">
        <w:rPr>
          <w:rFonts w:ascii="Times New Roman" w:eastAsiaTheme="minorEastAsia" w:hAnsi="Times New Roman" w:cs="Times New Roman"/>
        </w:rPr>
        <w:t>reduction</w:t>
      </w:r>
      <w:r w:rsidR="00E3461A">
        <w:rPr>
          <w:rFonts w:ascii="Times New Roman" w:eastAsiaTheme="minorEastAsia" w:hAnsi="Times New Roman" w:cs="Times New Roman"/>
        </w:rPr>
        <w:t xml:space="preserve"> in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E3461A">
        <w:rPr>
          <w:rFonts w:ascii="Times New Roman" w:eastAsiaTheme="minorEastAsia" w:hAnsi="Times New Roman" w:cs="Times New Roman"/>
        </w:rPr>
        <w:t xml:space="preserve"> between 1995 and 2005</w:t>
      </w:r>
      <w:r w:rsidR="00DE2041">
        <w:rPr>
          <w:rFonts w:ascii="Times New Roman" w:eastAsiaTheme="minorEastAsia" w:hAnsi="Times New Roman" w:cs="Times New Roman"/>
        </w:rPr>
        <w:t xml:space="preserve"> </w:t>
      </w:r>
      <w:r w:rsidR="004A32F8">
        <w:rPr>
          <w:rFonts w:ascii="Times New Roman" w:eastAsiaTheme="minorEastAsia" w:hAnsi="Times New Roman" w:cs="Times New Roman"/>
        </w:rPr>
        <w:t>(about</w:t>
      </w:r>
      <w:r w:rsidR="00E3461A">
        <w:rPr>
          <w:rFonts w:ascii="Times New Roman" w:eastAsiaTheme="minorEastAsia" w:hAnsi="Times New Roman" w:cs="Times New Roman"/>
        </w:rPr>
        <w:t xml:space="preserve"> -0.24 and -0.61</w:t>
      </w:r>
      <w:r w:rsidR="00DE2041">
        <w:rPr>
          <w:rFonts w:ascii="Times New Roman" w:eastAsiaTheme="minorEastAsia" w:hAnsi="Times New Roman" w:cs="Times New Roman"/>
        </w:rPr>
        <w:t xml:space="preserve"> years</w:t>
      </w:r>
      <w:r w:rsidR="004A32F8">
        <w:rPr>
          <w:rFonts w:ascii="Times New Roman" w:eastAsiaTheme="minorEastAsia" w:hAnsi="Times New Roman" w:cs="Times New Roman"/>
        </w:rPr>
        <w:t>,</w:t>
      </w:r>
      <w:r w:rsidR="00DE2041">
        <w:rPr>
          <w:rFonts w:ascii="Times New Roman" w:eastAsiaTheme="minorEastAsia" w:hAnsi="Times New Roman" w:cs="Times New Roman"/>
        </w:rPr>
        <w:t xml:space="preserve"> respectively</w:t>
      </w:r>
      <w:r w:rsidR="004A32F8">
        <w:rPr>
          <w:rFonts w:ascii="Times New Roman" w:eastAsiaTheme="minorEastAsia" w:hAnsi="Times New Roman" w:cs="Times New Roman"/>
        </w:rPr>
        <w:t xml:space="preserve">); however, between 2005 and 2015, </w:t>
      </w:r>
      <w:r w:rsidR="00532DD6">
        <w:rPr>
          <w:rFonts w:ascii="Times New Roman" w:eastAsiaTheme="minorEastAsia" w:hAnsi="Times New Roman" w:cs="Times New Roman"/>
        </w:rPr>
        <w:t xml:space="preserve">rising </w:t>
      </w:r>
      <w:r w:rsidR="004A32F8">
        <w:rPr>
          <w:rFonts w:ascii="Times New Roman" w:eastAsiaTheme="minorEastAsia" w:hAnsi="Times New Roman" w:cs="Times New Roman"/>
        </w:rPr>
        <w:t>homicide</w:t>
      </w:r>
      <w:r w:rsidR="00532DD6">
        <w:rPr>
          <w:rFonts w:ascii="Times New Roman" w:eastAsiaTheme="minorEastAsia" w:hAnsi="Times New Roman" w:cs="Times New Roman"/>
        </w:rPr>
        <w:t xml:space="preserve"> rate</w:t>
      </w:r>
      <w:r w:rsidR="004A32F8">
        <w:rPr>
          <w:rFonts w:ascii="Times New Roman" w:eastAsiaTheme="minorEastAsia" w:hAnsi="Times New Roman" w:cs="Times New Roman"/>
        </w:rPr>
        <w:t>s contributed to widening lifespan variation (about 0.16 years in ages below 60)</w:t>
      </w:r>
      <w:r w:rsidR="00DE2041">
        <w:rPr>
          <w:rFonts w:ascii="Times New Roman" w:eastAsiaTheme="minorEastAsia" w:hAnsi="Times New Roman" w:cs="Times New Roman"/>
        </w:rPr>
        <w:t>.</w:t>
      </w:r>
      <w:r w:rsidR="00C72FBB">
        <w:rPr>
          <w:rFonts w:ascii="Times New Roman" w:eastAsiaTheme="minorEastAsia" w:hAnsi="Times New Roman" w:cs="Times New Roman"/>
        </w:rPr>
        <w:t xml:space="preserve"> </w:t>
      </w:r>
      <w:r w:rsidR="00C7225E">
        <w:rPr>
          <w:rFonts w:ascii="Times New Roman" w:eastAsiaTheme="minorEastAsia" w:hAnsi="Times New Roman" w:cs="Times New Roman"/>
        </w:rPr>
        <w:t xml:space="preserve">For females, lifespan variation decreased </w:t>
      </w:r>
      <w:r w:rsidR="00B8633E">
        <w:rPr>
          <w:rFonts w:ascii="Times New Roman" w:eastAsiaTheme="minorEastAsia" w:hAnsi="Times New Roman" w:cs="Times New Roman"/>
        </w:rPr>
        <w:t>since 1995. M</w:t>
      </w:r>
      <w:r w:rsidR="00C7225E">
        <w:rPr>
          <w:rFonts w:ascii="Times New Roman" w:eastAsiaTheme="minorEastAsia" w:hAnsi="Times New Roman" w:cs="Times New Roman"/>
        </w:rPr>
        <w:t xml:space="preserve">ost of this </w:t>
      </w:r>
      <w:r w:rsidR="005A1F91">
        <w:rPr>
          <w:rFonts w:ascii="Times New Roman" w:eastAsiaTheme="minorEastAsia" w:hAnsi="Times New Roman" w:cs="Times New Roman"/>
        </w:rPr>
        <w:t xml:space="preserve">improvement </w:t>
      </w:r>
      <w:r w:rsidR="00C7225E">
        <w:rPr>
          <w:rFonts w:ascii="Times New Roman" w:eastAsiaTheme="minorEastAsia" w:hAnsi="Times New Roman" w:cs="Times New Roman"/>
        </w:rPr>
        <w:t xml:space="preserve">was due to progress in the first years of life and </w:t>
      </w:r>
      <w:r w:rsidR="005A1F91">
        <w:rPr>
          <w:rFonts w:ascii="Times New Roman" w:eastAsiaTheme="minorEastAsia" w:hAnsi="Times New Roman" w:cs="Times New Roman"/>
        </w:rPr>
        <w:t>to</w:t>
      </w:r>
      <w:r w:rsidR="00C7225E">
        <w:rPr>
          <w:rFonts w:ascii="Times New Roman" w:eastAsiaTheme="minorEastAsia" w:hAnsi="Times New Roman" w:cs="Times New Roman"/>
        </w:rPr>
        <w:t xml:space="preserve"> amenable causes</w:t>
      </w:r>
      <w:r w:rsidR="00787E6C">
        <w:rPr>
          <w:rFonts w:ascii="Times New Roman" w:eastAsiaTheme="minorEastAsia" w:hAnsi="Times New Roman" w:cs="Times New Roman"/>
        </w:rPr>
        <w:t xml:space="preserve"> of death</w:t>
      </w:r>
      <w:r w:rsidR="00C7225E">
        <w:rPr>
          <w:rFonts w:ascii="Times New Roman" w:eastAsiaTheme="minorEastAsia" w:hAnsi="Times New Roman" w:cs="Times New Roman"/>
        </w:rPr>
        <w:t xml:space="preserve">. </w:t>
      </w:r>
    </w:p>
    <w:p w14:paraId="1FD71BF6" w14:textId="77777777" w:rsidR="00C05A7D" w:rsidRDefault="00C05A7D" w:rsidP="00C7225E">
      <w:pPr>
        <w:spacing w:line="480" w:lineRule="auto"/>
        <w:ind w:firstLine="720"/>
        <w:jc w:val="both"/>
        <w:rPr>
          <w:rFonts w:ascii="Times New Roman" w:eastAsiaTheme="minorEastAsia" w:hAnsi="Times New Roman" w:cs="Times New Roman"/>
        </w:rPr>
      </w:pPr>
    </w:p>
    <w:p w14:paraId="3C00BDB0" w14:textId="2B92E741" w:rsidR="00F934E3" w:rsidRDefault="00C7225E" w:rsidP="00D739EB">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 xml:space="preserve"> </w:t>
      </w:r>
      <w:r w:rsidR="0046185B">
        <w:rPr>
          <w:rFonts w:ascii="Times New Roman" w:eastAsiaTheme="minorEastAsia" w:hAnsi="Times New Roman" w:cs="Times New Roman"/>
        </w:rPr>
        <w:t>[Figure 2</w:t>
      </w:r>
      <w:r w:rsidR="006B3821">
        <w:rPr>
          <w:rFonts w:ascii="Times New Roman" w:eastAsiaTheme="minorEastAsia" w:hAnsi="Times New Roman" w:cs="Times New Roman"/>
        </w:rPr>
        <w:t xml:space="preserve"> about here]</w:t>
      </w:r>
    </w:p>
    <w:p w14:paraId="045AD817" w14:textId="77777777" w:rsidR="00D739EB" w:rsidRPr="00D739EB" w:rsidRDefault="00D739EB" w:rsidP="00D739EB">
      <w:pPr>
        <w:spacing w:line="480" w:lineRule="auto"/>
        <w:jc w:val="center"/>
        <w:rPr>
          <w:rFonts w:ascii="Times New Roman" w:eastAsiaTheme="minorEastAsia" w:hAnsi="Times New Roman" w:cs="Times New Roman"/>
        </w:rPr>
      </w:pPr>
    </w:p>
    <w:p w14:paraId="4CA41AAE" w14:textId="18B57668" w:rsidR="00B62339" w:rsidRDefault="00D35CCF" w:rsidP="00F934E3">
      <w:pPr>
        <w:rPr>
          <w:rFonts w:ascii="Times New Roman" w:eastAsiaTheme="majorEastAsia" w:hAnsi="Times New Roman" w:cs="Times New Roman"/>
          <w:b/>
          <w:iCs/>
          <w:spacing w:val="15"/>
        </w:rPr>
      </w:pPr>
      <w:r>
        <w:rPr>
          <w:rFonts w:ascii="Times New Roman" w:eastAsiaTheme="majorEastAsia" w:hAnsi="Times New Roman" w:cs="Times New Roman"/>
          <w:b/>
          <w:iCs/>
          <w:spacing w:val="15"/>
        </w:rPr>
        <w:t>Changes and cause-specific contributions to life expectancy and</w:t>
      </w:r>
      <w:r w:rsidRPr="00292FB1">
        <w:rPr>
          <w:rFonts w:ascii="Times New Roman" w:eastAsiaTheme="majorEastAsia" w:hAnsi="Times New Roman" w:cs="Times New Roman"/>
          <w:b/>
          <w:iCs/>
          <w:spacing w:val="15"/>
        </w:rPr>
        <w:t xml:space="preserve"> lifespan variation at </w:t>
      </w:r>
      <w:r w:rsidR="00E87D13">
        <w:rPr>
          <w:rFonts w:ascii="Times New Roman" w:eastAsiaTheme="majorEastAsia" w:hAnsi="Times New Roman" w:cs="Times New Roman"/>
          <w:b/>
          <w:iCs/>
          <w:spacing w:val="15"/>
        </w:rPr>
        <w:t xml:space="preserve">the </w:t>
      </w:r>
      <w:r>
        <w:rPr>
          <w:rFonts w:ascii="Times New Roman" w:eastAsiaTheme="majorEastAsia" w:hAnsi="Times New Roman" w:cs="Times New Roman"/>
          <w:b/>
          <w:iCs/>
          <w:spacing w:val="15"/>
        </w:rPr>
        <w:t>state level</w:t>
      </w:r>
    </w:p>
    <w:p w14:paraId="08AD41DE" w14:textId="36A9DBD1" w:rsidR="00F934E3" w:rsidRDefault="00F934E3" w:rsidP="00F934E3">
      <w:pPr>
        <w:rPr>
          <w:rFonts w:ascii="Times New Roman" w:eastAsiaTheme="majorEastAsia" w:hAnsi="Times New Roman" w:cs="Times New Roman"/>
          <w:b/>
          <w:iCs/>
          <w:spacing w:val="15"/>
        </w:rPr>
      </w:pPr>
    </w:p>
    <w:p w14:paraId="2BF13300" w14:textId="6A123BCC" w:rsidR="000401DA" w:rsidRPr="00D739EB" w:rsidRDefault="00AE2253" w:rsidP="00135876">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In previous </w:t>
      </w:r>
      <w:r w:rsidR="00B8633E">
        <w:rPr>
          <w:rFonts w:ascii="Times New Roman" w:eastAsiaTheme="minorEastAsia" w:hAnsi="Times New Roman" w:cs="Times New Roman"/>
        </w:rPr>
        <w:t>sections,</w:t>
      </w:r>
      <w:r>
        <w:rPr>
          <w:rFonts w:ascii="Times New Roman" w:eastAsiaTheme="minorEastAsia" w:hAnsi="Times New Roman" w:cs="Times New Roman"/>
        </w:rPr>
        <w:t xml:space="preserve"> we identified the importance of homicides on slowing the improvement in life expectancy at birth and in </w:t>
      </w:r>
      <w:r w:rsidR="00B8633E">
        <w:rPr>
          <w:rFonts w:ascii="Times New Roman" w:eastAsiaTheme="minorEastAsia" w:hAnsi="Times New Roman" w:cs="Times New Roman"/>
        </w:rPr>
        <w:t>reducing life</w:t>
      </w:r>
      <w:r>
        <w:rPr>
          <w:rFonts w:ascii="Times New Roman" w:eastAsiaTheme="minorEastAsia" w:hAnsi="Times New Roman" w:cs="Times New Roman"/>
        </w:rPr>
        <w:t>span disparities. These resul</w:t>
      </w:r>
      <w:r w:rsidR="00B8633E">
        <w:rPr>
          <w:rFonts w:ascii="Times New Roman" w:eastAsiaTheme="minorEastAsia" w:hAnsi="Times New Roman" w:cs="Times New Roman"/>
        </w:rPr>
        <w:t>t</w:t>
      </w:r>
      <w:r>
        <w:rPr>
          <w:rFonts w:ascii="Times New Roman" w:eastAsiaTheme="minorEastAsia" w:hAnsi="Times New Roman" w:cs="Times New Roman"/>
        </w:rPr>
        <w:t xml:space="preserve">s, however, masked important differences at the state level.  </w:t>
      </w:r>
      <w:r w:rsidR="00D739EB" w:rsidRPr="00D739EB">
        <w:rPr>
          <w:rFonts w:ascii="Times New Roman" w:eastAsiaTheme="minorEastAsia" w:hAnsi="Times New Roman" w:cs="Times New Roman"/>
        </w:rPr>
        <w:t xml:space="preserve">Figure 3 </w:t>
      </w:r>
      <w:r w:rsidR="00D739EB">
        <w:rPr>
          <w:rFonts w:ascii="Times New Roman" w:eastAsiaTheme="minorEastAsia" w:hAnsi="Times New Roman" w:cs="Times New Roman"/>
        </w:rPr>
        <w:t>shows changes in life expectancy</w:t>
      </w:r>
      <w:r w:rsidR="00D36996">
        <w:rPr>
          <w:rFonts w:ascii="Times New Roman" w:eastAsiaTheme="minorEastAsia" w:hAnsi="Times New Roman" w:cs="Times New Roman"/>
        </w:rPr>
        <w:t xml:space="preserve"> (panel A)</w:t>
      </w:r>
      <w:r w:rsidR="00D739EB">
        <w:rPr>
          <w:rFonts w:ascii="Times New Roman" w:eastAsiaTheme="minorEastAsia" w:hAnsi="Times New Roman" w:cs="Times New Roman"/>
        </w:rPr>
        <w:t xml:space="preserve"> and in lifespan variation </w:t>
      </w:r>
      <w:r w:rsidR="00D36996">
        <w:rPr>
          <w:rFonts w:ascii="Times New Roman" w:eastAsiaTheme="minorEastAsia" w:hAnsi="Times New Roman" w:cs="Times New Roman"/>
        </w:rPr>
        <w:t xml:space="preserve">(panel B) </w:t>
      </w:r>
      <w:r w:rsidR="00D739EB">
        <w:rPr>
          <w:rFonts w:ascii="Times New Roman" w:eastAsiaTheme="minorEastAsia" w:hAnsi="Times New Roman" w:cs="Times New Roman"/>
        </w:rPr>
        <w:t>for</w:t>
      </w:r>
      <w:r w:rsidR="00D36996">
        <w:rPr>
          <w:rFonts w:ascii="Times New Roman" w:eastAsiaTheme="minorEastAsia" w:hAnsi="Times New Roman" w:cs="Times New Roman"/>
        </w:rPr>
        <w:t xml:space="preserve"> males in</w:t>
      </w:r>
      <w:r w:rsidR="00D739EB">
        <w:rPr>
          <w:rFonts w:ascii="Times New Roman" w:eastAsiaTheme="minorEastAsia" w:hAnsi="Times New Roman" w:cs="Times New Roman"/>
        </w:rPr>
        <w:t xml:space="preserve"> each of the 32 states in Mexico</w:t>
      </w:r>
      <w:r w:rsidR="00D36996">
        <w:rPr>
          <w:rFonts w:ascii="Times New Roman" w:eastAsiaTheme="minorEastAsia" w:hAnsi="Times New Roman" w:cs="Times New Roman"/>
        </w:rPr>
        <w:t xml:space="preserve"> between 1995 and 2005 (blue dots) and between 2005 and 2015 (red triangles)</w:t>
      </w:r>
      <w:r w:rsidR="00AB3C7B">
        <w:rPr>
          <w:rFonts w:ascii="Times New Roman" w:eastAsiaTheme="minorEastAsia" w:hAnsi="Times New Roman" w:cs="Times New Roman"/>
        </w:rPr>
        <w:t>. We grouped states into three broad</w:t>
      </w:r>
      <w:r w:rsidR="00D36996">
        <w:rPr>
          <w:rFonts w:ascii="Times New Roman" w:eastAsiaTheme="minorEastAsia" w:hAnsi="Times New Roman" w:cs="Times New Roman"/>
        </w:rPr>
        <w:t xml:space="preserve"> region</w:t>
      </w:r>
      <w:r w:rsidR="00AB3C7B">
        <w:rPr>
          <w:rFonts w:ascii="Times New Roman" w:eastAsiaTheme="minorEastAsia" w:hAnsi="Times New Roman" w:cs="Times New Roman"/>
        </w:rPr>
        <w:t>s to facilitate interpretations of results, North, Central and South</w:t>
      </w:r>
      <w:r w:rsidR="00D36996">
        <w:rPr>
          <w:rFonts w:ascii="Times New Roman" w:eastAsiaTheme="minorEastAsia" w:hAnsi="Times New Roman" w:cs="Times New Roman"/>
        </w:rPr>
        <w:t xml:space="preserve"> </w:t>
      </w:r>
      <w:r w:rsidR="008E1F58">
        <w:rPr>
          <w:rFonts w:ascii="Times New Roman" w:eastAsiaTheme="minorEastAsia" w:hAnsi="Times New Roman" w:cs="Times New Roman"/>
        </w:rPr>
        <w:t>.</w:t>
      </w:r>
      <w:r w:rsidR="00D36996">
        <w:rPr>
          <w:rFonts w:ascii="Times New Roman" w:eastAsiaTheme="minorEastAsia" w:hAnsi="Times New Roman" w:cs="Times New Roman"/>
        </w:rPr>
        <w:t xml:space="preserve"> </w:t>
      </w:r>
      <w:r w:rsidR="00B8633E">
        <w:rPr>
          <w:rFonts w:ascii="Times New Roman" w:eastAsiaTheme="minorEastAsia" w:hAnsi="Times New Roman" w:cs="Times New Roman"/>
        </w:rPr>
        <w:t>There are two main resu</w:t>
      </w:r>
      <w:r w:rsidR="00135876">
        <w:rPr>
          <w:rFonts w:ascii="Times New Roman" w:eastAsiaTheme="minorEastAsia" w:hAnsi="Times New Roman" w:cs="Times New Roman"/>
        </w:rPr>
        <w:t>l</w:t>
      </w:r>
      <w:r w:rsidR="00B8633E">
        <w:rPr>
          <w:rFonts w:ascii="Times New Roman" w:eastAsiaTheme="minorEastAsia" w:hAnsi="Times New Roman" w:cs="Times New Roman"/>
        </w:rPr>
        <w:t>t</w:t>
      </w:r>
      <w:r w:rsidR="00135876">
        <w:rPr>
          <w:rFonts w:ascii="Times New Roman" w:eastAsiaTheme="minorEastAsia" w:hAnsi="Times New Roman" w:cs="Times New Roman"/>
        </w:rPr>
        <w:t>s. First, life expectancy among males had a larger increase in 1995-2005 than in 2005-2015 across all states (panel A), with s</w:t>
      </w:r>
      <w:r w:rsidR="000401DA">
        <w:rPr>
          <w:rFonts w:ascii="Times New Roman" w:eastAsiaTheme="minorEastAsia" w:hAnsi="Times New Roman" w:cs="Times New Roman"/>
        </w:rPr>
        <w:t>ome states even experienc</w:t>
      </w:r>
      <w:r w:rsidR="00135876">
        <w:rPr>
          <w:rFonts w:ascii="Times New Roman" w:eastAsiaTheme="minorEastAsia" w:hAnsi="Times New Roman" w:cs="Times New Roman"/>
        </w:rPr>
        <w:t>ing</w:t>
      </w:r>
      <w:r w:rsidR="000401DA">
        <w:rPr>
          <w:rFonts w:ascii="Times New Roman" w:eastAsiaTheme="minorEastAsia" w:hAnsi="Times New Roman" w:cs="Times New Roman"/>
        </w:rPr>
        <w:t xml:space="preserve"> reductions in lif</w:t>
      </w:r>
      <w:r w:rsidR="00C7225E">
        <w:rPr>
          <w:rFonts w:ascii="Times New Roman" w:eastAsiaTheme="minorEastAsia" w:hAnsi="Times New Roman" w:cs="Times New Roman"/>
        </w:rPr>
        <w:t xml:space="preserve">e expectancy </w:t>
      </w:r>
      <w:r w:rsidR="00135876">
        <w:rPr>
          <w:rFonts w:ascii="Times New Roman" w:eastAsiaTheme="minorEastAsia" w:hAnsi="Times New Roman" w:cs="Times New Roman"/>
        </w:rPr>
        <w:t xml:space="preserve">in 2005-2015 </w:t>
      </w:r>
      <w:r w:rsidR="00C7225E">
        <w:rPr>
          <w:rFonts w:ascii="Times New Roman" w:eastAsiaTheme="minorEastAsia" w:hAnsi="Times New Roman" w:cs="Times New Roman"/>
        </w:rPr>
        <w:t>such as Chihuahua.</w:t>
      </w:r>
      <w:r w:rsidR="00135876">
        <w:rPr>
          <w:rFonts w:ascii="Times New Roman" w:eastAsiaTheme="minorEastAsia" w:hAnsi="Times New Roman" w:cs="Times New Roman"/>
        </w:rPr>
        <w:t xml:space="preserve"> Second, </w:t>
      </w:r>
      <w:r w:rsidR="000401DA">
        <w:rPr>
          <w:rFonts w:ascii="Times New Roman" w:eastAsiaTheme="minorEastAsia" w:hAnsi="Times New Roman" w:cs="Times New Roman"/>
        </w:rPr>
        <w:t xml:space="preserve">lifespan variation (panel B) was reduced in </w:t>
      </w:r>
      <w:r w:rsidR="00135876">
        <w:rPr>
          <w:rFonts w:ascii="Times New Roman" w:eastAsiaTheme="minorEastAsia" w:hAnsi="Times New Roman" w:cs="Times New Roman"/>
        </w:rPr>
        <w:t xml:space="preserve">most states over the two decades, 1995-2005, except for states in the North. </w:t>
      </w:r>
      <w:r w:rsidR="00AC3979">
        <w:rPr>
          <w:rFonts w:ascii="Times New Roman" w:eastAsiaTheme="minorEastAsia" w:hAnsi="Times New Roman" w:cs="Times New Roman"/>
        </w:rPr>
        <w:t xml:space="preserve">For example, </w:t>
      </w:r>
      <w:r w:rsidR="000401DA">
        <w:rPr>
          <w:rFonts w:ascii="Times New Roman" w:eastAsiaTheme="minorEastAsia" w:hAnsi="Times New Roman" w:cs="Times New Roman"/>
        </w:rPr>
        <w:t>every state between 1995 and 2005</w:t>
      </w:r>
      <w:r w:rsidR="00AC3979">
        <w:rPr>
          <w:rFonts w:ascii="Times New Roman" w:eastAsiaTheme="minorEastAsia" w:hAnsi="Times New Roman" w:cs="Times New Roman"/>
        </w:rPr>
        <w:t xml:space="preserve"> had</w:t>
      </w:r>
      <w:r w:rsidR="000401DA">
        <w:rPr>
          <w:rFonts w:ascii="Times New Roman" w:eastAsiaTheme="minorEastAsia" w:hAnsi="Times New Roman" w:cs="Times New Roman"/>
        </w:rPr>
        <w:t xml:space="preserve"> major improvements in </w:t>
      </w:r>
      <w:r w:rsidR="00F7767C">
        <w:rPr>
          <w:rFonts w:ascii="Times New Roman" w:eastAsiaTheme="minorEastAsia" w:hAnsi="Times New Roman" w:cs="Times New Roman"/>
        </w:rPr>
        <w:t>reducing life</w:t>
      </w:r>
      <w:r w:rsidR="00AC3979">
        <w:rPr>
          <w:rFonts w:ascii="Times New Roman" w:eastAsiaTheme="minorEastAsia" w:hAnsi="Times New Roman" w:cs="Times New Roman"/>
        </w:rPr>
        <w:t xml:space="preserve">span variation, particularly those in </w:t>
      </w:r>
      <w:r w:rsidR="000401DA">
        <w:rPr>
          <w:rFonts w:ascii="Times New Roman" w:eastAsiaTheme="minorEastAsia" w:hAnsi="Times New Roman" w:cs="Times New Roman"/>
        </w:rPr>
        <w:t>the South of the country such as Chiapas, Oaxaca and Puebla</w:t>
      </w:r>
      <w:r w:rsidR="00AC3979">
        <w:rPr>
          <w:rFonts w:ascii="Times New Roman" w:eastAsiaTheme="minorEastAsia" w:hAnsi="Times New Roman" w:cs="Times New Roman"/>
        </w:rPr>
        <w:t>, but</w:t>
      </w:r>
      <w:r w:rsidR="000401DA">
        <w:rPr>
          <w:rFonts w:ascii="Times New Roman" w:eastAsiaTheme="minorEastAsia" w:hAnsi="Times New Roman" w:cs="Times New Roman"/>
        </w:rPr>
        <w:t xml:space="preserve"> </w:t>
      </w:r>
      <w:r w:rsidR="00AC3979">
        <w:rPr>
          <w:rFonts w:ascii="Times New Roman" w:eastAsiaTheme="minorEastAsia" w:hAnsi="Times New Roman" w:cs="Times New Roman"/>
        </w:rPr>
        <w:t>b</w:t>
      </w:r>
      <w:r w:rsidR="000401DA">
        <w:rPr>
          <w:rFonts w:ascii="Times New Roman" w:eastAsiaTheme="minorEastAsia" w:hAnsi="Times New Roman" w:cs="Times New Roman"/>
        </w:rPr>
        <w:t xml:space="preserve">etween 2005 and 2015, </w:t>
      </w:r>
      <w:r w:rsidR="00AC3979">
        <w:rPr>
          <w:rFonts w:ascii="Times New Roman" w:eastAsiaTheme="minorEastAsia" w:hAnsi="Times New Roman" w:cs="Times New Roman"/>
        </w:rPr>
        <w:t xml:space="preserve">all states in the </w:t>
      </w:r>
      <w:r w:rsidR="00AC3979">
        <w:rPr>
          <w:rFonts w:ascii="Times New Roman" w:eastAsiaTheme="minorEastAsia" w:hAnsi="Times New Roman" w:cs="Times New Roman"/>
        </w:rPr>
        <w:lastRenderedPageBreak/>
        <w:t xml:space="preserve">north had very low reductions in lifespan disparity with </w:t>
      </w:r>
      <w:r w:rsidR="000401DA">
        <w:rPr>
          <w:rFonts w:ascii="Times New Roman" w:eastAsiaTheme="minorEastAsia" w:hAnsi="Times New Roman" w:cs="Times New Roman"/>
        </w:rPr>
        <w:t xml:space="preserve">two states </w:t>
      </w:r>
      <w:r w:rsidR="00AC3979">
        <w:rPr>
          <w:rFonts w:ascii="Times New Roman" w:eastAsiaTheme="minorEastAsia" w:hAnsi="Times New Roman" w:cs="Times New Roman"/>
        </w:rPr>
        <w:t xml:space="preserve">having a large </w:t>
      </w:r>
      <w:r w:rsidR="000401DA">
        <w:rPr>
          <w:rFonts w:ascii="Times New Roman" w:eastAsiaTheme="minorEastAsia" w:hAnsi="Times New Roman" w:cs="Times New Roman"/>
        </w:rPr>
        <w:t>increase</w:t>
      </w:r>
      <w:r w:rsidR="00AC3979">
        <w:rPr>
          <w:rFonts w:ascii="Times New Roman" w:eastAsiaTheme="minorEastAsia" w:hAnsi="Times New Roman" w:cs="Times New Roman"/>
        </w:rPr>
        <w:t xml:space="preserve"> </w:t>
      </w:r>
      <w:r w:rsidR="000401DA">
        <w:rPr>
          <w:rFonts w:ascii="Times New Roman" w:eastAsiaTheme="minorEastAsia" w:hAnsi="Times New Roman" w:cs="Times New Roman"/>
        </w:rPr>
        <w:t xml:space="preserve"> in lifespan</w:t>
      </w:r>
      <w:r w:rsidR="00AC3979">
        <w:rPr>
          <w:rFonts w:ascii="Times New Roman" w:eastAsiaTheme="minorEastAsia" w:hAnsi="Times New Roman" w:cs="Times New Roman"/>
        </w:rPr>
        <w:t xml:space="preserve"> variation (</w:t>
      </w:r>
      <w:r w:rsidR="000401DA">
        <w:rPr>
          <w:rFonts w:ascii="Times New Roman" w:eastAsiaTheme="minorEastAsia" w:hAnsi="Times New Roman" w:cs="Times New Roman"/>
        </w:rPr>
        <w:t xml:space="preserve">Chihuahua and Nuevo León </w:t>
      </w:r>
      <w:r w:rsidR="00AC3979">
        <w:rPr>
          <w:rFonts w:ascii="Times New Roman" w:eastAsiaTheme="minorEastAsia" w:hAnsi="Times New Roman" w:cs="Times New Roman"/>
        </w:rPr>
        <w:t>--</w:t>
      </w:r>
      <w:r w:rsidR="000401DA">
        <w:rPr>
          <w:rFonts w:ascii="Times New Roman" w:eastAsiaTheme="minorEastAsia" w:hAnsi="Times New Roman" w:cs="Times New Roman"/>
        </w:rPr>
        <w:t>both bordering with Texas in the US)</w:t>
      </w:r>
      <w:r w:rsidR="005358D0">
        <w:rPr>
          <w:rFonts w:ascii="Times New Roman" w:eastAsiaTheme="minorEastAsia" w:hAnsi="Times New Roman" w:cs="Times New Roman"/>
        </w:rPr>
        <w:t>.</w:t>
      </w:r>
    </w:p>
    <w:p w14:paraId="68680287" w14:textId="1DBE25CA" w:rsidR="00D739EB" w:rsidRPr="009421E8" w:rsidRDefault="005358D0" w:rsidP="005358D0">
      <w:pPr>
        <w:jc w:val="center"/>
        <w:rPr>
          <w:rFonts w:ascii="Times New Roman" w:eastAsiaTheme="minorEastAsia" w:hAnsi="Times New Roman" w:cs="Times New Roman"/>
        </w:rPr>
      </w:pPr>
      <w:r w:rsidRPr="009421E8">
        <w:rPr>
          <w:rFonts w:ascii="Times New Roman" w:eastAsiaTheme="minorEastAsia" w:hAnsi="Times New Roman" w:cs="Times New Roman"/>
        </w:rPr>
        <w:t>[Figure 3 about here]</w:t>
      </w:r>
    </w:p>
    <w:p w14:paraId="22BC65BD" w14:textId="77777777" w:rsidR="00143AA0" w:rsidRDefault="00143AA0" w:rsidP="005358D0">
      <w:pPr>
        <w:jc w:val="center"/>
        <w:rPr>
          <w:rFonts w:ascii="Times New Roman" w:eastAsiaTheme="majorEastAsia" w:hAnsi="Times New Roman" w:cs="Times New Roman"/>
          <w:iCs/>
          <w:spacing w:val="15"/>
        </w:rPr>
      </w:pPr>
    </w:p>
    <w:p w14:paraId="79D2351E" w14:textId="6F6D51A5" w:rsidR="005358D0" w:rsidRDefault="005358D0" w:rsidP="005358D0">
      <w:pPr>
        <w:jc w:val="center"/>
        <w:rPr>
          <w:rFonts w:ascii="Times New Roman" w:eastAsiaTheme="majorEastAsia" w:hAnsi="Times New Roman" w:cs="Times New Roman"/>
          <w:iCs/>
          <w:spacing w:val="15"/>
        </w:rPr>
      </w:pPr>
    </w:p>
    <w:p w14:paraId="2C1505F0" w14:textId="77777777" w:rsidR="00B8633E" w:rsidRDefault="00280918" w:rsidP="00DE4D80">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We further assess the </w:t>
      </w:r>
      <w:r w:rsidR="0083171D">
        <w:rPr>
          <w:rFonts w:ascii="Times New Roman" w:eastAsiaTheme="minorEastAsia" w:hAnsi="Times New Roman" w:cs="Times New Roman"/>
        </w:rPr>
        <w:t xml:space="preserve">cause-of-death </w:t>
      </w:r>
      <w:r>
        <w:rPr>
          <w:rFonts w:ascii="Times New Roman" w:eastAsiaTheme="minorEastAsia" w:hAnsi="Times New Roman" w:cs="Times New Roman"/>
        </w:rPr>
        <w:t xml:space="preserve">contributions </w:t>
      </w:r>
      <w:r w:rsidR="0083171D">
        <w:rPr>
          <w:rFonts w:ascii="Times New Roman" w:eastAsiaTheme="minorEastAsia" w:hAnsi="Times New Roman" w:cs="Times New Roman"/>
        </w:rPr>
        <w:t>by state to lifespan variatio</w:t>
      </w:r>
      <w:r w:rsidR="00D5785B">
        <w:rPr>
          <w:rFonts w:ascii="Times New Roman" w:eastAsiaTheme="minorEastAsia" w:hAnsi="Times New Roman" w:cs="Times New Roman"/>
        </w:rPr>
        <w:t>n (</w:t>
      </w:r>
      <w:r w:rsidR="005358D0" w:rsidRPr="00DB3634">
        <w:rPr>
          <w:rFonts w:ascii="Times New Roman" w:eastAsiaTheme="minorEastAsia" w:hAnsi="Times New Roman" w:cs="Times New Roman"/>
        </w:rPr>
        <w:t>Figure 4</w:t>
      </w:r>
      <w:r w:rsidR="00D5785B">
        <w:rPr>
          <w:rFonts w:ascii="Times New Roman" w:eastAsiaTheme="minorEastAsia" w:hAnsi="Times New Roman" w:cs="Times New Roman"/>
        </w:rPr>
        <w:t xml:space="preserve">). We focus on the main causes of death including </w:t>
      </w:r>
      <w:r w:rsidR="005358D0" w:rsidRPr="00DB3634">
        <w:rPr>
          <w:rFonts w:ascii="Times New Roman" w:eastAsiaTheme="minorEastAsia" w:hAnsi="Times New Roman" w:cs="Times New Roman"/>
        </w:rPr>
        <w:t>causes amenable to medical service (AMS), diabetes</w:t>
      </w:r>
      <w:r w:rsidR="00C937CC" w:rsidRPr="00DB3634">
        <w:rPr>
          <w:rFonts w:ascii="Times New Roman" w:eastAsiaTheme="minorEastAsia" w:hAnsi="Times New Roman" w:cs="Times New Roman"/>
        </w:rPr>
        <w:t>,</w:t>
      </w:r>
      <w:r w:rsidR="005358D0" w:rsidRPr="00DB3634">
        <w:rPr>
          <w:rFonts w:ascii="Times New Roman" w:eastAsiaTheme="minorEastAsia" w:hAnsi="Times New Roman" w:cs="Times New Roman"/>
        </w:rPr>
        <w:t xml:space="preserve"> homicide</w:t>
      </w:r>
      <w:r w:rsidR="004A6E85" w:rsidRPr="00DB3634">
        <w:rPr>
          <w:rFonts w:ascii="Times New Roman" w:eastAsiaTheme="minorEastAsia" w:hAnsi="Times New Roman" w:cs="Times New Roman"/>
        </w:rPr>
        <w:t>s</w:t>
      </w:r>
      <w:r w:rsidR="00D5785B">
        <w:rPr>
          <w:rFonts w:ascii="Times New Roman" w:eastAsiaTheme="minorEastAsia" w:hAnsi="Times New Roman" w:cs="Times New Roman"/>
        </w:rPr>
        <w:t>,</w:t>
      </w:r>
      <w:r w:rsidR="00C937CC" w:rsidRPr="00DB3634">
        <w:rPr>
          <w:rFonts w:ascii="Times New Roman" w:eastAsiaTheme="minorEastAsia" w:hAnsi="Times New Roman" w:cs="Times New Roman"/>
        </w:rPr>
        <w:t xml:space="preserve"> and road traffic accidents</w:t>
      </w:r>
      <w:r w:rsidR="00B8633E">
        <w:rPr>
          <w:rFonts w:ascii="Times New Roman" w:eastAsiaTheme="minorEastAsia" w:hAnsi="Times New Roman" w:cs="Times New Roman"/>
        </w:rPr>
        <w:t>.</w:t>
      </w:r>
      <w:r w:rsidR="007039A4" w:rsidRPr="00DB3634">
        <w:rPr>
          <w:rFonts w:ascii="Times New Roman" w:eastAsiaTheme="minorEastAsia" w:hAnsi="Times New Roman" w:cs="Times New Roman"/>
        </w:rPr>
        <w:t xml:space="preserve"> For contributions from al</w:t>
      </w:r>
      <w:r w:rsidR="00355B18" w:rsidRPr="00DB3634">
        <w:rPr>
          <w:rFonts w:ascii="Times New Roman" w:eastAsiaTheme="minorEastAsia" w:hAnsi="Times New Roman" w:cs="Times New Roman"/>
        </w:rPr>
        <w:t>l cause-of-death categories</w:t>
      </w:r>
      <w:r w:rsidR="00C937CC" w:rsidRPr="00DB3634">
        <w:rPr>
          <w:rFonts w:ascii="Times New Roman" w:eastAsiaTheme="minorEastAsia" w:hAnsi="Times New Roman" w:cs="Times New Roman"/>
        </w:rPr>
        <w:t xml:space="preserve"> and females’ results</w:t>
      </w:r>
      <w:r w:rsidR="00355B18" w:rsidRPr="00DB3634">
        <w:rPr>
          <w:rFonts w:ascii="Times New Roman" w:eastAsiaTheme="minorEastAsia" w:hAnsi="Times New Roman" w:cs="Times New Roman"/>
        </w:rPr>
        <w:t xml:space="preserve"> </w:t>
      </w:r>
      <w:r w:rsidR="007039A4" w:rsidRPr="00DB3634">
        <w:rPr>
          <w:rFonts w:ascii="Times New Roman" w:eastAsiaTheme="minorEastAsia" w:hAnsi="Times New Roman" w:cs="Times New Roman"/>
        </w:rPr>
        <w:t>see Supplementary Material</w:t>
      </w:r>
      <w:r w:rsidR="00C937CC" w:rsidRPr="00DB3634">
        <w:rPr>
          <w:rFonts w:ascii="Times New Roman" w:eastAsiaTheme="minorEastAsia" w:hAnsi="Times New Roman" w:cs="Times New Roman"/>
        </w:rPr>
        <w:t xml:space="preserve"> figures S4-S7.</w:t>
      </w:r>
      <w:r w:rsidR="008A20E2">
        <w:rPr>
          <w:rFonts w:ascii="Times New Roman" w:eastAsiaTheme="minorEastAsia" w:hAnsi="Times New Roman" w:cs="Times New Roman"/>
        </w:rPr>
        <w:t xml:space="preserve"> </w:t>
      </w:r>
    </w:p>
    <w:p w14:paraId="03FCAE88" w14:textId="7F60FDF5" w:rsidR="00FC6AAC" w:rsidRDefault="00143AA0" w:rsidP="00B8633E">
      <w:pPr>
        <w:spacing w:line="480" w:lineRule="auto"/>
        <w:ind w:firstLine="720"/>
        <w:jc w:val="both"/>
        <w:rPr>
          <w:rFonts w:ascii="Times New Roman" w:eastAsiaTheme="minorEastAsia" w:hAnsi="Times New Roman" w:cs="Times New Roman"/>
        </w:rPr>
      </w:pPr>
      <w:r w:rsidRPr="00DB3634">
        <w:rPr>
          <w:rFonts w:ascii="Times New Roman" w:eastAsiaTheme="minorEastAsia" w:hAnsi="Times New Roman" w:cs="Times New Roman"/>
        </w:rPr>
        <w:t>Every state decreased lifespan variation due to medically amenable causes of death and homicides between 1995 and 2005. The states showing the larger reduction</w:t>
      </w:r>
      <w:r w:rsidR="00911DE4" w:rsidRPr="00DB3634">
        <w:rPr>
          <w:rFonts w:ascii="Times New Roman" w:eastAsiaTheme="minorEastAsia" w:hAnsi="Times New Roman" w:cs="Times New Roman"/>
        </w:rPr>
        <w:t>s</w:t>
      </w:r>
      <w:r w:rsidRPr="00DB3634">
        <w:rPr>
          <w:rFonts w:ascii="Times New Roman" w:eastAsiaTheme="minorEastAsia" w:hAnsi="Times New Roman" w:cs="Times New Roman"/>
        </w:rPr>
        <w:t xml:space="preserve"> </w:t>
      </w:r>
      <w:r w:rsidR="00911DE4" w:rsidRPr="00DB3634">
        <w:rPr>
          <w:rFonts w:ascii="Times New Roman" w:eastAsiaTheme="minorEastAsia" w:hAnsi="Times New Roman" w:cs="Times New Roman"/>
        </w:rPr>
        <w:t>were</w:t>
      </w:r>
      <w:r w:rsidRPr="00DB3634">
        <w:rPr>
          <w:rFonts w:ascii="Times New Roman" w:eastAsiaTheme="minorEastAsia" w:hAnsi="Times New Roman" w:cs="Times New Roman"/>
        </w:rPr>
        <w:t xml:space="preserve"> mostly concentrated in the southern region of Mexico such as Chiapas, Oaxaca, Puebla, Guerrero and Morelos. </w:t>
      </w:r>
      <w:r w:rsidR="00911DE4" w:rsidRPr="00DB3634">
        <w:rPr>
          <w:rFonts w:ascii="Times New Roman" w:eastAsiaTheme="minorEastAsia" w:hAnsi="Times New Roman" w:cs="Times New Roman"/>
        </w:rPr>
        <w:t>Between 2005 and 2015, conditions amenable to medical service contributed to reductions in lifespan variation in most states, with the exceptions of Nayarit and Nuevo León. Homicides increased variation in most states between 2005 and 2015 (except in Durango, Nayarit and Campeche). T</w:t>
      </w:r>
      <w:r w:rsidR="00BA6EE3" w:rsidRPr="00DB3634">
        <w:rPr>
          <w:rFonts w:ascii="Times New Roman" w:eastAsiaTheme="minorEastAsia" w:hAnsi="Times New Roman" w:cs="Times New Roman"/>
        </w:rPr>
        <w:t>he increase in homicide mortality</w:t>
      </w:r>
      <w:r w:rsidR="00911DE4" w:rsidRPr="00DB3634">
        <w:rPr>
          <w:rFonts w:ascii="Times New Roman" w:eastAsiaTheme="minorEastAsia" w:hAnsi="Times New Roman" w:cs="Times New Roman"/>
        </w:rPr>
        <w:t xml:space="preserve"> in this period mainly affected the states of Guerrero (in the South), Chihuahua and Sinaloa in the North, and Colima in the central region. In these states</w:t>
      </w:r>
      <w:r w:rsidR="00C15EEE" w:rsidRPr="00DB3634">
        <w:rPr>
          <w:rFonts w:ascii="Times New Roman" w:eastAsiaTheme="minorEastAsia" w:hAnsi="Times New Roman" w:cs="Times New Roman"/>
        </w:rPr>
        <w:t xml:space="preserve"> the increases</w:t>
      </w:r>
      <w:r w:rsidR="00911DE4" w:rsidRPr="00DB3634">
        <w:rPr>
          <w:rFonts w:ascii="Times New Roman" w:eastAsiaTheme="minorEastAsia" w:hAnsi="Times New Roman" w:cs="Times New Roman"/>
        </w:rPr>
        <w:t xml:space="preserve"> in lifespan variation </w:t>
      </w:r>
      <w:r w:rsidR="00C15EEE" w:rsidRPr="00DB3634">
        <w:rPr>
          <w:rFonts w:ascii="Times New Roman" w:eastAsiaTheme="minorEastAsia" w:hAnsi="Times New Roman" w:cs="Times New Roman"/>
        </w:rPr>
        <w:t>were</w:t>
      </w:r>
      <w:r w:rsidR="00911DE4" w:rsidRPr="00DB3634">
        <w:rPr>
          <w:rFonts w:ascii="Times New Roman" w:eastAsiaTheme="minorEastAsia" w:hAnsi="Times New Roman" w:cs="Times New Roman"/>
        </w:rPr>
        <w:t xml:space="preserve"> even larger tha</w:t>
      </w:r>
      <w:ins w:id="62" w:author="Hiram Beltran-Sanchez" w:date="2018-02-12T09:33:00Z">
        <w:r w:rsidR="00783108">
          <w:rPr>
            <w:rFonts w:ascii="Times New Roman" w:eastAsiaTheme="minorEastAsia" w:hAnsi="Times New Roman" w:cs="Times New Roman"/>
          </w:rPr>
          <w:t>n</w:t>
        </w:r>
      </w:ins>
      <w:del w:id="63" w:author="Hiram Beltran-Sanchez" w:date="2018-02-12T09:33:00Z">
        <w:r w:rsidR="00911DE4" w:rsidRPr="00DB3634" w:rsidDel="00783108">
          <w:rPr>
            <w:rFonts w:ascii="Times New Roman" w:eastAsiaTheme="minorEastAsia" w:hAnsi="Times New Roman" w:cs="Times New Roman"/>
          </w:rPr>
          <w:delText>t</w:delText>
        </w:r>
      </w:del>
      <w:r w:rsidR="00911DE4" w:rsidRPr="00DB3634">
        <w:rPr>
          <w:rFonts w:ascii="Times New Roman" w:eastAsiaTheme="minorEastAsia" w:hAnsi="Times New Roman" w:cs="Times New Roman"/>
        </w:rPr>
        <w:t xml:space="preserve"> the improvements (decreases) made from 1995 to 2005. Diabetes</w:t>
      </w:r>
      <w:r w:rsidR="00C937CC" w:rsidRPr="00DB3634">
        <w:rPr>
          <w:rFonts w:ascii="Times New Roman" w:eastAsiaTheme="minorEastAsia" w:hAnsi="Times New Roman" w:cs="Times New Roman"/>
        </w:rPr>
        <w:t xml:space="preserve"> show negligible </w:t>
      </w:r>
      <w:r w:rsidR="00911DE4" w:rsidRPr="00DB3634">
        <w:rPr>
          <w:rFonts w:ascii="Times New Roman" w:eastAsiaTheme="minorEastAsia" w:hAnsi="Times New Roman" w:cs="Times New Roman"/>
        </w:rPr>
        <w:t xml:space="preserve">contributions. </w:t>
      </w:r>
      <w:r w:rsidR="00C15EEE" w:rsidRPr="00DB3634">
        <w:rPr>
          <w:rFonts w:ascii="Times New Roman" w:eastAsiaTheme="minorEastAsia" w:hAnsi="Times New Roman" w:cs="Times New Roman"/>
        </w:rPr>
        <w:t xml:space="preserve">Females experienced </w:t>
      </w:r>
      <w:r w:rsidR="00F10FC9" w:rsidRPr="00DB3634">
        <w:rPr>
          <w:rFonts w:ascii="Times New Roman" w:eastAsiaTheme="minorEastAsia" w:hAnsi="Times New Roman" w:cs="Times New Roman"/>
        </w:rPr>
        <w:t>substantial reductions in lifespan variation due to AMS. Diabetes and IHD also helped reducing variation in lifespans in the overall period 1995-2015, albeit with smaller contributions. The effect of the rest of causes of death was negligible, however the effect of homicides on female lifespan variation can be seen in the state of Guerrero.</w:t>
      </w:r>
    </w:p>
    <w:p w14:paraId="1F8D38BC" w14:textId="77777777" w:rsidR="00DB3634" w:rsidRPr="005358D0" w:rsidRDefault="00DB3634" w:rsidP="005358D0">
      <w:pPr>
        <w:spacing w:line="480" w:lineRule="auto"/>
        <w:jc w:val="both"/>
        <w:rPr>
          <w:rFonts w:ascii="Times New Roman" w:eastAsiaTheme="majorEastAsia" w:hAnsi="Times New Roman" w:cs="Times New Roman"/>
          <w:iCs/>
          <w:spacing w:val="15"/>
        </w:rPr>
      </w:pPr>
    </w:p>
    <w:p w14:paraId="77491FF7" w14:textId="1180356C" w:rsidR="00B62339" w:rsidRPr="00DB3634" w:rsidRDefault="00B62339" w:rsidP="00B55311">
      <w:pPr>
        <w:spacing w:line="480" w:lineRule="auto"/>
        <w:jc w:val="both"/>
        <w:rPr>
          <w:rFonts w:ascii="Times New Roman" w:eastAsiaTheme="majorEastAsia" w:hAnsi="Times New Roman" w:cs="Times New Roman"/>
          <w:b/>
          <w:iCs/>
          <w:spacing w:val="15"/>
        </w:rPr>
      </w:pPr>
      <w:r w:rsidRPr="00DB3634">
        <w:rPr>
          <w:rFonts w:ascii="Times New Roman" w:eastAsiaTheme="majorEastAsia" w:hAnsi="Times New Roman" w:cs="Times New Roman"/>
          <w:b/>
          <w:iCs/>
          <w:spacing w:val="15"/>
        </w:rPr>
        <w:t>Discussion</w:t>
      </w:r>
    </w:p>
    <w:p w14:paraId="6F73D724" w14:textId="207EB575" w:rsidR="00582A98" w:rsidRDefault="00582A98" w:rsidP="00274C60">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In Mexico from 2005 to 2015, </w:t>
      </w:r>
      <w:ins w:id="64" w:author="Hiram Beltran-Sanchez" w:date="2018-02-12T09:34:00Z">
        <w:r w:rsidR="00783108">
          <w:rPr>
            <w:rFonts w:ascii="Times New Roman" w:eastAsiaTheme="minorEastAsia" w:hAnsi="Times New Roman" w:cs="Times New Roman"/>
          </w:rPr>
          <w:t xml:space="preserve">improvements in </w:t>
        </w:r>
      </w:ins>
      <w:r>
        <w:rPr>
          <w:rFonts w:ascii="Times New Roman" w:eastAsiaTheme="minorEastAsia" w:hAnsi="Times New Roman" w:cs="Times New Roman"/>
        </w:rPr>
        <w:t>male l</w:t>
      </w:r>
      <w:r w:rsidR="004D6A53" w:rsidRPr="00DB3634">
        <w:rPr>
          <w:rFonts w:ascii="Times New Roman" w:eastAsiaTheme="minorEastAsia" w:hAnsi="Times New Roman" w:cs="Times New Roman"/>
        </w:rPr>
        <w:t xml:space="preserve">ife expectancy </w:t>
      </w:r>
      <w:del w:id="65" w:author="Hiram Beltran-Sanchez" w:date="2018-02-12T09:34:00Z">
        <w:r w:rsidDel="00783108">
          <w:rPr>
            <w:rFonts w:ascii="Times New Roman" w:eastAsiaTheme="minorEastAsia" w:hAnsi="Times New Roman" w:cs="Times New Roman"/>
          </w:rPr>
          <w:delText xml:space="preserve">gains </w:delText>
        </w:r>
      </w:del>
      <w:r>
        <w:rPr>
          <w:rFonts w:ascii="Times New Roman" w:eastAsiaTheme="minorEastAsia" w:hAnsi="Times New Roman" w:cs="Times New Roman"/>
        </w:rPr>
        <w:t>and lifespan</w:t>
      </w:r>
      <w:r w:rsidR="004D6A53" w:rsidRPr="00DB3634">
        <w:rPr>
          <w:rFonts w:ascii="Times New Roman" w:eastAsiaTheme="minorEastAsia" w:hAnsi="Times New Roman" w:cs="Times New Roman"/>
        </w:rPr>
        <w:t xml:space="preserve"> </w:t>
      </w:r>
      <w:r>
        <w:rPr>
          <w:rFonts w:ascii="Times New Roman" w:eastAsiaTheme="minorEastAsia" w:hAnsi="Times New Roman" w:cs="Times New Roman"/>
        </w:rPr>
        <w:t xml:space="preserve">variation </w:t>
      </w:r>
      <w:del w:id="66" w:author="Hiram Beltran-Sanchez" w:date="2018-02-12T09:34:00Z">
        <w:r w:rsidDel="00783108">
          <w:rPr>
            <w:rFonts w:ascii="Times New Roman" w:eastAsiaTheme="minorEastAsia" w:hAnsi="Times New Roman" w:cs="Times New Roman"/>
          </w:rPr>
          <w:delText xml:space="preserve">decreases </w:delText>
        </w:r>
      </w:del>
      <w:r>
        <w:rPr>
          <w:rFonts w:ascii="Times New Roman" w:eastAsiaTheme="minorEastAsia" w:hAnsi="Times New Roman" w:cs="Times New Roman"/>
        </w:rPr>
        <w:t>slowed down relative to the trend observed in the previous decade, during which males experienced an increase of two years in life expectancy and a decrease of one year and two months in lifespan variation.</w:t>
      </w:r>
      <w:r w:rsidR="00A86F6F">
        <w:rPr>
          <w:rFonts w:ascii="Times New Roman" w:eastAsiaTheme="minorEastAsia" w:hAnsi="Times New Roman" w:cs="Times New Roman"/>
        </w:rPr>
        <w:t xml:space="preserve"> Our research </w:t>
      </w:r>
      <w:r w:rsidR="00A86F6F">
        <w:rPr>
          <w:rFonts w:ascii="Times New Roman" w:eastAsiaTheme="minorEastAsia" w:hAnsi="Times New Roman" w:cs="Times New Roman"/>
        </w:rPr>
        <w:lastRenderedPageBreak/>
        <w:t xml:space="preserve">sheds some light on this national trend by showing that the main contributor that held back </w:t>
      </w:r>
      <w:r w:rsidR="00463EC8">
        <w:rPr>
          <w:rFonts w:ascii="Times New Roman" w:eastAsiaTheme="minorEastAsia" w:hAnsi="Times New Roman" w:cs="Times New Roman"/>
        </w:rPr>
        <w:t>life expectancy and variation of lifespan’s improvements was the unexpected rise of homicides after 2005.</w:t>
      </w:r>
    </w:p>
    <w:p w14:paraId="3E0E86CD" w14:textId="77777777" w:rsidR="008E298F" w:rsidRDefault="008E298F" w:rsidP="00AD43CB">
      <w:pPr>
        <w:spacing w:line="480" w:lineRule="auto"/>
        <w:jc w:val="both"/>
        <w:rPr>
          <w:rFonts w:ascii="Times New Roman" w:eastAsiaTheme="minorEastAsia" w:hAnsi="Times New Roman" w:cs="Times New Roman"/>
        </w:rPr>
      </w:pPr>
    </w:p>
    <w:p w14:paraId="566DACAF" w14:textId="1A1F4AEC" w:rsidR="00FE0D88" w:rsidRDefault="008E298F" w:rsidP="00FE0D88">
      <w:pPr>
        <w:spacing w:line="480" w:lineRule="auto"/>
        <w:jc w:val="both"/>
        <w:rPr>
          <w:rFonts w:ascii="Times New Roman" w:eastAsiaTheme="minorEastAsia" w:hAnsi="Times New Roman" w:cs="Times New Roman"/>
        </w:rPr>
      </w:pPr>
      <w:commentRangeStart w:id="67"/>
      <w:r w:rsidRPr="008E298F">
        <w:rPr>
          <w:rFonts w:ascii="Times New Roman" w:eastAsiaTheme="minorEastAsia" w:hAnsi="Times New Roman" w:cs="Times New Roman"/>
          <w:i/>
        </w:rPr>
        <w:t>The</w:t>
      </w:r>
      <w:commentRangeEnd w:id="67"/>
      <w:r w:rsidR="00D4519B">
        <w:rPr>
          <w:rStyle w:val="CommentReference"/>
        </w:rPr>
        <w:commentReference w:id="67"/>
      </w:r>
      <w:r w:rsidRPr="008E298F">
        <w:rPr>
          <w:rFonts w:ascii="Times New Roman" w:eastAsiaTheme="minorEastAsia" w:hAnsi="Times New Roman" w:cs="Times New Roman"/>
          <w:i/>
        </w:rPr>
        <w:t xml:space="preserve"> effect of homicides </w:t>
      </w:r>
      <w:r w:rsidR="0072026A">
        <w:rPr>
          <w:rFonts w:ascii="Times New Roman" w:eastAsiaTheme="minorEastAsia" w:hAnsi="Times New Roman" w:cs="Times New Roman"/>
          <w:i/>
        </w:rPr>
        <w:t>on life expectancy trends</w:t>
      </w:r>
    </w:p>
    <w:p w14:paraId="6A0CE08B" w14:textId="6A14CD86" w:rsidR="00FE0D88" w:rsidDel="003C6F24" w:rsidRDefault="00706CC9" w:rsidP="003C6F24">
      <w:pPr>
        <w:spacing w:line="480" w:lineRule="auto"/>
        <w:ind w:firstLine="720"/>
        <w:jc w:val="both"/>
        <w:rPr>
          <w:del w:id="68" w:author="Hiram Beltran-Sanchez" w:date="2018-02-12T09:42:00Z"/>
          <w:rFonts w:ascii="Times New Roman" w:eastAsiaTheme="minorEastAsia" w:hAnsi="Times New Roman" w:cs="Times New Roman"/>
        </w:rPr>
      </w:pPr>
      <w:r>
        <w:rPr>
          <w:rFonts w:ascii="Times New Roman" w:eastAsiaTheme="minorEastAsia" w:hAnsi="Times New Roman" w:cs="Times New Roman"/>
        </w:rPr>
        <w:t xml:space="preserve">Despite major public health interventions between 2005 and 2015, such as the universal health program </w:t>
      </w:r>
      <w:r w:rsidRPr="00706CC9">
        <w:rPr>
          <w:rFonts w:ascii="Times New Roman" w:eastAsiaTheme="minorEastAsia" w:hAnsi="Times New Roman" w:cs="Times New Roman"/>
          <w:i/>
        </w:rPr>
        <w:t>Seguro Popular</w:t>
      </w:r>
      <w:r>
        <w:rPr>
          <w:rFonts w:ascii="Times New Roman" w:eastAsiaTheme="minorEastAsia" w:hAnsi="Times New Roman" w:cs="Times New Roman"/>
        </w:rPr>
        <w:t>,</w:t>
      </w:r>
      <w:r w:rsidR="00DF4FD0">
        <w:rPr>
          <w:rFonts w:ascii="Times New Roman" w:eastAsiaTheme="minorEastAsia" w:hAnsi="Times New Roman" w:cs="Times New Roman"/>
        </w:rPr>
        <w:fldChar w:fldCharType="begin"/>
      </w:r>
      <w:r w:rsidR="00DF4FD0">
        <w:rPr>
          <w:rFonts w:ascii="Times New Roman" w:eastAsiaTheme="minorEastAsia" w:hAnsi="Times New Roman" w:cs="Times New Roman"/>
        </w:rPr>
        <w:instrText xml:space="preserve"> ADDIN EN.CITE &lt;EndNote&gt;&lt;Cite&gt;&lt;Author&gt;Knaul&lt;/Author&gt;&lt;Year&gt;2012&lt;/Year&gt;&lt;RecNum&gt;119&lt;/RecNum&gt;&lt;DisplayText&gt;&lt;style face="superscript"&gt;35&lt;/style&gt;&lt;/DisplayText&gt;&lt;record&gt;&lt;rec-number&gt;119&lt;/rec-number&gt;&lt;foreign-keys&gt;&lt;key app="EN" db-id="xwts0fz21atwpxe2avovtpe5rz9v2fw0dtxf" timestamp="1517843590"&gt;119&lt;/key&gt;&lt;/foreign-keys&gt;&lt;ref-type name="Journal Article"&gt;17&lt;/ref-type&gt;&lt;contributors&gt;&lt;authors&gt;&lt;author&gt;Knaul, Felicia Marie&lt;/author&gt;&lt;author&gt;González-Pier, Eduardo&lt;/author&gt;&lt;author&gt;Gómez-Dantés, Octavio&lt;/author&gt;&lt;author&gt;García-Junco, David&lt;/author&gt;&lt;author&gt;Arreola-Ornelas, Héctor&lt;/author&gt;&lt;author&gt;Barraza-Lloréns, Mariana&lt;/author&gt;&lt;author&gt;Sandoval, Rosa&lt;/author&gt;&lt;author&gt;Caballero, Francisco&lt;/author&gt;&lt;author&gt;Hernández-Avila, Mauricio&lt;/author&gt;&lt;author&gt;Juan, Mercedes&lt;/author&gt;&lt;/authors&gt;&lt;/contributors&gt;&lt;titles&gt;&lt;title&gt;The quest for universal health coverage: achieving social protection for all in Mexico&lt;/title&gt;&lt;secondary-title&gt;The Lancet&lt;/secondary-title&gt;&lt;/titles&gt;&lt;periodical&gt;&lt;full-title&gt;The Lancet&lt;/full-title&gt;&lt;/periodical&gt;&lt;pages&gt;1259-1279&lt;/pages&gt;&lt;volume&gt;380&lt;/volume&gt;&lt;number&gt;9849&lt;/number&gt;&lt;dates&gt;&lt;year&gt;2012&lt;/year&gt;&lt;/dates&gt;&lt;isbn&gt;0140-6736&lt;/isbn&gt;&lt;urls&gt;&lt;/urls&gt;&lt;/record&gt;&lt;/Cite&gt;&lt;/EndNote&gt;</w:instrText>
      </w:r>
      <w:r w:rsidR="00DF4FD0">
        <w:rPr>
          <w:rFonts w:ascii="Times New Roman" w:eastAsiaTheme="minorEastAsia" w:hAnsi="Times New Roman" w:cs="Times New Roman"/>
        </w:rPr>
        <w:fldChar w:fldCharType="separate"/>
      </w:r>
      <w:r w:rsidR="00DF4FD0" w:rsidRPr="00DF4FD0">
        <w:rPr>
          <w:rFonts w:ascii="Times New Roman" w:eastAsiaTheme="minorEastAsia" w:hAnsi="Times New Roman" w:cs="Times New Roman"/>
          <w:noProof/>
          <w:vertAlign w:val="superscript"/>
        </w:rPr>
        <w:t>35</w:t>
      </w:r>
      <w:r w:rsidR="00DF4FD0">
        <w:rPr>
          <w:rFonts w:ascii="Times New Roman" w:eastAsiaTheme="minorEastAsia" w:hAnsi="Times New Roman" w:cs="Times New Roman"/>
        </w:rPr>
        <w:fldChar w:fldCharType="end"/>
      </w:r>
      <w:r w:rsidR="00FE0D88">
        <w:rPr>
          <w:rFonts w:ascii="Times New Roman" w:eastAsiaTheme="minorEastAsia" w:hAnsi="Times New Roman" w:cs="Times New Roman"/>
        </w:rPr>
        <w:t xml:space="preserve"> every state in the country experienced less progress in life expectancy than in the previous decade. Chihuahua, the state bordering Texas, USA, even reduced life expectancy. O</w:t>
      </w:r>
      <w:r w:rsidR="00FF5622">
        <w:rPr>
          <w:rFonts w:ascii="Times New Roman" w:eastAsiaTheme="minorEastAsia" w:hAnsi="Times New Roman" w:cs="Times New Roman"/>
        </w:rPr>
        <w:t xml:space="preserve">ur findings </w:t>
      </w:r>
      <w:r w:rsidR="00FE0D88">
        <w:rPr>
          <w:rFonts w:ascii="Times New Roman" w:eastAsiaTheme="minorEastAsia" w:hAnsi="Times New Roman" w:cs="Times New Roman"/>
        </w:rPr>
        <w:t xml:space="preserve">clearly </w:t>
      </w:r>
      <w:r w:rsidR="00FF5622">
        <w:rPr>
          <w:rFonts w:ascii="Times New Roman" w:eastAsiaTheme="minorEastAsia" w:hAnsi="Times New Roman" w:cs="Times New Roman"/>
        </w:rPr>
        <w:t>indicate that the spread of homicides throughout the country after 2005</w:t>
      </w:r>
      <w:r w:rsidR="00FF5622">
        <w:rPr>
          <w:rFonts w:ascii="Times New Roman" w:eastAsiaTheme="minorEastAsia" w:hAnsi="Times New Roman" w:cs="Times New Roman"/>
        </w:rPr>
        <w:fldChar w:fldCharType="begin"/>
      </w:r>
      <w:r w:rsidR="00FF5622">
        <w:rPr>
          <w:rFonts w:ascii="Times New Roman" w:eastAsiaTheme="minorEastAsia" w:hAnsi="Times New Roman" w:cs="Times New Roman"/>
        </w:rPr>
        <w:instrText xml:space="preserve"> ADDIN EN.CITE &lt;EndNote&gt;&lt;Cite&gt;&lt;Author&gt;Espinal-Enríquez&lt;/Author&gt;&lt;Year&gt;2015&lt;/Year&gt;&lt;RecNum&gt;106&lt;/RecNum&gt;&lt;DisplayText&gt;&lt;style face="superscript"&gt;18&lt;/style&gt;&lt;/DisplayText&gt;&lt;record&gt;&lt;rec-number&gt;106&lt;/rec-number&gt;&lt;foreign-keys&gt;&lt;key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FF5622">
        <w:rPr>
          <w:rFonts w:ascii="Times New Roman" w:eastAsiaTheme="minorEastAsia" w:hAnsi="Times New Roman" w:cs="Times New Roman"/>
        </w:rPr>
        <w:fldChar w:fldCharType="separate"/>
      </w:r>
      <w:r w:rsidR="00FF5622" w:rsidRPr="00FF5622">
        <w:rPr>
          <w:rFonts w:ascii="Times New Roman" w:eastAsiaTheme="minorEastAsia" w:hAnsi="Times New Roman" w:cs="Times New Roman"/>
          <w:noProof/>
          <w:vertAlign w:val="superscript"/>
        </w:rPr>
        <w:t>18</w:t>
      </w:r>
      <w:r w:rsidR="00FF5622">
        <w:rPr>
          <w:rFonts w:ascii="Times New Roman" w:eastAsiaTheme="minorEastAsia" w:hAnsi="Times New Roman" w:cs="Times New Roman"/>
        </w:rPr>
        <w:fldChar w:fldCharType="end"/>
      </w:r>
      <w:r w:rsidR="00FF5622">
        <w:rPr>
          <w:rFonts w:ascii="Times New Roman" w:eastAsiaTheme="minorEastAsia" w:hAnsi="Times New Roman" w:cs="Times New Roman"/>
        </w:rPr>
        <w:t xml:space="preserve"> </w:t>
      </w:r>
      <w:r w:rsidR="00FE0D88">
        <w:rPr>
          <w:rFonts w:ascii="Times New Roman" w:eastAsiaTheme="minorEastAsia" w:hAnsi="Times New Roman" w:cs="Times New Roman"/>
        </w:rPr>
        <w:t>was the main contributor to reduce</w:t>
      </w:r>
      <w:r w:rsidR="00FF5622">
        <w:rPr>
          <w:rFonts w:ascii="Times New Roman" w:eastAsiaTheme="minorEastAsia" w:hAnsi="Times New Roman" w:cs="Times New Roman"/>
        </w:rPr>
        <w:t xml:space="preserve"> life exp</w:t>
      </w:r>
      <w:r w:rsidR="008E298F">
        <w:rPr>
          <w:rFonts w:ascii="Times New Roman" w:eastAsiaTheme="minorEastAsia" w:hAnsi="Times New Roman" w:cs="Times New Roman"/>
        </w:rPr>
        <w:t xml:space="preserve">ectancy gains </w:t>
      </w:r>
      <w:r w:rsidR="00E478D7">
        <w:rPr>
          <w:rFonts w:ascii="Times New Roman" w:eastAsiaTheme="minorEastAsia" w:hAnsi="Times New Roman" w:cs="Times New Roman"/>
        </w:rPr>
        <w:t xml:space="preserve">for males </w:t>
      </w:r>
      <w:r w:rsidR="008E298F">
        <w:rPr>
          <w:rFonts w:ascii="Times New Roman" w:eastAsiaTheme="minorEastAsia" w:hAnsi="Times New Roman" w:cs="Times New Roman"/>
        </w:rPr>
        <w:t>between 2005-2015. This is consistent with previous research documenting the impact of homicides between 2000 and 2010.</w:t>
      </w:r>
      <w:r w:rsidR="008E298F">
        <w:rPr>
          <w:rFonts w:ascii="Times New Roman" w:eastAsiaTheme="minorEastAsia" w:hAnsi="Times New Roman" w:cs="Times New Roman"/>
        </w:rPr>
        <w:fldChar w:fldCharType="begin"/>
      </w:r>
      <w:r w:rsidR="008E298F">
        <w:rPr>
          <w:rFonts w:ascii="Times New Roman" w:eastAsiaTheme="minorEastAsia" w:hAnsi="Times New Roman" w:cs="Times New Roman"/>
        </w:rPr>
        <w:instrText xml:space="preserve"> ADDIN EN.CITE &lt;EndNote&gt;&lt;Cite&gt;&lt;Author&gt;Aburto&lt;/Author&gt;&lt;Year&gt;2016&lt;/Year&gt;&lt;RecNum&gt;90&lt;/RecNum&gt;&lt;DisplayText&gt;&lt;style face="superscript"&gt;4 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8E298F">
        <w:rPr>
          <w:rFonts w:ascii="Times New Roman" w:eastAsiaTheme="minorEastAsia" w:hAnsi="Times New Roman" w:cs="Times New Roman"/>
        </w:rPr>
        <w:fldChar w:fldCharType="separate"/>
      </w:r>
      <w:r w:rsidR="008E298F" w:rsidRPr="008E298F">
        <w:rPr>
          <w:rFonts w:ascii="Times New Roman" w:eastAsiaTheme="minorEastAsia" w:hAnsi="Times New Roman" w:cs="Times New Roman"/>
          <w:noProof/>
          <w:vertAlign w:val="superscript"/>
        </w:rPr>
        <w:t>4 5</w:t>
      </w:r>
      <w:r w:rsidR="008E298F">
        <w:rPr>
          <w:rFonts w:ascii="Times New Roman" w:eastAsiaTheme="minorEastAsia" w:hAnsi="Times New Roman" w:cs="Times New Roman"/>
        </w:rPr>
        <w:fldChar w:fldCharType="end"/>
      </w:r>
      <w:r w:rsidR="008E298F">
        <w:rPr>
          <w:rFonts w:ascii="Times New Roman" w:eastAsiaTheme="minorEastAsia" w:hAnsi="Times New Roman" w:cs="Times New Roman"/>
        </w:rPr>
        <w:t xml:space="preserve"> </w:t>
      </w:r>
      <w:ins w:id="69" w:author="Hiram Beltran-Sanchez" w:date="2018-02-12T09:39:00Z">
        <w:r w:rsidR="003C6F24">
          <w:rPr>
            <w:rFonts w:ascii="Times New Roman" w:eastAsiaTheme="minorEastAsia" w:hAnsi="Times New Roman" w:cs="Times New Roman"/>
          </w:rPr>
          <w:t xml:space="preserve">Despite recent efforts from the Mexican government to contain the upsurge of violence in the </w:t>
        </w:r>
        <w:commentRangeStart w:id="70"/>
        <w:r w:rsidR="003C6F24">
          <w:rPr>
            <w:rFonts w:ascii="Times New Roman" w:eastAsiaTheme="minorEastAsia" w:hAnsi="Times New Roman" w:cs="Times New Roman"/>
          </w:rPr>
          <w:t>country</w:t>
        </w:r>
      </w:ins>
      <w:commentRangeEnd w:id="70"/>
      <w:ins w:id="71" w:author="Hiram Beltran-Sanchez" w:date="2018-02-12T09:43:00Z">
        <w:r w:rsidR="003C6F24">
          <w:rPr>
            <w:rStyle w:val="CommentReference"/>
          </w:rPr>
          <w:commentReference w:id="70"/>
        </w:r>
        <w:r w:rsidR="003C6F24">
          <w:rPr>
            <w:rFonts w:ascii="Times New Roman" w:eastAsiaTheme="minorEastAsia" w:hAnsi="Times New Roman" w:cs="Times New Roman"/>
          </w:rPr>
          <w:t xml:space="preserve"> </w:t>
        </w:r>
      </w:ins>
      <w:ins w:id="72" w:author="Hiram Beltran-Sanchez" w:date="2018-02-12T09:39:00Z">
        <w:r w:rsidR="003C6F24">
          <w:rPr>
            <w:rFonts w:ascii="Times New Roman" w:eastAsiaTheme="minorEastAsia" w:hAnsi="Times New Roman" w:cs="Times New Roman"/>
          </w:rPr>
          <w:t xml:space="preserve">, our results </w:t>
        </w:r>
      </w:ins>
      <w:ins w:id="73" w:author="Hiram Beltran-Sanchez" w:date="2018-02-12T09:44:00Z">
        <w:r w:rsidR="006239A3">
          <w:rPr>
            <w:rFonts w:ascii="Times New Roman" w:eastAsiaTheme="minorEastAsia" w:hAnsi="Times New Roman" w:cs="Times New Roman"/>
          </w:rPr>
          <w:t>using</w:t>
        </w:r>
      </w:ins>
      <w:ins w:id="74" w:author="Hiram Beltran-Sanchez" w:date="2018-02-12T09:39:00Z">
        <w:r w:rsidR="003C6F24">
          <w:rPr>
            <w:rFonts w:ascii="Times New Roman" w:eastAsiaTheme="minorEastAsia" w:hAnsi="Times New Roman" w:cs="Times New Roman"/>
          </w:rPr>
          <w:t xml:space="preserve"> data up to 2015 show worrisome signs of the impact that homicides have on the population. </w:t>
        </w:r>
      </w:ins>
      <w:ins w:id="75" w:author="Hiram Beltran-Sanchez" w:date="2018-02-12T09:42:00Z">
        <w:r w:rsidR="003C6F24">
          <w:rPr>
            <w:rFonts w:ascii="Times New Roman" w:eastAsiaTheme="minorEastAsia" w:hAnsi="Times New Roman" w:cs="Times New Roman"/>
          </w:rPr>
          <w:t xml:space="preserve"> </w:t>
        </w:r>
      </w:ins>
    </w:p>
    <w:p w14:paraId="12751B1E" w14:textId="79630662" w:rsidR="00FE0D88" w:rsidRDefault="00307FE9" w:rsidP="003C6F24">
      <w:pPr>
        <w:spacing w:line="480" w:lineRule="auto"/>
        <w:ind w:firstLine="720"/>
        <w:jc w:val="both"/>
        <w:rPr>
          <w:rFonts w:ascii="Times New Roman" w:eastAsiaTheme="minorEastAsia" w:hAnsi="Times New Roman" w:cs="Times New Roman"/>
        </w:rPr>
      </w:pPr>
      <w:del w:id="76" w:author="Hiram Beltran-Sanchez" w:date="2018-02-12T09:42:00Z">
        <w:r w:rsidDel="003C6F24">
          <w:rPr>
            <w:rFonts w:ascii="Times New Roman" w:eastAsiaTheme="minorEastAsia" w:hAnsi="Times New Roman" w:cs="Times New Roman"/>
          </w:rPr>
          <w:delText xml:space="preserve">Our results complement such studies by adding five years of information. </w:delText>
        </w:r>
      </w:del>
      <w:ins w:id="77" w:author="Hiram Beltran-Sanchez" w:date="2018-02-12T09:43:00Z">
        <w:r w:rsidR="003C6F24">
          <w:rPr>
            <w:rFonts w:ascii="Times New Roman" w:eastAsiaTheme="minorEastAsia" w:hAnsi="Times New Roman" w:cs="Times New Roman"/>
          </w:rPr>
          <w:t>For example, t</w:t>
        </w:r>
      </w:ins>
      <w:del w:id="78" w:author="Hiram Beltran-Sanchez" w:date="2018-02-12T09:43:00Z">
        <w:r w:rsidR="00E84B2F" w:rsidDel="003C6F24">
          <w:rPr>
            <w:rFonts w:ascii="Times New Roman" w:eastAsiaTheme="minorEastAsia" w:hAnsi="Times New Roman" w:cs="Times New Roman"/>
          </w:rPr>
          <w:delText>T</w:delText>
        </w:r>
      </w:del>
      <w:r w:rsidR="00E84B2F">
        <w:rPr>
          <w:rFonts w:ascii="Times New Roman" w:eastAsiaTheme="minorEastAsia" w:hAnsi="Times New Roman" w:cs="Times New Roman"/>
        </w:rPr>
        <w:t xml:space="preserve">he strongest effect of homicide on life expectancy occurred in Guerrero, a state in the Southern </w:t>
      </w:r>
      <w:r w:rsidR="00B83524">
        <w:rPr>
          <w:rFonts w:ascii="Times New Roman" w:eastAsiaTheme="minorEastAsia" w:hAnsi="Times New Roman" w:cs="Times New Roman"/>
        </w:rPr>
        <w:t>r</w:t>
      </w:r>
      <w:r w:rsidR="00E84B2F">
        <w:rPr>
          <w:rFonts w:ascii="Times New Roman" w:eastAsiaTheme="minorEastAsia" w:hAnsi="Times New Roman" w:cs="Times New Roman"/>
        </w:rPr>
        <w:t xml:space="preserve">egion, were life expectancy was reduced by 2 years between 2005 and 2015. Followed by Chihuahua, with life expectancy loss of one year. Three additional states in the North (Sinaloa, Zacatecas, Baja California Sur), one in the Central region (Colima), and Morelos (Southern region), experienced losses of half a year in life expectancy over the same period. </w:t>
      </w:r>
    </w:p>
    <w:p w14:paraId="57601E09" w14:textId="755DA55A" w:rsidR="005248E9" w:rsidRPr="00B83524" w:rsidRDefault="00B83524" w:rsidP="00B83524">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Trends in life expectancy are important and have been thoroughly documented,</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EN.CITE &lt;EndNote&gt;&lt;Cite&gt;&lt;Author&gt;Aburto&lt;/Author&gt;&lt;Year&gt;2016&lt;/Year&gt;&lt;RecNum&gt;90&lt;/RecNum&gt;&lt;DisplayText&gt;&lt;style face="superscript"&gt;4 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Pr>
          <w:rFonts w:ascii="Times New Roman" w:eastAsiaTheme="minorEastAsia" w:hAnsi="Times New Roman" w:cs="Times New Roman"/>
        </w:rPr>
        <w:fldChar w:fldCharType="separate"/>
      </w:r>
      <w:r w:rsidRPr="00B83524">
        <w:rPr>
          <w:rFonts w:ascii="Times New Roman" w:eastAsiaTheme="minorEastAsia" w:hAnsi="Times New Roman" w:cs="Times New Roman"/>
          <w:noProof/>
          <w:vertAlign w:val="superscript"/>
        </w:rPr>
        <w:t>4 5</w:t>
      </w:r>
      <w:r>
        <w:rPr>
          <w:rFonts w:ascii="Times New Roman" w:eastAsiaTheme="minorEastAsia" w:hAnsi="Times New Roman" w:cs="Times New Roman"/>
        </w:rPr>
        <w:fldChar w:fldCharType="end"/>
      </w:r>
      <w:r>
        <w:rPr>
          <w:rFonts w:ascii="Times New Roman" w:eastAsiaTheme="minorEastAsia" w:hAnsi="Times New Roman" w:cs="Times New Roman"/>
        </w:rPr>
        <w:t xml:space="preserve"> </w:t>
      </w:r>
      <w:r w:rsidR="00950CC7">
        <w:rPr>
          <w:rFonts w:ascii="Times New Roman" w:eastAsiaTheme="minorEastAsia" w:hAnsi="Times New Roman" w:cs="Times New Roman"/>
        </w:rPr>
        <w:t>we further analyze</w:t>
      </w:r>
      <w:r w:rsidR="00A47DE8">
        <w:rPr>
          <w:rFonts w:ascii="Times New Roman" w:eastAsiaTheme="minorEastAsia" w:hAnsi="Times New Roman" w:cs="Times New Roman"/>
        </w:rPr>
        <w:t>d</w:t>
      </w:r>
      <w:r w:rsidR="00950CC7">
        <w:rPr>
          <w:rFonts w:ascii="Times New Roman" w:eastAsiaTheme="minorEastAsia" w:hAnsi="Times New Roman" w:cs="Times New Roman"/>
        </w:rPr>
        <w:t xml:space="preserve"> </w:t>
      </w:r>
      <w:r w:rsidR="00E03959">
        <w:rPr>
          <w:rFonts w:ascii="Times New Roman" w:eastAsiaTheme="minorEastAsia" w:hAnsi="Times New Roman" w:cs="Times New Roman"/>
        </w:rPr>
        <w:t xml:space="preserve">the effect of homicides on lifespan variation trends. </w:t>
      </w:r>
      <w:r w:rsidR="00E03959">
        <w:rPr>
          <w:rFonts w:ascii="Times New Roman" w:hAnsi="Times New Roman" w:cs="Times New Roman"/>
        </w:rPr>
        <w:t>Lifespan variation expresses a fundamental inequality among individuals at the population</w:t>
      </w:r>
      <w:ins w:id="79" w:author="Hiram Beltran-Sanchez" w:date="2018-02-12T09:45:00Z">
        <w:r w:rsidR="006239A3">
          <w:rPr>
            <w:rFonts w:ascii="Times New Roman" w:hAnsi="Times New Roman" w:cs="Times New Roman"/>
          </w:rPr>
          <w:t>-</w:t>
        </w:r>
      </w:ins>
      <w:del w:id="80" w:author="Hiram Beltran-Sanchez" w:date="2018-02-12T09:45:00Z">
        <w:r w:rsidR="00E03959" w:rsidDel="006239A3">
          <w:rPr>
            <w:rFonts w:ascii="Times New Roman" w:hAnsi="Times New Roman" w:cs="Times New Roman"/>
          </w:rPr>
          <w:delText xml:space="preserve"> </w:delText>
        </w:r>
      </w:del>
      <w:r w:rsidR="00E03959">
        <w:rPr>
          <w:rFonts w:ascii="Times New Roman" w:hAnsi="Times New Roman" w:cs="Times New Roman"/>
        </w:rPr>
        <w:t>level</w:t>
      </w:r>
      <w:r w:rsidR="00E008D6">
        <w:rPr>
          <w:rFonts w:ascii="Times New Roman" w:hAnsi="Times New Roman" w:cs="Times New Roman"/>
        </w:rPr>
        <w:t>,</w:t>
      </w:r>
      <w:r w:rsidR="00E03959">
        <w:rPr>
          <w:rFonts w:ascii="Times New Roman" w:hAnsi="Times New Roman" w:cs="Times New Roman"/>
        </w:rPr>
        <w:t xml:space="preserve"> and uncertainty in age at death at the individual</w:t>
      </w:r>
      <w:ins w:id="81" w:author="Hiram Beltran-Sanchez" w:date="2018-02-12T09:45:00Z">
        <w:r w:rsidR="006239A3">
          <w:rPr>
            <w:rFonts w:ascii="Times New Roman" w:hAnsi="Times New Roman" w:cs="Times New Roman"/>
          </w:rPr>
          <w:t>-</w:t>
        </w:r>
      </w:ins>
      <w:del w:id="82" w:author="Hiram Beltran-Sanchez" w:date="2018-02-12T09:45:00Z">
        <w:r w:rsidR="00E03959" w:rsidDel="006239A3">
          <w:rPr>
            <w:rFonts w:ascii="Times New Roman" w:hAnsi="Times New Roman" w:cs="Times New Roman"/>
          </w:rPr>
          <w:delText xml:space="preserve"> </w:delText>
        </w:r>
      </w:del>
      <w:r w:rsidR="00E03959">
        <w:rPr>
          <w:rFonts w:ascii="Times New Roman" w:hAnsi="Times New Roman" w:cs="Times New Roman"/>
        </w:rPr>
        <w:t>level.</w:t>
      </w:r>
      <w:r w:rsidR="00E03959">
        <w:rPr>
          <w:rFonts w:ascii="Times New Roman" w:hAnsi="Times New Roman" w:cs="Times New Roman"/>
        </w:rPr>
        <w:fldChar w:fldCharType="begin"/>
      </w:r>
      <w:r w:rsidR="00E03959">
        <w:rPr>
          <w:rFonts w:ascii="Times New Roman" w:hAnsi="Times New Roman" w:cs="Times New Roman"/>
        </w:rPr>
        <w:instrText xml:space="preserve"> ADDIN EN.CITE &lt;EndNote&gt;&lt;Cite&gt;&lt;Author&gt;Tuljapurkar&lt;/Author&gt;&lt;Year&gt;2010&lt;/Year&gt;&lt;RecNum&gt;104&lt;/RecNum&gt;&lt;DisplayText&gt;&lt;style face="superscript"&gt;9&lt;/style&gt;&lt;/DisplayText&gt;&lt;record&gt;&lt;rec-number&gt;104&lt;/rec-number&gt;&lt;foreign-keys&gt;&lt;key app="EN" db-id="xwts0fz21atwpxe2avovtpe5rz9v2fw0dtxf" timestamp="1500887985"&gt;104&lt;/key&gt;&lt;/foreign-keys&gt;&lt;ref-type name="Book Section"&gt;5&lt;/ref-type&gt;&lt;contributors&gt;&lt;authors&gt;&lt;author&gt;Tuljapurkar, Shripad&lt;/author&gt;&lt;/authors&gt;&lt;/contributors&gt;&lt;titles&gt;&lt;title&gt;The final inequality: variance in age at death&lt;/title&gt;&lt;secondary-title&gt;Demography and the Economy&lt;/secondary-title&gt;&lt;/titles&gt;&lt;pages&gt;209-221&lt;/pages&gt;&lt;dates&gt;&lt;year&gt;2010&lt;/year&gt;&lt;/dates&gt;&lt;publisher&gt;University of Chicago Press&lt;/publisher&gt;&lt;urls&gt;&lt;/urls&gt;&lt;/record&gt;&lt;/Cite&gt;&lt;/EndNote&gt;</w:instrText>
      </w:r>
      <w:r w:rsidR="00E03959">
        <w:rPr>
          <w:rFonts w:ascii="Times New Roman" w:hAnsi="Times New Roman" w:cs="Times New Roman"/>
        </w:rPr>
        <w:fldChar w:fldCharType="separate"/>
      </w:r>
      <w:r w:rsidR="00E03959" w:rsidRPr="00E03959">
        <w:rPr>
          <w:rFonts w:ascii="Times New Roman" w:hAnsi="Times New Roman" w:cs="Times New Roman"/>
          <w:noProof/>
          <w:vertAlign w:val="superscript"/>
        </w:rPr>
        <w:t>9</w:t>
      </w:r>
      <w:r w:rsidR="00E03959">
        <w:rPr>
          <w:rFonts w:ascii="Times New Roman" w:hAnsi="Times New Roman" w:cs="Times New Roman"/>
        </w:rPr>
        <w:fldChar w:fldCharType="end"/>
      </w:r>
      <w:r w:rsidR="00E03959">
        <w:rPr>
          <w:rFonts w:ascii="Times New Roman" w:hAnsi="Times New Roman" w:cs="Times New Roman"/>
        </w:rPr>
        <w:t xml:space="preserve"> </w:t>
      </w:r>
    </w:p>
    <w:p w14:paraId="2854A540" w14:textId="24930890" w:rsidR="005248E9" w:rsidRDefault="0072026A" w:rsidP="005248E9">
      <w:pPr>
        <w:spacing w:line="480" w:lineRule="auto"/>
        <w:jc w:val="both"/>
        <w:rPr>
          <w:rFonts w:ascii="Times New Roman" w:eastAsiaTheme="minorEastAsia" w:hAnsi="Times New Roman" w:cs="Times New Roman"/>
          <w:i/>
        </w:rPr>
      </w:pPr>
      <w:r>
        <w:rPr>
          <w:rFonts w:ascii="Times New Roman" w:eastAsiaTheme="minorEastAsia" w:hAnsi="Times New Roman" w:cs="Times New Roman"/>
          <w:i/>
        </w:rPr>
        <w:t>The effect of homicides o</w:t>
      </w:r>
      <w:r w:rsidR="005248E9" w:rsidRPr="008E298F">
        <w:rPr>
          <w:rFonts w:ascii="Times New Roman" w:eastAsiaTheme="minorEastAsia" w:hAnsi="Times New Roman" w:cs="Times New Roman"/>
          <w:i/>
        </w:rPr>
        <w:t>n life</w:t>
      </w:r>
      <w:r w:rsidR="005248E9">
        <w:rPr>
          <w:rFonts w:ascii="Times New Roman" w:eastAsiaTheme="minorEastAsia" w:hAnsi="Times New Roman" w:cs="Times New Roman"/>
          <w:i/>
        </w:rPr>
        <w:t>span variation</w:t>
      </w:r>
      <w:r>
        <w:rPr>
          <w:rFonts w:ascii="Times New Roman" w:eastAsiaTheme="minorEastAsia" w:hAnsi="Times New Roman" w:cs="Times New Roman"/>
          <w:i/>
        </w:rPr>
        <w:t xml:space="preserve"> trends</w:t>
      </w:r>
    </w:p>
    <w:p w14:paraId="15EBA86A" w14:textId="13802597" w:rsidR="00B8703A" w:rsidRDefault="00973C05" w:rsidP="005047CB">
      <w:pPr>
        <w:spacing w:line="480" w:lineRule="auto"/>
        <w:ind w:firstLine="720"/>
        <w:jc w:val="both"/>
        <w:rPr>
          <w:rFonts w:ascii="Times New Roman" w:eastAsiaTheme="minorEastAsia" w:hAnsi="Times New Roman" w:cs="Times New Roman"/>
        </w:rPr>
      </w:pPr>
      <w:r w:rsidRPr="00973C05">
        <w:rPr>
          <w:rFonts w:ascii="Times New Roman" w:eastAsiaTheme="minorEastAsia" w:hAnsi="Times New Roman" w:cs="Times New Roman"/>
        </w:rPr>
        <w:t>Between</w:t>
      </w:r>
      <w:r>
        <w:rPr>
          <w:rFonts w:ascii="Times New Roman" w:eastAsiaTheme="minorEastAsia" w:hAnsi="Times New Roman" w:cs="Times New Roman"/>
        </w:rPr>
        <w:t xml:space="preserve"> 1995 and 2005 lifespan variation </w:t>
      </w:r>
      <w:r w:rsidR="00451A34">
        <w:rPr>
          <w:rFonts w:ascii="Times New Roman" w:eastAsiaTheme="minorEastAsia" w:hAnsi="Times New Roman" w:cs="Times New Roman"/>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r>
          <w:rPr>
            <w:rFonts w:ascii="Cambria Math" w:hAnsi="Cambria Math" w:cs="Times New Roman"/>
          </w:rPr>
          <m:t>)</m:t>
        </m:r>
      </m:oMath>
      <w:r w:rsidR="00451A34">
        <w:rPr>
          <w:rFonts w:ascii="Times New Roman" w:eastAsiaTheme="minorEastAsia" w:hAnsi="Times New Roman" w:cs="Times New Roman"/>
        </w:rPr>
        <w:t xml:space="preserve"> was reduced by 1.2 years, and by half a year in the next decade (2005-2015) in Mexico. Our findings indicate the main contributor to the slowed down in reducing lifespan disparity were homicides after 2005. </w:t>
      </w:r>
      <w:r w:rsidR="00B8703A">
        <w:rPr>
          <w:rFonts w:ascii="Times New Roman" w:eastAsiaTheme="minorEastAsia" w:hAnsi="Times New Roman" w:cs="Times New Roman"/>
        </w:rPr>
        <w:t>Importantly, the effect was concentrated in the young population, between ages 15 and 50, which is consistent with</w:t>
      </w:r>
      <w:r w:rsidR="005047CB">
        <w:rPr>
          <w:rFonts w:ascii="Times New Roman" w:eastAsiaTheme="minorEastAsia" w:hAnsi="Times New Roman" w:cs="Times New Roman"/>
        </w:rPr>
        <w:t xml:space="preserve"> the high </w:t>
      </w:r>
      <w:r w:rsidR="00B8703A">
        <w:rPr>
          <w:rFonts w:ascii="Times New Roman" w:eastAsiaTheme="minorEastAsia" w:hAnsi="Times New Roman" w:cs="Times New Roman"/>
        </w:rPr>
        <w:t xml:space="preserve">sensitivity of lifespan variation </w:t>
      </w:r>
      <w:r w:rsidR="00B8703A">
        <w:rPr>
          <w:rFonts w:ascii="Times New Roman" w:eastAsiaTheme="minorEastAsia" w:hAnsi="Times New Roman" w:cs="Times New Roman"/>
        </w:rPr>
        <w:lastRenderedPageBreak/>
        <w:t>to premature mortality</w:t>
      </w:r>
      <w:r w:rsidR="005047CB">
        <w:rPr>
          <w:rFonts w:ascii="Times New Roman" w:eastAsiaTheme="minorEastAsia" w:hAnsi="Times New Roman" w:cs="Times New Roman"/>
        </w:rPr>
        <w:t>.</w:t>
      </w:r>
      <w:r w:rsidR="005047CB">
        <w:rPr>
          <w:rFonts w:ascii="Times New Roman" w:eastAsiaTheme="minorEastAsia" w:hAnsi="Times New Roman" w:cs="Times New Roman"/>
        </w:rPr>
        <w:fldChar w:fldCharType="begin"/>
      </w:r>
      <w:r w:rsidR="005047CB">
        <w:rPr>
          <w:rFonts w:ascii="Times New Roman" w:eastAsiaTheme="minorEastAsia" w:hAnsi="Times New Roman" w:cs="Times New Roman"/>
        </w:rPr>
        <w:instrText xml:space="preserve"> ADDIN EN.CITE &lt;EndNote&gt;&lt;Cite&gt;&lt;Author&gt;Vaupel&lt;/Author&gt;&lt;Year&gt;2011&lt;/Year&gt;&lt;RecNum&gt;4&lt;/RecNum&gt;&lt;DisplayText&gt;&lt;style face="superscript"&gt;13&lt;/style&gt;&lt;/DisplayText&gt;&lt;record&gt;&lt;rec-number&gt;4&lt;/rec-number&gt;&lt;foreign-keys&gt;&lt;key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Group&lt;/publisher&gt;&lt;label&gt;vaupel2011life&lt;/label&gt;&lt;urls&gt;&lt;/urls&gt;&lt;/record&gt;&lt;/Cite&gt;&lt;/EndNote&gt;</w:instrText>
      </w:r>
      <w:r w:rsidR="005047CB">
        <w:rPr>
          <w:rFonts w:ascii="Times New Roman" w:eastAsiaTheme="minorEastAsia" w:hAnsi="Times New Roman" w:cs="Times New Roman"/>
        </w:rPr>
        <w:fldChar w:fldCharType="separate"/>
      </w:r>
      <w:r w:rsidR="005047CB" w:rsidRPr="005047CB">
        <w:rPr>
          <w:rFonts w:ascii="Times New Roman" w:eastAsiaTheme="minorEastAsia" w:hAnsi="Times New Roman" w:cs="Times New Roman"/>
          <w:noProof/>
          <w:vertAlign w:val="superscript"/>
        </w:rPr>
        <w:t>13</w:t>
      </w:r>
      <w:r w:rsidR="005047CB">
        <w:rPr>
          <w:rFonts w:ascii="Times New Roman" w:eastAsiaTheme="minorEastAsia" w:hAnsi="Times New Roman" w:cs="Times New Roman"/>
        </w:rPr>
        <w:fldChar w:fldCharType="end"/>
      </w:r>
      <w:r w:rsidR="005047CB">
        <w:rPr>
          <w:rFonts w:ascii="Times New Roman" w:eastAsiaTheme="minorEastAsia" w:hAnsi="Times New Roman" w:cs="Times New Roman"/>
        </w:rPr>
        <w:t xml:space="preserve"> </w:t>
      </w:r>
      <w:r w:rsidR="00B8703A">
        <w:rPr>
          <w:rFonts w:ascii="Times New Roman" w:eastAsiaTheme="minorEastAsia" w:hAnsi="Times New Roman" w:cs="Times New Roman"/>
        </w:rPr>
        <w:t xml:space="preserve"> </w:t>
      </w:r>
      <w:r w:rsidR="005047CB">
        <w:rPr>
          <w:rFonts w:ascii="Times New Roman" w:eastAsiaTheme="minorEastAsia" w:hAnsi="Times New Roman" w:cs="Times New Roman"/>
        </w:rPr>
        <w:t xml:space="preserve">This means that males in Mexico not only live less, as shown </w:t>
      </w:r>
      <w:r w:rsidR="006949EE">
        <w:rPr>
          <w:rFonts w:ascii="Times New Roman" w:eastAsiaTheme="minorEastAsia" w:hAnsi="Times New Roman" w:cs="Times New Roman"/>
        </w:rPr>
        <w:t>in life expectancy</w:t>
      </w:r>
      <w:r w:rsidR="005047CB">
        <w:rPr>
          <w:rFonts w:ascii="Times New Roman" w:eastAsiaTheme="minorEastAsia" w:hAnsi="Times New Roman" w:cs="Times New Roman"/>
        </w:rPr>
        <w:t>, but they also face more uncertainty in their time of death due to</w:t>
      </w:r>
      <w:r w:rsidR="00120902">
        <w:rPr>
          <w:rFonts w:ascii="Times New Roman" w:eastAsiaTheme="minorEastAsia" w:hAnsi="Times New Roman" w:cs="Times New Roman"/>
        </w:rPr>
        <w:t xml:space="preserve"> the increase in homicides</w:t>
      </w:r>
      <w:r w:rsidR="005047CB">
        <w:rPr>
          <w:rFonts w:ascii="Times New Roman" w:eastAsiaTheme="minorEastAsia" w:hAnsi="Times New Roman" w:cs="Times New Roman"/>
        </w:rPr>
        <w:t>.</w:t>
      </w:r>
    </w:p>
    <w:p w14:paraId="1520947B" w14:textId="7B6BAE0C" w:rsidR="003715B3" w:rsidRDefault="006949EE" w:rsidP="005047CB">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At the state level, reductions in lifespan variation were smaller between 2005 and 2015 than in the period 1995-2005. Two states in the North</w:t>
      </w:r>
      <w:r w:rsidRPr="006949EE">
        <w:rPr>
          <w:rFonts w:ascii="Times New Roman" w:eastAsiaTheme="minorEastAsia" w:hAnsi="Times New Roman" w:cs="Times New Roman"/>
        </w:rPr>
        <w:t xml:space="preserve"> </w:t>
      </w:r>
      <w:r>
        <w:rPr>
          <w:rFonts w:ascii="Times New Roman" w:eastAsiaTheme="minorEastAsia" w:hAnsi="Times New Roman" w:cs="Times New Roman"/>
        </w:rPr>
        <w:t xml:space="preserve">bordering Texas in the US (Chihuahua and Nuevo León) experienced increases </w:t>
      </w:r>
      <w:r w:rsidR="000E6D08">
        <w:rPr>
          <w:rFonts w:ascii="Times New Roman" w:eastAsiaTheme="minorEastAsia" w:hAnsi="Times New Roman" w:cs="Times New Roman"/>
        </w:rPr>
        <w:t xml:space="preserve">in lifespan variation, which did not happen to any state over the full period covering 1995-2005, including the female populations. </w:t>
      </w:r>
      <w:ins w:id="83" w:author="Hiram Beltran-Sanchez" w:date="2018-02-12T09:48:00Z">
        <w:r w:rsidR="00F12F18">
          <w:rPr>
            <w:rFonts w:ascii="Times New Roman" w:eastAsiaTheme="minorEastAsia" w:hAnsi="Times New Roman" w:cs="Times New Roman"/>
          </w:rPr>
          <w:t>These results are consistent with the upsurge in violence in these parts of the country.</w:t>
        </w:r>
      </w:ins>
    </w:p>
    <w:p w14:paraId="5D5A6C64" w14:textId="6E35FA0D" w:rsidR="00A47DE8" w:rsidRDefault="00DF0906" w:rsidP="00E0162E">
      <w:pPr>
        <w:spacing w:line="480" w:lineRule="auto"/>
        <w:ind w:firstLine="720"/>
        <w:jc w:val="both"/>
        <w:rPr>
          <w:rFonts w:ascii="Times New Roman" w:eastAsiaTheme="minorEastAsia" w:hAnsi="Times New Roman" w:cs="Times New Roman"/>
        </w:rPr>
      </w:pPr>
      <w:del w:id="84" w:author="Hiram Beltran-Sanchez" w:date="2018-02-12T09:50:00Z">
        <w:r w:rsidDel="00F12F18">
          <w:rPr>
            <w:rFonts w:ascii="Times New Roman" w:eastAsiaTheme="minorEastAsia" w:hAnsi="Times New Roman" w:cs="Times New Roman"/>
          </w:rPr>
          <w:delText xml:space="preserve">We further disentangled these trends by causes of death. </w:delText>
        </w:r>
      </w:del>
      <w:ins w:id="85" w:author="Hiram Beltran-Sanchez" w:date="2018-02-12T09:50:00Z">
        <w:r w:rsidR="00F12F18">
          <w:rPr>
            <w:rFonts w:ascii="Times New Roman" w:eastAsiaTheme="minorEastAsia" w:hAnsi="Times New Roman" w:cs="Times New Roman"/>
          </w:rPr>
          <w:t>Morevoer, o</w:t>
        </w:r>
      </w:ins>
      <w:del w:id="86" w:author="Hiram Beltran-Sanchez" w:date="2018-02-12T09:50:00Z">
        <w:r w:rsidR="00EA6F17" w:rsidDel="00F12F18">
          <w:rPr>
            <w:rFonts w:ascii="Times New Roman" w:eastAsiaTheme="minorEastAsia" w:hAnsi="Times New Roman" w:cs="Times New Roman"/>
          </w:rPr>
          <w:delText>O</w:delText>
        </w:r>
      </w:del>
      <w:r w:rsidR="00EA6F17">
        <w:rPr>
          <w:rFonts w:ascii="Times New Roman" w:eastAsiaTheme="minorEastAsia" w:hAnsi="Times New Roman" w:cs="Times New Roman"/>
        </w:rPr>
        <w:t>ur finding</w:t>
      </w:r>
      <w:r w:rsidR="002E6166">
        <w:rPr>
          <w:rFonts w:ascii="Times New Roman" w:eastAsiaTheme="minorEastAsia" w:hAnsi="Times New Roman" w:cs="Times New Roman"/>
        </w:rPr>
        <w:t>s</w:t>
      </w:r>
      <w:r w:rsidR="00EA6F17">
        <w:rPr>
          <w:rFonts w:ascii="Times New Roman" w:eastAsiaTheme="minorEastAsia" w:hAnsi="Times New Roman" w:cs="Times New Roman"/>
        </w:rPr>
        <w:t xml:space="preserve"> show that </w:t>
      </w:r>
      <w:r w:rsidR="002E6166">
        <w:rPr>
          <w:rFonts w:ascii="Times New Roman" w:eastAsiaTheme="minorEastAsia" w:hAnsi="Times New Roman" w:cs="Times New Roman"/>
        </w:rPr>
        <w:t xml:space="preserve">homicides are the strongest contributor to held back progress in reducing variation of lifespans. </w:t>
      </w:r>
      <w:r w:rsidR="00FC2726">
        <w:rPr>
          <w:rFonts w:ascii="Times New Roman" w:eastAsiaTheme="minorEastAsia" w:hAnsi="Times New Roman" w:cs="Times New Roman"/>
        </w:rPr>
        <w:t>Although homicides have spread across the country,</w:t>
      </w:r>
      <w:r w:rsidR="00FC2726">
        <w:rPr>
          <w:rFonts w:ascii="Times New Roman" w:eastAsiaTheme="minorEastAsia" w:hAnsi="Times New Roman" w:cs="Times New Roman"/>
        </w:rPr>
        <w:fldChar w:fldCharType="begin"/>
      </w:r>
      <w:r w:rsidR="00FC2726">
        <w:rPr>
          <w:rFonts w:ascii="Times New Roman" w:eastAsiaTheme="minorEastAsia" w:hAnsi="Times New Roman" w:cs="Times New Roman"/>
        </w:rPr>
        <w:instrText xml:space="preserve"> ADDIN EN.CITE &lt;EndNote&gt;&lt;Cite&gt;&lt;Author&gt;Flores&lt;/Author&gt;&lt;Year&gt;2015&lt;/Year&gt;&lt;RecNum&gt;115&lt;/RecNum&gt;&lt;DisplayText&gt;&lt;style face="superscript"&gt;17&lt;/style&gt;&lt;/DisplayText&gt;&lt;record&gt;&lt;rec-number&gt;115&lt;/rec-number&gt;&lt;foreign-keys&gt;&lt;key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FC2726">
        <w:rPr>
          <w:rFonts w:ascii="Times New Roman" w:eastAsiaTheme="minorEastAsia" w:hAnsi="Times New Roman" w:cs="Times New Roman"/>
        </w:rPr>
        <w:fldChar w:fldCharType="separate"/>
      </w:r>
      <w:r w:rsidR="00FC2726" w:rsidRPr="00FC2726">
        <w:rPr>
          <w:rFonts w:ascii="Times New Roman" w:eastAsiaTheme="minorEastAsia" w:hAnsi="Times New Roman" w:cs="Times New Roman"/>
          <w:noProof/>
          <w:vertAlign w:val="superscript"/>
        </w:rPr>
        <w:t>17</w:t>
      </w:r>
      <w:r w:rsidR="00FC2726">
        <w:rPr>
          <w:rFonts w:ascii="Times New Roman" w:eastAsiaTheme="minorEastAsia" w:hAnsi="Times New Roman" w:cs="Times New Roman"/>
        </w:rPr>
        <w:fldChar w:fldCharType="end"/>
      </w:r>
      <w:r w:rsidR="00FC2726">
        <w:rPr>
          <w:rFonts w:ascii="Times New Roman" w:eastAsiaTheme="minorEastAsia" w:hAnsi="Times New Roman" w:cs="Times New Roman"/>
        </w:rPr>
        <w:t xml:space="preserve"> they are not evenly shared between states and over time. By 2010, the North of Mexico was the region most affected by homicide mortality.</w:t>
      </w:r>
      <w:r w:rsidR="00FC2726">
        <w:rPr>
          <w:rFonts w:ascii="Times New Roman" w:eastAsiaTheme="minorEastAsia" w:hAnsi="Times New Roman" w:cs="Times New Roman"/>
        </w:rPr>
        <w:fldChar w:fldCharType="begin"/>
      </w:r>
      <w:r w:rsidR="00FC2726">
        <w:rPr>
          <w:rFonts w:ascii="Times New Roman" w:eastAsiaTheme="minorEastAsia"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Pr>
          <w:rFonts w:ascii="Times New Roman" w:eastAsiaTheme="minorEastAsia" w:hAnsi="Times New Roman" w:cs="Times New Roman"/>
        </w:rPr>
        <w:fldChar w:fldCharType="separate"/>
      </w:r>
      <w:r w:rsidR="00FC2726" w:rsidRPr="00FC2726">
        <w:rPr>
          <w:rFonts w:ascii="Times New Roman" w:eastAsiaTheme="minorEastAsia" w:hAnsi="Times New Roman" w:cs="Times New Roman"/>
          <w:noProof/>
          <w:vertAlign w:val="superscript"/>
        </w:rPr>
        <w:t>5</w:t>
      </w:r>
      <w:r w:rsidR="00FC2726">
        <w:rPr>
          <w:rFonts w:ascii="Times New Roman" w:eastAsiaTheme="minorEastAsia" w:hAnsi="Times New Roman" w:cs="Times New Roman"/>
        </w:rPr>
        <w:fldChar w:fldCharType="end"/>
      </w:r>
      <w:r w:rsidR="00FC2726">
        <w:rPr>
          <w:rFonts w:ascii="Times New Roman" w:eastAsiaTheme="minorEastAsia" w:hAnsi="Times New Roman" w:cs="Times New Roman"/>
        </w:rPr>
        <w:t xml:space="preserve"> In contrast, by 201</w:t>
      </w:r>
      <w:r w:rsidR="00A47DE8">
        <w:rPr>
          <w:rFonts w:ascii="Times New Roman" w:eastAsiaTheme="minorEastAsia" w:hAnsi="Times New Roman" w:cs="Times New Roman"/>
        </w:rPr>
        <w:t>5</w:t>
      </w:r>
      <w:r w:rsidR="00FC2726">
        <w:rPr>
          <w:rFonts w:ascii="Times New Roman" w:eastAsiaTheme="minorEastAsia" w:hAnsi="Times New Roman" w:cs="Times New Roman"/>
        </w:rPr>
        <w:t xml:space="preserve"> all regions show similar patterns of the effects of homicide mortality in lifespan variation. Moreover, while </w:t>
      </w:r>
      <w:r w:rsidR="00307FE9">
        <w:rPr>
          <w:rFonts w:ascii="Times New Roman" w:eastAsiaTheme="minorEastAsia" w:hAnsi="Times New Roman" w:cs="Times New Roman"/>
        </w:rPr>
        <w:t>in</w:t>
      </w:r>
      <w:r w:rsidR="00FC2726">
        <w:rPr>
          <w:rFonts w:ascii="Times New Roman" w:eastAsiaTheme="minorEastAsia" w:hAnsi="Times New Roman" w:cs="Times New Roman"/>
        </w:rPr>
        <w:t xml:space="preserve"> 2</w:t>
      </w:r>
      <w:r w:rsidR="002E6166">
        <w:rPr>
          <w:rFonts w:ascii="Times New Roman" w:eastAsiaTheme="minorEastAsia" w:hAnsi="Times New Roman" w:cs="Times New Roman"/>
        </w:rPr>
        <w:t xml:space="preserve">010 Chihuahua was the most affected state by homicide mortality relative to </w:t>
      </w:r>
      <w:r w:rsidR="00FC2726">
        <w:rPr>
          <w:rFonts w:ascii="Times New Roman" w:eastAsiaTheme="minorEastAsia" w:hAnsi="Times New Roman" w:cs="Times New Roman"/>
        </w:rPr>
        <w:t xml:space="preserve">the </w:t>
      </w:r>
      <w:r w:rsidR="002E6166">
        <w:rPr>
          <w:rFonts w:ascii="Times New Roman" w:eastAsiaTheme="minorEastAsia" w:hAnsi="Times New Roman" w:cs="Times New Roman"/>
        </w:rPr>
        <w:t>2005 level, in 2015 Guerrero</w:t>
      </w:r>
      <w:r w:rsidR="00EE6066">
        <w:rPr>
          <w:rFonts w:ascii="Times New Roman" w:eastAsiaTheme="minorEastAsia" w:hAnsi="Times New Roman" w:cs="Times New Roman"/>
        </w:rPr>
        <w:t xml:space="preserve"> (Southern region)</w:t>
      </w:r>
      <w:r w:rsidR="002E6166">
        <w:rPr>
          <w:rFonts w:ascii="Times New Roman" w:eastAsiaTheme="minorEastAsia" w:hAnsi="Times New Roman" w:cs="Times New Roman"/>
        </w:rPr>
        <w:t xml:space="preserve"> has overtaken this place. </w:t>
      </w:r>
      <w:r w:rsidR="00FC2726">
        <w:rPr>
          <w:rFonts w:ascii="Times New Roman" w:eastAsiaTheme="minorEastAsia" w:hAnsi="Times New Roman" w:cs="Times New Roman"/>
        </w:rPr>
        <w:t>The situation in the</w:t>
      </w:r>
      <w:r w:rsidR="000E64FE">
        <w:rPr>
          <w:rFonts w:ascii="Times New Roman" w:eastAsiaTheme="minorEastAsia" w:hAnsi="Times New Roman" w:cs="Times New Roman"/>
        </w:rPr>
        <w:t>s</w:t>
      </w:r>
      <w:r w:rsidR="00FC2726">
        <w:rPr>
          <w:rFonts w:ascii="Times New Roman" w:eastAsiaTheme="minorEastAsia" w:hAnsi="Times New Roman" w:cs="Times New Roman"/>
        </w:rPr>
        <w:t>e</w:t>
      </w:r>
      <w:r w:rsidR="000E64FE">
        <w:rPr>
          <w:rFonts w:ascii="Times New Roman" w:eastAsiaTheme="minorEastAsia" w:hAnsi="Times New Roman" w:cs="Times New Roman"/>
        </w:rPr>
        <w:t xml:space="preserve"> state</w:t>
      </w:r>
      <w:r w:rsidR="00FC2726">
        <w:rPr>
          <w:rFonts w:ascii="Times New Roman" w:eastAsiaTheme="minorEastAsia" w:hAnsi="Times New Roman" w:cs="Times New Roman"/>
        </w:rPr>
        <w:t>s</w:t>
      </w:r>
      <w:r w:rsidR="000E64FE">
        <w:rPr>
          <w:rFonts w:ascii="Times New Roman" w:eastAsiaTheme="minorEastAsia" w:hAnsi="Times New Roman" w:cs="Times New Roman"/>
        </w:rPr>
        <w:t xml:space="preserve"> is staggering. </w:t>
      </w:r>
      <w:r w:rsidR="00FC2726">
        <w:rPr>
          <w:rFonts w:ascii="Times New Roman" w:eastAsiaTheme="minorEastAsia" w:hAnsi="Times New Roman" w:cs="Times New Roman"/>
        </w:rPr>
        <w:t>For instance, in 2010 the young males in Chihuahua had 3.1 times higher mortality rates than US troops in Iraq between 2003 and 2006.</w:t>
      </w:r>
      <w:r w:rsidR="00FC2726">
        <w:rPr>
          <w:rFonts w:ascii="Times New Roman" w:eastAsiaTheme="minorEastAsia" w:hAnsi="Times New Roman" w:cs="Times New Roman"/>
        </w:rPr>
        <w:fldChar w:fldCharType="begin"/>
      </w:r>
      <w:r w:rsidR="00FC2726">
        <w:rPr>
          <w:rFonts w:ascii="Times New Roman" w:eastAsiaTheme="minorEastAsia"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Pr>
          <w:rFonts w:ascii="Times New Roman" w:eastAsiaTheme="minorEastAsia" w:hAnsi="Times New Roman" w:cs="Times New Roman"/>
        </w:rPr>
        <w:fldChar w:fldCharType="separate"/>
      </w:r>
      <w:r w:rsidR="00FC2726" w:rsidRPr="00FC2726">
        <w:rPr>
          <w:rFonts w:ascii="Times New Roman" w:eastAsiaTheme="minorEastAsia" w:hAnsi="Times New Roman" w:cs="Times New Roman"/>
          <w:noProof/>
          <w:vertAlign w:val="superscript"/>
        </w:rPr>
        <w:t>5</w:t>
      </w:r>
      <w:r w:rsidR="00FC2726">
        <w:rPr>
          <w:rFonts w:ascii="Times New Roman" w:eastAsiaTheme="minorEastAsia" w:hAnsi="Times New Roman" w:cs="Times New Roman"/>
        </w:rPr>
        <w:fldChar w:fldCharType="end"/>
      </w:r>
      <w:r w:rsidR="00FC2726">
        <w:rPr>
          <w:rFonts w:ascii="Times New Roman" w:eastAsiaTheme="minorEastAsia" w:hAnsi="Times New Roman" w:cs="Times New Roman"/>
        </w:rPr>
        <w:t xml:space="preserve"> </w:t>
      </w:r>
      <w:r w:rsidR="000E64FE">
        <w:rPr>
          <w:rFonts w:ascii="Times New Roman" w:eastAsiaTheme="minorEastAsia" w:hAnsi="Times New Roman" w:cs="Times New Roman"/>
        </w:rPr>
        <w:t xml:space="preserve">Recent evidence suggests that the second and fifth most dangerous cities in the world are in </w:t>
      </w:r>
      <w:r w:rsidR="00FC2726">
        <w:rPr>
          <w:rFonts w:ascii="Times New Roman" w:eastAsiaTheme="minorEastAsia" w:hAnsi="Times New Roman" w:cs="Times New Roman"/>
        </w:rPr>
        <w:t>Guerrero</w:t>
      </w:r>
      <w:r w:rsidR="000E64FE">
        <w:rPr>
          <w:rFonts w:ascii="Times New Roman" w:eastAsiaTheme="minorEastAsia" w:hAnsi="Times New Roman" w:cs="Times New Roman"/>
        </w:rPr>
        <w:t>, along with cities in countries with higher homicide rates that Mexico.</w:t>
      </w:r>
      <w:r w:rsidR="000E64FE">
        <w:rPr>
          <w:rFonts w:ascii="Times New Roman" w:eastAsiaTheme="minorEastAsia" w:hAnsi="Times New Roman" w:cs="Times New Roman"/>
        </w:rPr>
        <w:fldChar w:fldCharType="begin"/>
      </w:r>
      <w:r w:rsidR="00DF4FD0">
        <w:rPr>
          <w:rFonts w:ascii="Times New Roman" w:eastAsiaTheme="minorEastAsia" w:hAnsi="Times New Roman" w:cs="Times New Roman"/>
        </w:rPr>
        <w:instrText xml:space="preserve"> ADDIN EN.CITE &lt;EndNote&gt;&lt;Cite&gt;&lt;Author&gt;Igarapé Institute&lt;/Author&gt;&lt;Year&gt;2017&lt;/Year&gt;&lt;RecNum&gt;118&lt;/RecNum&gt;&lt;DisplayText&gt;&lt;style face="superscript"&gt;36&lt;/style&gt;&lt;/DisplayText&gt;&lt;record&gt;&lt;rec-number&gt;118&lt;/rec-number&gt;&lt;foreign-keys&gt;&lt;key app="EN" db-id="xwts0fz21atwpxe2avovtpe5rz9v2fw0dtxf" timestamp="1517841852"&gt;118&lt;/key&gt;&lt;/foreign-keys&gt;&lt;ref-type name="Report"&gt;27&lt;/ref-type&gt;&lt;contributors&gt;&lt;authors&gt;&lt;author&gt;Igarapé Institute,&lt;/author&gt;&lt;/authors&gt;&lt;/contributors&gt;&lt;titles&gt;&lt;title&gt;The world&amp;apos;s most dangerous cities&lt;/title&gt;&lt;/titles&gt;&lt;dates&gt;&lt;year&gt;2017&lt;/year&gt;&lt;/dates&gt;&lt;urls&gt;&lt;related-urls&gt;&lt;url&gt;https://igarape.org.br/en/the-worlds-most-dangerous-cities/&lt;/url&gt;&lt;/related-urls&gt;&lt;/urls&gt;&lt;/record&gt;&lt;/Cite&gt;&lt;/EndNote&gt;</w:instrText>
      </w:r>
      <w:r w:rsidR="000E64FE">
        <w:rPr>
          <w:rFonts w:ascii="Times New Roman" w:eastAsiaTheme="minorEastAsia" w:hAnsi="Times New Roman" w:cs="Times New Roman"/>
        </w:rPr>
        <w:fldChar w:fldCharType="separate"/>
      </w:r>
      <w:r w:rsidR="00DF4FD0" w:rsidRPr="00DF4FD0">
        <w:rPr>
          <w:rFonts w:ascii="Times New Roman" w:eastAsiaTheme="minorEastAsia" w:hAnsi="Times New Roman" w:cs="Times New Roman"/>
          <w:noProof/>
          <w:vertAlign w:val="superscript"/>
        </w:rPr>
        <w:t>36</w:t>
      </w:r>
      <w:r w:rsidR="000E64FE">
        <w:rPr>
          <w:rFonts w:ascii="Times New Roman" w:eastAsiaTheme="minorEastAsia" w:hAnsi="Times New Roman" w:cs="Times New Roman"/>
        </w:rPr>
        <w:fldChar w:fldCharType="end"/>
      </w:r>
      <w:r w:rsidR="000E64FE">
        <w:rPr>
          <w:rFonts w:ascii="Times New Roman" w:eastAsiaTheme="minorEastAsia" w:hAnsi="Times New Roman" w:cs="Times New Roman"/>
        </w:rPr>
        <w:t xml:space="preserve"> </w:t>
      </w:r>
      <w:r w:rsidR="00FC2726">
        <w:rPr>
          <w:rFonts w:ascii="Times New Roman" w:eastAsiaTheme="minorEastAsia" w:hAnsi="Times New Roman" w:cs="Times New Roman"/>
        </w:rPr>
        <w:t>As a result</w:t>
      </w:r>
      <w:r w:rsidR="00A47DE8">
        <w:rPr>
          <w:rFonts w:ascii="Times New Roman" w:eastAsiaTheme="minorEastAsia" w:hAnsi="Times New Roman" w:cs="Times New Roman"/>
        </w:rPr>
        <w:t>,</w:t>
      </w:r>
      <w:r w:rsidR="00FC2726">
        <w:rPr>
          <w:rFonts w:ascii="Times New Roman" w:eastAsiaTheme="minorEastAsia" w:hAnsi="Times New Roman" w:cs="Times New Roman"/>
        </w:rPr>
        <w:t xml:space="preserve"> Guerrero experienced an increase in lifespan variation of almost an additional year due exclusively </w:t>
      </w:r>
      <w:r w:rsidR="00E0162E">
        <w:rPr>
          <w:rFonts w:ascii="Times New Roman" w:eastAsiaTheme="minorEastAsia" w:hAnsi="Times New Roman" w:cs="Times New Roman"/>
        </w:rPr>
        <w:t xml:space="preserve">to homicides. In other words, </w:t>
      </w:r>
      <w:del w:id="87" w:author="Hiram Beltran-Sanchez" w:date="2018-02-12T09:51:00Z">
        <w:r w:rsidR="00E0162E" w:rsidDel="00F12F18">
          <w:rPr>
            <w:rFonts w:ascii="Times New Roman" w:eastAsiaTheme="minorEastAsia" w:hAnsi="Times New Roman" w:cs="Times New Roman"/>
          </w:rPr>
          <w:delText xml:space="preserve">at the time of death </w:delText>
        </w:r>
      </w:del>
      <w:r w:rsidR="00E0162E">
        <w:rPr>
          <w:rFonts w:ascii="Times New Roman" w:eastAsiaTheme="minorEastAsia" w:hAnsi="Times New Roman" w:cs="Times New Roman"/>
        </w:rPr>
        <w:t>males in Guerrero are</w:t>
      </w:r>
      <w:ins w:id="88" w:author="Hiram Beltran-Sanchez" w:date="2018-02-12T09:53:00Z">
        <w:r w:rsidR="00F12F18">
          <w:rPr>
            <w:rFonts w:ascii="Times New Roman" w:eastAsiaTheme="minorEastAsia" w:hAnsi="Times New Roman" w:cs="Times New Roman"/>
          </w:rPr>
          <w:t xml:space="preserve"> prematurely dying</w:t>
        </w:r>
      </w:ins>
      <w:del w:id="89" w:author="Hiram Beltran-Sanchez" w:date="2018-02-12T09:53:00Z">
        <w:r w:rsidR="00E0162E" w:rsidDel="00F12F18">
          <w:rPr>
            <w:rFonts w:ascii="Times New Roman" w:eastAsiaTheme="minorEastAsia" w:hAnsi="Times New Roman" w:cs="Times New Roman"/>
          </w:rPr>
          <w:delText xml:space="preserve"> </w:delText>
        </w:r>
      </w:del>
      <w:ins w:id="90" w:author="Hiram Beltran-Sanchez" w:date="2018-02-12T09:53:00Z">
        <w:r w:rsidR="00F12F18">
          <w:rPr>
            <w:rFonts w:ascii="Times New Roman" w:eastAsiaTheme="minorEastAsia" w:hAnsi="Times New Roman" w:cs="Times New Roman"/>
          </w:rPr>
          <w:t xml:space="preserve"> a</w:t>
        </w:r>
      </w:ins>
      <w:ins w:id="91" w:author="Hiram Beltran-Sanchez" w:date="2018-02-12T09:51:00Z">
        <w:r w:rsidR="00F12F18">
          <w:rPr>
            <w:rFonts w:ascii="Times New Roman" w:eastAsiaTheme="minorEastAsia" w:hAnsi="Times New Roman" w:cs="Times New Roman"/>
          </w:rPr>
          <w:t>n average</w:t>
        </w:r>
      </w:ins>
      <w:ins w:id="92" w:author="Hiram Beltran-Sanchez" w:date="2018-02-12T09:53:00Z">
        <w:r w:rsidR="00F12F18">
          <w:rPr>
            <w:rFonts w:ascii="Times New Roman" w:eastAsiaTheme="minorEastAsia" w:hAnsi="Times New Roman" w:cs="Times New Roman"/>
          </w:rPr>
          <w:t xml:space="preserve"> of</w:t>
        </w:r>
      </w:ins>
      <w:ins w:id="93" w:author="Hiram Beltran-Sanchez" w:date="2018-02-12T09:52:00Z">
        <w:r w:rsidR="00F12F18">
          <w:rPr>
            <w:rFonts w:ascii="Times New Roman" w:eastAsiaTheme="minorEastAsia" w:hAnsi="Times New Roman" w:cs="Times New Roman"/>
          </w:rPr>
          <w:t xml:space="preserve"> </w:t>
        </w:r>
      </w:ins>
      <w:ins w:id="94" w:author="Hiram Beltran-Sanchez" w:date="2018-02-12T09:51:00Z">
        <w:r w:rsidR="00F12F18">
          <w:rPr>
            <w:rFonts w:ascii="Times New Roman" w:eastAsiaTheme="minorEastAsia" w:hAnsi="Times New Roman" w:cs="Times New Roman"/>
          </w:rPr>
          <w:t xml:space="preserve">one </w:t>
        </w:r>
      </w:ins>
      <w:del w:id="95" w:author="Hiram Beltran-Sanchez" w:date="2018-02-12T09:51:00Z">
        <w:r w:rsidR="00E0162E" w:rsidDel="00F12F18">
          <w:rPr>
            <w:rFonts w:ascii="Times New Roman" w:eastAsiaTheme="minorEastAsia" w:hAnsi="Times New Roman" w:cs="Times New Roman"/>
          </w:rPr>
          <w:delText>losing an</w:delText>
        </w:r>
      </w:del>
      <w:r w:rsidR="00E0162E">
        <w:rPr>
          <w:rFonts w:ascii="Times New Roman" w:eastAsiaTheme="minorEastAsia" w:hAnsi="Times New Roman" w:cs="Times New Roman"/>
        </w:rPr>
        <w:t xml:space="preserve"> </w:t>
      </w:r>
      <w:del w:id="96" w:author="Hiram Beltran-Sanchez" w:date="2018-02-12T09:51:00Z">
        <w:r w:rsidR="00E0162E" w:rsidDel="00F12F18">
          <w:rPr>
            <w:rFonts w:ascii="Times New Roman" w:eastAsiaTheme="minorEastAsia" w:hAnsi="Times New Roman" w:cs="Times New Roman"/>
          </w:rPr>
          <w:delText>additional</w:delText>
        </w:r>
      </w:del>
      <w:r w:rsidR="00E0162E">
        <w:rPr>
          <w:rFonts w:ascii="Times New Roman" w:eastAsiaTheme="minorEastAsia" w:hAnsi="Times New Roman" w:cs="Times New Roman"/>
        </w:rPr>
        <w:t xml:space="preserve"> year</w:t>
      </w:r>
      <w:ins w:id="97" w:author="Hiram Beltran-Sanchez" w:date="2018-02-12T09:51:00Z">
        <w:r w:rsidR="00F12F18">
          <w:rPr>
            <w:rFonts w:ascii="Times New Roman" w:eastAsiaTheme="minorEastAsia" w:hAnsi="Times New Roman" w:cs="Times New Roman"/>
          </w:rPr>
          <w:t xml:space="preserve"> of life</w:t>
        </w:r>
      </w:ins>
      <w:r w:rsidR="00E0162E">
        <w:rPr>
          <w:rFonts w:ascii="Times New Roman" w:eastAsiaTheme="minorEastAsia" w:hAnsi="Times New Roman" w:cs="Times New Roman"/>
        </w:rPr>
        <w:t xml:space="preserve">. </w:t>
      </w:r>
      <w:r w:rsidR="00FC2726">
        <w:rPr>
          <w:rFonts w:ascii="Times New Roman" w:eastAsiaTheme="minorEastAsia" w:hAnsi="Times New Roman" w:cs="Times New Roman"/>
        </w:rPr>
        <w:t xml:space="preserve">Moreover, increasing lifespan variation underscores </w:t>
      </w:r>
      <w:r w:rsidR="00E0162E">
        <w:rPr>
          <w:rFonts w:ascii="Times New Roman" w:eastAsiaTheme="minorEastAsia" w:hAnsi="Times New Roman" w:cs="Times New Roman"/>
        </w:rPr>
        <w:t>increasing inequality within states.</w:t>
      </w:r>
      <w:r w:rsidR="00307FE9">
        <w:rPr>
          <w:rFonts w:ascii="Times New Roman" w:eastAsiaTheme="minorEastAsia" w:hAnsi="Times New Roman" w:cs="Times New Roman"/>
        </w:rPr>
        <w:t xml:space="preserve"> This complements</w:t>
      </w:r>
      <w:r w:rsidR="00E0162E">
        <w:rPr>
          <w:rFonts w:ascii="Times New Roman" w:eastAsiaTheme="minorEastAsia" w:hAnsi="Times New Roman" w:cs="Times New Roman"/>
        </w:rPr>
        <w:t xml:space="preserve"> </w:t>
      </w:r>
      <w:r w:rsidR="00307FE9">
        <w:rPr>
          <w:rFonts w:ascii="Times New Roman" w:eastAsiaTheme="minorEastAsia" w:hAnsi="Times New Roman" w:cs="Times New Roman"/>
        </w:rPr>
        <w:t>previous evidence identifying rising health inequalities between states as a challenge for Mexico.</w:t>
      </w:r>
      <w:r w:rsidR="00307FE9">
        <w:rPr>
          <w:rFonts w:ascii="Times New Roman" w:eastAsiaTheme="minorEastAsia" w:hAnsi="Times New Roman" w:cs="Times New Roman"/>
        </w:rPr>
        <w:fldChar w:fldCharType="begin"/>
      </w:r>
      <w:r w:rsidR="00307FE9">
        <w:rPr>
          <w:rFonts w:ascii="Times New Roman" w:eastAsiaTheme="minorEastAsia" w:hAnsi="Times New Roman" w:cs="Times New Roman"/>
        </w:rPr>
        <w:instrText xml:space="preserve"> ADDIN EN.CITE &lt;EndNote&gt;&lt;Cite&gt;&lt;Author&gt;Gómez-Dantés&lt;/Author&gt;&lt;Year&gt;2016&lt;/Year&gt;&lt;RecNum&gt;102&lt;/RecNum&gt;&lt;DisplayText&gt;&lt;style face="superscript"&gt;6&lt;/style&gt;&lt;/DisplayText&gt;&lt;record&gt;&lt;rec-number&gt;102&lt;/rec-number&gt;&lt;foreign-keys&gt;&lt;key app="EN" db-id="xwts0fz21atwpxe2avovtpe5rz9v2fw0dtxf" timestamp="1500886908"&gt;102&lt;/key&gt;&lt;/foreign-keys&gt;&lt;ref-type name="Journal Article"&gt;17&lt;/ref-type&gt;&lt;contributors&gt;&lt;authors&gt;&lt;author&gt;Gómez-Dantés, Héctor&lt;/author&gt;&lt;author&gt;Fullman, Nancy&lt;/author&gt;&lt;author&gt;Lamadrid-Figueroa, Héctor&lt;/author&gt;&lt;author&gt;Cahuana-Hurtado, Lucero&lt;/author&gt;&lt;author&gt;Darney, Blair&lt;/author&gt;&lt;author&gt;Avila-Burgos, Leticia&lt;/author&gt;&lt;author&gt;Correa-Rotter, Ricardo&lt;/author&gt;&lt;author&gt;Rivera, Juan A&lt;/author&gt;&lt;author&gt;Barquera, Simon&lt;/author&gt;&lt;author&gt;González-Pier, Eduardo&lt;/author&gt;&lt;/authors&gt;&lt;/contributors&gt;&lt;titles&gt;&lt;title&gt;Dissonant health transition in the states of Mexico, 1990–2013: a systematic analysis for the Global Burden of Disease Study 2013&lt;/title&gt;&lt;secondary-title&gt;The Lancet&lt;/secondary-title&gt;&lt;/titles&gt;&lt;periodical&gt;&lt;full-title&gt;The Lancet&lt;/full-title&gt;&lt;/periodical&gt;&lt;pages&gt;2386-2402&lt;/pages&gt;&lt;volume&gt;388&lt;/volume&gt;&lt;number&gt;10058&lt;/number&gt;&lt;dates&gt;&lt;year&gt;2016&lt;/year&gt;&lt;/dates&gt;&lt;isbn&gt;0140-6736&lt;/isbn&gt;&lt;urls&gt;&lt;/urls&gt;&lt;/record&gt;&lt;/Cite&gt;&lt;/EndNote&gt;</w:instrText>
      </w:r>
      <w:r w:rsidR="00307FE9">
        <w:rPr>
          <w:rFonts w:ascii="Times New Roman" w:eastAsiaTheme="minorEastAsia" w:hAnsi="Times New Roman" w:cs="Times New Roman"/>
        </w:rPr>
        <w:fldChar w:fldCharType="separate"/>
      </w:r>
      <w:r w:rsidR="00307FE9" w:rsidRPr="00307FE9">
        <w:rPr>
          <w:rFonts w:ascii="Times New Roman" w:eastAsiaTheme="minorEastAsia" w:hAnsi="Times New Roman" w:cs="Times New Roman"/>
          <w:noProof/>
          <w:vertAlign w:val="superscript"/>
        </w:rPr>
        <w:t>6</w:t>
      </w:r>
      <w:r w:rsidR="00307FE9">
        <w:rPr>
          <w:rFonts w:ascii="Times New Roman" w:eastAsiaTheme="minorEastAsia" w:hAnsi="Times New Roman" w:cs="Times New Roman"/>
        </w:rPr>
        <w:fldChar w:fldCharType="end"/>
      </w:r>
      <w:r w:rsidR="00307FE9">
        <w:rPr>
          <w:rFonts w:ascii="Times New Roman" w:eastAsiaTheme="minorEastAsia" w:hAnsi="Times New Roman" w:cs="Times New Roman"/>
        </w:rPr>
        <w:t xml:space="preserve"> </w:t>
      </w:r>
    </w:p>
    <w:p w14:paraId="370A6692" w14:textId="10DBDA82" w:rsidR="006949EE" w:rsidRDefault="00DF4FD0" w:rsidP="00E0162E">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Males experience 10 times higher homicide rates than females in Mexico.</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EN.CITE &lt;EndNote&gt;&lt;Cite&gt;&lt;Author&gt;Gamlin&lt;/Author&gt;&lt;Year&gt;2015&lt;/Year&gt;&lt;RecNum&gt;91&lt;/RecNum&gt;&lt;DisplayText&gt;&lt;style face="superscript"&gt;3&lt;/style&gt;&lt;/DisplayText&gt;&lt;record&gt;&lt;rec-number&gt;91&lt;/rec-number&gt;&lt;foreign-keys&gt;&lt;key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Pr>
          <w:rFonts w:ascii="Times New Roman" w:eastAsiaTheme="minorEastAsia" w:hAnsi="Times New Roman" w:cs="Times New Roman"/>
        </w:rPr>
        <w:fldChar w:fldCharType="separate"/>
      </w:r>
      <w:r w:rsidRPr="00E478D7">
        <w:rPr>
          <w:rFonts w:ascii="Times New Roman" w:eastAsiaTheme="minorEastAsia" w:hAnsi="Times New Roman" w:cs="Times New Roman"/>
          <w:noProof/>
          <w:vertAlign w:val="superscript"/>
        </w:rPr>
        <w:t>3</w:t>
      </w:r>
      <w:r>
        <w:rPr>
          <w:rFonts w:ascii="Times New Roman" w:eastAsiaTheme="minorEastAsia" w:hAnsi="Times New Roman" w:cs="Times New Roman"/>
        </w:rPr>
        <w:fldChar w:fldCharType="end"/>
      </w:r>
      <w:r>
        <w:rPr>
          <w:rFonts w:ascii="Times New Roman" w:eastAsiaTheme="minorEastAsia" w:hAnsi="Times New Roman" w:cs="Times New Roman"/>
        </w:rPr>
        <w:t xml:space="preserve"> Although the effect of homicides in lifespan variation for females was not as strong as in males, the latest information shows that, between 2005 and 2016, homicides increased from 1,297 to more than 2,800 registered cases.</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EN.CITE &lt;EndNote&gt;&lt;Cite&gt;&lt;Author&gt;INEGI&lt;/Author&gt;&lt;Year&gt;2017&lt;/Year&gt;&lt;RecNum&gt;93&lt;/RecNum&gt;&lt;DisplayText&gt;&lt;style face="superscript"&gt;23&lt;/style&gt;&lt;/DisplayText&gt;&lt;record&gt;&lt;rec-number&gt;93&lt;/rec-number&gt;&lt;foreign-keys&gt;&lt;key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Pr>
          <w:rFonts w:ascii="Times New Roman" w:eastAsiaTheme="minorEastAsia" w:hAnsi="Times New Roman" w:cs="Times New Roman"/>
        </w:rPr>
        <w:fldChar w:fldCharType="separate"/>
      </w:r>
      <w:r w:rsidRPr="00120902">
        <w:rPr>
          <w:rFonts w:ascii="Times New Roman" w:eastAsiaTheme="minorEastAsia" w:hAnsi="Times New Roman" w:cs="Times New Roman"/>
          <w:noProof/>
          <w:vertAlign w:val="superscript"/>
        </w:rPr>
        <w:t>23</w:t>
      </w:r>
      <w:r>
        <w:rPr>
          <w:rFonts w:ascii="Times New Roman" w:eastAsiaTheme="minorEastAsia" w:hAnsi="Times New Roman" w:cs="Times New Roman"/>
        </w:rPr>
        <w:fldChar w:fldCharType="end"/>
      </w:r>
    </w:p>
    <w:p w14:paraId="595A95B6" w14:textId="5A899A89" w:rsidR="00FF5622" w:rsidRDefault="00DF4FD0" w:rsidP="00DF4FD0">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The increase in homicide mortality after 2005 suggests a rapid deterioration in life expectancy,</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Pr>
          <w:rFonts w:ascii="Times New Roman" w:eastAsiaTheme="minorEastAsia" w:hAnsi="Times New Roman" w:cs="Times New Roman"/>
        </w:rPr>
        <w:fldChar w:fldCharType="separate"/>
      </w:r>
      <w:r w:rsidRPr="00DF4FD0">
        <w:rPr>
          <w:rFonts w:ascii="Times New Roman" w:eastAsiaTheme="minorEastAsia" w:hAnsi="Times New Roman" w:cs="Times New Roman"/>
          <w:noProof/>
          <w:vertAlign w:val="superscript"/>
        </w:rPr>
        <w:t>5</w:t>
      </w:r>
      <w:r>
        <w:rPr>
          <w:rFonts w:ascii="Times New Roman" w:eastAsiaTheme="minorEastAsia" w:hAnsi="Times New Roman" w:cs="Times New Roman"/>
        </w:rPr>
        <w:fldChar w:fldCharType="end"/>
      </w:r>
      <w:r>
        <w:rPr>
          <w:rFonts w:ascii="Times New Roman" w:eastAsiaTheme="minorEastAsia" w:hAnsi="Times New Roman" w:cs="Times New Roman"/>
        </w:rPr>
        <w:t xml:space="preserve"> in perceived vulnerability and psychosocial outcomes,</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EN.CITE &lt;EndNote&gt;&lt;Cite&gt;&lt;Author&gt;Canudas-Romo&lt;/Author&gt;&lt;Year&gt;2017&lt;/Year&gt;&lt;RecNum&gt;92&lt;/RecNum&gt;&lt;DisplayText&gt;&lt;style face="superscript"&gt;37&lt;/style&gt;&lt;/DisplayText&gt;&lt;record&gt;&lt;rec-number&gt;92&lt;/rec-number&gt;&lt;foreign-keys&gt;&lt;key app="EN" db-id="xwts0fz21atwpxe2avovtpe5rz9v2fw0dtxf" timestamp="1492772696"&gt;92&lt;/key&gt;&lt;/foreign-keys&gt;&lt;ref-type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health&lt;/secondary-title&gt;&lt;/titles&gt;&lt;periodical&gt;&lt;full-title&gt;Journal of epidemiology and community health&lt;/full-title&gt;&lt;/periodical&gt;&lt;pages&gt;188-193&lt;/pages&gt;&lt;volume&gt;71&lt;/volume&gt;&lt;number&gt;2&lt;/number&gt;&lt;dates&gt;&lt;year&gt;2017&lt;/year&gt;&lt;/dates&gt;&lt;isbn&gt;1470-2738&lt;/isbn&gt;&lt;urls&gt;&lt;/urls&gt;&lt;/record&gt;&lt;/Cite&gt;&lt;/EndNote&gt;</w:instrText>
      </w:r>
      <w:r>
        <w:rPr>
          <w:rFonts w:ascii="Times New Roman" w:eastAsiaTheme="minorEastAsia" w:hAnsi="Times New Roman" w:cs="Times New Roman"/>
        </w:rPr>
        <w:fldChar w:fldCharType="separate"/>
      </w:r>
      <w:r w:rsidRPr="00DF4FD0">
        <w:rPr>
          <w:rFonts w:ascii="Times New Roman" w:eastAsiaTheme="minorEastAsia" w:hAnsi="Times New Roman" w:cs="Times New Roman"/>
          <w:noProof/>
          <w:vertAlign w:val="superscript"/>
        </w:rPr>
        <w:t>37</w:t>
      </w:r>
      <w:r>
        <w:rPr>
          <w:rFonts w:ascii="Times New Roman" w:eastAsiaTheme="minorEastAsia" w:hAnsi="Times New Roman" w:cs="Times New Roman"/>
        </w:rPr>
        <w:fldChar w:fldCharType="end"/>
      </w:r>
      <w:r>
        <w:rPr>
          <w:rFonts w:ascii="Times New Roman" w:eastAsiaTheme="minorEastAsia" w:hAnsi="Times New Roman" w:cs="Times New Roman"/>
        </w:rPr>
        <w:t xml:space="preserve"> and, as we show, in lifespan variation</w:t>
      </w:r>
      <w:r w:rsidR="00A47DE8">
        <w:rPr>
          <w:rFonts w:ascii="Times New Roman" w:eastAsiaTheme="minorEastAsia" w:hAnsi="Times New Roman" w:cs="Times New Roman"/>
        </w:rPr>
        <w:t xml:space="preserve"> in Mexico</w:t>
      </w:r>
      <w:r>
        <w:rPr>
          <w:rFonts w:ascii="Times New Roman" w:eastAsiaTheme="minorEastAsia" w:hAnsi="Times New Roman" w:cs="Times New Roman"/>
        </w:rPr>
        <w:t>.</w:t>
      </w:r>
      <w:r w:rsidR="008E298F">
        <w:rPr>
          <w:rFonts w:ascii="Times New Roman" w:eastAsiaTheme="minorEastAsia" w:hAnsi="Times New Roman" w:cs="Times New Roman"/>
        </w:rPr>
        <w:t xml:space="preserve"> This </w:t>
      </w:r>
      <w:r w:rsidR="008E298F">
        <w:rPr>
          <w:rFonts w:ascii="Times New Roman" w:eastAsiaTheme="minorEastAsia" w:hAnsi="Times New Roman" w:cs="Times New Roman"/>
        </w:rPr>
        <w:lastRenderedPageBreak/>
        <w:t>means that after 10 years of the beginning of the so-called War on Drug</w:t>
      </w:r>
      <w:r w:rsidR="008B3A13">
        <w:rPr>
          <w:rFonts w:ascii="Times New Roman" w:eastAsiaTheme="minorEastAsia" w:hAnsi="Times New Roman" w:cs="Times New Roman"/>
        </w:rPr>
        <w:t>s</w:t>
      </w:r>
      <w:r w:rsidR="008E298F">
        <w:rPr>
          <w:rFonts w:ascii="Times New Roman" w:eastAsiaTheme="minorEastAsia" w:hAnsi="Times New Roman" w:cs="Times New Roman"/>
        </w:rPr>
        <w:t>, the Mexican government has not been able to reduce homicidal mortality</w:t>
      </w:r>
      <w:r>
        <w:rPr>
          <w:rFonts w:ascii="Times New Roman" w:eastAsiaTheme="minorEastAsia" w:hAnsi="Times New Roman" w:cs="Times New Roman"/>
        </w:rPr>
        <w:t xml:space="preserve"> and its effects</w:t>
      </w:r>
      <w:r w:rsidR="008E298F">
        <w:rPr>
          <w:rFonts w:ascii="Times New Roman" w:eastAsiaTheme="minorEastAsia" w:hAnsi="Times New Roman" w:cs="Times New Roman"/>
        </w:rPr>
        <w:t>, at least to the levels observed back in 2005</w:t>
      </w:r>
      <w:r w:rsidR="006366C1">
        <w:rPr>
          <w:rFonts w:ascii="Times New Roman" w:eastAsiaTheme="minorEastAsia" w:hAnsi="Times New Roman" w:cs="Times New Roman"/>
        </w:rPr>
        <w:t>.</w:t>
      </w:r>
    </w:p>
    <w:p w14:paraId="2CA2F878" w14:textId="155A5ECE" w:rsidR="00CF0F0D" w:rsidRDefault="00CF0F0D" w:rsidP="00DF4FD0">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[Now put in context with other Latin American countries]</w:t>
      </w:r>
    </w:p>
    <w:p w14:paraId="4E2FEC68" w14:textId="1EB0DDCB" w:rsidR="00DB3634" w:rsidRDefault="00DB3634" w:rsidP="00121776">
      <w:pPr>
        <w:spacing w:line="480" w:lineRule="auto"/>
        <w:jc w:val="both"/>
        <w:rPr>
          <w:rFonts w:ascii="Times New Roman" w:eastAsiaTheme="majorEastAsia" w:hAnsi="Times New Roman" w:cs="Times New Roman"/>
          <w:b/>
          <w:iCs/>
          <w:spacing w:val="15"/>
        </w:rPr>
      </w:pPr>
    </w:p>
    <w:p w14:paraId="6E7F93DD" w14:textId="77777777" w:rsidR="006C0C3F" w:rsidRDefault="00B62339" w:rsidP="00121776">
      <w:pPr>
        <w:spacing w:line="480" w:lineRule="auto"/>
        <w:jc w:val="both"/>
        <w:rPr>
          <w:rFonts w:ascii="Times New Roman" w:eastAsiaTheme="majorEastAsia" w:hAnsi="Times New Roman" w:cs="Times New Roman"/>
          <w:b/>
          <w:iCs/>
          <w:spacing w:val="15"/>
        </w:rPr>
      </w:pPr>
      <w:r w:rsidRPr="006C0C3F">
        <w:rPr>
          <w:rFonts w:ascii="Times New Roman" w:eastAsiaTheme="majorEastAsia" w:hAnsi="Times New Roman" w:cs="Times New Roman"/>
          <w:b/>
          <w:iCs/>
          <w:spacing w:val="15"/>
        </w:rPr>
        <w:t>Funding</w:t>
      </w:r>
    </w:p>
    <w:p w14:paraId="0E5D9360" w14:textId="3AA53218" w:rsidR="00CC0A4A" w:rsidRPr="006C0C3F" w:rsidRDefault="00B62339" w:rsidP="00121776">
      <w:pPr>
        <w:spacing w:line="480" w:lineRule="auto"/>
        <w:jc w:val="both"/>
        <w:rPr>
          <w:rFonts w:ascii="Times New Roman" w:eastAsiaTheme="majorEastAsia" w:hAnsi="Times New Roman" w:cs="Times New Roman"/>
          <w:b/>
          <w:iCs/>
          <w:spacing w:val="15"/>
        </w:rPr>
      </w:pPr>
      <w:r w:rsidRPr="00292FB1">
        <w:rPr>
          <w:rFonts w:ascii="Times New Roman" w:eastAsiaTheme="minorEastAsia" w:hAnsi="Times New Roman" w:cs="Times New Roman"/>
          <w:b/>
        </w:rPr>
        <w:t>References</w:t>
      </w:r>
    </w:p>
    <w:p w14:paraId="6B919161" w14:textId="77777777" w:rsidR="00DF4FD0" w:rsidRPr="00DF4FD0" w:rsidRDefault="00CC0A4A" w:rsidP="00DF4FD0">
      <w:pPr>
        <w:pStyle w:val="EndNoteBibliography"/>
        <w:ind w:left="720" w:hanging="720"/>
      </w:pPr>
      <w:r w:rsidRPr="00292FB1">
        <w:rPr>
          <w:rFonts w:ascii="Times New Roman" w:eastAsiaTheme="minorEastAsia" w:hAnsi="Times New Roman" w:cs="Times New Roman"/>
          <w:noProof w:val="0"/>
        </w:rPr>
        <w:fldChar w:fldCharType="begin"/>
      </w:r>
      <w:r w:rsidRPr="00292FB1">
        <w:rPr>
          <w:rFonts w:ascii="Times New Roman" w:eastAsiaTheme="minorEastAsia" w:hAnsi="Times New Roman" w:cs="Times New Roman"/>
          <w:noProof w:val="0"/>
        </w:rPr>
        <w:instrText xml:space="preserve"> ADDIN EN.REFLIST </w:instrText>
      </w:r>
      <w:r w:rsidRPr="00292FB1">
        <w:rPr>
          <w:rFonts w:ascii="Times New Roman" w:eastAsiaTheme="minorEastAsia" w:hAnsi="Times New Roman" w:cs="Times New Roman"/>
          <w:noProof w:val="0"/>
        </w:rPr>
        <w:fldChar w:fldCharType="separate"/>
      </w:r>
      <w:r w:rsidR="00DF4FD0" w:rsidRPr="00DF4FD0">
        <w:t xml:space="preserve">1. Briceño-León R, Villaveces A, Concha-Eastman A. Understanding the uneven distribution of the incidence of homicide in Latin America. </w:t>
      </w:r>
      <w:r w:rsidR="00DF4FD0" w:rsidRPr="00DF4FD0">
        <w:rPr>
          <w:i/>
        </w:rPr>
        <w:t>International Journal of Epidemiology</w:t>
      </w:r>
      <w:r w:rsidR="00DF4FD0" w:rsidRPr="00DF4FD0">
        <w:t xml:space="preserve"> 2008;37(4):751-57.</w:t>
      </w:r>
    </w:p>
    <w:p w14:paraId="33401F85" w14:textId="77777777" w:rsidR="00DF4FD0" w:rsidRPr="00DF4FD0" w:rsidRDefault="00DF4FD0" w:rsidP="00DF4FD0">
      <w:pPr>
        <w:pStyle w:val="EndNoteBibliography"/>
        <w:ind w:left="720" w:hanging="720"/>
      </w:pPr>
      <w:r w:rsidRPr="00DF4FD0">
        <w:t>2. Drugs UNOo, Crime. Global study on homicide 2013: trends, contexts, data: UNODC 2013.</w:t>
      </w:r>
    </w:p>
    <w:p w14:paraId="07D89B5D" w14:textId="77777777" w:rsidR="00DF4FD0" w:rsidRPr="003E5A81" w:rsidRDefault="00DF4FD0" w:rsidP="00DF4FD0">
      <w:pPr>
        <w:pStyle w:val="EndNoteBibliography"/>
        <w:ind w:left="720" w:hanging="720"/>
      </w:pPr>
      <w:r w:rsidRPr="00DF4FD0">
        <w:t xml:space="preserve">3. Gamlin J. Violence and homicide in Mexico: a global health issue. </w:t>
      </w:r>
      <w:r w:rsidRPr="003E5A81">
        <w:rPr>
          <w:i/>
        </w:rPr>
        <w:t>The Lancet</w:t>
      </w:r>
      <w:r w:rsidRPr="003E5A81">
        <w:t xml:space="preserve"> 2015;385(9968):605-06.</w:t>
      </w:r>
    </w:p>
    <w:p w14:paraId="7BB16DAA" w14:textId="77777777" w:rsidR="00DF4FD0" w:rsidRPr="00DF4FD0" w:rsidRDefault="00DF4FD0" w:rsidP="00DF4FD0">
      <w:pPr>
        <w:pStyle w:val="EndNoteBibliography"/>
        <w:ind w:left="720" w:hanging="720"/>
      </w:pPr>
      <w:r w:rsidRPr="003E5A81">
        <w:t xml:space="preserve">4. Canudas-Romo V, García-Guerrero VM, Echarri-Cánovas CJ. </w:t>
      </w:r>
      <w:r w:rsidRPr="00DF4FD0">
        <w:t xml:space="preserve">The stagnation of the Mexican male life expectancy in the first decade of the 21st century: the impact of homicides and diabetes mellitus. </w:t>
      </w:r>
      <w:r w:rsidRPr="00DF4FD0">
        <w:rPr>
          <w:i/>
        </w:rPr>
        <w:t>J Epidemiol Community Health</w:t>
      </w:r>
      <w:r w:rsidRPr="00DF4FD0">
        <w:t xml:space="preserve"> 2015;69(1):28-34.</w:t>
      </w:r>
    </w:p>
    <w:p w14:paraId="3A1EF0EB" w14:textId="77777777" w:rsidR="00DF4FD0" w:rsidRPr="00DF4FD0" w:rsidRDefault="00DF4FD0" w:rsidP="00DF4FD0">
      <w:pPr>
        <w:pStyle w:val="EndNoteBibliography"/>
        <w:ind w:left="720" w:hanging="720"/>
      </w:pPr>
      <w:r w:rsidRPr="00DF4FD0">
        <w:t xml:space="preserve">5. Aburto JM, Beltrán-Sánchez H, García-Guerrero VM, et al. Homicides in Mexico reversed life expectancy gains for men and slowed them for women, 2000–10. </w:t>
      </w:r>
      <w:r w:rsidRPr="00DF4FD0">
        <w:rPr>
          <w:i/>
        </w:rPr>
        <w:t>Health Affairs</w:t>
      </w:r>
      <w:r w:rsidRPr="00DF4FD0">
        <w:t xml:space="preserve"> 2016;35(1):88-95.</w:t>
      </w:r>
    </w:p>
    <w:p w14:paraId="5C9A27AA" w14:textId="77777777" w:rsidR="00DF4FD0" w:rsidRPr="00DF4FD0" w:rsidRDefault="00DF4FD0" w:rsidP="00DF4FD0">
      <w:pPr>
        <w:pStyle w:val="EndNoteBibliography"/>
        <w:ind w:left="720" w:hanging="720"/>
      </w:pPr>
      <w:r w:rsidRPr="00DF4FD0">
        <w:t xml:space="preserve">6. Gómez-Dantés H, Fullman N, Lamadrid-Figueroa H, et al. Dissonant health transition in the states of Mexico, 1990–2013: a systematic analysis for the Global Burden of Disease Study 2013. </w:t>
      </w:r>
      <w:r w:rsidRPr="00DF4FD0">
        <w:rPr>
          <w:i/>
        </w:rPr>
        <w:t>The Lancet</w:t>
      </w:r>
      <w:r w:rsidRPr="00DF4FD0">
        <w:t xml:space="preserve"> 2016;388(10058):2386-402.</w:t>
      </w:r>
    </w:p>
    <w:p w14:paraId="47438D96" w14:textId="77777777" w:rsidR="00DF4FD0" w:rsidRPr="00DF4FD0" w:rsidRDefault="00DF4FD0" w:rsidP="00DF4FD0">
      <w:pPr>
        <w:pStyle w:val="EndNoteBibliography"/>
        <w:ind w:left="720" w:hanging="720"/>
      </w:pPr>
      <w:r w:rsidRPr="00DF4FD0">
        <w:t xml:space="preserve">7. Edwards RD, Tuljapurkar S. Inequality in life spans and a new perspective on mortality convergence across industrialized countries. </w:t>
      </w:r>
      <w:r w:rsidRPr="00DF4FD0">
        <w:rPr>
          <w:i/>
        </w:rPr>
        <w:t>Population and Development Review</w:t>
      </w:r>
      <w:r w:rsidRPr="00DF4FD0">
        <w:t xml:space="preserve"> 2005;31(4):645-74.</w:t>
      </w:r>
    </w:p>
    <w:p w14:paraId="7C352D21" w14:textId="77777777" w:rsidR="00DF4FD0" w:rsidRPr="00DF4FD0" w:rsidRDefault="00DF4FD0" w:rsidP="00DF4FD0">
      <w:pPr>
        <w:pStyle w:val="EndNoteBibliography"/>
        <w:ind w:left="720" w:hanging="720"/>
      </w:pPr>
      <w:r w:rsidRPr="00DF4FD0">
        <w:t xml:space="preserve">8. Wilmoth JR, Horiuchi S. Rectangularization revisited: Variability of age at death within human populations*. </w:t>
      </w:r>
      <w:r w:rsidRPr="00DF4FD0">
        <w:rPr>
          <w:i/>
        </w:rPr>
        <w:t>Demography</w:t>
      </w:r>
      <w:r w:rsidRPr="00DF4FD0">
        <w:t xml:space="preserve"> 1999;36(4):475-95.</w:t>
      </w:r>
    </w:p>
    <w:p w14:paraId="777E1186" w14:textId="77777777" w:rsidR="00DF4FD0" w:rsidRPr="00DF4FD0" w:rsidRDefault="00DF4FD0" w:rsidP="00DF4FD0">
      <w:pPr>
        <w:pStyle w:val="EndNoteBibliography"/>
        <w:ind w:left="720" w:hanging="720"/>
      </w:pPr>
      <w:r w:rsidRPr="00DF4FD0">
        <w:t>9. Tuljapurkar S. The final inequality: variance in age at death. Demography and the Economy: University of Chicago Press 2010:209-21.</w:t>
      </w:r>
    </w:p>
    <w:p w14:paraId="28757896" w14:textId="77777777" w:rsidR="00DF4FD0" w:rsidRPr="00DF4FD0" w:rsidRDefault="00DF4FD0" w:rsidP="00DF4FD0">
      <w:pPr>
        <w:pStyle w:val="EndNoteBibliography"/>
        <w:ind w:left="720" w:hanging="720"/>
      </w:pPr>
      <w:r w:rsidRPr="00DF4FD0">
        <w:t xml:space="preserve">10. Marmot M. Inequalities in health. </w:t>
      </w:r>
      <w:r w:rsidRPr="00DF4FD0">
        <w:rPr>
          <w:i/>
        </w:rPr>
        <w:t>New England Journal of Medicine</w:t>
      </w:r>
      <w:r w:rsidRPr="00DF4FD0">
        <w:t xml:space="preserve"> 2001;345(2):134-35.</w:t>
      </w:r>
    </w:p>
    <w:p w14:paraId="369747AD" w14:textId="77777777" w:rsidR="00DF4FD0" w:rsidRPr="00DF4FD0" w:rsidRDefault="00DF4FD0" w:rsidP="00DF4FD0">
      <w:pPr>
        <w:pStyle w:val="EndNoteBibliography"/>
        <w:ind w:left="720" w:hanging="720"/>
      </w:pPr>
      <w:r w:rsidRPr="003E5A81">
        <w:t xml:space="preserve">11. van Raalte AA, Kunst AE, Deboosere P, et al. </w:t>
      </w:r>
      <w:r w:rsidRPr="00DF4FD0">
        <w:t xml:space="preserve">More variation in lifespan in lower educated groups: evidence from 10 European countries. </w:t>
      </w:r>
      <w:r w:rsidRPr="00DF4FD0">
        <w:rPr>
          <w:i/>
        </w:rPr>
        <w:t>International Journal of Epidemiology</w:t>
      </w:r>
      <w:r w:rsidRPr="00DF4FD0">
        <w:t xml:space="preserve"> 2011:dyr146.</w:t>
      </w:r>
    </w:p>
    <w:p w14:paraId="3B82E4C3" w14:textId="77777777" w:rsidR="00DF4FD0" w:rsidRPr="00DF4FD0" w:rsidRDefault="00DF4FD0" w:rsidP="00DF4FD0">
      <w:pPr>
        <w:pStyle w:val="EndNoteBibliography"/>
        <w:ind w:left="720" w:hanging="720"/>
      </w:pPr>
      <w:r w:rsidRPr="00DF4FD0">
        <w:t xml:space="preserve">12. Engelman M, Canudas-Romo V, Agree EM. The implications of increased survivorship for mortality variation in aging populations. </w:t>
      </w:r>
      <w:r w:rsidRPr="00DF4FD0">
        <w:rPr>
          <w:i/>
        </w:rPr>
        <w:t>Population and Development Review</w:t>
      </w:r>
      <w:r w:rsidRPr="00DF4FD0">
        <w:t xml:space="preserve"> 2010;36(3):511-39.</w:t>
      </w:r>
    </w:p>
    <w:p w14:paraId="53C5E188" w14:textId="77777777" w:rsidR="00DF4FD0" w:rsidRPr="00DF4FD0" w:rsidRDefault="00DF4FD0" w:rsidP="00DF4FD0">
      <w:pPr>
        <w:pStyle w:val="EndNoteBibliography"/>
        <w:ind w:left="720" w:hanging="720"/>
      </w:pPr>
      <w:r w:rsidRPr="00DF4FD0">
        <w:t xml:space="preserve">13. Vaupel JW, Zhang Z, van Raalte AA. Life expectancy and disparity: an international comparison of life table data. </w:t>
      </w:r>
      <w:r w:rsidRPr="00DF4FD0">
        <w:rPr>
          <w:i/>
        </w:rPr>
        <w:t>BMJ open</w:t>
      </w:r>
      <w:r w:rsidRPr="00DF4FD0">
        <w:t xml:space="preserve"> 2011;1(1):e000128.</w:t>
      </w:r>
    </w:p>
    <w:p w14:paraId="21E3D4DF" w14:textId="77777777" w:rsidR="00DF4FD0" w:rsidRPr="00DF4FD0" w:rsidRDefault="00DF4FD0" w:rsidP="00DF4FD0">
      <w:pPr>
        <w:pStyle w:val="EndNoteBibliography"/>
        <w:ind w:left="720" w:hanging="720"/>
      </w:pPr>
      <w:r w:rsidRPr="00DF4FD0">
        <w:t xml:space="preserve">14. Colchero F, Rau R, Jones OR, et al. The emergence of longevous populations. </w:t>
      </w:r>
      <w:r w:rsidRPr="00DF4FD0">
        <w:rPr>
          <w:i/>
        </w:rPr>
        <w:t>Proceedings of the National Academy of Sciences</w:t>
      </w:r>
      <w:r w:rsidRPr="00DF4FD0">
        <w:t xml:space="preserve"> 2016;N.A(N.A):N.A.</w:t>
      </w:r>
    </w:p>
    <w:p w14:paraId="05BE575F" w14:textId="77777777" w:rsidR="00DF4FD0" w:rsidRPr="00DF4FD0" w:rsidRDefault="00DF4FD0" w:rsidP="00DF4FD0">
      <w:pPr>
        <w:pStyle w:val="EndNoteBibliography"/>
        <w:ind w:left="720" w:hanging="720"/>
      </w:pPr>
      <w:r w:rsidRPr="00DF4FD0">
        <w:t xml:space="preserve">15. Sasson I. Trends in life expectancy and lifespan variation by educational attainment: United States, 1990–2010. </w:t>
      </w:r>
      <w:r w:rsidRPr="00DF4FD0">
        <w:rPr>
          <w:i/>
        </w:rPr>
        <w:t>Demography</w:t>
      </w:r>
      <w:r w:rsidRPr="00DF4FD0">
        <w:t xml:space="preserve"> 2016;53(2):269-93.</w:t>
      </w:r>
    </w:p>
    <w:p w14:paraId="506EB444" w14:textId="77777777" w:rsidR="00DF4FD0" w:rsidRPr="00DF4FD0" w:rsidRDefault="00DF4FD0" w:rsidP="00DF4FD0">
      <w:pPr>
        <w:pStyle w:val="EndNoteBibliography"/>
        <w:ind w:left="720" w:hanging="720"/>
      </w:pPr>
      <w:r w:rsidRPr="00DF4FD0">
        <w:t xml:space="preserve">16. van Raalte AA, Martikainen P, Myrskylä M. Lifespan variation by occupational class: compression or stagnation over time? </w:t>
      </w:r>
      <w:r w:rsidRPr="00DF4FD0">
        <w:rPr>
          <w:i/>
        </w:rPr>
        <w:t>Demography</w:t>
      </w:r>
      <w:r w:rsidRPr="00DF4FD0">
        <w:t xml:space="preserve"> 2014;51(1):73-95.</w:t>
      </w:r>
    </w:p>
    <w:p w14:paraId="0B448240" w14:textId="77777777" w:rsidR="00DF4FD0" w:rsidRPr="00DF4FD0" w:rsidRDefault="00DF4FD0" w:rsidP="00DF4FD0">
      <w:pPr>
        <w:pStyle w:val="EndNoteBibliography"/>
        <w:ind w:left="720" w:hanging="720"/>
      </w:pPr>
      <w:r w:rsidRPr="00DF4FD0">
        <w:t xml:space="preserve">17. Flores M, Villarreal A. Exploring the spatial diffusion of homicides in Mexican municipalities through exploratory spatial data analysis. </w:t>
      </w:r>
      <w:r w:rsidRPr="00DF4FD0">
        <w:rPr>
          <w:i/>
        </w:rPr>
        <w:t>Cityscape</w:t>
      </w:r>
      <w:r w:rsidRPr="00DF4FD0">
        <w:t xml:space="preserve"> 2015;17(1):35.</w:t>
      </w:r>
    </w:p>
    <w:p w14:paraId="0566F0D7" w14:textId="77777777" w:rsidR="00DF4FD0" w:rsidRPr="003E5A81" w:rsidRDefault="00DF4FD0" w:rsidP="00DF4FD0">
      <w:pPr>
        <w:pStyle w:val="EndNoteBibliography"/>
        <w:ind w:left="720" w:hanging="720"/>
      </w:pPr>
      <w:r w:rsidRPr="00DF4FD0">
        <w:lastRenderedPageBreak/>
        <w:t xml:space="preserve">18. Espinal-Enríquez J, Larralde H. Analysis of México’s Narco-War Network (2007–2011). </w:t>
      </w:r>
      <w:r w:rsidRPr="003E5A81">
        <w:rPr>
          <w:i/>
        </w:rPr>
        <w:t>PloS one</w:t>
      </w:r>
      <w:r w:rsidRPr="003E5A81">
        <w:t xml:space="preserve"> 2015;10(5):e0126503.</w:t>
      </w:r>
    </w:p>
    <w:p w14:paraId="0133646D" w14:textId="77777777" w:rsidR="00DF4FD0" w:rsidRPr="00DF4FD0" w:rsidRDefault="00DF4FD0" w:rsidP="00DF4FD0">
      <w:pPr>
        <w:pStyle w:val="EndNoteBibliography"/>
        <w:ind w:left="720" w:hanging="720"/>
      </w:pPr>
      <w:r w:rsidRPr="003E5A81">
        <w:t xml:space="preserve">19. González-Pier E, Barraza-Lloréns M, Beyeler N, et al. </w:t>
      </w:r>
      <w:r w:rsidRPr="00DF4FD0">
        <w:t xml:space="preserve">Mexico's path towards the Sustainable Development Goal for health: an assessment of the feasibility of reducing premature mortality by 40% by 2030. </w:t>
      </w:r>
      <w:r w:rsidRPr="00DF4FD0">
        <w:rPr>
          <w:i/>
        </w:rPr>
        <w:t>The Lancet Global Health</w:t>
      </w:r>
      <w:r w:rsidRPr="00DF4FD0">
        <w:t xml:space="preserve"> 2016;4(10):e714-e25.</w:t>
      </w:r>
    </w:p>
    <w:p w14:paraId="42C62C13" w14:textId="77777777" w:rsidR="00DF4FD0" w:rsidRPr="00DF4FD0" w:rsidRDefault="00DF4FD0" w:rsidP="00DF4FD0">
      <w:pPr>
        <w:pStyle w:val="EndNoteBibliography"/>
        <w:ind w:left="720" w:hanging="720"/>
      </w:pPr>
      <w:r w:rsidRPr="00DF4FD0">
        <w:t xml:space="preserve">20. Sepúlveda J, Bustreo F, Tapia R, et al. Improvement of child survival in Mexico: the diagonal approach. </w:t>
      </w:r>
      <w:r w:rsidRPr="00DF4FD0">
        <w:rPr>
          <w:i/>
        </w:rPr>
        <w:t>The Lancet</w:t>
      </w:r>
      <w:r w:rsidRPr="00DF4FD0">
        <w:t xml:space="preserve"> 2006;368(9551):2017-27.</w:t>
      </w:r>
    </w:p>
    <w:p w14:paraId="573DA9C3" w14:textId="77777777" w:rsidR="00DF4FD0" w:rsidRPr="00DF4FD0" w:rsidRDefault="00DF4FD0" w:rsidP="00DF4FD0">
      <w:pPr>
        <w:pStyle w:val="EndNoteBibliography"/>
        <w:ind w:left="720" w:hanging="720"/>
      </w:pPr>
      <w:r w:rsidRPr="00DF4FD0">
        <w:t xml:space="preserve">21. Vaupel JW, Canudas-Romo V. Decomposing change in life expectancy: A bouquet of formulas in honor of Nathan Keyfitz’s 90th birthday. </w:t>
      </w:r>
      <w:r w:rsidRPr="00DF4FD0">
        <w:rPr>
          <w:i/>
        </w:rPr>
        <w:t>Demography</w:t>
      </w:r>
      <w:r w:rsidRPr="00DF4FD0">
        <w:t xml:space="preserve"> 2003;40(2):201-16.</w:t>
      </w:r>
    </w:p>
    <w:p w14:paraId="6D7F6466" w14:textId="77777777" w:rsidR="00DF4FD0" w:rsidRPr="00DF4FD0" w:rsidRDefault="00DF4FD0" w:rsidP="00DF4FD0">
      <w:pPr>
        <w:pStyle w:val="EndNoteBibliography"/>
        <w:ind w:left="720" w:hanging="720"/>
      </w:pPr>
      <w:r w:rsidRPr="00DF4FD0">
        <w:t xml:space="preserve">22. Shkolnikov VM, Andreev EM, Zhang Z, et al. Losses of expected lifetime in the United States and other developed countries: methods and empirical analyses. </w:t>
      </w:r>
      <w:r w:rsidRPr="00DF4FD0">
        <w:rPr>
          <w:i/>
        </w:rPr>
        <w:t>Demography</w:t>
      </w:r>
      <w:r w:rsidRPr="00DF4FD0">
        <w:t xml:space="preserve"> 2011;48(1):211-39.</w:t>
      </w:r>
    </w:p>
    <w:p w14:paraId="49435C57" w14:textId="7C426051" w:rsidR="00DF4FD0" w:rsidRPr="00DF4FD0" w:rsidRDefault="00DF4FD0" w:rsidP="00DF4FD0">
      <w:pPr>
        <w:pStyle w:val="EndNoteBibliography"/>
        <w:ind w:left="720" w:hanging="720"/>
      </w:pPr>
      <w:r w:rsidRPr="00DF4FD0">
        <w:t xml:space="preserve">23. INEGI. National Institute of Statistics: Micro-data files on mortality data 1995-2015 2017 [Available from: </w:t>
      </w:r>
      <w:hyperlink r:id="rId13" w:history="1">
        <w:r w:rsidRPr="00DF4FD0">
          <w:rPr>
            <w:rStyle w:val="Hyperlink"/>
          </w:rPr>
          <w:t>http://www.beta.inegi.org.mx/proyectos/registros/vitales/mortalidad/default.html</w:t>
        </w:r>
      </w:hyperlink>
      <w:r w:rsidRPr="00DF4FD0">
        <w:t xml:space="preserve"> accessed 21/4/2017 2017.</w:t>
      </w:r>
    </w:p>
    <w:p w14:paraId="060DDC00" w14:textId="0261BAC1" w:rsidR="00DF4FD0" w:rsidRPr="00DF4FD0" w:rsidRDefault="00DF4FD0" w:rsidP="00DF4FD0">
      <w:pPr>
        <w:pStyle w:val="EndNoteBibliography"/>
        <w:ind w:left="720" w:hanging="720"/>
      </w:pPr>
      <w:r w:rsidRPr="00DF4FD0">
        <w:t xml:space="preserve">24. CONAPO. Mexican Population Council: Population estimates. 2017 [Available from: </w:t>
      </w:r>
      <w:hyperlink r:id="rId14" w:history="1">
        <w:r w:rsidRPr="00DF4FD0">
          <w:rPr>
            <w:rStyle w:val="Hyperlink"/>
          </w:rPr>
          <w:t>https://datos.gob.mx/busca/dataset/activity/proyecciones-de-la-poblacion-de-mexico</w:t>
        </w:r>
      </w:hyperlink>
      <w:r w:rsidRPr="00DF4FD0">
        <w:t xml:space="preserve"> accessed 21/4/2017 2017.</w:t>
      </w:r>
    </w:p>
    <w:p w14:paraId="26AEC7AB" w14:textId="77777777" w:rsidR="00DF4FD0" w:rsidRPr="003E5A81" w:rsidRDefault="00DF4FD0" w:rsidP="00DF4FD0">
      <w:pPr>
        <w:pStyle w:val="EndNoteBibliography"/>
        <w:ind w:left="720" w:hanging="720"/>
      </w:pPr>
      <w:r w:rsidRPr="003E5A81">
        <w:t xml:space="preserve">25. Franco-Marina F, Lozano R, Villa B, et al. La mortalidad en México, 2000-2004. Muertes Evitables: magnitud, distribución y tendencias. </w:t>
      </w:r>
      <w:r w:rsidRPr="003E5A81">
        <w:rPr>
          <w:i/>
        </w:rPr>
        <w:t>Dirección General de Información en Salud, Secretaría de Salud México</w:t>
      </w:r>
      <w:r w:rsidRPr="003E5A81">
        <w:t xml:space="preserve"> 2006:2.</w:t>
      </w:r>
    </w:p>
    <w:p w14:paraId="7A5A0EDD" w14:textId="77777777" w:rsidR="00DF4FD0" w:rsidRPr="00DF4FD0" w:rsidRDefault="00DF4FD0" w:rsidP="00DF4FD0">
      <w:pPr>
        <w:pStyle w:val="EndNoteBibliography"/>
        <w:ind w:left="720" w:hanging="720"/>
      </w:pPr>
      <w:r w:rsidRPr="00DF4FD0">
        <w:t xml:space="preserve">26. Nolte E, McKee CM. Measuring the health of nations: updating an earlier analysis. </w:t>
      </w:r>
      <w:r w:rsidRPr="00DF4FD0">
        <w:rPr>
          <w:i/>
        </w:rPr>
        <w:t>Health affairs</w:t>
      </w:r>
      <w:r w:rsidRPr="00DF4FD0">
        <w:t xml:space="preserve"> 2008;27(1):58-71.</w:t>
      </w:r>
    </w:p>
    <w:p w14:paraId="4F2C3617" w14:textId="77777777" w:rsidR="00DF4FD0" w:rsidRPr="00DF4FD0" w:rsidRDefault="00DF4FD0" w:rsidP="00DF4FD0">
      <w:pPr>
        <w:pStyle w:val="EndNoteBibliography"/>
        <w:ind w:left="720" w:hanging="720"/>
      </w:pPr>
      <w:r w:rsidRPr="00DF4FD0">
        <w:t xml:space="preserve">27. Nolte E, McKee M. Measuring the health of nations: analysis of mortality amenable to health care. </w:t>
      </w:r>
      <w:r w:rsidRPr="00DF4FD0">
        <w:rPr>
          <w:i/>
        </w:rPr>
        <w:t>Bmj</w:t>
      </w:r>
      <w:r w:rsidRPr="00DF4FD0">
        <w:t xml:space="preserve"> 2003;327(7424):1129.</w:t>
      </w:r>
    </w:p>
    <w:p w14:paraId="24D5BA08" w14:textId="77777777" w:rsidR="00DF4FD0" w:rsidRPr="00DF4FD0" w:rsidRDefault="00DF4FD0" w:rsidP="00DF4FD0">
      <w:pPr>
        <w:pStyle w:val="EndNoteBibliography"/>
        <w:ind w:left="720" w:hanging="720"/>
      </w:pPr>
      <w:r w:rsidRPr="00DF4FD0">
        <w:t xml:space="preserve">28. Frías SM, Finkelhor D. Homicide of children and adolescents in Mexico (1990–2013). </w:t>
      </w:r>
      <w:r w:rsidRPr="00DF4FD0">
        <w:rPr>
          <w:i/>
        </w:rPr>
        <w:t>International Journal of Comparative and Applied Criminal Justice</w:t>
      </w:r>
      <w:r w:rsidRPr="00DF4FD0">
        <w:t xml:space="preserve"> 2017:1-17.</w:t>
      </w:r>
    </w:p>
    <w:p w14:paraId="00A2DD45" w14:textId="77777777" w:rsidR="00DF4FD0" w:rsidRPr="00DF4FD0" w:rsidRDefault="00DF4FD0" w:rsidP="00DF4FD0">
      <w:pPr>
        <w:pStyle w:val="EndNoteBibliography"/>
        <w:ind w:left="720" w:hanging="720"/>
      </w:pPr>
      <w:r w:rsidRPr="00DF4FD0">
        <w:t xml:space="preserve">29. van Raalte AA, Caswell H. Perturbation analysis of indices of lifespan variability. </w:t>
      </w:r>
      <w:r w:rsidRPr="00DF4FD0">
        <w:rPr>
          <w:i/>
        </w:rPr>
        <w:t>Demography</w:t>
      </w:r>
      <w:r w:rsidRPr="00DF4FD0">
        <w:t xml:space="preserve"> 2013;50(5):1615-40.</w:t>
      </w:r>
    </w:p>
    <w:p w14:paraId="799A6B6A" w14:textId="77777777" w:rsidR="00DF4FD0" w:rsidRPr="00DF4FD0" w:rsidRDefault="00DF4FD0" w:rsidP="00DF4FD0">
      <w:pPr>
        <w:pStyle w:val="EndNoteBibliography"/>
        <w:ind w:left="720" w:hanging="720"/>
      </w:pPr>
      <w:r w:rsidRPr="00DF4FD0">
        <w:t xml:space="preserve">30. Zhang Z, Vaupel JW. The age separating early deaths from late deaths. </w:t>
      </w:r>
      <w:r w:rsidRPr="00DF4FD0">
        <w:rPr>
          <w:i/>
        </w:rPr>
        <w:t>Demographic Research</w:t>
      </w:r>
      <w:r w:rsidRPr="00DF4FD0">
        <w:t xml:space="preserve"> 2009;20(29):721-30.</w:t>
      </w:r>
    </w:p>
    <w:p w14:paraId="0F9A276B" w14:textId="77777777" w:rsidR="00DF4FD0" w:rsidRPr="00DF4FD0" w:rsidRDefault="00DF4FD0" w:rsidP="00DF4FD0">
      <w:pPr>
        <w:pStyle w:val="EndNoteBibliography"/>
        <w:ind w:left="720" w:hanging="720"/>
      </w:pPr>
      <w:r w:rsidRPr="00DF4FD0">
        <w:t xml:space="preserve">31. Camarda CG. MortalitySmooth: An R Package for Smoothing Poisson Counts with P-Splines. </w:t>
      </w:r>
      <w:r w:rsidRPr="00DF4FD0">
        <w:rPr>
          <w:i/>
        </w:rPr>
        <w:t>Journal of Statistical Software</w:t>
      </w:r>
      <w:r w:rsidRPr="00DF4FD0">
        <w:t xml:space="preserve"> 2012;50:1-24.</w:t>
      </w:r>
    </w:p>
    <w:p w14:paraId="0D0D7CDE" w14:textId="77777777" w:rsidR="00DF4FD0" w:rsidRPr="00DF4FD0" w:rsidRDefault="00DF4FD0" w:rsidP="00DF4FD0">
      <w:pPr>
        <w:pStyle w:val="EndNoteBibliography"/>
        <w:ind w:left="720" w:hanging="720"/>
      </w:pPr>
      <w:r w:rsidRPr="00DF4FD0">
        <w:t>32. Preston SH, Heuveline P, Guillot M. Demography. Measuring and Modeling Population Processes: Blackwell 2001.</w:t>
      </w:r>
    </w:p>
    <w:p w14:paraId="03EB25FE" w14:textId="77777777" w:rsidR="00DF4FD0" w:rsidRPr="00DF4FD0" w:rsidRDefault="00DF4FD0" w:rsidP="00DF4FD0">
      <w:pPr>
        <w:pStyle w:val="EndNoteBibliography"/>
        <w:ind w:left="720" w:hanging="720"/>
      </w:pPr>
      <w:r w:rsidRPr="00DF4FD0">
        <w:t xml:space="preserve">33. Horiuchi S, Wilmoth JR, Pletcher SD. A decomposition method based on a model of continuous change. </w:t>
      </w:r>
      <w:r w:rsidRPr="00DF4FD0">
        <w:rPr>
          <w:i/>
        </w:rPr>
        <w:t>Demography</w:t>
      </w:r>
      <w:r w:rsidRPr="00DF4FD0">
        <w:t xml:space="preserve"> 2008;45(4):785-801.</w:t>
      </w:r>
    </w:p>
    <w:p w14:paraId="4F802FC8" w14:textId="77777777" w:rsidR="00DF4FD0" w:rsidRPr="003E5A81" w:rsidRDefault="00DF4FD0" w:rsidP="00DF4FD0">
      <w:pPr>
        <w:pStyle w:val="EndNoteBibliography"/>
        <w:ind w:left="720" w:hanging="720"/>
      </w:pPr>
      <w:r w:rsidRPr="00DF4FD0">
        <w:t xml:space="preserve">34. Team R Core. R: A language and environment for statistical computing. </w:t>
      </w:r>
      <w:r w:rsidRPr="003E5A81">
        <w:t>2013</w:t>
      </w:r>
    </w:p>
    <w:p w14:paraId="63F156A8" w14:textId="77777777" w:rsidR="00DF4FD0" w:rsidRPr="00DF4FD0" w:rsidRDefault="00DF4FD0" w:rsidP="00DF4FD0">
      <w:pPr>
        <w:pStyle w:val="EndNoteBibliography"/>
        <w:ind w:left="720" w:hanging="720"/>
      </w:pPr>
      <w:r w:rsidRPr="003E5A81">
        <w:t xml:space="preserve">35. Knaul FM, González-Pier E, Gómez-Dantés O, et al. </w:t>
      </w:r>
      <w:r w:rsidRPr="00DF4FD0">
        <w:t xml:space="preserve">The quest for universal health coverage: achieving social protection for all in Mexico. </w:t>
      </w:r>
      <w:r w:rsidRPr="00DF4FD0">
        <w:rPr>
          <w:i/>
        </w:rPr>
        <w:t>The Lancet</w:t>
      </w:r>
      <w:r w:rsidRPr="00DF4FD0">
        <w:t xml:space="preserve"> 2012;380(9849):1259-79.</w:t>
      </w:r>
    </w:p>
    <w:p w14:paraId="6D979CC4" w14:textId="77777777" w:rsidR="00DF4FD0" w:rsidRPr="00DF4FD0" w:rsidRDefault="00DF4FD0" w:rsidP="00DF4FD0">
      <w:pPr>
        <w:pStyle w:val="EndNoteBibliography"/>
        <w:ind w:left="720" w:hanging="720"/>
      </w:pPr>
      <w:r w:rsidRPr="00DF4FD0">
        <w:t>36. Igarapé Institute. The world's most dangerous cities, 2017.</w:t>
      </w:r>
    </w:p>
    <w:p w14:paraId="7CDCB086" w14:textId="77777777" w:rsidR="00DF4FD0" w:rsidRPr="00DF4FD0" w:rsidRDefault="00DF4FD0" w:rsidP="00DF4FD0">
      <w:pPr>
        <w:pStyle w:val="EndNoteBibliography"/>
        <w:ind w:left="720" w:hanging="720"/>
      </w:pPr>
      <w:r w:rsidRPr="00DF4FD0">
        <w:t xml:space="preserve">37. Canudas-Romo V, Aburto JM, García-Guerrero VM, et al. Mexico's epidemic of violence and its public health significance on average length of life. </w:t>
      </w:r>
      <w:r w:rsidRPr="00DF4FD0">
        <w:rPr>
          <w:i/>
        </w:rPr>
        <w:t>Journal of epidemiology and community health</w:t>
      </w:r>
      <w:r w:rsidRPr="00DF4FD0">
        <w:t xml:space="preserve"> 2017;71(2):188-93.</w:t>
      </w:r>
    </w:p>
    <w:p w14:paraId="159EB2BE" w14:textId="1EA00B42" w:rsidR="0017529C" w:rsidRDefault="00CC0A4A" w:rsidP="00CB596C">
      <w:pPr>
        <w:rPr>
          <w:rFonts w:ascii="Times New Roman" w:eastAsiaTheme="minorEastAsia" w:hAnsi="Times New Roman" w:cs="Times New Roman"/>
        </w:rPr>
      </w:pPr>
      <w:r w:rsidRPr="00292FB1">
        <w:rPr>
          <w:rFonts w:ascii="Times New Roman" w:eastAsiaTheme="minorEastAsia" w:hAnsi="Times New Roman" w:cs="Times New Roman"/>
        </w:rPr>
        <w:fldChar w:fldCharType="end"/>
      </w:r>
    </w:p>
    <w:p w14:paraId="56C647DF" w14:textId="77777777" w:rsidR="0017529C" w:rsidRDefault="0017529C" w:rsidP="00CB596C">
      <w:pPr>
        <w:rPr>
          <w:rFonts w:ascii="Times New Roman" w:eastAsiaTheme="minorEastAsia" w:hAnsi="Times New Roman" w:cs="Times New Roman"/>
        </w:rPr>
      </w:pPr>
    </w:p>
    <w:p w14:paraId="2B0C5393" w14:textId="45F905E1" w:rsidR="00B62339" w:rsidRDefault="00CB596C" w:rsidP="00CB596C">
      <w:pPr>
        <w:rPr>
          <w:rFonts w:ascii="Times New Roman" w:eastAsiaTheme="minorEastAsia" w:hAnsi="Times New Roman" w:cs="Times New Roman"/>
          <w:b/>
        </w:rPr>
      </w:pPr>
      <w:r w:rsidRPr="00CB596C">
        <w:rPr>
          <w:rFonts w:ascii="Times New Roman" w:eastAsiaTheme="minorEastAsia" w:hAnsi="Times New Roman" w:cs="Times New Roman"/>
          <w:b/>
        </w:rPr>
        <w:t>Tables and Figures</w:t>
      </w:r>
    </w:p>
    <w:p w14:paraId="2F3351DF" w14:textId="7169F975" w:rsidR="00CB596C" w:rsidRDefault="00CB596C" w:rsidP="00CB596C">
      <w:pPr>
        <w:rPr>
          <w:rFonts w:ascii="Times New Roman" w:eastAsiaTheme="minorEastAsia" w:hAnsi="Times New Roman" w:cs="Times New Roman"/>
          <w:b/>
        </w:rPr>
      </w:pPr>
    </w:p>
    <w:p w14:paraId="0993FC83" w14:textId="2190D299" w:rsidR="0088336A" w:rsidRDefault="008818CF" w:rsidP="00CB596C">
      <w:pPr>
        <w:rPr>
          <w:rFonts w:ascii="Times New Roman" w:eastAsiaTheme="minorEastAsia" w:hAnsi="Times New Roman" w:cs="Times New Roman"/>
          <w:b/>
        </w:rPr>
      </w:pPr>
      <w:r>
        <w:rPr>
          <w:noProof/>
          <w:lang w:val="es-MX" w:eastAsia="es-MX"/>
        </w:rPr>
        <w:lastRenderedPageBreak/>
        <w:drawing>
          <wp:anchor distT="0" distB="0" distL="114300" distR="114300" simplePos="0" relativeHeight="251663360" behindDoc="0" locked="0" layoutInCell="1" allowOverlap="1" wp14:anchorId="69BC8478" wp14:editId="21DD32E2">
            <wp:simplePos x="0" y="0"/>
            <wp:positionH relativeFrom="margin">
              <wp:align>center</wp:align>
            </wp:positionH>
            <wp:positionV relativeFrom="paragraph">
              <wp:posOffset>635000</wp:posOffset>
            </wp:positionV>
            <wp:extent cx="6616700" cy="28797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16700" cy="2879725"/>
                    </a:xfrm>
                    <a:prstGeom prst="rect">
                      <a:avLst/>
                    </a:prstGeom>
                  </pic:spPr>
                </pic:pic>
              </a:graphicData>
            </a:graphic>
            <wp14:sizeRelH relativeFrom="page">
              <wp14:pctWidth>0</wp14:pctWidth>
            </wp14:sizeRelH>
            <wp14:sizeRelV relativeFrom="page">
              <wp14:pctHeight>0</wp14:pctHeight>
            </wp14:sizeRelV>
          </wp:anchor>
        </w:drawing>
      </w:r>
      <w:r w:rsidR="0088336A">
        <w:rPr>
          <w:rFonts w:ascii="Times New Roman" w:eastAsiaTheme="minorEastAsia" w:hAnsi="Times New Roman" w:cs="Times New Roman"/>
          <w:b/>
        </w:rPr>
        <w:t>Figure 1. Age-cause specific contributions to the changes in national life expectancy</w:t>
      </w:r>
      <w:r w:rsidR="00781363">
        <w:rPr>
          <w:rFonts w:ascii="Times New Roman" w:eastAsiaTheme="minorEastAsia" w:hAnsi="Times New Roman" w:cs="Times New Roman"/>
          <w:b/>
        </w:rPr>
        <w:t xml:space="preserve"> (</w:t>
      </w:r>
      <w:r w:rsidR="00781363">
        <w:rPr>
          <w:rFonts w:ascii="Times New Roman" w:eastAsiaTheme="minorEastAsia" w:hAnsi="Times New Roman" w:cs="Times New Roman"/>
        </w:rPr>
        <w:t>e</w:t>
      </w:r>
      <w:r w:rsidR="00781363" w:rsidRPr="00781363">
        <w:rPr>
          <w:rFonts w:ascii="Times New Roman" w:eastAsiaTheme="minorEastAsia" w:hAnsi="Times New Roman" w:cs="Times New Roman"/>
          <w:vertAlign w:val="subscript"/>
        </w:rPr>
        <w:t>0</w:t>
      </w:r>
      <w:r w:rsidR="00781363">
        <w:rPr>
          <w:rFonts w:ascii="Times New Roman" w:eastAsiaTheme="minorEastAsia" w:hAnsi="Times New Roman" w:cs="Times New Roman"/>
          <w:b/>
        </w:rPr>
        <w:t>)</w:t>
      </w:r>
      <w:r w:rsidR="00D972C8">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w:t>
      </w:r>
      <w:r w:rsidR="0088336A">
        <w:rPr>
          <w:rFonts w:ascii="Times New Roman" w:eastAsiaTheme="minorEastAsia" w:hAnsi="Times New Roman" w:cs="Times New Roman"/>
          <w:b/>
        </w:rPr>
        <w:t xml:space="preserve"> 1995-2005 and </w:t>
      </w:r>
      <w:r w:rsidR="00577EFB">
        <w:rPr>
          <w:rFonts w:ascii="Times New Roman" w:eastAsiaTheme="minorEastAsia" w:hAnsi="Times New Roman" w:cs="Times New Roman"/>
          <w:b/>
        </w:rPr>
        <w:t>panel B to 2005-2015</w:t>
      </w:r>
      <w:r w:rsidR="0088336A">
        <w:rPr>
          <w:rFonts w:ascii="Times New Roman" w:eastAsiaTheme="minorEastAsia" w:hAnsi="Times New Roman" w:cs="Times New Roman"/>
          <w:b/>
        </w:rPr>
        <w:t>.</w:t>
      </w:r>
      <w:r w:rsidR="00BF45A8">
        <w:rPr>
          <w:rFonts w:ascii="Times New Roman" w:eastAsiaTheme="minorEastAsia" w:hAnsi="Times New Roman" w:cs="Times New Roman"/>
          <w:b/>
        </w:rPr>
        <w:t xml:space="preserve"> Note: </w:t>
      </w:r>
      <w:r w:rsidR="00BF45A8"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p>
    <w:p w14:paraId="7AB4B592" w14:textId="39B2F5EA" w:rsidR="0088336A" w:rsidRDefault="0088336A" w:rsidP="00CB596C">
      <w:pPr>
        <w:rPr>
          <w:rFonts w:ascii="Calibri" w:hAnsi="Calibri" w:cs="Calibri"/>
          <w:b/>
          <w:noProof/>
        </w:rPr>
      </w:pPr>
    </w:p>
    <w:p w14:paraId="17182715" w14:textId="61EFCA6E" w:rsidR="00A7176F" w:rsidRDefault="008B2F40" w:rsidP="00A7176F">
      <w:pPr>
        <w:rPr>
          <w:rFonts w:ascii="Times New Roman" w:eastAsiaTheme="minorEastAsia" w:hAnsi="Times New Roman" w:cs="Times New Roman"/>
          <w:b/>
        </w:rPr>
      </w:pPr>
      <w:r>
        <w:rPr>
          <w:noProof/>
          <w:lang w:val="es-MX" w:eastAsia="es-MX"/>
        </w:rPr>
        <w:drawing>
          <wp:anchor distT="0" distB="0" distL="114300" distR="114300" simplePos="0" relativeHeight="251664384" behindDoc="0" locked="0" layoutInCell="1" allowOverlap="1" wp14:anchorId="31CFA9CC" wp14:editId="49758996">
            <wp:simplePos x="0" y="0"/>
            <wp:positionH relativeFrom="margin">
              <wp:align>center</wp:align>
            </wp:positionH>
            <wp:positionV relativeFrom="paragraph">
              <wp:posOffset>641360</wp:posOffset>
            </wp:positionV>
            <wp:extent cx="6598800" cy="2880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598800" cy="2880000"/>
                    </a:xfrm>
                    <a:prstGeom prst="rect">
                      <a:avLst/>
                    </a:prstGeom>
                  </pic:spPr>
                </pic:pic>
              </a:graphicData>
            </a:graphic>
            <wp14:sizeRelH relativeFrom="page">
              <wp14:pctWidth>0</wp14:pctWidth>
            </wp14:sizeRelH>
            <wp14:sizeRelV relativeFrom="page">
              <wp14:pctHeight>0</wp14:pctHeight>
            </wp14:sizeRelV>
          </wp:anchor>
        </w:drawing>
      </w:r>
      <w:r w:rsidR="00C140D9">
        <w:rPr>
          <w:rFonts w:ascii="Times New Roman" w:eastAsiaTheme="minorEastAsia" w:hAnsi="Times New Roman" w:cs="Times New Roman"/>
          <w:b/>
        </w:rPr>
        <w:t>Figure 2</w:t>
      </w:r>
      <w:r w:rsidR="00577EFB">
        <w:rPr>
          <w:rFonts w:ascii="Times New Roman" w:eastAsiaTheme="minorEastAsia" w:hAnsi="Times New Roman" w:cs="Times New Roman"/>
          <w:b/>
        </w:rPr>
        <w:t>. Age-cause specific contributions to the changes in national life</w:t>
      </w:r>
      <w:r w:rsidR="006E7E57">
        <w:rPr>
          <w:rFonts w:ascii="Times New Roman" w:eastAsiaTheme="minorEastAsia" w:hAnsi="Times New Roman" w:cs="Times New Roman"/>
          <w:b/>
        </w:rPr>
        <w:t>span variation</w:t>
      </w:r>
      <w:r w:rsidR="00577EFB">
        <w:rPr>
          <w:rFonts w:ascii="Times New Roman" w:eastAsiaTheme="minorEastAsia" w:hAnsi="Times New Roman" w:cs="Times New Roman"/>
          <w:b/>
        </w:rPr>
        <w:t xml:space="preserve"> </w:t>
      </w:r>
      <w:r w:rsidR="006E7E57">
        <w:rPr>
          <w:rFonts w:ascii="Times New Roman" w:eastAsiaTheme="minorEastAsia" w:hAnsi="Times New Roman" w:cs="Times New Roman"/>
          <w:b/>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6E7E57">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 1995-2005 and panel B to 2005-2015.</w:t>
      </w:r>
      <w:r w:rsidR="00A7176F" w:rsidRPr="00A7176F">
        <w:rPr>
          <w:rFonts w:ascii="Times New Roman" w:eastAsiaTheme="minorEastAsia" w:hAnsi="Times New Roman" w:cs="Times New Roman"/>
          <w:b/>
        </w:rPr>
        <w:t xml:space="preserve"> </w:t>
      </w:r>
      <w:r w:rsidR="00A7176F">
        <w:rPr>
          <w:rFonts w:ascii="Times New Roman" w:eastAsiaTheme="minorEastAsia" w:hAnsi="Times New Roman" w:cs="Times New Roman"/>
          <w:b/>
        </w:rPr>
        <w:t xml:space="preserve">Note: </w:t>
      </w:r>
      <w:r w:rsidR="00A7176F"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p>
    <w:p w14:paraId="0F460A49" w14:textId="6C45E082" w:rsidR="00577EFB" w:rsidRDefault="00577EFB" w:rsidP="00CB596C">
      <w:pPr>
        <w:rPr>
          <w:rFonts w:ascii="Times New Roman" w:eastAsiaTheme="minorEastAsia" w:hAnsi="Times New Roman" w:cs="Times New Roman"/>
          <w:b/>
        </w:rPr>
      </w:pPr>
    </w:p>
    <w:p w14:paraId="417D2F47" w14:textId="05CE99D2" w:rsidR="00234F0D" w:rsidRDefault="00234F0D" w:rsidP="00CB596C">
      <w:pPr>
        <w:rPr>
          <w:rFonts w:ascii="Times New Roman" w:eastAsiaTheme="minorEastAsia" w:hAnsi="Times New Roman" w:cs="Times New Roman"/>
          <w:b/>
        </w:rPr>
      </w:pPr>
    </w:p>
    <w:p w14:paraId="7E02E1A1" w14:textId="0D389313" w:rsidR="0081698F" w:rsidRDefault="0081698F">
      <w:pPr>
        <w:rPr>
          <w:rFonts w:ascii="Calibri" w:hAnsi="Calibri" w:cs="Calibri"/>
          <w:b/>
          <w:noProof/>
        </w:rPr>
      </w:pPr>
    </w:p>
    <w:p w14:paraId="211E6E83" w14:textId="6C55A0B0" w:rsidR="008B2F40" w:rsidRDefault="00A038F5" w:rsidP="0081698F">
      <w:pPr>
        <w:rPr>
          <w:rFonts w:ascii="Times New Roman" w:eastAsiaTheme="minorEastAsia" w:hAnsi="Times New Roman" w:cs="Times New Roman"/>
          <w:b/>
        </w:rPr>
      </w:pPr>
      <w:r>
        <w:rPr>
          <w:noProof/>
          <w:lang w:val="es-MX" w:eastAsia="es-MX"/>
        </w:rPr>
        <w:lastRenderedPageBreak/>
        <w:drawing>
          <wp:anchor distT="0" distB="0" distL="114300" distR="114300" simplePos="0" relativeHeight="251660288" behindDoc="0" locked="0" layoutInCell="1" allowOverlap="1" wp14:anchorId="2A3C2BB3" wp14:editId="76345FD2">
            <wp:simplePos x="0" y="0"/>
            <wp:positionH relativeFrom="margin">
              <wp:posOffset>-566400</wp:posOffset>
            </wp:positionH>
            <wp:positionV relativeFrom="paragraph">
              <wp:posOffset>430571</wp:posOffset>
            </wp:positionV>
            <wp:extent cx="7091680" cy="3728085"/>
            <wp:effectExtent l="0" t="0" r="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091680" cy="3728085"/>
                    </a:xfrm>
                    <a:prstGeom prst="rect">
                      <a:avLst/>
                    </a:prstGeom>
                  </pic:spPr>
                </pic:pic>
              </a:graphicData>
            </a:graphic>
            <wp14:sizeRelH relativeFrom="page">
              <wp14:pctWidth>0</wp14:pctWidth>
            </wp14:sizeRelH>
            <wp14:sizeRelV relativeFrom="page">
              <wp14:pctHeight>0</wp14:pctHeight>
            </wp14:sizeRelV>
          </wp:anchor>
        </w:drawing>
      </w:r>
      <w:r w:rsidR="0081698F">
        <w:rPr>
          <w:rFonts w:ascii="Times New Roman" w:eastAsiaTheme="minorEastAsia" w:hAnsi="Times New Roman" w:cs="Times New Roman"/>
          <w:b/>
        </w:rPr>
        <w:t>Figure 3. Changes in male life expectancy (</w:t>
      </w:r>
      <w:r w:rsidR="0081698F">
        <w:rPr>
          <w:rFonts w:ascii="Times New Roman" w:eastAsiaTheme="minorEastAsia" w:hAnsi="Times New Roman" w:cs="Times New Roman"/>
        </w:rPr>
        <w:t>e</w:t>
      </w:r>
      <w:r w:rsidR="0081698F" w:rsidRPr="00781363">
        <w:rPr>
          <w:rFonts w:ascii="Times New Roman" w:eastAsiaTheme="minorEastAsia" w:hAnsi="Times New Roman" w:cs="Times New Roman"/>
          <w:vertAlign w:val="subscript"/>
        </w:rPr>
        <w:t>0</w:t>
      </w:r>
      <w:r w:rsidR="0081698F">
        <w:rPr>
          <w:rFonts w:ascii="Times New Roman" w:eastAsiaTheme="minorEastAsia" w:hAnsi="Times New Roman" w:cs="Times New Roman"/>
          <w:b/>
        </w:rPr>
        <w:t>)</w:t>
      </w:r>
      <w:r w:rsidR="0019263E">
        <w:rPr>
          <w:rFonts w:ascii="Times New Roman" w:eastAsiaTheme="minorEastAsia" w:hAnsi="Times New Roman" w:cs="Times New Roman"/>
          <w:b/>
        </w:rPr>
        <w:t xml:space="preserve"> (panel A)</w:t>
      </w:r>
      <w:r w:rsidR="0081698F">
        <w:rPr>
          <w:rFonts w:ascii="Times New Roman" w:eastAsiaTheme="minorEastAsia" w:hAnsi="Times New Roman" w:cs="Times New Roman"/>
          <w:b/>
        </w:rPr>
        <w:t xml:space="preserve"> and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81698F">
        <w:rPr>
          <w:rFonts w:ascii="Times New Roman" w:eastAsiaTheme="minorEastAsia" w:hAnsi="Times New Roman" w:cs="Times New Roman"/>
          <w:b/>
        </w:rPr>
        <w:t>)</w:t>
      </w:r>
      <w:r w:rsidR="0019263E">
        <w:rPr>
          <w:rFonts w:ascii="Times New Roman" w:eastAsiaTheme="minorEastAsia" w:hAnsi="Times New Roman" w:cs="Times New Roman"/>
          <w:b/>
        </w:rPr>
        <w:t xml:space="preserve"> (panel B)</w:t>
      </w:r>
      <w:r w:rsidR="0081698F">
        <w:rPr>
          <w:rFonts w:ascii="Times New Roman" w:eastAsiaTheme="minorEastAsia" w:hAnsi="Times New Roman" w:cs="Times New Roman"/>
          <w:b/>
        </w:rPr>
        <w:t xml:space="preserve"> </w:t>
      </w:r>
    </w:p>
    <w:p w14:paraId="04AF4094" w14:textId="47DB6090" w:rsidR="0017529C" w:rsidRDefault="0081698F">
      <w:pPr>
        <w:rPr>
          <w:rFonts w:ascii="Times New Roman" w:eastAsiaTheme="minorEastAsia" w:hAnsi="Times New Roman" w:cs="Times New Roman"/>
          <w:b/>
        </w:rPr>
      </w:pPr>
      <w:r>
        <w:rPr>
          <w:rFonts w:ascii="Times New Roman" w:eastAsiaTheme="minorEastAsia" w:hAnsi="Times New Roman" w:cs="Times New Roman"/>
          <w:b/>
        </w:rPr>
        <w:t>by state for the periods 1995-2005 and 2005-2015.</w:t>
      </w:r>
      <w:r w:rsidR="0017529C">
        <w:rPr>
          <w:rFonts w:ascii="Times New Roman" w:eastAsiaTheme="minorEastAsia" w:hAnsi="Times New Roman" w:cs="Times New Roman"/>
          <w:b/>
        </w:rPr>
        <w:br w:type="page"/>
      </w:r>
    </w:p>
    <w:p w14:paraId="5937010E" w14:textId="62DB1C39" w:rsidR="00BD3A3C" w:rsidRPr="00852084" w:rsidRDefault="00960C6B" w:rsidP="00CB596C">
      <w:pPr>
        <w:rPr>
          <w:rFonts w:ascii="Times New Roman" w:eastAsiaTheme="minorEastAsia" w:hAnsi="Times New Roman" w:cs="Times New Roman"/>
          <w:b/>
        </w:rPr>
      </w:pPr>
      <w:r>
        <w:rPr>
          <w:noProof/>
          <w:lang w:val="es-MX" w:eastAsia="es-MX"/>
        </w:rPr>
        <w:lastRenderedPageBreak/>
        <w:drawing>
          <wp:anchor distT="0" distB="0" distL="114300" distR="114300" simplePos="0" relativeHeight="251665408" behindDoc="0" locked="0" layoutInCell="1" allowOverlap="1" wp14:anchorId="112F22A0" wp14:editId="74D19159">
            <wp:simplePos x="0" y="0"/>
            <wp:positionH relativeFrom="column">
              <wp:posOffset>-829945</wp:posOffset>
            </wp:positionH>
            <wp:positionV relativeFrom="paragraph">
              <wp:posOffset>386080</wp:posOffset>
            </wp:positionV>
            <wp:extent cx="7586345" cy="43548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586345" cy="4354830"/>
                    </a:xfrm>
                    <a:prstGeom prst="rect">
                      <a:avLst/>
                    </a:prstGeom>
                  </pic:spPr>
                </pic:pic>
              </a:graphicData>
            </a:graphic>
            <wp14:sizeRelH relativeFrom="page">
              <wp14:pctWidth>0</wp14:pctWidth>
            </wp14:sizeRelH>
            <wp14:sizeRelV relativeFrom="page">
              <wp14:pctHeight>0</wp14:pctHeight>
            </wp14:sizeRelV>
          </wp:anchor>
        </w:drawing>
      </w:r>
      <w:r w:rsidR="00A47C1C">
        <w:rPr>
          <w:rFonts w:ascii="Times New Roman" w:eastAsiaTheme="minorEastAsia" w:hAnsi="Times New Roman" w:cs="Times New Roman"/>
          <w:b/>
        </w:rPr>
        <w:t>Figure 4</w:t>
      </w:r>
      <w:r w:rsidR="00BD3A3C">
        <w:rPr>
          <w:rFonts w:ascii="Times New Roman" w:eastAsiaTheme="minorEastAsia" w:hAnsi="Times New Roman" w:cs="Times New Roman"/>
          <w:b/>
        </w:rPr>
        <w:t>. Cause-specific contributions to changes in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BD3A3C">
        <w:rPr>
          <w:rFonts w:ascii="Times New Roman" w:eastAsiaTheme="minorEastAsia" w:hAnsi="Times New Roman" w:cs="Times New Roman"/>
          <w:b/>
        </w:rPr>
        <w:t>)  by state for the periods 1995-2005 and 2005-2015.</w:t>
      </w:r>
    </w:p>
    <w:p w14:paraId="1FE7594C" w14:textId="24B5A82E" w:rsidR="00583207" w:rsidRPr="00CB596C" w:rsidRDefault="00960C6B" w:rsidP="00CB596C">
      <w:pPr>
        <w:rPr>
          <w:rFonts w:ascii="Calibri" w:hAnsi="Calibri" w:cs="Calibri"/>
          <w:b/>
          <w:noProof/>
        </w:rPr>
      </w:pPr>
      <w:r>
        <w:rPr>
          <w:noProof/>
        </w:rPr>
        <w:t xml:space="preserve"> </w:t>
      </w:r>
    </w:p>
    <w:sectPr w:rsidR="00583207" w:rsidRPr="00CB596C" w:rsidSect="00D91C57">
      <w:headerReference w:type="default" r:id="rId19"/>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7" w:author="Hiram Beltran-Sanchez" w:date="2018-02-12T09:45:00Z" w:initials="HB">
    <w:p w14:paraId="65FEBA38" w14:textId="22C6A395" w:rsidR="00D4519B" w:rsidRDefault="00D4519B">
      <w:pPr>
        <w:pStyle w:val="CommentText"/>
        <w:rPr>
          <w:lang w:val="es-MX"/>
        </w:rPr>
      </w:pPr>
      <w:r>
        <w:rPr>
          <w:rStyle w:val="CommentReference"/>
        </w:rPr>
        <w:annotationRef/>
      </w:r>
      <w:r w:rsidRPr="00D4519B">
        <w:rPr>
          <w:lang w:val="es-MX"/>
        </w:rPr>
        <w:t xml:space="preserve">Creo que estos sbutitulos los vamos a quitar cuando tengamos la discusion completa. </w:t>
      </w:r>
      <w:r>
        <w:rPr>
          <w:lang w:val="es-MX"/>
        </w:rPr>
        <w:t>A algunos revisores no les gusta porque parece que se estuviera repetiendo una nueva seccion de resultados.</w:t>
      </w:r>
    </w:p>
    <w:p w14:paraId="1FE156AB" w14:textId="397E4D37" w:rsidR="00D4519B" w:rsidRPr="00D4519B" w:rsidRDefault="00D4519B">
      <w:pPr>
        <w:pStyle w:val="CommentText"/>
        <w:rPr>
          <w:lang w:val="es-MX"/>
        </w:rPr>
      </w:pPr>
      <w:r>
        <w:rPr>
          <w:lang w:val="es-MX"/>
        </w:rPr>
        <w:t>Pero a mi me parece buena idea tenerlo para ir guiando la discussion y asegurarnos que incluimos los puntos importantes</w:t>
      </w:r>
    </w:p>
  </w:comment>
  <w:comment w:id="70" w:author="Hiram Beltran-Sanchez" w:date="2018-02-12T09:43:00Z" w:initials="HB">
    <w:p w14:paraId="5DDB1792" w14:textId="36081876" w:rsidR="003C6F24" w:rsidRPr="003C6F24" w:rsidRDefault="003C6F24">
      <w:pPr>
        <w:pStyle w:val="CommentText"/>
        <w:rPr>
          <w:lang w:val="es-MX"/>
        </w:rPr>
      </w:pPr>
      <w:r>
        <w:rPr>
          <w:rStyle w:val="CommentReference"/>
        </w:rPr>
        <w:annotationRef/>
      </w:r>
      <w:r w:rsidRPr="003C6F24">
        <w:rPr>
          <w:lang w:val="es-MX"/>
        </w:rPr>
        <w:t>Seria bueno poner aqui una cita a algun doc oficial (e.g.,</w:t>
      </w:r>
      <w:r>
        <w:rPr>
          <w:lang w:val="es-MX"/>
        </w:rPr>
        <w:t xml:space="preserve"> de gobernacion o algo asi) donde se diga que se estan haciendo operativos para reducir la violencia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E156AB" w15:done="0"/>
  <w15:commentEx w15:paraId="5DDB17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E156AB" w16cid:durableId="1E2C63C1"/>
  <w16cid:commentId w16cid:paraId="5DDB1792" w16cid:durableId="1E2C63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5F195" w14:textId="77777777" w:rsidR="00A5370E" w:rsidRDefault="00A5370E" w:rsidP="008626B5">
      <w:r>
        <w:separator/>
      </w:r>
    </w:p>
  </w:endnote>
  <w:endnote w:type="continuationSeparator" w:id="0">
    <w:p w14:paraId="11AC19E0" w14:textId="77777777" w:rsidR="00A5370E" w:rsidRDefault="00A5370E"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dvOT0231c847">
    <w:altName w:val="Calibri"/>
    <w:panose1 w:val="020B0604020202020204"/>
    <w:charset w:val="00"/>
    <w:family w:val="swiss"/>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3695895"/>
      <w:docPartObj>
        <w:docPartGallery w:val="Page Numbers (Bottom of Page)"/>
        <w:docPartUnique/>
      </w:docPartObj>
    </w:sdtPr>
    <w:sdtEndPr>
      <w:rPr>
        <w:noProof/>
      </w:rPr>
    </w:sdtEndPr>
    <w:sdtContent>
      <w:p w14:paraId="3D58F2A6" w14:textId="045F9728" w:rsidR="0072026A" w:rsidRDefault="0072026A">
        <w:pPr>
          <w:pStyle w:val="Footer"/>
          <w:jc w:val="right"/>
        </w:pPr>
        <w:r>
          <w:fldChar w:fldCharType="begin"/>
        </w:r>
        <w:r>
          <w:instrText xml:space="preserve"> PAGE   \* MERGEFORMAT </w:instrText>
        </w:r>
        <w:r>
          <w:fldChar w:fldCharType="separate"/>
        </w:r>
        <w:r w:rsidR="003E5A81">
          <w:rPr>
            <w:noProof/>
          </w:rPr>
          <w:t>13</w:t>
        </w:r>
        <w:r>
          <w:rPr>
            <w:noProof/>
          </w:rPr>
          <w:fldChar w:fldCharType="end"/>
        </w:r>
      </w:p>
    </w:sdtContent>
  </w:sdt>
  <w:p w14:paraId="1861A259" w14:textId="77777777" w:rsidR="0072026A" w:rsidRDefault="007202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BE32C" w14:textId="77777777" w:rsidR="00A5370E" w:rsidRDefault="00A5370E" w:rsidP="008626B5">
      <w:r>
        <w:separator/>
      </w:r>
    </w:p>
  </w:footnote>
  <w:footnote w:type="continuationSeparator" w:id="0">
    <w:p w14:paraId="1ACEC2BB" w14:textId="77777777" w:rsidR="00A5370E" w:rsidRDefault="00A5370E" w:rsidP="00862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413550"/>
      <w:docPartObj>
        <w:docPartGallery w:val="Page Numbers (Top of Page)"/>
        <w:docPartUnique/>
      </w:docPartObj>
    </w:sdtPr>
    <w:sdtEndPr>
      <w:rPr>
        <w:noProof/>
      </w:rPr>
    </w:sdtEndPr>
    <w:sdtContent>
      <w:p w14:paraId="0ED1B4C4" w14:textId="71C8BBB1" w:rsidR="0072026A" w:rsidRPr="002E5219" w:rsidRDefault="0072026A" w:rsidP="008626B5">
        <w:pPr>
          <w:pStyle w:val="Header"/>
        </w:pPr>
        <w:r w:rsidRPr="002E5219">
          <w:t xml:space="preserve">Aburto &amp; Beltrán-Sánchez, Violence and </w:t>
        </w:r>
        <w:r>
          <w:t>l</w:t>
        </w:r>
        <w:r w:rsidRPr="002E5219">
          <w:t xml:space="preserve">ifespan variation in Mexico </w:t>
        </w:r>
      </w:p>
    </w:sdtContent>
  </w:sdt>
  <w:p w14:paraId="1E1078A1" w14:textId="77777777" w:rsidR="0072026A" w:rsidRPr="002E5219" w:rsidRDefault="007202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iram Beltran-Sanchez">
    <w15:presenceInfo w15:providerId="Windows Live" w15:userId="2bf15d5faeae53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ts0fz21atwpxe2avovtpe5rz9v2fw0dtxf&quot;&gt;LifespanMx_2017&lt;record-ids&gt;&lt;item&gt;4&lt;/item&gt;&lt;item&gt;7&lt;/item&gt;&lt;item&gt;9&lt;/item&gt;&lt;item&gt;10&lt;/item&gt;&lt;item&gt;17&lt;/item&gt;&lt;item&gt;19&lt;/item&gt;&lt;item&gt;21&lt;/item&gt;&lt;item&gt;22&lt;/item&gt;&lt;item&gt;23&lt;/item&gt;&lt;item&gt;24&lt;/item&gt;&lt;item&gt;29&lt;/item&gt;&lt;item&gt;58&lt;/item&gt;&lt;item&gt;65&lt;/item&gt;&lt;item&gt;69&lt;/item&gt;&lt;item&gt;88&lt;/item&gt;&lt;item&gt;89&lt;/item&gt;&lt;item&gt;90&lt;/item&gt;&lt;item&gt;91&lt;/item&gt;&lt;item&gt;92&lt;/item&gt;&lt;item&gt;93&lt;/item&gt;&lt;item&gt;94&lt;/item&gt;&lt;item&gt;98&lt;/item&gt;&lt;item&gt;100&lt;/item&gt;&lt;item&gt;102&lt;/item&gt;&lt;item&gt;103&lt;/item&gt;&lt;item&gt;104&lt;/item&gt;&lt;item&gt;105&lt;/item&gt;&lt;item&gt;106&lt;/item&gt;&lt;item&gt;107&lt;/item&gt;&lt;item&gt;109&lt;/item&gt;&lt;item&gt;110&lt;/item&gt;&lt;item&gt;111&lt;/item&gt;&lt;item&gt;112&lt;/item&gt;&lt;item&gt;113&lt;/item&gt;&lt;item&gt;115&lt;/item&gt;&lt;item&gt;118&lt;/item&gt;&lt;item&gt;119&lt;/item&gt;&lt;/record-ids&gt;&lt;/item&gt;&lt;/Libraries&gt;"/>
  </w:docVars>
  <w:rsids>
    <w:rsidRoot w:val="00897FA5"/>
    <w:rsid w:val="0000056F"/>
    <w:rsid w:val="000010E2"/>
    <w:rsid w:val="000011F5"/>
    <w:rsid w:val="00002324"/>
    <w:rsid w:val="00006CF3"/>
    <w:rsid w:val="0000744F"/>
    <w:rsid w:val="00012438"/>
    <w:rsid w:val="000133A2"/>
    <w:rsid w:val="000140A4"/>
    <w:rsid w:val="000158AD"/>
    <w:rsid w:val="00016C76"/>
    <w:rsid w:val="000225CE"/>
    <w:rsid w:val="00023253"/>
    <w:rsid w:val="00024C0A"/>
    <w:rsid w:val="00027883"/>
    <w:rsid w:val="00034D1D"/>
    <w:rsid w:val="00035F7D"/>
    <w:rsid w:val="00037C6E"/>
    <w:rsid w:val="000401DA"/>
    <w:rsid w:val="000510ED"/>
    <w:rsid w:val="00053745"/>
    <w:rsid w:val="00053A64"/>
    <w:rsid w:val="00053E52"/>
    <w:rsid w:val="00057052"/>
    <w:rsid w:val="000610F5"/>
    <w:rsid w:val="000623C6"/>
    <w:rsid w:val="000652F3"/>
    <w:rsid w:val="00067DFE"/>
    <w:rsid w:val="0007098C"/>
    <w:rsid w:val="00070F33"/>
    <w:rsid w:val="0007160B"/>
    <w:rsid w:val="000751FF"/>
    <w:rsid w:val="00075A85"/>
    <w:rsid w:val="00093F2C"/>
    <w:rsid w:val="00096021"/>
    <w:rsid w:val="00096625"/>
    <w:rsid w:val="0009676B"/>
    <w:rsid w:val="000976B1"/>
    <w:rsid w:val="000A06F0"/>
    <w:rsid w:val="000A204A"/>
    <w:rsid w:val="000A2B79"/>
    <w:rsid w:val="000A305E"/>
    <w:rsid w:val="000A379B"/>
    <w:rsid w:val="000A3AF0"/>
    <w:rsid w:val="000A4E0C"/>
    <w:rsid w:val="000A7C70"/>
    <w:rsid w:val="000B0B26"/>
    <w:rsid w:val="000B1F3F"/>
    <w:rsid w:val="000B29F0"/>
    <w:rsid w:val="000B5931"/>
    <w:rsid w:val="000C17BB"/>
    <w:rsid w:val="000C4693"/>
    <w:rsid w:val="000C5EA6"/>
    <w:rsid w:val="000C7752"/>
    <w:rsid w:val="000D4103"/>
    <w:rsid w:val="000D6E25"/>
    <w:rsid w:val="000E09A3"/>
    <w:rsid w:val="000E1409"/>
    <w:rsid w:val="000E348B"/>
    <w:rsid w:val="000E3B4F"/>
    <w:rsid w:val="000E498E"/>
    <w:rsid w:val="000E5565"/>
    <w:rsid w:val="000E64FE"/>
    <w:rsid w:val="000E6D08"/>
    <w:rsid w:val="000E70CE"/>
    <w:rsid w:val="000F3403"/>
    <w:rsid w:val="000F4727"/>
    <w:rsid w:val="000F4B15"/>
    <w:rsid w:val="000F6024"/>
    <w:rsid w:val="000F66DA"/>
    <w:rsid w:val="000F6E84"/>
    <w:rsid w:val="00102234"/>
    <w:rsid w:val="00102266"/>
    <w:rsid w:val="00103644"/>
    <w:rsid w:val="00114117"/>
    <w:rsid w:val="001154AB"/>
    <w:rsid w:val="00115CC5"/>
    <w:rsid w:val="00120902"/>
    <w:rsid w:val="00121776"/>
    <w:rsid w:val="00123B85"/>
    <w:rsid w:val="0013165F"/>
    <w:rsid w:val="00133BA8"/>
    <w:rsid w:val="00133EFE"/>
    <w:rsid w:val="00135876"/>
    <w:rsid w:val="0013634E"/>
    <w:rsid w:val="00142693"/>
    <w:rsid w:val="001427B0"/>
    <w:rsid w:val="001438E2"/>
    <w:rsid w:val="00143AA0"/>
    <w:rsid w:val="00146D70"/>
    <w:rsid w:val="00147564"/>
    <w:rsid w:val="00147C2A"/>
    <w:rsid w:val="00151B70"/>
    <w:rsid w:val="001520C4"/>
    <w:rsid w:val="0015223E"/>
    <w:rsid w:val="001533CA"/>
    <w:rsid w:val="001554F3"/>
    <w:rsid w:val="00161D5F"/>
    <w:rsid w:val="00166E6F"/>
    <w:rsid w:val="001678BD"/>
    <w:rsid w:val="001727D8"/>
    <w:rsid w:val="001740BF"/>
    <w:rsid w:val="0017529C"/>
    <w:rsid w:val="0018100B"/>
    <w:rsid w:val="001815A2"/>
    <w:rsid w:val="00183773"/>
    <w:rsid w:val="00184A14"/>
    <w:rsid w:val="00185A04"/>
    <w:rsid w:val="00185EDC"/>
    <w:rsid w:val="00186759"/>
    <w:rsid w:val="00186C59"/>
    <w:rsid w:val="00190B5F"/>
    <w:rsid w:val="0019263E"/>
    <w:rsid w:val="00195368"/>
    <w:rsid w:val="001957A2"/>
    <w:rsid w:val="00196B2F"/>
    <w:rsid w:val="00196DF0"/>
    <w:rsid w:val="001A1137"/>
    <w:rsid w:val="001B4A59"/>
    <w:rsid w:val="001B5964"/>
    <w:rsid w:val="001B5AE5"/>
    <w:rsid w:val="001C18C8"/>
    <w:rsid w:val="001C5C3B"/>
    <w:rsid w:val="001E1AEB"/>
    <w:rsid w:val="001E1FC5"/>
    <w:rsid w:val="001E3927"/>
    <w:rsid w:val="001E562B"/>
    <w:rsid w:val="001E58D9"/>
    <w:rsid w:val="001F2AD2"/>
    <w:rsid w:val="001F6484"/>
    <w:rsid w:val="0020305D"/>
    <w:rsid w:val="00203EDC"/>
    <w:rsid w:val="00211E35"/>
    <w:rsid w:val="00212E6B"/>
    <w:rsid w:val="00214128"/>
    <w:rsid w:val="0021479E"/>
    <w:rsid w:val="00215249"/>
    <w:rsid w:val="00215A0E"/>
    <w:rsid w:val="0021742B"/>
    <w:rsid w:val="0022329A"/>
    <w:rsid w:val="00230647"/>
    <w:rsid w:val="00234F0D"/>
    <w:rsid w:val="0023597C"/>
    <w:rsid w:val="0023715B"/>
    <w:rsid w:val="00237F54"/>
    <w:rsid w:val="00241894"/>
    <w:rsid w:val="002427D2"/>
    <w:rsid w:val="00245DEB"/>
    <w:rsid w:val="002463B3"/>
    <w:rsid w:val="00254807"/>
    <w:rsid w:val="00256CCC"/>
    <w:rsid w:val="002571BD"/>
    <w:rsid w:val="0025755C"/>
    <w:rsid w:val="00261A8C"/>
    <w:rsid w:val="00267B7B"/>
    <w:rsid w:val="00274C60"/>
    <w:rsid w:val="00280918"/>
    <w:rsid w:val="00281965"/>
    <w:rsid w:val="00282F01"/>
    <w:rsid w:val="0028674F"/>
    <w:rsid w:val="00287473"/>
    <w:rsid w:val="00292D6F"/>
    <w:rsid w:val="00292DD8"/>
    <w:rsid w:val="00292FB1"/>
    <w:rsid w:val="00293569"/>
    <w:rsid w:val="00293E5A"/>
    <w:rsid w:val="00294234"/>
    <w:rsid w:val="00296F8E"/>
    <w:rsid w:val="00297BED"/>
    <w:rsid w:val="002A3461"/>
    <w:rsid w:val="002B24D2"/>
    <w:rsid w:val="002B3A7F"/>
    <w:rsid w:val="002B5CC4"/>
    <w:rsid w:val="002B5E56"/>
    <w:rsid w:val="002B6154"/>
    <w:rsid w:val="002C2018"/>
    <w:rsid w:val="002C5B6D"/>
    <w:rsid w:val="002E059C"/>
    <w:rsid w:val="002E12AE"/>
    <w:rsid w:val="002E3E60"/>
    <w:rsid w:val="002E5219"/>
    <w:rsid w:val="002E5917"/>
    <w:rsid w:val="002E6166"/>
    <w:rsid w:val="002E61E9"/>
    <w:rsid w:val="002E68F7"/>
    <w:rsid w:val="002F1B38"/>
    <w:rsid w:val="002F3ACA"/>
    <w:rsid w:val="002F5300"/>
    <w:rsid w:val="002F639F"/>
    <w:rsid w:val="00301966"/>
    <w:rsid w:val="00301C50"/>
    <w:rsid w:val="003032B4"/>
    <w:rsid w:val="00305655"/>
    <w:rsid w:val="00306181"/>
    <w:rsid w:val="00307FE9"/>
    <w:rsid w:val="003100BB"/>
    <w:rsid w:val="00312221"/>
    <w:rsid w:val="00312C8E"/>
    <w:rsid w:val="003145A2"/>
    <w:rsid w:val="00314B6E"/>
    <w:rsid w:val="00315CD1"/>
    <w:rsid w:val="00322AB3"/>
    <w:rsid w:val="00325241"/>
    <w:rsid w:val="003269C6"/>
    <w:rsid w:val="00327149"/>
    <w:rsid w:val="00331EC7"/>
    <w:rsid w:val="003347A2"/>
    <w:rsid w:val="003347D9"/>
    <w:rsid w:val="003373D7"/>
    <w:rsid w:val="00340C1C"/>
    <w:rsid w:val="00340C80"/>
    <w:rsid w:val="00344ABF"/>
    <w:rsid w:val="003455BB"/>
    <w:rsid w:val="0034584C"/>
    <w:rsid w:val="003467D2"/>
    <w:rsid w:val="00346F99"/>
    <w:rsid w:val="003507DA"/>
    <w:rsid w:val="00350B82"/>
    <w:rsid w:val="0035474E"/>
    <w:rsid w:val="00355B18"/>
    <w:rsid w:val="0035669C"/>
    <w:rsid w:val="003576E6"/>
    <w:rsid w:val="00357D2E"/>
    <w:rsid w:val="0036116F"/>
    <w:rsid w:val="00361AF1"/>
    <w:rsid w:val="0036394E"/>
    <w:rsid w:val="003715B3"/>
    <w:rsid w:val="00374DAD"/>
    <w:rsid w:val="00375441"/>
    <w:rsid w:val="003811B1"/>
    <w:rsid w:val="00381F01"/>
    <w:rsid w:val="0038240D"/>
    <w:rsid w:val="00382A4A"/>
    <w:rsid w:val="00385EAB"/>
    <w:rsid w:val="00387E6D"/>
    <w:rsid w:val="00393D2F"/>
    <w:rsid w:val="0039481A"/>
    <w:rsid w:val="00395379"/>
    <w:rsid w:val="003A0237"/>
    <w:rsid w:val="003A0827"/>
    <w:rsid w:val="003A160D"/>
    <w:rsid w:val="003A7066"/>
    <w:rsid w:val="003B0A16"/>
    <w:rsid w:val="003B0AF3"/>
    <w:rsid w:val="003B0FB1"/>
    <w:rsid w:val="003B1E7D"/>
    <w:rsid w:val="003B2D6E"/>
    <w:rsid w:val="003B54D7"/>
    <w:rsid w:val="003B591E"/>
    <w:rsid w:val="003B6459"/>
    <w:rsid w:val="003C207E"/>
    <w:rsid w:val="003C2485"/>
    <w:rsid w:val="003C5029"/>
    <w:rsid w:val="003C6F24"/>
    <w:rsid w:val="003D32CF"/>
    <w:rsid w:val="003E1A3A"/>
    <w:rsid w:val="003E3B4F"/>
    <w:rsid w:val="003E5A81"/>
    <w:rsid w:val="003E60C1"/>
    <w:rsid w:val="003F41E2"/>
    <w:rsid w:val="00403FD3"/>
    <w:rsid w:val="00405E0B"/>
    <w:rsid w:val="00410FFF"/>
    <w:rsid w:val="004116BC"/>
    <w:rsid w:val="00413168"/>
    <w:rsid w:val="0041317F"/>
    <w:rsid w:val="00414CF4"/>
    <w:rsid w:val="00414E48"/>
    <w:rsid w:val="00421100"/>
    <w:rsid w:val="004218ED"/>
    <w:rsid w:val="00422417"/>
    <w:rsid w:val="00430B3C"/>
    <w:rsid w:val="00432140"/>
    <w:rsid w:val="00432525"/>
    <w:rsid w:val="00433C6C"/>
    <w:rsid w:val="004404A1"/>
    <w:rsid w:val="00442C84"/>
    <w:rsid w:val="0044355A"/>
    <w:rsid w:val="00444515"/>
    <w:rsid w:val="00444CE0"/>
    <w:rsid w:val="00451A34"/>
    <w:rsid w:val="00455FE1"/>
    <w:rsid w:val="004617D6"/>
    <w:rsid w:val="0046185B"/>
    <w:rsid w:val="004622FC"/>
    <w:rsid w:val="00463EC8"/>
    <w:rsid w:val="00465D97"/>
    <w:rsid w:val="004754A8"/>
    <w:rsid w:val="0047614E"/>
    <w:rsid w:val="00483D85"/>
    <w:rsid w:val="00486385"/>
    <w:rsid w:val="00486FE4"/>
    <w:rsid w:val="004939C9"/>
    <w:rsid w:val="0049659E"/>
    <w:rsid w:val="00497F1D"/>
    <w:rsid w:val="004A32F8"/>
    <w:rsid w:val="004A4B6E"/>
    <w:rsid w:val="004A4D36"/>
    <w:rsid w:val="004A58B0"/>
    <w:rsid w:val="004A664C"/>
    <w:rsid w:val="004A6E85"/>
    <w:rsid w:val="004A763C"/>
    <w:rsid w:val="004B215A"/>
    <w:rsid w:val="004B5FDD"/>
    <w:rsid w:val="004C093E"/>
    <w:rsid w:val="004C0E7A"/>
    <w:rsid w:val="004C1DC0"/>
    <w:rsid w:val="004C245D"/>
    <w:rsid w:val="004C34BA"/>
    <w:rsid w:val="004C4EA6"/>
    <w:rsid w:val="004C5111"/>
    <w:rsid w:val="004D01EE"/>
    <w:rsid w:val="004D1134"/>
    <w:rsid w:val="004D2DF3"/>
    <w:rsid w:val="004D3C1C"/>
    <w:rsid w:val="004D3F96"/>
    <w:rsid w:val="004D6A53"/>
    <w:rsid w:val="004D7A20"/>
    <w:rsid w:val="004E2A3E"/>
    <w:rsid w:val="004E568D"/>
    <w:rsid w:val="004F13CE"/>
    <w:rsid w:val="004F3A00"/>
    <w:rsid w:val="004F43B3"/>
    <w:rsid w:val="004F4E17"/>
    <w:rsid w:val="005047CB"/>
    <w:rsid w:val="00505200"/>
    <w:rsid w:val="00506554"/>
    <w:rsid w:val="00506D6A"/>
    <w:rsid w:val="0051024E"/>
    <w:rsid w:val="005127DC"/>
    <w:rsid w:val="00515843"/>
    <w:rsid w:val="00521967"/>
    <w:rsid w:val="005248E9"/>
    <w:rsid w:val="00524AC0"/>
    <w:rsid w:val="00525247"/>
    <w:rsid w:val="0053188E"/>
    <w:rsid w:val="00532DD6"/>
    <w:rsid w:val="00534541"/>
    <w:rsid w:val="005358D0"/>
    <w:rsid w:val="0053670C"/>
    <w:rsid w:val="00540C98"/>
    <w:rsid w:val="00541E1F"/>
    <w:rsid w:val="005445D9"/>
    <w:rsid w:val="00547C30"/>
    <w:rsid w:val="00556473"/>
    <w:rsid w:val="00556B92"/>
    <w:rsid w:val="00561463"/>
    <w:rsid w:val="0056326E"/>
    <w:rsid w:val="00566AA7"/>
    <w:rsid w:val="00571B9F"/>
    <w:rsid w:val="005721FB"/>
    <w:rsid w:val="00574CAF"/>
    <w:rsid w:val="005765E9"/>
    <w:rsid w:val="00576B85"/>
    <w:rsid w:val="0057716F"/>
    <w:rsid w:val="00577DFB"/>
    <w:rsid w:val="00577EFB"/>
    <w:rsid w:val="00580A28"/>
    <w:rsid w:val="005821D4"/>
    <w:rsid w:val="00582A98"/>
    <w:rsid w:val="00582AFA"/>
    <w:rsid w:val="00583207"/>
    <w:rsid w:val="0058411D"/>
    <w:rsid w:val="005841C5"/>
    <w:rsid w:val="005841C8"/>
    <w:rsid w:val="00587778"/>
    <w:rsid w:val="00590148"/>
    <w:rsid w:val="005908BC"/>
    <w:rsid w:val="00592485"/>
    <w:rsid w:val="00596B06"/>
    <w:rsid w:val="0059737B"/>
    <w:rsid w:val="005A1F91"/>
    <w:rsid w:val="005B02EC"/>
    <w:rsid w:val="005B0662"/>
    <w:rsid w:val="005B25D2"/>
    <w:rsid w:val="005B3F32"/>
    <w:rsid w:val="005B45D9"/>
    <w:rsid w:val="005B5ABE"/>
    <w:rsid w:val="005B5B35"/>
    <w:rsid w:val="005C775B"/>
    <w:rsid w:val="005C78C1"/>
    <w:rsid w:val="005C7E5B"/>
    <w:rsid w:val="005D1509"/>
    <w:rsid w:val="005D18E2"/>
    <w:rsid w:val="005D3D25"/>
    <w:rsid w:val="005D4B64"/>
    <w:rsid w:val="005D68A9"/>
    <w:rsid w:val="005E00EC"/>
    <w:rsid w:val="005E0526"/>
    <w:rsid w:val="005E392D"/>
    <w:rsid w:val="005E4AC8"/>
    <w:rsid w:val="005F2A5A"/>
    <w:rsid w:val="005F4FDF"/>
    <w:rsid w:val="005F67D3"/>
    <w:rsid w:val="005F7826"/>
    <w:rsid w:val="005F7F34"/>
    <w:rsid w:val="00603B99"/>
    <w:rsid w:val="00604784"/>
    <w:rsid w:val="00610BF4"/>
    <w:rsid w:val="00611D68"/>
    <w:rsid w:val="006158DC"/>
    <w:rsid w:val="006218DF"/>
    <w:rsid w:val="00621A23"/>
    <w:rsid w:val="00623083"/>
    <w:rsid w:val="006239A3"/>
    <w:rsid w:val="00624AC6"/>
    <w:rsid w:val="00627B45"/>
    <w:rsid w:val="006324D9"/>
    <w:rsid w:val="006343C1"/>
    <w:rsid w:val="006366C1"/>
    <w:rsid w:val="00637015"/>
    <w:rsid w:val="00637267"/>
    <w:rsid w:val="00637765"/>
    <w:rsid w:val="00637863"/>
    <w:rsid w:val="0064442B"/>
    <w:rsid w:val="0065150E"/>
    <w:rsid w:val="00651FF8"/>
    <w:rsid w:val="006556AD"/>
    <w:rsid w:val="00657D87"/>
    <w:rsid w:val="00660553"/>
    <w:rsid w:val="00664278"/>
    <w:rsid w:val="0066668B"/>
    <w:rsid w:val="00670A82"/>
    <w:rsid w:val="00673358"/>
    <w:rsid w:val="006763A3"/>
    <w:rsid w:val="00680D32"/>
    <w:rsid w:val="006825DF"/>
    <w:rsid w:val="00684228"/>
    <w:rsid w:val="0069185B"/>
    <w:rsid w:val="006949EE"/>
    <w:rsid w:val="00695911"/>
    <w:rsid w:val="00696F3D"/>
    <w:rsid w:val="006A1571"/>
    <w:rsid w:val="006A1BDD"/>
    <w:rsid w:val="006A2302"/>
    <w:rsid w:val="006A307B"/>
    <w:rsid w:val="006A67ED"/>
    <w:rsid w:val="006A773F"/>
    <w:rsid w:val="006B17D9"/>
    <w:rsid w:val="006B3821"/>
    <w:rsid w:val="006B5AD0"/>
    <w:rsid w:val="006B646A"/>
    <w:rsid w:val="006B6A6C"/>
    <w:rsid w:val="006B7362"/>
    <w:rsid w:val="006C002F"/>
    <w:rsid w:val="006C0220"/>
    <w:rsid w:val="006C0332"/>
    <w:rsid w:val="006C0C3F"/>
    <w:rsid w:val="006D27D1"/>
    <w:rsid w:val="006D2C6C"/>
    <w:rsid w:val="006D2D24"/>
    <w:rsid w:val="006D3ED7"/>
    <w:rsid w:val="006D4C44"/>
    <w:rsid w:val="006D63B1"/>
    <w:rsid w:val="006D74BF"/>
    <w:rsid w:val="006D7692"/>
    <w:rsid w:val="006E2679"/>
    <w:rsid w:val="006E2894"/>
    <w:rsid w:val="006E5308"/>
    <w:rsid w:val="006E7E57"/>
    <w:rsid w:val="006F2D06"/>
    <w:rsid w:val="006F31FB"/>
    <w:rsid w:val="006F3B14"/>
    <w:rsid w:val="006F75DC"/>
    <w:rsid w:val="00701C71"/>
    <w:rsid w:val="007021A3"/>
    <w:rsid w:val="007029C5"/>
    <w:rsid w:val="007039A4"/>
    <w:rsid w:val="00703EDC"/>
    <w:rsid w:val="00705321"/>
    <w:rsid w:val="00706116"/>
    <w:rsid w:val="00706CC9"/>
    <w:rsid w:val="00711638"/>
    <w:rsid w:val="007142DA"/>
    <w:rsid w:val="00714651"/>
    <w:rsid w:val="00714F65"/>
    <w:rsid w:val="0072026A"/>
    <w:rsid w:val="00721BA4"/>
    <w:rsid w:val="00724004"/>
    <w:rsid w:val="007307BC"/>
    <w:rsid w:val="00734C87"/>
    <w:rsid w:val="007362CE"/>
    <w:rsid w:val="00736F9C"/>
    <w:rsid w:val="00737769"/>
    <w:rsid w:val="00741DC0"/>
    <w:rsid w:val="007451A0"/>
    <w:rsid w:val="00745769"/>
    <w:rsid w:val="00745B0B"/>
    <w:rsid w:val="007470E0"/>
    <w:rsid w:val="0075108C"/>
    <w:rsid w:val="007539AB"/>
    <w:rsid w:val="00753F17"/>
    <w:rsid w:val="00756D74"/>
    <w:rsid w:val="00757370"/>
    <w:rsid w:val="00760823"/>
    <w:rsid w:val="0076399E"/>
    <w:rsid w:val="007640CF"/>
    <w:rsid w:val="007650FB"/>
    <w:rsid w:val="00765374"/>
    <w:rsid w:val="00766699"/>
    <w:rsid w:val="0077105C"/>
    <w:rsid w:val="00774C06"/>
    <w:rsid w:val="00774E35"/>
    <w:rsid w:val="00776629"/>
    <w:rsid w:val="00776E1F"/>
    <w:rsid w:val="00776E54"/>
    <w:rsid w:val="007773CB"/>
    <w:rsid w:val="0077758E"/>
    <w:rsid w:val="00781363"/>
    <w:rsid w:val="00781EA2"/>
    <w:rsid w:val="00783108"/>
    <w:rsid w:val="00786F58"/>
    <w:rsid w:val="00787E6C"/>
    <w:rsid w:val="0079067C"/>
    <w:rsid w:val="00797EDD"/>
    <w:rsid w:val="007A2B3B"/>
    <w:rsid w:val="007A35CE"/>
    <w:rsid w:val="007A6233"/>
    <w:rsid w:val="007B18DA"/>
    <w:rsid w:val="007B1A04"/>
    <w:rsid w:val="007B5189"/>
    <w:rsid w:val="007B7683"/>
    <w:rsid w:val="007C0507"/>
    <w:rsid w:val="007C17E2"/>
    <w:rsid w:val="007C3378"/>
    <w:rsid w:val="007C3A01"/>
    <w:rsid w:val="007C4A1C"/>
    <w:rsid w:val="007C54A1"/>
    <w:rsid w:val="007D1DA6"/>
    <w:rsid w:val="007D37D3"/>
    <w:rsid w:val="007D46A2"/>
    <w:rsid w:val="007D4970"/>
    <w:rsid w:val="007E14B4"/>
    <w:rsid w:val="007E214F"/>
    <w:rsid w:val="007E2FAE"/>
    <w:rsid w:val="007E7562"/>
    <w:rsid w:val="007E7C97"/>
    <w:rsid w:val="007F36D4"/>
    <w:rsid w:val="007F3CD3"/>
    <w:rsid w:val="007F4762"/>
    <w:rsid w:val="007F4E3F"/>
    <w:rsid w:val="00800EDF"/>
    <w:rsid w:val="00802F99"/>
    <w:rsid w:val="00804357"/>
    <w:rsid w:val="008107BE"/>
    <w:rsid w:val="00813155"/>
    <w:rsid w:val="008143C4"/>
    <w:rsid w:val="00814E48"/>
    <w:rsid w:val="0081698F"/>
    <w:rsid w:val="0082005B"/>
    <w:rsid w:val="00821A9E"/>
    <w:rsid w:val="00823A5D"/>
    <w:rsid w:val="008251BD"/>
    <w:rsid w:val="00825E78"/>
    <w:rsid w:val="0083171D"/>
    <w:rsid w:val="00831DA6"/>
    <w:rsid w:val="00837878"/>
    <w:rsid w:val="008412A2"/>
    <w:rsid w:val="00841CDF"/>
    <w:rsid w:val="00842F0B"/>
    <w:rsid w:val="008445DA"/>
    <w:rsid w:val="008505EE"/>
    <w:rsid w:val="00852084"/>
    <w:rsid w:val="00852D81"/>
    <w:rsid w:val="00855DAF"/>
    <w:rsid w:val="0085740F"/>
    <w:rsid w:val="00857D7E"/>
    <w:rsid w:val="008626B5"/>
    <w:rsid w:val="008650AF"/>
    <w:rsid w:val="00877607"/>
    <w:rsid w:val="008818A6"/>
    <w:rsid w:val="008818CF"/>
    <w:rsid w:val="0088336A"/>
    <w:rsid w:val="00885957"/>
    <w:rsid w:val="00885DB7"/>
    <w:rsid w:val="00891AF9"/>
    <w:rsid w:val="00893012"/>
    <w:rsid w:val="008937A3"/>
    <w:rsid w:val="008946C0"/>
    <w:rsid w:val="00897FA5"/>
    <w:rsid w:val="008A0DA5"/>
    <w:rsid w:val="008A1093"/>
    <w:rsid w:val="008A175B"/>
    <w:rsid w:val="008A20E2"/>
    <w:rsid w:val="008A34A9"/>
    <w:rsid w:val="008A35B4"/>
    <w:rsid w:val="008A443A"/>
    <w:rsid w:val="008A51C5"/>
    <w:rsid w:val="008A6589"/>
    <w:rsid w:val="008B1ED9"/>
    <w:rsid w:val="008B2672"/>
    <w:rsid w:val="008B2F40"/>
    <w:rsid w:val="008B35B9"/>
    <w:rsid w:val="008B3A13"/>
    <w:rsid w:val="008B5B0F"/>
    <w:rsid w:val="008C09D6"/>
    <w:rsid w:val="008C0FF6"/>
    <w:rsid w:val="008C2CFB"/>
    <w:rsid w:val="008C378D"/>
    <w:rsid w:val="008C5F7F"/>
    <w:rsid w:val="008C659C"/>
    <w:rsid w:val="008D5573"/>
    <w:rsid w:val="008D5DA4"/>
    <w:rsid w:val="008D6171"/>
    <w:rsid w:val="008D6987"/>
    <w:rsid w:val="008D790D"/>
    <w:rsid w:val="008D7C06"/>
    <w:rsid w:val="008E1F58"/>
    <w:rsid w:val="008E298F"/>
    <w:rsid w:val="008E345E"/>
    <w:rsid w:val="008E4345"/>
    <w:rsid w:val="008E5FAB"/>
    <w:rsid w:val="008E6DD5"/>
    <w:rsid w:val="008F143D"/>
    <w:rsid w:val="008F2E6B"/>
    <w:rsid w:val="008F6019"/>
    <w:rsid w:val="008F6120"/>
    <w:rsid w:val="008F67A1"/>
    <w:rsid w:val="008F7818"/>
    <w:rsid w:val="00900AEB"/>
    <w:rsid w:val="00901147"/>
    <w:rsid w:val="00903A26"/>
    <w:rsid w:val="00911683"/>
    <w:rsid w:val="00911DE4"/>
    <w:rsid w:val="0091402A"/>
    <w:rsid w:val="0091488C"/>
    <w:rsid w:val="00914E84"/>
    <w:rsid w:val="00920B4E"/>
    <w:rsid w:val="009221FB"/>
    <w:rsid w:val="009262CB"/>
    <w:rsid w:val="00926C45"/>
    <w:rsid w:val="00927ECF"/>
    <w:rsid w:val="00930804"/>
    <w:rsid w:val="00933C00"/>
    <w:rsid w:val="00935B8D"/>
    <w:rsid w:val="00937B11"/>
    <w:rsid w:val="00941996"/>
    <w:rsid w:val="0094202A"/>
    <w:rsid w:val="009421E8"/>
    <w:rsid w:val="009433D8"/>
    <w:rsid w:val="009438D2"/>
    <w:rsid w:val="00946318"/>
    <w:rsid w:val="00946ACE"/>
    <w:rsid w:val="00946EA4"/>
    <w:rsid w:val="00947BB1"/>
    <w:rsid w:val="00950CC7"/>
    <w:rsid w:val="00954471"/>
    <w:rsid w:val="00955360"/>
    <w:rsid w:val="00955939"/>
    <w:rsid w:val="00960C6B"/>
    <w:rsid w:val="00964D75"/>
    <w:rsid w:val="00965D77"/>
    <w:rsid w:val="00967947"/>
    <w:rsid w:val="00970888"/>
    <w:rsid w:val="00973C05"/>
    <w:rsid w:val="009744E1"/>
    <w:rsid w:val="00974ACD"/>
    <w:rsid w:val="00976EDA"/>
    <w:rsid w:val="009773F0"/>
    <w:rsid w:val="0098075F"/>
    <w:rsid w:val="00981027"/>
    <w:rsid w:val="00983394"/>
    <w:rsid w:val="0098561F"/>
    <w:rsid w:val="00987F65"/>
    <w:rsid w:val="009902C7"/>
    <w:rsid w:val="009908D5"/>
    <w:rsid w:val="00990BFC"/>
    <w:rsid w:val="00991CA3"/>
    <w:rsid w:val="0099251E"/>
    <w:rsid w:val="00994E5F"/>
    <w:rsid w:val="009967BC"/>
    <w:rsid w:val="009971ED"/>
    <w:rsid w:val="00997FE3"/>
    <w:rsid w:val="009A35CA"/>
    <w:rsid w:val="009A3B26"/>
    <w:rsid w:val="009A7DE1"/>
    <w:rsid w:val="009B402C"/>
    <w:rsid w:val="009B40EF"/>
    <w:rsid w:val="009B6A1F"/>
    <w:rsid w:val="009B6B02"/>
    <w:rsid w:val="009B72AE"/>
    <w:rsid w:val="009D4EE9"/>
    <w:rsid w:val="009D5CF0"/>
    <w:rsid w:val="009E4F13"/>
    <w:rsid w:val="009E6414"/>
    <w:rsid w:val="009E6528"/>
    <w:rsid w:val="009E72AC"/>
    <w:rsid w:val="009E7386"/>
    <w:rsid w:val="009E791B"/>
    <w:rsid w:val="009E7A1F"/>
    <w:rsid w:val="00A00FBA"/>
    <w:rsid w:val="00A038F5"/>
    <w:rsid w:val="00A122F8"/>
    <w:rsid w:val="00A1576D"/>
    <w:rsid w:val="00A16BDF"/>
    <w:rsid w:val="00A17799"/>
    <w:rsid w:val="00A2257A"/>
    <w:rsid w:val="00A25A89"/>
    <w:rsid w:val="00A25E77"/>
    <w:rsid w:val="00A26664"/>
    <w:rsid w:val="00A309BD"/>
    <w:rsid w:val="00A31273"/>
    <w:rsid w:val="00A32AB5"/>
    <w:rsid w:val="00A33271"/>
    <w:rsid w:val="00A34284"/>
    <w:rsid w:val="00A427BE"/>
    <w:rsid w:val="00A4414C"/>
    <w:rsid w:val="00A47AC7"/>
    <w:rsid w:val="00A47C1C"/>
    <w:rsid w:val="00A47DA0"/>
    <w:rsid w:val="00A47DE8"/>
    <w:rsid w:val="00A5046F"/>
    <w:rsid w:val="00A51624"/>
    <w:rsid w:val="00A519CD"/>
    <w:rsid w:val="00A5370E"/>
    <w:rsid w:val="00A60E9F"/>
    <w:rsid w:val="00A67AA2"/>
    <w:rsid w:val="00A711AD"/>
    <w:rsid w:val="00A7176F"/>
    <w:rsid w:val="00A72E0F"/>
    <w:rsid w:val="00A76246"/>
    <w:rsid w:val="00A76E62"/>
    <w:rsid w:val="00A77AA9"/>
    <w:rsid w:val="00A82186"/>
    <w:rsid w:val="00A830E0"/>
    <w:rsid w:val="00A840F1"/>
    <w:rsid w:val="00A84B95"/>
    <w:rsid w:val="00A85533"/>
    <w:rsid w:val="00A85929"/>
    <w:rsid w:val="00A86A02"/>
    <w:rsid w:val="00A86F6F"/>
    <w:rsid w:val="00A91859"/>
    <w:rsid w:val="00A93DF5"/>
    <w:rsid w:val="00AA207C"/>
    <w:rsid w:val="00AA5BA4"/>
    <w:rsid w:val="00AA63FC"/>
    <w:rsid w:val="00AB333A"/>
    <w:rsid w:val="00AB3C7B"/>
    <w:rsid w:val="00AC08BE"/>
    <w:rsid w:val="00AC3941"/>
    <w:rsid w:val="00AC3979"/>
    <w:rsid w:val="00AC45C1"/>
    <w:rsid w:val="00AD43CB"/>
    <w:rsid w:val="00AD66A7"/>
    <w:rsid w:val="00AD6EB1"/>
    <w:rsid w:val="00AD79ED"/>
    <w:rsid w:val="00AE2253"/>
    <w:rsid w:val="00AF1F3F"/>
    <w:rsid w:val="00AF21DF"/>
    <w:rsid w:val="00AF5790"/>
    <w:rsid w:val="00AF7B1D"/>
    <w:rsid w:val="00B01111"/>
    <w:rsid w:val="00B03219"/>
    <w:rsid w:val="00B03D12"/>
    <w:rsid w:val="00B041F0"/>
    <w:rsid w:val="00B04450"/>
    <w:rsid w:val="00B0457F"/>
    <w:rsid w:val="00B0490E"/>
    <w:rsid w:val="00B12350"/>
    <w:rsid w:val="00B16222"/>
    <w:rsid w:val="00B22E95"/>
    <w:rsid w:val="00B231DD"/>
    <w:rsid w:val="00B2488A"/>
    <w:rsid w:val="00B25ECB"/>
    <w:rsid w:val="00B2783C"/>
    <w:rsid w:val="00B347B2"/>
    <w:rsid w:val="00B37A21"/>
    <w:rsid w:val="00B37C3E"/>
    <w:rsid w:val="00B40531"/>
    <w:rsid w:val="00B4142C"/>
    <w:rsid w:val="00B421AB"/>
    <w:rsid w:val="00B44767"/>
    <w:rsid w:val="00B45D02"/>
    <w:rsid w:val="00B50407"/>
    <w:rsid w:val="00B50638"/>
    <w:rsid w:val="00B516BA"/>
    <w:rsid w:val="00B55311"/>
    <w:rsid w:val="00B578E6"/>
    <w:rsid w:val="00B61FD1"/>
    <w:rsid w:val="00B62339"/>
    <w:rsid w:val="00B62851"/>
    <w:rsid w:val="00B6359B"/>
    <w:rsid w:val="00B6532B"/>
    <w:rsid w:val="00B70301"/>
    <w:rsid w:val="00B73C4D"/>
    <w:rsid w:val="00B7663B"/>
    <w:rsid w:val="00B83524"/>
    <w:rsid w:val="00B85FDC"/>
    <w:rsid w:val="00B8633E"/>
    <w:rsid w:val="00B8703A"/>
    <w:rsid w:val="00B87A2F"/>
    <w:rsid w:val="00B9218A"/>
    <w:rsid w:val="00B94BE0"/>
    <w:rsid w:val="00B97962"/>
    <w:rsid w:val="00B97C33"/>
    <w:rsid w:val="00B97FBB"/>
    <w:rsid w:val="00BA1202"/>
    <w:rsid w:val="00BA1A73"/>
    <w:rsid w:val="00BA4E8F"/>
    <w:rsid w:val="00BA6EE3"/>
    <w:rsid w:val="00BB099E"/>
    <w:rsid w:val="00BB1AB0"/>
    <w:rsid w:val="00BB44CE"/>
    <w:rsid w:val="00BB44D1"/>
    <w:rsid w:val="00BB58A7"/>
    <w:rsid w:val="00BB58FA"/>
    <w:rsid w:val="00BC188E"/>
    <w:rsid w:val="00BC2AAA"/>
    <w:rsid w:val="00BC4386"/>
    <w:rsid w:val="00BD0F15"/>
    <w:rsid w:val="00BD19E7"/>
    <w:rsid w:val="00BD25AB"/>
    <w:rsid w:val="00BD3A3C"/>
    <w:rsid w:val="00BD4286"/>
    <w:rsid w:val="00BD4760"/>
    <w:rsid w:val="00BD5932"/>
    <w:rsid w:val="00BE1569"/>
    <w:rsid w:val="00BE15C0"/>
    <w:rsid w:val="00BE2458"/>
    <w:rsid w:val="00BE3082"/>
    <w:rsid w:val="00BE3099"/>
    <w:rsid w:val="00BE5969"/>
    <w:rsid w:val="00BE6467"/>
    <w:rsid w:val="00BF01E9"/>
    <w:rsid w:val="00BF0DD1"/>
    <w:rsid w:val="00BF45A8"/>
    <w:rsid w:val="00BF5F73"/>
    <w:rsid w:val="00C05A7D"/>
    <w:rsid w:val="00C108E9"/>
    <w:rsid w:val="00C12FF7"/>
    <w:rsid w:val="00C140D9"/>
    <w:rsid w:val="00C14DC8"/>
    <w:rsid w:val="00C14FBD"/>
    <w:rsid w:val="00C15EEE"/>
    <w:rsid w:val="00C17271"/>
    <w:rsid w:val="00C175CE"/>
    <w:rsid w:val="00C24065"/>
    <w:rsid w:val="00C30B29"/>
    <w:rsid w:val="00C3613E"/>
    <w:rsid w:val="00C36397"/>
    <w:rsid w:val="00C3799B"/>
    <w:rsid w:val="00C41563"/>
    <w:rsid w:val="00C44080"/>
    <w:rsid w:val="00C4569E"/>
    <w:rsid w:val="00C458A5"/>
    <w:rsid w:val="00C4799D"/>
    <w:rsid w:val="00C5322D"/>
    <w:rsid w:val="00C535AE"/>
    <w:rsid w:val="00C5680A"/>
    <w:rsid w:val="00C6597E"/>
    <w:rsid w:val="00C65B59"/>
    <w:rsid w:val="00C66D21"/>
    <w:rsid w:val="00C7225E"/>
    <w:rsid w:val="00C722C6"/>
    <w:rsid w:val="00C7277A"/>
    <w:rsid w:val="00C72FBB"/>
    <w:rsid w:val="00C773CF"/>
    <w:rsid w:val="00C77F42"/>
    <w:rsid w:val="00C84930"/>
    <w:rsid w:val="00C85599"/>
    <w:rsid w:val="00C8691D"/>
    <w:rsid w:val="00C937CC"/>
    <w:rsid w:val="00C97F41"/>
    <w:rsid w:val="00CA198F"/>
    <w:rsid w:val="00CA1BC0"/>
    <w:rsid w:val="00CA7710"/>
    <w:rsid w:val="00CB04CC"/>
    <w:rsid w:val="00CB2F9A"/>
    <w:rsid w:val="00CB3B37"/>
    <w:rsid w:val="00CB596C"/>
    <w:rsid w:val="00CC0A4A"/>
    <w:rsid w:val="00CC31CF"/>
    <w:rsid w:val="00CC43E7"/>
    <w:rsid w:val="00CC5927"/>
    <w:rsid w:val="00CC59F4"/>
    <w:rsid w:val="00CD1E0C"/>
    <w:rsid w:val="00CD472D"/>
    <w:rsid w:val="00CD6629"/>
    <w:rsid w:val="00CE14DA"/>
    <w:rsid w:val="00CE1553"/>
    <w:rsid w:val="00CE2949"/>
    <w:rsid w:val="00CE41BF"/>
    <w:rsid w:val="00CE6001"/>
    <w:rsid w:val="00CE7213"/>
    <w:rsid w:val="00CE7FCB"/>
    <w:rsid w:val="00CE7FF5"/>
    <w:rsid w:val="00CF06E6"/>
    <w:rsid w:val="00CF0F0D"/>
    <w:rsid w:val="00CF1697"/>
    <w:rsid w:val="00CF24C5"/>
    <w:rsid w:val="00CF2A81"/>
    <w:rsid w:val="00CF4C73"/>
    <w:rsid w:val="00D013FD"/>
    <w:rsid w:val="00D02A5C"/>
    <w:rsid w:val="00D0478C"/>
    <w:rsid w:val="00D05647"/>
    <w:rsid w:val="00D11EC2"/>
    <w:rsid w:val="00D140C5"/>
    <w:rsid w:val="00D1436F"/>
    <w:rsid w:val="00D14AE6"/>
    <w:rsid w:val="00D171DD"/>
    <w:rsid w:val="00D2173D"/>
    <w:rsid w:val="00D3096E"/>
    <w:rsid w:val="00D31124"/>
    <w:rsid w:val="00D34ACD"/>
    <w:rsid w:val="00D35CCF"/>
    <w:rsid w:val="00D36996"/>
    <w:rsid w:val="00D36E7E"/>
    <w:rsid w:val="00D3712D"/>
    <w:rsid w:val="00D37CEC"/>
    <w:rsid w:val="00D4032F"/>
    <w:rsid w:val="00D4210D"/>
    <w:rsid w:val="00D43270"/>
    <w:rsid w:val="00D4447B"/>
    <w:rsid w:val="00D4519B"/>
    <w:rsid w:val="00D461FC"/>
    <w:rsid w:val="00D52A49"/>
    <w:rsid w:val="00D53A0F"/>
    <w:rsid w:val="00D55053"/>
    <w:rsid w:val="00D557AA"/>
    <w:rsid w:val="00D557F4"/>
    <w:rsid w:val="00D57231"/>
    <w:rsid w:val="00D5785B"/>
    <w:rsid w:val="00D60944"/>
    <w:rsid w:val="00D60BC5"/>
    <w:rsid w:val="00D637C5"/>
    <w:rsid w:val="00D6429C"/>
    <w:rsid w:val="00D658A8"/>
    <w:rsid w:val="00D733CE"/>
    <w:rsid w:val="00D73619"/>
    <w:rsid w:val="00D739EB"/>
    <w:rsid w:val="00D76997"/>
    <w:rsid w:val="00D8183C"/>
    <w:rsid w:val="00D823B0"/>
    <w:rsid w:val="00D8276B"/>
    <w:rsid w:val="00D84AE2"/>
    <w:rsid w:val="00D90ECA"/>
    <w:rsid w:val="00D917FF"/>
    <w:rsid w:val="00D91C57"/>
    <w:rsid w:val="00D96550"/>
    <w:rsid w:val="00D972C8"/>
    <w:rsid w:val="00DA013D"/>
    <w:rsid w:val="00DA09EC"/>
    <w:rsid w:val="00DA20B7"/>
    <w:rsid w:val="00DB19E0"/>
    <w:rsid w:val="00DB1D38"/>
    <w:rsid w:val="00DB1E25"/>
    <w:rsid w:val="00DB1E2E"/>
    <w:rsid w:val="00DB1F4B"/>
    <w:rsid w:val="00DB3634"/>
    <w:rsid w:val="00DB3C58"/>
    <w:rsid w:val="00DB5614"/>
    <w:rsid w:val="00DC1F34"/>
    <w:rsid w:val="00DC4AB2"/>
    <w:rsid w:val="00DC64D8"/>
    <w:rsid w:val="00DC6E30"/>
    <w:rsid w:val="00DE10FD"/>
    <w:rsid w:val="00DE1726"/>
    <w:rsid w:val="00DE2041"/>
    <w:rsid w:val="00DE4D80"/>
    <w:rsid w:val="00DE6713"/>
    <w:rsid w:val="00DE7EE0"/>
    <w:rsid w:val="00DF0906"/>
    <w:rsid w:val="00DF3CA7"/>
    <w:rsid w:val="00DF4FD0"/>
    <w:rsid w:val="00DF62C2"/>
    <w:rsid w:val="00E008D6"/>
    <w:rsid w:val="00E0162E"/>
    <w:rsid w:val="00E03959"/>
    <w:rsid w:val="00E10F2E"/>
    <w:rsid w:val="00E11BB9"/>
    <w:rsid w:val="00E157FE"/>
    <w:rsid w:val="00E21F36"/>
    <w:rsid w:val="00E22012"/>
    <w:rsid w:val="00E32FC8"/>
    <w:rsid w:val="00E3461A"/>
    <w:rsid w:val="00E34DC0"/>
    <w:rsid w:val="00E360C2"/>
    <w:rsid w:val="00E3719C"/>
    <w:rsid w:val="00E4747F"/>
    <w:rsid w:val="00E478D7"/>
    <w:rsid w:val="00E54FCA"/>
    <w:rsid w:val="00E63975"/>
    <w:rsid w:val="00E6439C"/>
    <w:rsid w:val="00E670F8"/>
    <w:rsid w:val="00E67EAE"/>
    <w:rsid w:val="00E70C29"/>
    <w:rsid w:val="00E70CB2"/>
    <w:rsid w:val="00E77D66"/>
    <w:rsid w:val="00E816C3"/>
    <w:rsid w:val="00E83AB5"/>
    <w:rsid w:val="00E83D54"/>
    <w:rsid w:val="00E84B2F"/>
    <w:rsid w:val="00E855E0"/>
    <w:rsid w:val="00E85FEE"/>
    <w:rsid w:val="00E87D13"/>
    <w:rsid w:val="00E91351"/>
    <w:rsid w:val="00E92AFB"/>
    <w:rsid w:val="00E943AC"/>
    <w:rsid w:val="00E97C32"/>
    <w:rsid w:val="00EA1A0F"/>
    <w:rsid w:val="00EA4EB0"/>
    <w:rsid w:val="00EA65B4"/>
    <w:rsid w:val="00EA6F17"/>
    <w:rsid w:val="00EB0090"/>
    <w:rsid w:val="00EB1435"/>
    <w:rsid w:val="00EB25AE"/>
    <w:rsid w:val="00EB5AAE"/>
    <w:rsid w:val="00EB6526"/>
    <w:rsid w:val="00EC2274"/>
    <w:rsid w:val="00EC7EE5"/>
    <w:rsid w:val="00ED10EE"/>
    <w:rsid w:val="00ED464F"/>
    <w:rsid w:val="00ED4DE8"/>
    <w:rsid w:val="00ED5363"/>
    <w:rsid w:val="00ED6F62"/>
    <w:rsid w:val="00EE0AF6"/>
    <w:rsid w:val="00EE13A8"/>
    <w:rsid w:val="00EE6066"/>
    <w:rsid w:val="00EE60B6"/>
    <w:rsid w:val="00EF3E82"/>
    <w:rsid w:val="00EF4641"/>
    <w:rsid w:val="00EF6D66"/>
    <w:rsid w:val="00EF6E0B"/>
    <w:rsid w:val="00F01698"/>
    <w:rsid w:val="00F03235"/>
    <w:rsid w:val="00F03ADE"/>
    <w:rsid w:val="00F04F11"/>
    <w:rsid w:val="00F0651A"/>
    <w:rsid w:val="00F10FC9"/>
    <w:rsid w:val="00F129F8"/>
    <w:rsid w:val="00F12F18"/>
    <w:rsid w:val="00F1518F"/>
    <w:rsid w:val="00F17DF1"/>
    <w:rsid w:val="00F2459F"/>
    <w:rsid w:val="00F25F63"/>
    <w:rsid w:val="00F26C7F"/>
    <w:rsid w:val="00F275D1"/>
    <w:rsid w:val="00F303FF"/>
    <w:rsid w:val="00F35065"/>
    <w:rsid w:val="00F40207"/>
    <w:rsid w:val="00F46946"/>
    <w:rsid w:val="00F51F22"/>
    <w:rsid w:val="00F57059"/>
    <w:rsid w:val="00F626E3"/>
    <w:rsid w:val="00F64CA6"/>
    <w:rsid w:val="00F64CC0"/>
    <w:rsid w:val="00F66652"/>
    <w:rsid w:val="00F71D52"/>
    <w:rsid w:val="00F72DF8"/>
    <w:rsid w:val="00F7503A"/>
    <w:rsid w:val="00F7595A"/>
    <w:rsid w:val="00F7767C"/>
    <w:rsid w:val="00F77B3E"/>
    <w:rsid w:val="00F77BF5"/>
    <w:rsid w:val="00F80187"/>
    <w:rsid w:val="00F80A6F"/>
    <w:rsid w:val="00F827F9"/>
    <w:rsid w:val="00F847B3"/>
    <w:rsid w:val="00F84D44"/>
    <w:rsid w:val="00F8569E"/>
    <w:rsid w:val="00F93354"/>
    <w:rsid w:val="00F934E3"/>
    <w:rsid w:val="00F93E3B"/>
    <w:rsid w:val="00F97CB1"/>
    <w:rsid w:val="00FA067D"/>
    <w:rsid w:val="00FA2BAD"/>
    <w:rsid w:val="00FA4C63"/>
    <w:rsid w:val="00FA77CF"/>
    <w:rsid w:val="00FA79B0"/>
    <w:rsid w:val="00FB260F"/>
    <w:rsid w:val="00FB3EBC"/>
    <w:rsid w:val="00FB44D9"/>
    <w:rsid w:val="00FB4A65"/>
    <w:rsid w:val="00FB705E"/>
    <w:rsid w:val="00FB7DB3"/>
    <w:rsid w:val="00FC0955"/>
    <w:rsid w:val="00FC2726"/>
    <w:rsid w:val="00FC6AAC"/>
    <w:rsid w:val="00FC6D85"/>
    <w:rsid w:val="00FC74C6"/>
    <w:rsid w:val="00FD0062"/>
    <w:rsid w:val="00FD0196"/>
    <w:rsid w:val="00FD5865"/>
    <w:rsid w:val="00FE0D88"/>
    <w:rsid w:val="00FE120C"/>
    <w:rsid w:val="00FE468B"/>
    <w:rsid w:val="00FE5108"/>
    <w:rsid w:val="00FE6BB4"/>
    <w:rsid w:val="00FF1BEB"/>
    <w:rsid w:val="00FF1D56"/>
    <w:rsid w:val="00FF5622"/>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CAD4A1AB-3ADC-43AB-8EB7-5B38FBB2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5">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Mention4">
    <w:name w:val="Mention4"/>
    <w:basedOn w:val="DefaultParagraphFont"/>
    <w:uiPriority w:val="99"/>
    <w:semiHidden/>
    <w:unhideWhenUsed/>
    <w:rsid w:val="00C937CC"/>
    <w:rPr>
      <w:color w:val="2B579A"/>
      <w:shd w:val="clear" w:color="auto" w:fill="E6E6E6"/>
    </w:rPr>
  </w:style>
  <w:style w:type="character" w:customStyle="1" w:styleId="Mention5">
    <w:name w:val="Mention5"/>
    <w:basedOn w:val="DefaultParagraphFont"/>
    <w:uiPriority w:val="99"/>
    <w:semiHidden/>
    <w:unhideWhenUsed/>
    <w:rsid w:val="0001243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burto@health.sdu.dk" TargetMode="External"/><Relationship Id="rId13" Type="http://schemas.openxmlformats.org/officeDocument/2006/relationships/hyperlink" Target="http://www.beta.inegi.org.mx/proyectos/registros/vitales/mortalidad/default.html"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oo.gl/H1y1R6" TargetMode="External"/><Relationship Id="rId14" Type="http://schemas.openxmlformats.org/officeDocument/2006/relationships/hyperlink" Target="https://datos.gob.mx/busca/dataset/activity/proyecciones-de-la-poblacion-de-mexico"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85543-6915-714D-B87C-A0B734CB907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17</Pages>
  <Words>4613</Words>
  <Characters>26299</Characters>
  <Application>Microsoft Office Word</Application>
  <DocSecurity>0</DocSecurity>
  <Lines>416</Lines>
  <Paragraphs>110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30839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3</cp:revision>
  <dcterms:created xsi:type="dcterms:W3CDTF">2018-02-12T18:05:00Z</dcterms:created>
  <dcterms:modified xsi:type="dcterms:W3CDTF">2018-02-12T18:12:00Z</dcterms:modified>
</cp:coreProperties>
</file>