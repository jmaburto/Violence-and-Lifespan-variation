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E089A" w14:textId="77777777" w:rsidR="00855FB1" w:rsidRDefault="00855FB1">
      <w:pPr>
        <w:rPr>
          <w:b/>
        </w:rPr>
      </w:pPr>
      <w:r>
        <w:rPr>
          <w:rFonts w:cstheme="minorHAnsi"/>
          <w:noProof/>
        </w:rPr>
        <w:drawing>
          <wp:inline distT="0" distB="0" distL="0" distR="0" wp14:anchorId="062AD232" wp14:editId="33CE8A54">
            <wp:extent cx="1657985"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pic:spPr>
                </pic:pic>
              </a:graphicData>
            </a:graphic>
          </wp:inline>
        </w:drawing>
      </w:r>
    </w:p>
    <w:p w14:paraId="50ACDEED" w14:textId="77777777" w:rsidR="00855FB1" w:rsidRPr="0079454F" w:rsidRDefault="00855FB1" w:rsidP="00855FB1">
      <w:pPr>
        <w:spacing w:after="0" w:line="240" w:lineRule="auto"/>
        <w:rPr>
          <w:rFonts w:ascii="Times New Roman" w:hAnsi="Times New Roman" w:cs="Times New Roman"/>
          <w:sz w:val="24"/>
          <w:szCs w:val="24"/>
        </w:rPr>
      </w:pPr>
      <w:r w:rsidRPr="0079454F">
        <w:rPr>
          <w:rFonts w:ascii="Times New Roman" w:hAnsi="Times New Roman" w:cs="Times New Roman"/>
          <w:sz w:val="24"/>
          <w:szCs w:val="24"/>
        </w:rPr>
        <w:t>Stephanie Cajigal, Senior Public Relations Officer</w:t>
      </w:r>
    </w:p>
    <w:p w14:paraId="12F101EB" w14:textId="77777777" w:rsidR="00855FB1" w:rsidRPr="0079454F" w:rsidRDefault="00855FB1" w:rsidP="00855FB1">
      <w:pPr>
        <w:spacing w:after="0" w:line="240" w:lineRule="auto"/>
        <w:rPr>
          <w:rFonts w:ascii="Times New Roman" w:hAnsi="Times New Roman" w:cs="Times New Roman"/>
          <w:b/>
          <w:color w:val="FF0000"/>
          <w:sz w:val="24"/>
          <w:szCs w:val="24"/>
        </w:rPr>
      </w:pPr>
      <w:r w:rsidRPr="0079454F">
        <w:rPr>
          <w:rFonts w:ascii="Times New Roman" w:hAnsi="Times New Roman" w:cs="Times New Roman"/>
          <w:sz w:val="24"/>
          <w:szCs w:val="24"/>
        </w:rPr>
        <w:t xml:space="preserve">310.206.7908 | </w:t>
      </w:r>
      <w:r w:rsidRPr="00BA1F57">
        <w:rPr>
          <w:rStyle w:val="Hyperlink"/>
          <w:rFonts w:ascii="Times New Roman" w:hAnsi="Times New Roman" w:cs="Times New Roman"/>
          <w:sz w:val="24"/>
          <w:szCs w:val="24"/>
        </w:rPr>
        <w:t>scajigal@suppor</w:t>
      </w:r>
      <w:r>
        <w:rPr>
          <w:rStyle w:val="Hyperlink"/>
          <w:rFonts w:ascii="Times New Roman" w:hAnsi="Times New Roman" w:cs="Times New Roman"/>
          <w:sz w:val="24"/>
          <w:szCs w:val="24"/>
        </w:rPr>
        <w:t>t.ucla.edu</w:t>
      </w:r>
    </w:p>
    <w:p w14:paraId="42E3435A" w14:textId="77777777" w:rsidR="00855FB1" w:rsidRDefault="00855FB1" w:rsidP="00855FB1">
      <w:pPr>
        <w:spacing w:after="0" w:line="240" w:lineRule="auto"/>
        <w:outlineLvl w:val="0"/>
        <w:rPr>
          <w:rFonts w:ascii="Times New Roman" w:hAnsi="Times New Roman" w:cs="Times New Roman"/>
          <w:b/>
          <w:color w:val="FF0000"/>
          <w:sz w:val="24"/>
          <w:szCs w:val="24"/>
        </w:rPr>
      </w:pPr>
      <w:bookmarkStart w:id="0" w:name="_GoBack"/>
      <w:bookmarkEnd w:id="0"/>
    </w:p>
    <w:p w14:paraId="25B959D1" w14:textId="763CECEC" w:rsidR="00855FB1" w:rsidRDefault="00855FB1" w:rsidP="008D05E0">
      <w:pPr>
        <w:spacing w:after="0" w:line="240" w:lineRule="auto"/>
        <w:outlineLvl w:val="0"/>
        <w:rPr>
          <w:rFonts w:ascii="Times New Roman" w:hAnsi="Times New Roman" w:cs="Times New Roman"/>
          <w:b/>
          <w:color w:val="FF0000"/>
          <w:sz w:val="24"/>
          <w:szCs w:val="24"/>
        </w:rPr>
      </w:pPr>
      <w:r w:rsidRPr="0079454F">
        <w:rPr>
          <w:rFonts w:ascii="Times New Roman" w:hAnsi="Times New Roman" w:cs="Times New Roman"/>
          <w:b/>
          <w:color w:val="FF0000"/>
          <w:sz w:val="24"/>
          <w:szCs w:val="24"/>
        </w:rPr>
        <w:t xml:space="preserve">EMBARGOED until </w:t>
      </w:r>
      <w:r w:rsidR="00161DFB">
        <w:rPr>
          <w:rFonts w:ascii="Times New Roman" w:hAnsi="Times New Roman" w:cs="Times New Roman"/>
          <w:b/>
          <w:color w:val="FF0000"/>
          <w:sz w:val="24"/>
          <w:szCs w:val="24"/>
        </w:rPr>
        <w:t xml:space="preserve">1 pm </w:t>
      </w:r>
      <w:r>
        <w:rPr>
          <w:rFonts w:ascii="Times New Roman" w:hAnsi="Times New Roman" w:cs="Times New Roman"/>
          <w:b/>
          <w:color w:val="FF0000"/>
          <w:sz w:val="24"/>
          <w:szCs w:val="24"/>
        </w:rPr>
        <w:t xml:space="preserve">(PST) / </w:t>
      </w:r>
      <w:r w:rsidR="00161DFB">
        <w:rPr>
          <w:rFonts w:ascii="Times New Roman" w:hAnsi="Times New Roman" w:cs="Times New Roman"/>
          <w:b/>
          <w:color w:val="FF0000"/>
          <w:sz w:val="24"/>
          <w:szCs w:val="24"/>
        </w:rPr>
        <w:t xml:space="preserve">4 pm </w:t>
      </w:r>
      <w:r>
        <w:rPr>
          <w:rFonts w:ascii="Times New Roman" w:hAnsi="Times New Roman" w:cs="Times New Roman"/>
          <w:b/>
          <w:color w:val="FF0000"/>
          <w:sz w:val="24"/>
          <w:szCs w:val="24"/>
        </w:rPr>
        <w:t xml:space="preserve">(EST) </w:t>
      </w:r>
      <w:r w:rsidR="00161DFB">
        <w:rPr>
          <w:rFonts w:ascii="Times New Roman" w:hAnsi="Times New Roman" w:cs="Times New Roman"/>
          <w:b/>
          <w:color w:val="FF0000"/>
          <w:sz w:val="24"/>
          <w:szCs w:val="24"/>
        </w:rPr>
        <w:t>January 17, 2019</w:t>
      </w:r>
      <w:r>
        <w:rPr>
          <w:rFonts w:ascii="Times New Roman" w:hAnsi="Times New Roman" w:cs="Times New Roman"/>
          <w:b/>
          <w:color w:val="FF0000"/>
          <w:sz w:val="24"/>
          <w:szCs w:val="24"/>
        </w:rPr>
        <w:t xml:space="preserve"> </w:t>
      </w:r>
    </w:p>
    <w:p w14:paraId="1A5A0D5A" w14:textId="77777777" w:rsidR="008D05E0" w:rsidRPr="008D05E0" w:rsidRDefault="008D05E0" w:rsidP="008D05E0">
      <w:pPr>
        <w:spacing w:after="0" w:line="240" w:lineRule="auto"/>
        <w:outlineLvl w:val="0"/>
        <w:rPr>
          <w:rFonts w:ascii="Times New Roman" w:hAnsi="Times New Roman" w:cs="Times New Roman"/>
          <w:b/>
          <w:color w:val="FF0000"/>
          <w:sz w:val="24"/>
          <w:szCs w:val="24"/>
        </w:rPr>
      </w:pPr>
    </w:p>
    <w:p w14:paraId="04CECEF5" w14:textId="77777777" w:rsidR="00DA172C" w:rsidRDefault="00366DB7">
      <w:pPr>
        <w:rPr>
          <w:rFonts w:ascii="Times New Roman" w:hAnsi="Times New Roman" w:cs="Times New Roman"/>
          <w:b/>
          <w:sz w:val="36"/>
          <w:szCs w:val="36"/>
        </w:rPr>
      </w:pPr>
      <w:r>
        <w:rPr>
          <w:rFonts w:ascii="Times New Roman" w:hAnsi="Times New Roman" w:cs="Times New Roman"/>
          <w:b/>
          <w:sz w:val="36"/>
          <w:szCs w:val="36"/>
        </w:rPr>
        <w:t>Increasing m</w:t>
      </w:r>
      <w:r w:rsidR="00C80090" w:rsidRPr="00855FB1">
        <w:rPr>
          <w:rFonts w:ascii="Times New Roman" w:hAnsi="Times New Roman" w:cs="Times New Roman"/>
          <w:b/>
          <w:sz w:val="36"/>
          <w:szCs w:val="36"/>
        </w:rPr>
        <w:t xml:space="preserve">urder </w:t>
      </w:r>
      <w:r>
        <w:rPr>
          <w:rFonts w:ascii="Times New Roman" w:hAnsi="Times New Roman" w:cs="Times New Roman"/>
          <w:b/>
          <w:sz w:val="36"/>
          <w:szCs w:val="36"/>
        </w:rPr>
        <w:t xml:space="preserve">rate is erasing gains in life expectancy among Mexican men, </w:t>
      </w:r>
      <w:r w:rsidR="00855FB1">
        <w:rPr>
          <w:rFonts w:ascii="Times New Roman" w:hAnsi="Times New Roman" w:cs="Times New Roman"/>
          <w:b/>
          <w:sz w:val="36"/>
          <w:szCs w:val="36"/>
        </w:rPr>
        <w:t>UCLA research</w:t>
      </w:r>
      <w:r w:rsidR="00C80090" w:rsidRPr="00855FB1">
        <w:rPr>
          <w:rFonts w:ascii="Times New Roman" w:hAnsi="Times New Roman" w:cs="Times New Roman"/>
          <w:b/>
          <w:sz w:val="36"/>
          <w:szCs w:val="36"/>
        </w:rPr>
        <w:t xml:space="preserve"> reports </w:t>
      </w:r>
      <w:r w:rsidR="001347C7" w:rsidRPr="00855FB1">
        <w:rPr>
          <w:rFonts w:ascii="Times New Roman" w:hAnsi="Times New Roman" w:cs="Times New Roman"/>
          <w:b/>
          <w:sz w:val="36"/>
          <w:szCs w:val="36"/>
        </w:rPr>
        <w:t xml:space="preserve"> </w:t>
      </w:r>
    </w:p>
    <w:p w14:paraId="0D2D04C2" w14:textId="50077324" w:rsidR="00AA00E2" w:rsidRPr="00F44E7E" w:rsidRDefault="00DA172C" w:rsidP="00506600">
      <w:pPr>
        <w:spacing w:after="240" w:line="360" w:lineRule="auto"/>
        <w:rPr>
          <w:rFonts w:ascii="Times New Roman" w:hAnsi="Times New Roman" w:cs="Times New Roman"/>
          <w:b/>
          <w:sz w:val="24"/>
          <w:szCs w:val="24"/>
        </w:rPr>
      </w:pPr>
      <w:r>
        <w:rPr>
          <w:rFonts w:ascii="Times New Roman" w:hAnsi="Times New Roman" w:cs="Times New Roman"/>
          <w:color w:val="2B2B2B"/>
          <w:sz w:val="24"/>
          <w:szCs w:val="24"/>
        </w:rPr>
        <w:t xml:space="preserve">The murder rate in Mexico increased so dramatically between 2005 and 2015 that it </w:t>
      </w:r>
      <w:r w:rsidR="008C33A9">
        <w:rPr>
          <w:rFonts w:ascii="Times New Roman" w:hAnsi="Times New Roman" w:cs="Times New Roman"/>
          <w:color w:val="2B2B2B"/>
          <w:sz w:val="24"/>
          <w:szCs w:val="24"/>
        </w:rPr>
        <w:t xml:space="preserve">partially offset </w:t>
      </w:r>
      <w:r w:rsidR="00961452" w:rsidRPr="00F44E7E">
        <w:rPr>
          <w:rFonts w:ascii="Times New Roman" w:hAnsi="Times New Roman" w:cs="Times New Roman"/>
          <w:color w:val="2B2B2B"/>
          <w:sz w:val="24"/>
          <w:szCs w:val="24"/>
        </w:rPr>
        <w:t xml:space="preserve">expected </w:t>
      </w:r>
      <w:r w:rsidRPr="00F44E7E">
        <w:rPr>
          <w:rFonts w:ascii="Times New Roman" w:hAnsi="Times New Roman" w:cs="Times New Roman"/>
          <w:color w:val="2B2B2B"/>
          <w:sz w:val="24"/>
          <w:szCs w:val="24"/>
        </w:rPr>
        <w:t>gains</w:t>
      </w:r>
      <w:r>
        <w:rPr>
          <w:rFonts w:ascii="Times New Roman" w:hAnsi="Times New Roman" w:cs="Times New Roman"/>
          <w:color w:val="2B2B2B"/>
          <w:sz w:val="24"/>
          <w:szCs w:val="24"/>
        </w:rPr>
        <w:t xml:space="preserve"> in overall life expectancy among men there</w:t>
      </w:r>
      <w:ins w:id="1" w:author="José Manuel Aburto" w:date="2019-01-12T14:30:00Z">
        <w:r w:rsidR="00953D93">
          <w:rPr>
            <w:rFonts w:ascii="Times New Roman" w:hAnsi="Times New Roman" w:cs="Times New Roman"/>
            <w:color w:val="2B2B2B"/>
            <w:sz w:val="24"/>
            <w:szCs w:val="24"/>
          </w:rPr>
          <w:t xml:space="preserve"> </w:t>
        </w:r>
        <w:commentRangeStart w:id="2"/>
        <w:r w:rsidR="00953D93">
          <w:rPr>
            <w:rFonts w:ascii="Times New Roman" w:hAnsi="Times New Roman" w:cs="Times New Roman"/>
            <w:color w:val="2B2B2B"/>
            <w:sz w:val="24"/>
            <w:szCs w:val="24"/>
          </w:rPr>
          <w:t>and made their lives more uncertain</w:t>
        </w:r>
        <w:commentRangeEnd w:id="2"/>
        <w:r w:rsidR="00953D93">
          <w:rPr>
            <w:rStyle w:val="CommentReference"/>
          </w:rPr>
          <w:commentReference w:id="2"/>
        </w:r>
      </w:ins>
      <w:r>
        <w:rPr>
          <w:rFonts w:ascii="Times New Roman" w:hAnsi="Times New Roman" w:cs="Times New Roman"/>
          <w:color w:val="2B2B2B"/>
          <w:sz w:val="24"/>
          <w:szCs w:val="24"/>
        </w:rPr>
        <w:t xml:space="preserve">, </w:t>
      </w:r>
      <w:r w:rsidR="000F2F35">
        <w:rPr>
          <w:rFonts w:ascii="Times New Roman" w:hAnsi="Times New Roman" w:cs="Times New Roman"/>
          <w:color w:val="2B2B2B"/>
          <w:sz w:val="24"/>
          <w:szCs w:val="24"/>
        </w:rPr>
        <w:t xml:space="preserve">according </w:t>
      </w:r>
      <w:r w:rsidR="00A76FAD">
        <w:rPr>
          <w:rFonts w:ascii="Times New Roman" w:hAnsi="Times New Roman" w:cs="Times New Roman"/>
          <w:color w:val="2B2B2B"/>
          <w:sz w:val="24"/>
          <w:szCs w:val="24"/>
        </w:rPr>
        <w:t xml:space="preserve">to a new </w:t>
      </w:r>
      <w:r w:rsidR="000F2F35">
        <w:rPr>
          <w:rFonts w:ascii="Times New Roman" w:hAnsi="Times New Roman" w:cs="Times New Roman"/>
          <w:color w:val="2B2B2B"/>
          <w:sz w:val="24"/>
          <w:szCs w:val="24"/>
        </w:rPr>
        <w:t>study</w:t>
      </w:r>
      <w:r w:rsidR="00A76FAD">
        <w:rPr>
          <w:rFonts w:ascii="Times New Roman" w:hAnsi="Times New Roman" w:cs="Times New Roman"/>
          <w:color w:val="2B2B2B"/>
          <w:sz w:val="24"/>
          <w:szCs w:val="24"/>
        </w:rPr>
        <w:t xml:space="preserve"> by a </w:t>
      </w:r>
      <w:r w:rsidR="001E44E6" w:rsidRPr="00F44E7E">
        <w:rPr>
          <w:rFonts w:ascii="Times New Roman" w:hAnsi="Times New Roman" w:cs="Times New Roman"/>
          <w:color w:val="2B2B2B"/>
          <w:sz w:val="24"/>
          <w:szCs w:val="24"/>
        </w:rPr>
        <w:t>UCLA</w:t>
      </w:r>
      <w:r w:rsidR="001E44E6">
        <w:rPr>
          <w:rFonts w:ascii="Times New Roman" w:hAnsi="Times New Roman" w:cs="Times New Roman"/>
          <w:color w:val="2B2B2B"/>
          <w:sz w:val="24"/>
          <w:szCs w:val="24"/>
        </w:rPr>
        <w:t xml:space="preserve"> </w:t>
      </w:r>
      <w:r w:rsidR="00A76FAD">
        <w:rPr>
          <w:rFonts w:ascii="Times New Roman" w:hAnsi="Times New Roman" w:cs="Times New Roman"/>
          <w:color w:val="2B2B2B"/>
          <w:sz w:val="24"/>
          <w:szCs w:val="24"/>
        </w:rPr>
        <w:t xml:space="preserve">public health </w:t>
      </w:r>
      <w:r w:rsidR="00A76FAD" w:rsidRPr="00F44E7E">
        <w:rPr>
          <w:rFonts w:ascii="Times New Roman" w:hAnsi="Times New Roman" w:cs="Times New Roman"/>
          <w:color w:val="2B2B2B"/>
          <w:sz w:val="24"/>
          <w:szCs w:val="24"/>
        </w:rPr>
        <w:t>researcher</w:t>
      </w:r>
      <w:r w:rsidR="000F2F35" w:rsidRPr="00F44E7E">
        <w:rPr>
          <w:rFonts w:ascii="Times New Roman" w:hAnsi="Times New Roman" w:cs="Times New Roman"/>
          <w:color w:val="2B2B2B"/>
          <w:sz w:val="24"/>
          <w:szCs w:val="24"/>
        </w:rPr>
        <w:t xml:space="preserve">. </w:t>
      </w:r>
    </w:p>
    <w:p w14:paraId="2F2C6066" w14:textId="4F7A1BC8" w:rsidR="00066787" w:rsidRPr="00F44E7E" w:rsidRDefault="000F2F35" w:rsidP="00506600">
      <w:pPr>
        <w:spacing w:after="240" w:line="360" w:lineRule="auto"/>
        <w:rPr>
          <w:rFonts w:ascii="Times New Roman" w:hAnsi="Times New Roman" w:cs="Times New Roman"/>
          <w:color w:val="2B2B2B"/>
          <w:sz w:val="24"/>
          <w:szCs w:val="24"/>
        </w:rPr>
      </w:pPr>
      <w:r w:rsidRPr="00F44E7E">
        <w:rPr>
          <w:rFonts w:ascii="Times New Roman" w:hAnsi="Times New Roman" w:cs="Times New Roman"/>
          <w:color w:val="2B2B2B"/>
          <w:sz w:val="24"/>
          <w:szCs w:val="24"/>
        </w:rPr>
        <w:t xml:space="preserve">“It’s common to see news reports about the toll that </w:t>
      </w:r>
      <w:r w:rsidR="00844CBA" w:rsidRPr="00F44E7E">
        <w:rPr>
          <w:rFonts w:ascii="Times New Roman" w:hAnsi="Times New Roman" w:cs="Times New Roman"/>
          <w:color w:val="2B2B2B"/>
          <w:sz w:val="24"/>
          <w:szCs w:val="24"/>
        </w:rPr>
        <w:t>drug-</w:t>
      </w:r>
      <w:r w:rsidR="00961313" w:rsidRPr="00F44E7E">
        <w:rPr>
          <w:rFonts w:ascii="Times New Roman" w:hAnsi="Times New Roman" w:cs="Times New Roman"/>
          <w:color w:val="2B2B2B"/>
          <w:sz w:val="24"/>
          <w:szCs w:val="24"/>
        </w:rPr>
        <w:t xml:space="preserve"> and gang-</w:t>
      </w:r>
      <w:r w:rsidR="00844CBA" w:rsidRPr="00F44E7E">
        <w:rPr>
          <w:rFonts w:ascii="Times New Roman" w:hAnsi="Times New Roman" w:cs="Times New Roman"/>
          <w:color w:val="2B2B2B"/>
          <w:sz w:val="24"/>
          <w:szCs w:val="24"/>
        </w:rPr>
        <w:t xml:space="preserve">related </w:t>
      </w:r>
      <w:r w:rsidR="00961313" w:rsidRPr="00F44E7E">
        <w:rPr>
          <w:rFonts w:ascii="Times New Roman" w:hAnsi="Times New Roman" w:cs="Times New Roman"/>
          <w:color w:val="2B2B2B"/>
          <w:sz w:val="24"/>
          <w:szCs w:val="24"/>
        </w:rPr>
        <w:t>murders</w:t>
      </w:r>
      <w:r w:rsidRPr="00F44E7E">
        <w:rPr>
          <w:rFonts w:ascii="Times New Roman" w:hAnsi="Times New Roman" w:cs="Times New Roman"/>
          <w:color w:val="2B2B2B"/>
          <w:sz w:val="24"/>
          <w:szCs w:val="24"/>
        </w:rPr>
        <w:t xml:space="preserve"> </w:t>
      </w:r>
      <w:r w:rsidR="00961313" w:rsidRPr="00F44E7E">
        <w:rPr>
          <w:rFonts w:ascii="Times New Roman" w:hAnsi="Times New Roman" w:cs="Times New Roman"/>
          <w:color w:val="2B2B2B"/>
          <w:sz w:val="24"/>
          <w:szCs w:val="24"/>
        </w:rPr>
        <w:t xml:space="preserve">are </w:t>
      </w:r>
      <w:r w:rsidRPr="00F44E7E">
        <w:rPr>
          <w:rFonts w:ascii="Times New Roman" w:hAnsi="Times New Roman" w:cs="Times New Roman"/>
          <w:color w:val="2B2B2B"/>
          <w:sz w:val="24"/>
          <w:szCs w:val="24"/>
        </w:rPr>
        <w:t xml:space="preserve">taking in Mexico,” said </w:t>
      </w:r>
      <w:r w:rsidR="00177831" w:rsidRPr="00F44E7E">
        <w:rPr>
          <w:rFonts w:ascii="Times New Roman" w:hAnsi="Times New Roman" w:cs="Times New Roman"/>
          <w:color w:val="2B2B2B"/>
          <w:sz w:val="24"/>
          <w:szCs w:val="24"/>
        </w:rPr>
        <w:t xml:space="preserve">Hiram </w:t>
      </w:r>
      <w:proofErr w:type="spellStart"/>
      <w:r w:rsidR="00177831" w:rsidRPr="00F44E7E">
        <w:rPr>
          <w:rFonts w:ascii="Times New Roman" w:hAnsi="Times New Roman" w:cs="Times New Roman"/>
          <w:color w:val="2B2B2B"/>
          <w:sz w:val="24"/>
          <w:szCs w:val="24"/>
        </w:rPr>
        <w:t>Beltrán</w:t>
      </w:r>
      <w:proofErr w:type="spellEnd"/>
      <w:r w:rsidR="00177831" w:rsidRPr="00F44E7E">
        <w:rPr>
          <w:rFonts w:ascii="Times New Roman" w:hAnsi="Times New Roman" w:cs="Times New Roman"/>
          <w:color w:val="2B2B2B"/>
          <w:sz w:val="24"/>
          <w:szCs w:val="24"/>
        </w:rPr>
        <w:t xml:space="preserve">-Sánchez, co-author of the </w:t>
      </w:r>
      <w:r w:rsidRPr="00F44E7E">
        <w:rPr>
          <w:rFonts w:ascii="Times New Roman" w:hAnsi="Times New Roman" w:cs="Times New Roman"/>
          <w:color w:val="2B2B2B"/>
          <w:sz w:val="24"/>
          <w:szCs w:val="24"/>
        </w:rPr>
        <w:t xml:space="preserve">study </w:t>
      </w:r>
      <w:r w:rsidR="00177831" w:rsidRPr="00F44E7E">
        <w:rPr>
          <w:rFonts w:ascii="Times New Roman" w:hAnsi="Times New Roman" w:cs="Times New Roman"/>
          <w:color w:val="2B2B2B"/>
          <w:sz w:val="24"/>
          <w:szCs w:val="24"/>
        </w:rPr>
        <w:t>and</w:t>
      </w:r>
      <w:r w:rsidRPr="00F44E7E">
        <w:rPr>
          <w:rFonts w:ascii="Times New Roman" w:hAnsi="Times New Roman" w:cs="Times New Roman"/>
          <w:color w:val="2B2B2B"/>
          <w:sz w:val="24"/>
          <w:szCs w:val="24"/>
        </w:rPr>
        <w:t xml:space="preserve"> associate professor of community health sciences at the </w:t>
      </w:r>
      <w:hyperlink r:id="rId9" w:history="1">
        <w:r w:rsidRPr="00F44E7E">
          <w:rPr>
            <w:rStyle w:val="Hyperlink"/>
            <w:rFonts w:ascii="Times New Roman" w:hAnsi="Times New Roman" w:cs="Times New Roman"/>
            <w:sz w:val="24"/>
            <w:szCs w:val="24"/>
          </w:rPr>
          <w:t>UCLA Fielding School of Public Health</w:t>
        </w:r>
      </w:hyperlink>
      <w:r w:rsidR="00D86FD2" w:rsidRPr="00F44E7E">
        <w:rPr>
          <w:rFonts w:ascii="Times New Roman" w:hAnsi="Times New Roman" w:cs="Times New Roman"/>
          <w:color w:val="2B2B2B"/>
          <w:sz w:val="24"/>
          <w:szCs w:val="24"/>
        </w:rPr>
        <w:t xml:space="preserve">. </w:t>
      </w:r>
      <w:r w:rsidR="00AF462E">
        <w:rPr>
          <w:rFonts w:ascii="Times New Roman" w:hAnsi="Times New Roman" w:cs="Times New Roman"/>
          <w:color w:val="2B2B2B"/>
          <w:sz w:val="24"/>
          <w:szCs w:val="24"/>
        </w:rPr>
        <w:t>“</w:t>
      </w:r>
      <w:r w:rsidR="00AF462E" w:rsidRPr="00F44E7E">
        <w:rPr>
          <w:rFonts w:ascii="Times New Roman" w:hAnsi="Times New Roman" w:cs="Times New Roman"/>
          <w:color w:val="2B2B2B"/>
          <w:sz w:val="24"/>
          <w:szCs w:val="24"/>
        </w:rPr>
        <w:t>This study confirms that homicide is so widespread</w:t>
      </w:r>
      <w:r w:rsidR="00AF462E">
        <w:rPr>
          <w:rFonts w:ascii="Times New Roman" w:hAnsi="Times New Roman" w:cs="Times New Roman"/>
          <w:color w:val="2B2B2B"/>
          <w:sz w:val="24"/>
          <w:szCs w:val="24"/>
        </w:rPr>
        <w:t xml:space="preserve"> that even when considering all causes of death, it stands out as a factor in </w:t>
      </w:r>
      <w:r w:rsidR="00AF462E" w:rsidRPr="00F44E7E">
        <w:rPr>
          <w:rFonts w:ascii="Times New Roman" w:hAnsi="Times New Roman" w:cs="Times New Roman"/>
          <w:color w:val="2B2B2B"/>
          <w:sz w:val="24"/>
          <w:szCs w:val="24"/>
        </w:rPr>
        <w:t>slowing growth in men’s life expectancy</w:t>
      </w:r>
      <w:r w:rsidR="00AF462E">
        <w:rPr>
          <w:rFonts w:ascii="Times New Roman" w:hAnsi="Times New Roman" w:cs="Times New Roman"/>
          <w:color w:val="2B2B2B"/>
          <w:sz w:val="24"/>
          <w:szCs w:val="24"/>
        </w:rPr>
        <w:t>.”</w:t>
      </w:r>
      <w:r w:rsidR="00AF462E" w:rsidRPr="00F44E7E" w:rsidDel="00743A81">
        <w:rPr>
          <w:rFonts w:ascii="Times New Roman" w:hAnsi="Times New Roman" w:cs="Times New Roman"/>
          <w:color w:val="2B2B2B"/>
          <w:sz w:val="24"/>
          <w:szCs w:val="24"/>
        </w:rPr>
        <w:t xml:space="preserve"> </w:t>
      </w:r>
    </w:p>
    <w:p w14:paraId="03A369F3" w14:textId="4226DB84" w:rsidR="001E44E6" w:rsidRDefault="001E44E6" w:rsidP="00506600">
      <w:pPr>
        <w:pStyle w:val="CommentText"/>
        <w:spacing w:after="240" w:line="360" w:lineRule="auto"/>
        <w:rPr>
          <w:rFonts w:ascii="Times New Roman" w:hAnsi="Times New Roman" w:cs="Times New Roman"/>
          <w:color w:val="2B2B2B"/>
          <w:sz w:val="24"/>
          <w:szCs w:val="24"/>
        </w:rPr>
      </w:pPr>
      <w:r>
        <w:rPr>
          <w:rFonts w:ascii="Times New Roman" w:hAnsi="Times New Roman" w:cs="Times New Roman"/>
          <w:color w:val="2B2B2B"/>
          <w:sz w:val="24"/>
          <w:szCs w:val="24"/>
        </w:rPr>
        <w:t>Using</w:t>
      </w:r>
      <w:r w:rsidR="00A04263" w:rsidRPr="00F44E7E">
        <w:rPr>
          <w:rFonts w:ascii="Times New Roman" w:hAnsi="Times New Roman" w:cs="Times New Roman"/>
          <w:color w:val="2B2B2B"/>
          <w:sz w:val="24"/>
          <w:szCs w:val="24"/>
        </w:rPr>
        <w:t xml:space="preserve"> cause-of-death </w:t>
      </w:r>
      <w:r w:rsidR="00AA00E2" w:rsidRPr="00F44E7E">
        <w:rPr>
          <w:rFonts w:ascii="Times New Roman" w:hAnsi="Times New Roman" w:cs="Times New Roman"/>
          <w:color w:val="2B2B2B"/>
          <w:sz w:val="24"/>
          <w:szCs w:val="24"/>
        </w:rPr>
        <w:t xml:space="preserve">data </w:t>
      </w:r>
      <w:r w:rsidR="00A04263" w:rsidRPr="00F44E7E">
        <w:rPr>
          <w:rFonts w:ascii="Times New Roman" w:hAnsi="Times New Roman" w:cs="Times New Roman"/>
          <w:color w:val="2B2B2B"/>
          <w:sz w:val="24"/>
          <w:szCs w:val="24"/>
        </w:rPr>
        <w:t>f</w:t>
      </w:r>
      <w:r w:rsidR="00AF2B35">
        <w:rPr>
          <w:rFonts w:ascii="Times New Roman" w:hAnsi="Times New Roman" w:cs="Times New Roman"/>
          <w:color w:val="2B2B2B"/>
          <w:sz w:val="24"/>
          <w:szCs w:val="24"/>
        </w:rPr>
        <w:t>rom</w:t>
      </w:r>
      <w:r w:rsidR="00A04263" w:rsidRPr="00F44E7E">
        <w:rPr>
          <w:rFonts w:ascii="Times New Roman" w:hAnsi="Times New Roman" w:cs="Times New Roman"/>
          <w:color w:val="2B2B2B"/>
          <w:sz w:val="24"/>
          <w:szCs w:val="24"/>
        </w:rPr>
        <w:t xml:space="preserve"> </w:t>
      </w:r>
      <w:r w:rsidR="00897484" w:rsidRPr="00F44E7E">
        <w:rPr>
          <w:rFonts w:ascii="Times New Roman" w:hAnsi="Times New Roman" w:cs="Times New Roman"/>
          <w:color w:val="2B2B2B"/>
          <w:sz w:val="24"/>
          <w:szCs w:val="24"/>
        </w:rPr>
        <w:t>the Mexican Institute of Statistics</w:t>
      </w:r>
      <w:r>
        <w:rPr>
          <w:rFonts w:ascii="Times New Roman" w:hAnsi="Times New Roman" w:cs="Times New Roman"/>
          <w:color w:val="2B2B2B"/>
          <w:sz w:val="24"/>
          <w:szCs w:val="24"/>
        </w:rPr>
        <w:t>, t</w:t>
      </w:r>
      <w:r w:rsidR="00897484" w:rsidRPr="00F44E7E">
        <w:rPr>
          <w:rFonts w:ascii="Times New Roman" w:hAnsi="Times New Roman" w:cs="Times New Roman"/>
          <w:color w:val="2B2B2B"/>
          <w:sz w:val="24"/>
          <w:szCs w:val="24"/>
        </w:rPr>
        <w:t>he</w:t>
      </w:r>
      <w:r w:rsidR="00A76FAD" w:rsidRPr="00F44E7E">
        <w:rPr>
          <w:rFonts w:ascii="Times New Roman" w:hAnsi="Times New Roman" w:cs="Times New Roman"/>
          <w:color w:val="2B2B2B"/>
          <w:sz w:val="24"/>
          <w:szCs w:val="24"/>
        </w:rPr>
        <w:t xml:space="preserve"> researchers</w:t>
      </w:r>
      <w:r w:rsidR="00897484" w:rsidRPr="00F44E7E">
        <w:rPr>
          <w:rFonts w:ascii="Times New Roman" w:hAnsi="Times New Roman" w:cs="Times New Roman"/>
          <w:color w:val="2B2B2B"/>
          <w:sz w:val="24"/>
          <w:szCs w:val="24"/>
        </w:rPr>
        <w:t xml:space="preserve"> </w:t>
      </w:r>
      <w:r w:rsidR="00A04263" w:rsidRPr="00F44E7E">
        <w:rPr>
          <w:rFonts w:ascii="Times New Roman" w:hAnsi="Times New Roman" w:cs="Times New Roman"/>
          <w:color w:val="2B2B2B"/>
          <w:sz w:val="24"/>
          <w:szCs w:val="24"/>
        </w:rPr>
        <w:t xml:space="preserve">found </w:t>
      </w:r>
      <w:r w:rsidR="00897484" w:rsidRPr="00F44E7E">
        <w:rPr>
          <w:rFonts w:ascii="Times New Roman" w:hAnsi="Times New Roman" w:cs="Times New Roman"/>
          <w:color w:val="2B2B2B"/>
          <w:sz w:val="24"/>
          <w:szCs w:val="24"/>
        </w:rPr>
        <w:t>that</w:t>
      </w:r>
      <w:r w:rsidR="00EA1EF1" w:rsidRPr="00F44E7E">
        <w:rPr>
          <w:rFonts w:ascii="Times New Roman" w:hAnsi="Times New Roman" w:cs="Times New Roman"/>
          <w:color w:val="2B2B2B"/>
          <w:sz w:val="24"/>
          <w:szCs w:val="24"/>
        </w:rPr>
        <w:t xml:space="preserve"> life expectancy </w:t>
      </w:r>
      <w:r w:rsidR="00A04263" w:rsidRPr="00F44E7E">
        <w:rPr>
          <w:rFonts w:ascii="Times New Roman" w:hAnsi="Times New Roman" w:cs="Times New Roman"/>
          <w:color w:val="2B2B2B"/>
          <w:sz w:val="24"/>
          <w:szCs w:val="24"/>
        </w:rPr>
        <w:t xml:space="preserve">for men </w:t>
      </w:r>
      <w:r w:rsidR="004965C3" w:rsidRPr="00F44E7E">
        <w:rPr>
          <w:rFonts w:ascii="Times New Roman" w:hAnsi="Times New Roman" w:cs="Times New Roman"/>
          <w:color w:val="2B2B2B"/>
          <w:sz w:val="24"/>
          <w:szCs w:val="24"/>
        </w:rPr>
        <w:t xml:space="preserve">at age 15 </w:t>
      </w:r>
      <w:r w:rsidR="00EA1EF1" w:rsidRPr="00F44E7E">
        <w:rPr>
          <w:rFonts w:ascii="Times New Roman" w:hAnsi="Times New Roman" w:cs="Times New Roman"/>
          <w:color w:val="2B2B2B"/>
          <w:sz w:val="24"/>
          <w:szCs w:val="24"/>
        </w:rPr>
        <w:t xml:space="preserve">increased </w:t>
      </w:r>
      <w:r w:rsidR="00961452" w:rsidRPr="00F44E7E">
        <w:rPr>
          <w:rFonts w:ascii="Times New Roman" w:hAnsi="Times New Roman" w:cs="Times New Roman"/>
          <w:color w:val="2B2B2B"/>
          <w:sz w:val="24"/>
          <w:szCs w:val="24"/>
        </w:rPr>
        <w:t xml:space="preserve">by more than a year </w:t>
      </w:r>
      <w:r w:rsidR="007F7202" w:rsidRPr="00F44E7E">
        <w:rPr>
          <w:rFonts w:ascii="Times New Roman" w:hAnsi="Times New Roman" w:cs="Times New Roman"/>
          <w:color w:val="2B2B2B"/>
          <w:sz w:val="24"/>
          <w:szCs w:val="24"/>
        </w:rPr>
        <w:t xml:space="preserve">from 57.08 </w:t>
      </w:r>
      <w:r w:rsidR="007C4411" w:rsidRPr="00F44E7E">
        <w:rPr>
          <w:rFonts w:ascii="Times New Roman" w:hAnsi="Times New Roman" w:cs="Times New Roman"/>
          <w:color w:val="2B2B2B"/>
          <w:sz w:val="24"/>
          <w:szCs w:val="24"/>
        </w:rPr>
        <w:t>years</w:t>
      </w:r>
      <w:r>
        <w:rPr>
          <w:rFonts w:ascii="Times New Roman" w:hAnsi="Times New Roman" w:cs="Times New Roman"/>
          <w:color w:val="2B2B2B"/>
          <w:sz w:val="24"/>
          <w:szCs w:val="24"/>
        </w:rPr>
        <w:t xml:space="preserve"> in 1995</w:t>
      </w:r>
      <w:r w:rsidR="007C4411" w:rsidRPr="00F44E7E">
        <w:rPr>
          <w:rFonts w:ascii="Times New Roman" w:hAnsi="Times New Roman" w:cs="Times New Roman"/>
          <w:color w:val="2B2B2B"/>
          <w:sz w:val="24"/>
          <w:szCs w:val="24"/>
        </w:rPr>
        <w:t xml:space="preserve"> </w:t>
      </w:r>
      <w:r w:rsidR="00A04263" w:rsidRPr="00F44E7E">
        <w:rPr>
          <w:rFonts w:ascii="Times New Roman" w:hAnsi="Times New Roman" w:cs="Times New Roman"/>
          <w:color w:val="2B2B2B"/>
          <w:sz w:val="24"/>
          <w:szCs w:val="24"/>
        </w:rPr>
        <w:t>to 58.25</w:t>
      </w:r>
      <w:r w:rsidR="007F7202" w:rsidRPr="00F44E7E">
        <w:rPr>
          <w:rFonts w:ascii="Times New Roman" w:hAnsi="Times New Roman" w:cs="Times New Roman"/>
          <w:color w:val="2B2B2B"/>
          <w:sz w:val="24"/>
          <w:szCs w:val="24"/>
        </w:rPr>
        <w:t xml:space="preserve"> </w:t>
      </w:r>
      <w:r w:rsidR="007C4411" w:rsidRPr="00F44E7E">
        <w:rPr>
          <w:rFonts w:ascii="Times New Roman" w:hAnsi="Times New Roman" w:cs="Times New Roman"/>
          <w:color w:val="2B2B2B"/>
          <w:sz w:val="24"/>
          <w:szCs w:val="24"/>
        </w:rPr>
        <w:t xml:space="preserve">years </w:t>
      </w:r>
      <w:r>
        <w:rPr>
          <w:rFonts w:ascii="Times New Roman" w:hAnsi="Times New Roman" w:cs="Times New Roman"/>
          <w:color w:val="2B2B2B"/>
          <w:sz w:val="24"/>
          <w:szCs w:val="24"/>
        </w:rPr>
        <w:t xml:space="preserve">in </w:t>
      </w:r>
      <w:r w:rsidR="007F7202" w:rsidRPr="00F44E7E">
        <w:rPr>
          <w:rFonts w:ascii="Times New Roman" w:hAnsi="Times New Roman" w:cs="Times New Roman"/>
          <w:color w:val="2B2B2B"/>
          <w:sz w:val="24"/>
          <w:szCs w:val="24"/>
        </w:rPr>
        <w:t xml:space="preserve">2005. </w:t>
      </w:r>
      <w:r>
        <w:rPr>
          <w:rFonts w:ascii="Times New Roman" w:hAnsi="Times New Roman" w:cs="Times New Roman"/>
          <w:color w:val="2B2B2B"/>
          <w:sz w:val="24"/>
          <w:szCs w:val="24"/>
        </w:rPr>
        <w:t xml:space="preserve">But from 2005 to 2015, they found, </w:t>
      </w:r>
      <w:r w:rsidR="000F2F35" w:rsidRPr="00F44E7E">
        <w:rPr>
          <w:rFonts w:ascii="Times New Roman" w:hAnsi="Times New Roman" w:cs="Times New Roman"/>
          <w:color w:val="2B2B2B"/>
          <w:sz w:val="24"/>
          <w:szCs w:val="24"/>
        </w:rPr>
        <w:t>life expectancy</w:t>
      </w:r>
      <w:r w:rsidR="00EA1EF1" w:rsidRPr="00F44E7E">
        <w:rPr>
          <w:rFonts w:ascii="Times New Roman" w:hAnsi="Times New Roman" w:cs="Times New Roman"/>
          <w:color w:val="2B2B2B"/>
          <w:sz w:val="24"/>
          <w:szCs w:val="24"/>
        </w:rPr>
        <w:t xml:space="preserve"> </w:t>
      </w:r>
      <w:r w:rsidR="002A45D1" w:rsidRPr="00F44E7E">
        <w:rPr>
          <w:rFonts w:ascii="Times New Roman" w:hAnsi="Times New Roman" w:cs="Times New Roman"/>
          <w:color w:val="2B2B2B"/>
          <w:sz w:val="24"/>
          <w:szCs w:val="24"/>
        </w:rPr>
        <w:t>only in</w:t>
      </w:r>
      <w:r w:rsidR="00EA1EF1" w:rsidRPr="00F44E7E">
        <w:rPr>
          <w:rFonts w:ascii="Times New Roman" w:hAnsi="Times New Roman" w:cs="Times New Roman"/>
          <w:color w:val="2B2B2B"/>
          <w:sz w:val="24"/>
          <w:szCs w:val="24"/>
        </w:rPr>
        <w:t xml:space="preserve">creased </w:t>
      </w:r>
      <w:r w:rsidR="007C4411" w:rsidRPr="00F44E7E">
        <w:rPr>
          <w:rFonts w:ascii="Times New Roman" w:hAnsi="Times New Roman" w:cs="Times New Roman"/>
          <w:color w:val="2B2B2B"/>
          <w:sz w:val="24"/>
          <w:szCs w:val="24"/>
        </w:rPr>
        <w:t xml:space="preserve">by about a half a year, </w:t>
      </w:r>
      <w:r w:rsidR="007F7202" w:rsidRPr="00F44E7E">
        <w:rPr>
          <w:rFonts w:ascii="Times New Roman" w:hAnsi="Times New Roman" w:cs="Times New Roman"/>
          <w:color w:val="2B2B2B"/>
          <w:sz w:val="24"/>
          <w:szCs w:val="24"/>
        </w:rPr>
        <w:t xml:space="preserve">from 58.25 </w:t>
      </w:r>
      <w:r w:rsidR="007C4411" w:rsidRPr="00F44E7E">
        <w:rPr>
          <w:rFonts w:ascii="Times New Roman" w:hAnsi="Times New Roman" w:cs="Times New Roman"/>
          <w:color w:val="2B2B2B"/>
          <w:sz w:val="24"/>
          <w:szCs w:val="24"/>
        </w:rPr>
        <w:t xml:space="preserve">years </w:t>
      </w:r>
      <w:r w:rsidR="007F7202" w:rsidRPr="00F44E7E">
        <w:rPr>
          <w:rFonts w:ascii="Times New Roman" w:hAnsi="Times New Roman" w:cs="Times New Roman"/>
          <w:color w:val="2B2B2B"/>
          <w:sz w:val="24"/>
          <w:szCs w:val="24"/>
        </w:rPr>
        <w:t>to 5</w:t>
      </w:r>
      <w:r w:rsidR="007C4411" w:rsidRPr="00F44E7E">
        <w:rPr>
          <w:rFonts w:ascii="Times New Roman" w:hAnsi="Times New Roman" w:cs="Times New Roman"/>
          <w:color w:val="2B2B2B"/>
          <w:sz w:val="24"/>
          <w:szCs w:val="24"/>
        </w:rPr>
        <w:t>8</w:t>
      </w:r>
      <w:r w:rsidR="00961452" w:rsidRPr="00F44E7E">
        <w:rPr>
          <w:rFonts w:ascii="Times New Roman" w:hAnsi="Times New Roman" w:cs="Times New Roman"/>
          <w:color w:val="2B2B2B"/>
          <w:sz w:val="24"/>
          <w:szCs w:val="24"/>
        </w:rPr>
        <w:t>.8</w:t>
      </w:r>
      <w:r w:rsidR="009A2098">
        <w:rPr>
          <w:rFonts w:ascii="Times New Roman" w:hAnsi="Times New Roman" w:cs="Times New Roman"/>
          <w:color w:val="2B2B2B"/>
          <w:sz w:val="24"/>
          <w:szCs w:val="24"/>
        </w:rPr>
        <w:t>0</w:t>
      </w:r>
      <w:r w:rsidR="00961452" w:rsidRPr="00F44E7E">
        <w:rPr>
          <w:rFonts w:ascii="Times New Roman" w:hAnsi="Times New Roman" w:cs="Times New Roman"/>
          <w:color w:val="2B2B2B"/>
          <w:sz w:val="24"/>
          <w:szCs w:val="24"/>
        </w:rPr>
        <w:t xml:space="preserve"> years</w:t>
      </w:r>
      <w:r w:rsidR="00EA1EF1" w:rsidRPr="00F44E7E">
        <w:rPr>
          <w:rFonts w:ascii="Times New Roman" w:hAnsi="Times New Roman" w:cs="Times New Roman"/>
          <w:color w:val="2B2B2B"/>
          <w:sz w:val="24"/>
          <w:szCs w:val="24"/>
        </w:rPr>
        <w:t xml:space="preserve">. </w:t>
      </w:r>
    </w:p>
    <w:p w14:paraId="10B00CB3" w14:textId="77777777" w:rsidR="00506600" w:rsidRDefault="00B33496" w:rsidP="00506600">
      <w:pPr>
        <w:pStyle w:val="CommentText"/>
        <w:spacing w:after="240" w:line="360" w:lineRule="auto"/>
        <w:rPr>
          <w:rFonts w:ascii="Times New Roman" w:hAnsi="Times New Roman" w:cs="Times New Roman"/>
          <w:sz w:val="24"/>
          <w:szCs w:val="24"/>
        </w:rPr>
      </w:pPr>
      <w:r w:rsidRPr="00F44E7E">
        <w:rPr>
          <w:rFonts w:ascii="Times New Roman" w:hAnsi="Times New Roman" w:cs="Times New Roman"/>
          <w:color w:val="2B2B2B"/>
          <w:sz w:val="24"/>
          <w:szCs w:val="24"/>
        </w:rPr>
        <w:t>According to the study, t</w:t>
      </w:r>
      <w:r w:rsidR="00EA1EF1" w:rsidRPr="00F44E7E">
        <w:rPr>
          <w:rFonts w:ascii="Times New Roman" w:hAnsi="Times New Roman" w:cs="Times New Roman"/>
          <w:color w:val="2B2B2B"/>
          <w:sz w:val="24"/>
          <w:szCs w:val="24"/>
        </w:rPr>
        <w:t>h</w:t>
      </w:r>
      <w:r w:rsidRPr="00F44E7E">
        <w:rPr>
          <w:rFonts w:ascii="Times New Roman" w:hAnsi="Times New Roman" w:cs="Times New Roman"/>
          <w:color w:val="2B2B2B"/>
          <w:sz w:val="24"/>
          <w:szCs w:val="24"/>
        </w:rPr>
        <w:t xml:space="preserve">e slower growth </w:t>
      </w:r>
      <w:r w:rsidR="00EA1EF1" w:rsidRPr="00F44E7E">
        <w:rPr>
          <w:rFonts w:ascii="Times New Roman" w:hAnsi="Times New Roman" w:cs="Times New Roman"/>
          <w:color w:val="2B2B2B"/>
          <w:sz w:val="24"/>
          <w:szCs w:val="24"/>
        </w:rPr>
        <w:t xml:space="preserve">in life expectancy </w:t>
      </w:r>
      <w:r w:rsidRPr="00F44E7E">
        <w:rPr>
          <w:rFonts w:ascii="Times New Roman" w:hAnsi="Times New Roman" w:cs="Times New Roman"/>
          <w:color w:val="2B2B2B"/>
          <w:sz w:val="24"/>
          <w:szCs w:val="24"/>
        </w:rPr>
        <w:t xml:space="preserve">for </w:t>
      </w:r>
      <w:r w:rsidRPr="00932FB9">
        <w:rPr>
          <w:rFonts w:ascii="Times New Roman" w:hAnsi="Times New Roman" w:cs="Times New Roman"/>
          <w:color w:val="2B2B2B"/>
          <w:sz w:val="24"/>
          <w:szCs w:val="24"/>
        </w:rPr>
        <w:t xml:space="preserve">the more recent decade was mainly due </w:t>
      </w:r>
      <w:r w:rsidR="00EA1EF1" w:rsidRPr="00932FB9">
        <w:rPr>
          <w:rFonts w:ascii="Times New Roman" w:hAnsi="Times New Roman" w:cs="Times New Roman"/>
          <w:color w:val="2B2B2B"/>
          <w:sz w:val="24"/>
          <w:szCs w:val="24"/>
        </w:rPr>
        <w:t xml:space="preserve">to </w:t>
      </w:r>
      <w:r w:rsidRPr="00932FB9">
        <w:rPr>
          <w:rFonts w:ascii="Times New Roman" w:hAnsi="Times New Roman" w:cs="Times New Roman"/>
          <w:color w:val="2B2B2B"/>
          <w:sz w:val="24"/>
          <w:szCs w:val="24"/>
        </w:rPr>
        <w:t xml:space="preserve">an increase in </w:t>
      </w:r>
      <w:r w:rsidR="00EA1EF1" w:rsidRPr="00932FB9">
        <w:rPr>
          <w:rFonts w:ascii="Times New Roman" w:hAnsi="Times New Roman" w:cs="Times New Roman"/>
          <w:color w:val="2B2B2B"/>
          <w:sz w:val="24"/>
          <w:szCs w:val="24"/>
        </w:rPr>
        <w:t xml:space="preserve">homicides </w:t>
      </w:r>
      <w:r w:rsidR="007C4411" w:rsidRPr="00932FB9">
        <w:rPr>
          <w:rFonts w:ascii="Times New Roman" w:hAnsi="Times New Roman" w:cs="Times New Roman"/>
          <w:color w:val="2B2B2B"/>
          <w:sz w:val="24"/>
          <w:szCs w:val="24"/>
        </w:rPr>
        <w:t>and deaths from heart disease</w:t>
      </w:r>
      <w:r w:rsidR="00F44E7E" w:rsidRPr="00506600">
        <w:rPr>
          <w:rFonts w:ascii="Times New Roman" w:hAnsi="Times New Roman" w:cs="Times New Roman"/>
          <w:color w:val="2B2B2B"/>
          <w:sz w:val="24"/>
          <w:szCs w:val="24"/>
        </w:rPr>
        <w:t xml:space="preserve">. </w:t>
      </w:r>
      <w:r w:rsidR="00F44E7E" w:rsidRPr="00506600">
        <w:rPr>
          <w:rFonts w:ascii="Times New Roman" w:hAnsi="Times New Roman" w:cs="Times New Roman"/>
          <w:sz w:val="24"/>
          <w:szCs w:val="24"/>
        </w:rPr>
        <w:t xml:space="preserve">The </w:t>
      </w:r>
      <w:r w:rsidR="009A3DF3" w:rsidRPr="00506600">
        <w:rPr>
          <w:rFonts w:ascii="Times New Roman" w:hAnsi="Times New Roman" w:cs="Times New Roman"/>
          <w:sz w:val="24"/>
          <w:szCs w:val="24"/>
        </w:rPr>
        <w:t xml:space="preserve">researchers found that the </w:t>
      </w:r>
      <w:r w:rsidR="00F44E7E" w:rsidRPr="00506600">
        <w:rPr>
          <w:rFonts w:ascii="Times New Roman" w:hAnsi="Times New Roman" w:cs="Times New Roman"/>
          <w:sz w:val="24"/>
          <w:szCs w:val="24"/>
        </w:rPr>
        <w:t xml:space="preserve">homicide rate </w:t>
      </w:r>
      <w:r w:rsidR="001E44E6" w:rsidRPr="00506600">
        <w:rPr>
          <w:rFonts w:ascii="Times New Roman" w:hAnsi="Times New Roman" w:cs="Times New Roman"/>
          <w:sz w:val="24"/>
          <w:szCs w:val="24"/>
        </w:rPr>
        <w:t xml:space="preserve">for </w:t>
      </w:r>
      <w:r w:rsidR="00F44E7E" w:rsidRPr="00506600">
        <w:rPr>
          <w:rFonts w:ascii="Times New Roman" w:hAnsi="Times New Roman" w:cs="Times New Roman"/>
          <w:sz w:val="24"/>
          <w:szCs w:val="24"/>
        </w:rPr>
        <w:t xml:space="preserve">men in </w:t>
      </w:r>
      <w:r w:rsidR="001E44E6" w:rsidRPr="00506600">
        <w:rPr>
          <w:rFonts w:ascii="Times New Roman" w:hAnsi="Times New Roman" w:cs="Times New Roman"/>
          <w:sz w:val="24"/>
          <w:szCs w:val="24"/>
        </w:rPr>
        <w:t>2015 was 31.2 per 100,000</w:t>
      </w:r>
      <w:r w:rsidR="00AF462E" w:rsidRPr="00506600">
        <w:rPr>
          <w:rFonts w:ascii="Times New Roman" w:hAnsi="Times New Roman" w:cs="Times New Roman"/>
          <w:sz w:val="24"/>
          <w:szCs w:val="24"/>
        </w:rPr>
        <w:t xml:space="preserve"> people</w:t>
      </w:r>
      <w:r w:rsidR="001E44E6" w:rsidRPr="00506600">
        <w:rPr>
          <w:rFonts w:ascii="Times New Roman" w:hAnsi="Times New Roman" w:cs="Times New Roman"/>
          <w:sz w:val="24"/>
          <w:szCs w:val="24"/>
        </w:rPr>
        <w:t xml:space="preserve">, up from 20.4 per 100,000 in </w:t>
      </w:r>
      <w:r w:rsidR="00F44E7E" w:rsidRPr="00506600">
        <w:rPr>
          <w:rFonts w:ascii="Times New Roman" w:hAnsi="Times New Roman" w:cs="Times New Roman"/>
          <w:sz w:val="24"/>
          <w:szCs w:val="24"/>
        </w:rPr>
        <w:t>2005</w:t>
      </w:r>
      <w:r w:rsidR="001E44E6" w:rsidRPr="00506600">
        <w:rPr>
          <w:rFonts w:ascii="Times New Roman" w:hAnsi="Times New Roman" w:cs="Times New Roman"/>
          <w:sz w:val="24"/>
          <w:szCs w:val="24"/>
        </w:rPr>
        <w:t xml:space="preserve"> — </w:t>
      </w:r>
      <w:r w:rsidR="00F44E7E" w:rsidRPr="00506600">
        <w:rPr>
          <w:rFonts w:ascii="Times New Roman" w:hAnsi="Times New Roman" w:cs="Times New Roman"/>
          <w:sz w:val="24"/>
          <w:szCs w:val="24"/>
        </w:rPr>
        <w:t>an increase of 53</w:t>
      </w:r>
      <w:r w:rsidR="00B15964" w:rsidRPr="00506600">
        <w:rPr>
          <w:rFonts w:ascii="Times New Roman" w:hAnsi="Times New Roman" w:cs="Times New Roman"/>
          <w:sz w:val="24"/>
          <w:szCs w:val="24"/>
        </w:rPr>
        <w:t xml:space="preserve"> percent</w:t>
      </w:r>
      <w:r w:rsidR="00F44E7E" w:rsidRPr="00506600">
        <w:rPr>
          <w:rFonts w:ascii="Times New Roman" w:hAnsi="Times New Roman" w:cs="Times New Roman"/>
          <w:sz w:val="24"/>
          <w:szCs w:val="24"/>
        </w:rPr>
        <w:t xml:space="preserve">. The </w:t>
      </w:r>
      <w:r w:rsidR="008C33A9" w:rsidRPr="00506600">
        <w:rPr>
          <w:rFonts w:ascii="Times New Roman" w:hAnsi="Times New Roman" w:cs="Times New Roman"/>
          <w:sz w:val="24"/>
          <w:szCs w:val="24"/>
        </w:rPr>
        <w:t xml:space="preserve">death rate from </w:t>
      </w:r>
      <w:r w:rsidR="00F44E7E" w:rsidRPr="00506600">
        <w:rPr>
          <w:rFonts w:ascii="Times New Roman" w:hAnsi="Times New Roman" w:cs="Times New Roman"/>
          <w:sz w:val="24"/>
          <w:szCs w:val="24"/>
        </w:rPr>
        <w:t>heart disease</w:t>
      </w:r>
      <w:r w:rsidR="00B15964" w:rsidRPr="00506600">
        <w:rPr>
          <w:rFonts w:ascii="Times New Roman" w:hAnsi="Times New Roman" w:cs="Times New Roman"/>
          <w:sz w:val="24"/>
          <w:szCs w:val="24"/>
        </w:rPr>
        <w:t xml:space="preserve"> among men</w:t>
      </w:r>
      <w:r w:rsidR="00F44E7E" w:rsidRPr="00506600">
        <w:rPr>
          <w:rFonts w:ascii="Times New Roman" w:hAnsi="Times New Roman" w:cs="Times New Roman"/>
          <w:sz w:val="24"/>
          <w:szCs w:val="24"/>
        </w:rPr>
        <w:t xml:space="preserve"> </w:t>
      </w:r>
      <w:r w:rsidR="00B15964" w:rsidRPr="00506600">
        <w:rPr>
          <w:rFonts w:ascii="Times New Roman" w:hAnsi="Times New Roman" w:cs="Times New Roman"/>
          <w:sz w:val="24"/>
          <w:szCs w:val="24"/>
        </w:rPr>
        <w:t xml:space="preserve">was 77.4 per 100,000 </w:t>
      </w:r>
      <w:r w:rsidR="009A3DF3" w:rsidRPr="00506600">
        <w:rPr>
          <w:rFonts w:ascii="Times New Roman" w:hAnsi="Times New Roman" w:cs="Times New Roman"/>
          <w:sz w:val="24"/>
          <w:szCs w:val="24"/>
        </w:rPr>
        <w:t xml:space="preserve">people </w:t>
      </w:r>
      <w:r w:rsidR="00B15964" w:rsidRPr="00506600">
        <w:rPr>
          <w:rFonts w:ascii="Times New Roman" w:hAnsi="Times New Roman" w:cs="Times New Roman"/>
          <w:sz w:val="24"/>
          <w:szCs w:val="24"/>
        </w:rPr>
        <w:t xml:space="preserve">in 2015, up from </w:t>
      </w:r>
      <w:r w:rsidR="00F44E7E" w:rsidRPr="00506600">
        <w:rPr>
          <w:rFonts w:ascii="Times New Roman" w:hAnsi="Times New Roman" w:cs="Times New Roman"/>
          <w:sz w:val="24"/>
          <w:szCs w:val="24"/>
        </w:rPr>
        <w:t xml:space="preserve">68.55 </w:t>
      </w:r>
      <w:r w:rsidR="00B15964" w:rsidRPr="00506600">
        <w:rPr>
          <w:rFonts w:ascii="Times New Roman" w:hAnsi="Times New Roman" w:cs="Times New Roman"/>
          <w:sz w:val="24"/>
          <w:szCs w:val="24"/>
        </w:rPr>
        <w:t>per 100,000 in 2005 — an</w:t>
      </w:r>
      <w:r w:rsidR="00B15964" w:rsidRPr="00506600" w:rsidDel="00B15964">
        <w:rPr>
          <w:rFonts w:ascii="Times New Roman" w:hAnsi="Times New Roman" w:cs="Times New Roman"/>
          <w:sz w:val="24"/>
          <w:szCs w:val="24"/>
        </w:rPr>
        <w:t xml:space="preserve"> </w:t>
      </w:r>
      <w:r w:rsidR="00F44E7E" w:rsidRPr="00506600">
        <w:rPr>
          <w:rFonts w:ascii="Times New Roman" w:hAnsi="Times New Roman" w:cs="Times New Roman"/>
          <w:sz w:val="24"/>
          <w:szCs w:val="24"/>
        </w:rPr>
        <w:t>increase of 13</w:t>
      </w:r>
      <w:r w:rsidR="00B15964" w:rsidRPr="00506600">
        <w:rPr>
          <w:rFonts w:ascii="Times New Roman" w:hAnsi="Times New Roman" w:cs="Times New Roman"/>
          <w:sz w:val="24"/>
          <w:szCs w:val="24"/>
        </w:rPr>
        <w:t xml:space="preserve"> percent</w:t>
      </w:r>
      <w:r w:rsidR="00F44E7E" w:rsidRPr="00506600">
        <w:rPr>
          <w:rFonts w:ascii="Times New Roman" w:hAnsi="Times New Roman" w:cs="Times New Roman"/>
          <w:sz w:val="24"/>
          <w:szCs w:val="24"/>
        </w:rPr>
        <w:t>.</w:t>
      </w:r>
      <w:r w:rsidR="00932FB9">
        <w:rPr>
          <w:rFonts w:ascii="Times New Roman" w:hAnsi="Times New Roman" w:cs="Times New Roman"/>
          <w:sz w:val="24"/>
          <w:szCs w:val="24"/>
        </w:rPr>
        <w:t xml:space="preserve"> </w:t>
      </w:r>
      <w:r w:rsidR="00594135">
        <w:rPr>
          <w:rFonts w:ascii="Times New Roman" w:hAnsi="Times New Roman" w:cs="Times New Roman"/>
          <w:sz w:val="24"/>
          <w:szCs w:val="24"/>
        </w:rPr>
        <w:t>(</w:t>
      </w:r>
      <w:r w:rsidR="00506600">
        <w:rPr>
          <w:rFonts w:ascii="Times New Roman" w:hAnsi="Times New Roman" w:cs="Times New Roman"/>
          <w:sz w:val="24"/>
          <w:szCs w:val="24"/>
        </w:rPr>
        <w:t xml:space="preserve">Those death rate </w:t>
      </w:r>
      <w:r w:rsidR="00594135">
        <w:rPr>
          <w:rFonts w:ascii="Times New Roman" w:hAnsi="Times New Roman" w:cs="Times New Roman"/>
          <w:sz w:val="24"/>
          <w:szCs w:val="24"/>
        </w:rPr>
        <w:t>statistics weren’t reported in the paper</w:t>
      </w:r>
      <w:r w:rsidR="00932FB9">
        <w:rPr>
          <w:rFonts w:ascii="Times New Roman" w:hAnsi="Times New Roman" w:cs="Times New Roman"/>
          <w:sz w:val="24"/>
          <w:szCs w:val="24"/>
        </w:rPr>
        <w:t xml:space="preserve"> but were part of an analysis conducted by the </w:t>
      </w:r>
      <w:r w:rsidR="00932FB9">
        <w:rPr>
          <w:rFonts w:ascii="Times New Roman" w:hAnsi="Times New Roman" w:cs="Times New Roman"/>
          <w:sz w:val="24"/>
          <w:szCs w:val="24"/>
        </w:rPr>
        <w:lastRenderedPageBreak/>
        <w:t xml:space="preserve">researchers based on data from the </w:t>
      </w:r>
      <w:r w:rsidR="00932FB9" w:rsidRPr="00D73887">
        <w:rPr>
          <w:rFonts w:ascii="Times New Roman" w:hAnsi="Times New Roman" w:cs="Times New Roman"/>
          <w:sz w:val="24"/>
          <w:szCs w:val="24"/>
        </w:rPr>
        <w:t>Mexican Institute of Statistics</w:t>
      </w:r>
      <w:r w:rsidR="00932FB9">
        <w:rPr>
          <w:rFonts w:ascii="Times New Roman" w:hAnsi="Times New Roman" w:cs="Times New Roman"/>
          <w:sz w:val="24"/>
          <w:szCs w:val="24"/>
        </w:rPr>
        <w:t xml:space="preserve"> and </w:t>
      </w:r>
      <w:r w:rsidR="00932FB9" w:rsidRPr="00D73887">
        <w:rPr>
          <w:rFonts w:ascii="Times New Roman" w:hAnsi="Times New Roman" w:cs="Times New Roman"/>
          <w:sz w:val="24"/>
          <w:szCs w:val="24"/>
        </w:rPr>
        <w:t>Mexican Population Council</w:t>
      </w:r>
      <w:r w:rsidR="00594135">
        <w:rPr>
          <w:rFonts w:ascii="Times New Roman" w:hAnsi="Times New Roman" w:cs="Times New Roman"/>
          <w:sz w:val="24"/>
          <w:szCs w:val="24"/>
        </w:rPr>
        <w:t xml:space="preserve">.) </w:t>
      </w:r>
    </w:p>
    <w:p w14:paraId="1A2BB3D8" w14:textId="003889E9" w:rsidR="00EA1EF1" w:rsidRPr="00506600" w:rsidRDefault="00506600" w:rsidP="00506600">
      <w:pPr>
        <w:pStyle w:val="CommentText"/>
        <w:spacing w:after="240" w:line="360" w:lineRule="auto"/>
        <w:rPr>
          <w:rFonts w:ascii="Times New Roman" w:hAnsi="Times New Roman" w:cs="Times New Roman"/>
          <w:color w:val="2B2B2B"/>
          <w:sz w:val="24"/>
          <w:szCs w:val="24"/>
        </w:rPr>
      </w:pPr>
      <w:r>
        <w:rPr>
          <w:rFonts w:ascii="Times New Roman" w:hAnsi="Times New Roman" w:cs="Times New Roman"/>
          <w:sz w:val="24"/>
          <w:szCs w:val="24"/>
        </w:rPr>
        <w:t>Meanwhile, a</w:t>
      </w:r>
      <w:r w:rsidR="007C4411" w:rsidRPr="00F44E7E">
        <w:rPr>
          <w:rFonts w:ascii="Times New Roman" w:hAnsi="Times New Roman" w:cs="Times New Roman"/>
          <w:color w:val="2B2B2B"/>
          <w:sz w:val="24"/>
          <w:szCs w:val="24"/>
        </w:rPr>
        <w:t xml:space="preserve">verage </w:t>
      </w:r>
      <w:r w:rsidR="00B33496" w:rsidRPr="00F44E7E">
        <w:rPr>
          <w:rFonts w:ascii="Times New Roman" w:hAnsi="Times New Roman" w:cs="Times New Roman"/>
          <w:color w:val="2B2B2B"/>
          <w:sz w:val="24"/>
          <w:szCs w:val="24"/>
        </w:rPr>
        <w:t>life expectancy for Mexican women</w:t>
      </w:r>
      <w:r w:rsidR="00844CBA" w:rsidRPr="00F44E7E">
        <w:rPr>
          <w:rFonts w:ascii="Times New Roman" w:hAnsi="Times New Roman" w:cs="Times New Roman"/>
          <w:color w:val="2B2B2B"/>
          <w:sz w:val="24"/>
          <w:szCs w:val="24"/>
        </w:rPr>
        <w:t xml:space="preserve"> </w:t>
      </w:r>
      <w:r w:rsidR="00F44E7E" w:rsidRPr="00F44E7E">
        <w:rPr>
          <w:rFonts w:ascii="Times New Roman" w:hAnsi="Times New Roman" w:cs="Times New Roman"/>
          <w:color w:val="2B2B2B"/>
          <w:sz w:val="24"/>
          <w:szCs w:val="24"/>
        </w:rPr>
        <w:t xml:space="preserve">at age 15 </w:t>
      </w:r>
      <w:r w:rsidR="00B33496" w:rsidRPr="00F44E7E">
        <w:rPr>
          <w:rFonts w:ascii="Times New Roman" w:hAnsi="Times New Roman" w:cs="Times New Roman"/>
          <w:color w:val="2B2B2B"/>
          <w:sz w:val="24"/>
          <w:szCs w:val="24"/>
        </w:rPr>
        <w:t xml:space="preserve">during each of the two decades </w:t>
      </w:r>
      <w:r w:rsidR="00524A5F" w:rsidRPr="00F44E7E">
        <w:rPr>
          <w:rFonts w:ascii="Times New Roman" w:hAnsi="Times New Roman" w:cs="Times New Roman"/>
          <w:color w:val="2B2B2B"/>
          <w:sz w:val="24"/>
          <w:szCs w:val="24"/>
        </w:rPr>
        <w:t>increase</w:t>
      </w:r>
      <w:r w:rsidR="00B33496" w:rsidRPr="00F44E7E">
        <w:rPr>
          <w:rFonts w:ascii="Times New Roman" w:hAnsi="Times New Roman" w:cs="Times New Roman"/>
          <w:color w:val="2B2B2B"/>
          <w:sz w:val="24"/>
          <w:szCs w:val="24"/>
        </w:rPr>
        <w:t>d</w:t>
      </w:r>
      <w:r w:rsidR="00524A5F" w:rsidRPr="00F44E7E">
        <w:rPr>
          <w:rFonts w:ascii="Times New Roman" w:hAnsi="Times New Roman" w:cs="Times New Roman"/>
          <w:color w:val="2B2B2B"/>
          <w:sz w:val="24"/>
          <w:szCs w:val="24"/>
        </w:rPr>
        <w:t xml:space="preserve"> </w:t>
      </w:r>
      <w:r w:rsidR="00B33496" w:rsidRPr="00F44E7E">
        <w:rPr>
          <w:rFonts w:ascii="Times New Roman" w:hAnsi="Times New Roman" w:cs="Times New Roman"/>
          <w:color w:val="2B2B2B"/>
          <w:sz w:val="24"/>
          <w:szCs w:val="24"/>
        </w:rPr>
        <w:t xml:space="preserve">by </w:t>
      </w:r>
      <w:r w:rsidR="00844CBA" w:rsidRPr="00F44E7E">
        <w:rPr>
          <w:rFonts w:ascii="Times New Roman" w:hAnsi="Times New Roman" w:cs="Times New Roman"/>
          <w:color w:val="2B2B2B"/>
          <w:sz w:val="24"/>
          <w:szCs w:val="24"/>
        </w:rPr>
        <w:t>about a half year</w:t>
      </w:r>
      <w:r w:rsidR="007C4411" w:rsidRPr="00F44E7E">
        <w:rPr>
          <w:rFonts w:ascii="Times New Roman" w:hAnsi="Times New Roman" w:cs="Times New Roman"/>
          <w:color w:val="2B2B2B"/>
          <w:sz w:val="24"/>
          <w:szCs w:val="24"/>
        </w:rPr>
        <w:t>, from 62.75 to 63.33 from 1995</w:t>
      </w:r>
      <w:r w:rsidR="00B15964">
        <w:rPr>
          <w:rFonts w:ascii="Times New Roman" w:hAnsi="Times New Roman" w:cs="Times New Roman"/>
          <w:color w:val="2B2B2B"/>
          <w:sz w:val="24"/>
          <w:szCs w:val="24"/>
        </w:rPr>
        <w:t xml:space="preserve"> to </w:t>
      </w:r>
      <w:r w:rsidR="007C4411" w:rsidRPr="00F44E7E">
        <w:rPr>
          <w:rFonts w:ascii="Times New Roman" w:hAnsi="Times New Roman" w:cs="Times New Roman"/>
          <w:color w:val="2B2B2B"/>
          <w:sz w:val="24"/>
          <w:szCs w:val="24"/>
        </w:rPr>
        <w:t>2005</w:t>
      </w:r>
      <w:r w:rsidR="00B15964">
        <w:rPr>
          <w:rFonts w:ascii="Times New Roman" w:hAnsi="Times New Roman" w:cs="Times New Roman"/>
          <w:color w:val="2B2B2B"/>
          <w:sz w:val="24"/>
          <w:szCs w:val="24"/>
        </w:rPr>
        <w:t>,</w:t>
      </w:r>
      <w:r w:rsidR="007C4411" w:rsidRPr="00F44E7E">
        <w:rPr>
          <w:rFonts w:ascii="Times New Roman" w:hAnsi="Times New Roman" w:cs="Times New Roman"/>
          <w:color w:val="2B2B2B"/>
          <w:sz w:val="24"/>
          <w:szCs w:val="24"/>
        </w:rPr>
        <w:t xml:space="preserve"> and 63.33 to 63.9</w:t>
      </w:r>
      <w:r w:rsidR="004755C6">
        <w:rPr>
          <w:rFonts w:ascii="Times New Roman" w:hAnsi="Times New Roman" w:cs="Times New Roman"/>
          <w:color w:val="2B2B2B"/>
          <w:sz w:val="24"/>
          <w:szCs w:val="24"/>
        </w:rPr>
        <w:t>0</w:t>
      </w:r>
      <w:r w:rsidR="007C4411" w:rsidRPr="00F44E7E">
        <w:rPr>
          <w:rFonts w:ascii="Times New Roman" w:hAnsi="Times New Roman" w:cs="Times New Roman"/>
          <w:color w:val="2B2B2B"/>
          <w:sz w:val="24"/>
          <w:szCs w:val="24"/>
        </w:rPr>
        <w:t xml:space="preserve"> from 2005 to 2015</w:t>
      </w:r>
      <w:r w:rsidR="00844CBA" w:rsidRPr="00F44E7E">
        <w:rPr>
          <w:rFonts w:ascii="Times New Roman" w:hAnsi="Times New Roman" w:cs="Times New Roman"/>
          <w:color w:val="2B2B2B"/>
          <w:sz w:val="24"/>
          <w:szCs w:val="24"/>
        </w:rPr>
        <w:t xml:space="preserve">. </w:t>
      </w:r>
      <w:commentRangeStart w:id="3"/>
      <w:r w:rsidR="007C4411" w:rsidRPr="00F44E7E">
        <w:rPr>
          <w:rFonts w:ascii="Times New Roman" w:hAnsi="Times New Roman" w:cs="Times New Roman"/>
          <w:color w:val="2B2B2B"/>
          <w:sz w:val="24"/>
          <w:szCs w:val="24"/>
        </w:rPr>
        <w:t>The main causes for death for women during those years</w:t>
      </w:r>
      <w:r w:rsidR="009A3DF3">
        <w:rPr>
          <w:rFonts w:ascii="Times New Roman" w:hAnsi="Times New Roman" w:cs="Times New Roman"/>
          <w:color w:val="2B2B2B"/>
          <w:sz w:val="24"/>
          <w:szCs w:val="24"/>
        </w:rPr>
        <w:t xml:space="preserve"> were traffic </w:t>
      </w:r>
      <w:r w:rsidR="009A3DF3" w:rsidRPr="00506600">
        <w:rPr>
          <w:rFonts w:ascii="Times New Roman" w:hAnsi="Times New Roman" w:cs="Times New Roman"/>
          <w:color w:val="2B2B2B"/>
          <w:sz w:val="24"/>
          <w:szCs w:val="24"/>
        </w:rPr>
        <w:t xml:space="preserve">accidents and </w:t>
      </w:r>
      <w:r w:rsidR="00A44DA5" w:rsidRPr="00506600">
        <w:rPr>
          <w:rFonts w:ascii="Times New Roman" w:hAnsi="Times New Roman" w:cs="Times New Roman"/>
          <w:color w:val="2B2B2B"/>
          <w:sz w:val="24"/>
          <w:szCs w:val="24"/>
        </w:rPr>
        <w:t xml:space="preserve">factors </w:t>
      </w:r>
      <w:r w:rsidR="007C4411" w:rsidRPr="00506600">
        <w:rPr>
          <w:rFonts w:ascii="Times New Roman" w:hAnsi="Times New Roman" w:cs="Times New Roman"/>
          <w:color w:val="2B2B2B"/>
          <w:sz w:val="24"/>
          <w:szCs w:val="24"/>
        </w:rPr>
        <w:t>related to diabetes</w:t>
      </w:r>
      <w:r w:rsidR="00743A81" w:rsidRPr="00506600">
        <w:rPr>
          <w:rFonts w:ascii="Times New Roman" w:hAnsi="Times New Roman" w:cs="Times New Roman"/>
          <w:color w:val="2B2B2B"/>
          <w:sz w:val="24"/>
          <w:szCs w:val="24"/>
        </w:rPr>
        <w:t xml:space="preserve">. </w:t>
      </w:r>
      <w:commentRangeEnd w:id="3"/>
      <w:r w:rsidR="00953D93">
        <w:rPr>
          <w:rStyle w:val="CommentReference"/>
        </w:rPr>
        <w:commentReference w:id="3"/>
      </w:r>
    </w:p>
    <w:p w14:paraId="14525E6D" w14:textId="77777777" w:rsidR="00506600" w:rsidRDefault="00D03EA4" w:rsidP="00506600">
      <w:pPr>
        <w:pStyle w:val="CommentText"/>
        <w:spacing w:after="240" w:line="360" w:lineRule="auto"/>
        <w:rPr>
          <w:rFonts w:ascii="Times New Roman" w:hAnsi="Times New Roman" w:cs="Times New Roman"/>
          <w:sz w:val="24"/>
          <w:szCs w:val="24"/>
        </w:rPr>
      </w:pPr>
      <w:commentRangeStart w:id="4"/>
      <w:r w:rsidRPr="00506600">
        <w:rPr>
          <w:rFonts w:ascii="Times New Roman" w:hAnsi="Times New Roman" w:cs="Times New Roman"/>
          <w:sz w:val="24"/>
          <w:szCs w:val="24"/>
        </w:rPr>
        <w:t>Mexico</w:t>
      </w:r>
      <w:r w:rsidR="00B15964" w:rsidRPr="00506600">
        <w:rPr>
          <w:rFonts w:ascii="Times New Roman" w:hAnsi="Times New Roman" w:cs="Times New Roman"/>
          <w:sz w:val="24"/>
          <w:szCs w:val="24"/>
        </w:rPr>
        <w:t>’s</w:t>
      </w:r>
      <w:r w:rsidRPr="00506600">
        <w:rPr>
          <w:rFonts w:ascii="Times New Roman" w:hAnsi="Times New Roman" w:cs="Times New Roman"/>
          <w:sz w:val="24"/>
          <w:szCs w:val="24"/>
        </w:rPr>
        <w:t xml:space="preserve"> homicide rate declined from 1995 to 2006</w:t>
      </w:r>
      <w:r w:rsidR="00B15964" w:rsidRPr="00506600">
        <w:rPr>
          <w:rFonts w:ascii="Times New Roman" w:hAnsi="Times New Roman" w:cs="Times New Roman"/>
          <w:sz w:val="24"/>
          <w:szCs w:val="24"/>
        </w:rPr>
        <w:t>,</w:t>
      </w:r>
      <w:r w:rsidRPr="00506600">
        <w:rPr>
          <w:rFonts w:ascii="Times New Roman" w:hAnsi="Times New Roman" w:cs="Times New Roman"/>
          <w:sz w:val="24"/>
          <w:szCs w:val="24"/>
        </w:rPr>
        <w:t xml:space="preserve"> </w:t>
      </w:r>
      <w:r w:rsidR="00594135" w:rsidRPr="00506600">
        <w:rPr>
          <w:rFonts w:ascii="Times New Roman" w:hAnsi="Times New Roman" w:cs="Times New Roman"/>
          <w:sz w:val="24"/>
          <w:szCs w:val="24"/>
        </w:rPr>
        <w:t>according to</w:t>
      </w:r>
      <w:r w:rsidR="00932FB9" w:rsidRPr="00506600">
        <w:rPr>
          <w:rFonts w:ascii="Times New Roman" w:hAnsi="Times New Roman" w:cs="Times New Roman"/>
          <w:sz w:val="24"/>
          <w:szCs w:val="24"/>
        </w:rPr>
        <w:t xml:space="preserve"> an analysis conducted by</w:t>
      </w:r>
      <w:r w:rsidR="00594135" w:rsidRPr="00506600">
        <w:rPr>
          <w:rFonts w:ascii="Times New Roman" w:hAnsi="Times New Roman" w:cs="Times New Roman"/>
          <w:sz w:val="24"/>
          <w:szCs w:val="24"/>
        </w:rPr>
        <w:t xml:space="preserve"> Beltran-Sanchez</w:t>
      </w:r>
      <w:r w:rsidR="00743A81" w:rsidRPr="00506600">
        <w:rPr>
          <w:rFonts w:ascii="Times New Roman" w:hAnsi="Times New Roman" w:cs="Times New Roman"/>
          <w:sz w:val="24"/>
          <w:szCs w:val="24"/>
        </w:rPr>
        <w:t xml:space="preserve">, </w:t>
      </w:r>
      <w:r w:rsidRPr="00506600">
        <w:rPr>
          <w:rFonts w:ascii="Times New Roman" w:hAnsi="Times New Roman" w:cs="Times New Roman"/>
          <w:sz w:val="24"/>
          <w:szCs w:val="24"/>
        </w:rPr>
        <w:t xml:space="preserve">but </w:t>
      </w:r>
      <w:r w:rsidR="00B15964" w:rsidRPr="00506600">
        <w:rPr>
          <w:rFonts w:ascii="Times New Roman" w:hAnsi="Times New Roman" w:cs="Times New Roman"/>
          <w:sz w:val="24"/>
          <w:szCs w:val="24"/>
        </w:rPr>
        <w:t xml:space="preserve">the number of </w:t>
      </w:r>
      <w:r w:rsidRPr="00506600">
        <w:rPr>
          <w:rFonts w:ascii="Times New Roman" w:hAnsi="Times New Roman" w:cs="Times New Roman"/>
          <w:sz w:val="24"/>
          <w:szCs w:val="24"/>
        </w:rPr>
        <w:t xml:space="preserve">homicides </w:t>
      </w:r>
      <w:r w:rsidR="00B15964" w:rsidRPr="00506600">
        <w:rPr>
          <w:rFonts w:ascii="Times New Roman" w:hAnsi="Times New Roman" w:cs="Times New Roman"/>
          <w:sz w:val="24"/>
          <w:szCs w:val="24"/>
        </w:rPr>
        <w:t xml:space="preserve">per 100,000 </w:t>
      </w:r>
      <w:r w:rsidR="00743A81" w:rsidRPr="00506600">
        <w:rPr>
          <w:rFonts w:ascii="Times New Roman" w:hAnsi="Times New Roman" w:cs="Times New Roman"/>
          <w:sz w:val="24"/>
          <w:szCs w:val="24"/>
        </w:rPr>
        <w:t xml:space="preserve">people </w:t>
      </w:r>
      <w:r w:rsidRPr="00506600">
        <w:rPr>
          <w:rFonts w:ascii="Times New Roman" w:hAnsi="Times New Roman" w:cs="Times New Roman"/>
          <w:sz w:val="24"/>
          <w:szCs w:val="24"/>
        </w:rPr>
        <w:t xml:space="preserve">more than doubled between 2007 and 2012, from 17 per 100,000 </w:t>
      </w:r>
      <w:r w:rsidR="00743A81" w:rsidRPr="00506600">
        <w:rPr>
          <w:rFonts w:ascii="Times New Roman" w:hAnsi="Times New Roman" w:cs="Times New Roman"/>
          <w:sz w:val="24"/>
          <w:szCs w:val="24"/>
        </w:rPr>
        <w:t xml:space="preserve">people </w:t>
      </w:r>
      <w:r w:rsidRPr="00506600">
        <w:rPr>
          <w:rFonts w:ascii="Times New Roman" w:hAnsi="Times New Roman" w:cs="Times New Roman"/>
          <w:sz w:val="24"/>
          <w:szCs w:val="24"/>
        </w:rPr>
        <w:t>to 46</w:t>
      </w:r>
      <w:r w:rsidR="00932FB9" w:rsidRPr="00506600">
        <w:rPr>
          <w:rFonts w:ascii="Times New Roman" w:hAnsi="Times New Roman" w:cs="Times New Roman"/>
          <w:sz w:val="24"/>
          <w:szCs w:val="24"/>
        </w:rPr>
        <w:t xml:space="preserve"> per 100,000</w:t>
      </w:r>
      <w:r w:rsidRPr="00506600">
        <w:rPr>
          <w:rFonts w:ascii="Times New Roman" w:hAnsi="Times New Roman" w:cs="Times New Roman"/>
          <w:sz w:val="24"/>
          <w:szCs w:val="24"/>
        </w:rPr>
        <w:t xml:space="preserve">. </w:t>
      </w:r>
      <w:commentRangeEnd w:id="4"/>
      <w:r w:rsidR="00953D93">
        <w:rPr>
          <w:rStyle w:val="CommentReference"/>
        </w:rPr>
        <w:commentReference w:id="4"/>
      </w:r>
    </w:p>
    <w:p w14:paraId="0E4E728A" w14:textId="36FD27CE" w:rsidR="00D03EA4" w:rsidRPr="00506600" w:rsidRDefault="00C82AFC" w:rsidP="00506600">
      <w:pPr>
        <w:pStyle w:val="CommentText"/>
        <w:spacing w:after="240" w:line="360" w:lineRule="auto"/>
      </w:pPr>
      <w:commentRangeStart w:id="5"/>
      <w:r w:rsidRPr="00506600">
        <w:rPr>
          <w:rFonts w:ascii="Times New Roman" w:hAnsi="Times New Roman" w:cs="Times New Roman"/>
          <w:sz w:val="24"/>
          <w:szCs w:val="24"/>
        </w:rPr>
        <w:t>C</w:t>
      </w:r>
      <w:r w:rsidR="00D03EA4" w:rsidRPr="00506600">
        <w:rPr>
          <w:rFonts w:ascii="Times New Roman" w:hAnsi="Times New Roman" w:cs="Times New Roman"/>
          <w:sz w:val="24"/>
          <w:szCs w:val="24"/>
        </w:rPr>
        <w:t>ertain states in Mexico</w:t>
      </w:r>
      <w:r w:rsidR="00D03EA4" w:rsidRPr="00F44E7E">
        <w:rPr>
          <w:rFonts w:ascii="Times New Roman" w:hAnsi="Times New Roman" w:cs="Times New Roman"/>
          <w:sz w:val="24"/>
          <w:szCs w:val="24"/>
        </w:rPr>
        <w:t xml:space="preserve"> </w:t>
      </w:r>
      <w:r w:rsidRPr="00F44E7E">
        <w:rPr>
          <w:rFonts w:ascii="Times New Roman" w:hAnsi="Times New Roman" w:cs="Times New Roman"/>
          <w:sz w:val="24"/>
          <w:szCs w:val="24"/>
        </w:rPr>
        <w:t>experienced especially</w:t>
      </w:r>
      <w:r w:rsidR="00D03EA4" w:rsidRPr="00F44E7E">
        <w:rPr>
          <w:rFonts w:ascii="Times New Roman" w:hAnsi="Times New Roman" w:cs="Times New Roman"/>
          <w:sz w:val="24"/>
          <w:szCs w:val="24"/>
        </w:rPr>
        <w:t xml:space="preserve"> staggering</w:t>
      </w:r>
      <w:r w:rsidRPr="00F44E7E">
        <w:rPr>
          <w:rFonts w:ascii="Times New Roman" w:hAnsi="Times New Roman" w:cs="Times New Roman"/>
          <w:sz w:val="24"/>
          <w:szCs w:val="24"/>
        </w:rPr>
        <w:t xml:space="preserve"> homicide rates</w:t>
      </w:r>
      <w:r w:rsidR="00D03EA4" w:rsidRPr="00F44E7E">
        <w:rPr>
          <w:rFonts w:ascii="Times New Roman" w:hAnsi="Times New Roman" w:cs="Times New Roman"/>
          <w:sz w:val="24"/>
          <w:szCs w:val="24"/>
        </w:rPr>
        <w:t xml:space="preserve">, the paper </w:t>
      </w:r>
      <w:r w:rsidR="00D14A76" w:rsidRPr="00F44E7E">
        <w:rPr>
          <w:rFonts w:ascii="Times New Roman" w:hAnsi="Times New Roman" w:cs="Times New Roman"/>
          <w:sz w:val="24"/>
          <w:szCs w:val="24"/>
        </w:rPr>
        <w:t>note</w:t>
      </w:r>
      <w:r w:rsidR="00D14A76">
        <w:rPr>
          <w:rFonts w:ascii="Times New Roman" w:hAnsi="Times New Roman" w:cs="Times New Roman"/>
          <w:sz w:val="24"/>
          <w:szCs w:val="24"/>
        </w:rPr>
        <w:t>d</w:t>
      </w:r>
      <w:r w:rsidR="00D03EA4" w:rsidRPr="00F44E7E">
        <w:rPr>
          <w:rFonts w:ascii="Times New Roman" w:hAnsi="Times New Roman" w:cs="Times New Roman"/>
          <w:sz w:val="24"/>
          <w:szCs w:val="24"/>
        </w:rPr>
        <w:t>. In 2010</w:t>
      </w:r>
      <w:r w:rsidR="00B15964">
        <w:rPr>
          <w:rFonts w:ascii="Times New Roman" w:hAnsi="Times New Roman" w:cs="Times New Roman"/>
          <w:sz w:val="24"/>
          <w:szCs w:val="24"/>
        </w:rPr>
        <w:t xml:space="preserve"> and </w:t>
      </w:r>
      <w:r w:rsidR="00F44E7E" w:rsidRPr="00F44E7E">
        <w:rPr>
          <w:rFonts w:ascii="Times New Roman" w:hAnsi="Times New Roman" w:cs="Times New Roman"/>
          <w:sz w:val="24"/>
          <w:szCs w:val="24"/>
        </w:rPr>
        <w:t>20</w:t>
      </w:r>
      <w:r w:rsidR="00D03EA4" w:rsidRPr="00F44E7E">
        <w:rPr>
          <w:rFonts w:ascii="Times New Roman" w:hAnsi="Times New Roman" w:cs="Times New Roman"/>
          <w:sz w:val="24"/>
          <w:szCs w:val="24"/>
        </w:rPr>
        <w:t>11, for example, 8,943 men aged 15 to 50 in Chihuahua, a state in northwestern Mexico, were murdered — three times the number of deaths among U.S. troops in in Iraq from 2003 and 2006, when 2,706 military members were killed.</w:t>
      </w:r>
      <w:commentRangeEnd w:id="5"/>
      <w:r w:rsidR="00953D93">
        <w:rPr>
          <w:rStyle w:val="CommentReference"/>
        </w:rPr>
        <w:commentReference w:id="5"/>
      </w:r>
    </w:p>
    <w:p w14:paraId="20DDE179" w14:textId="13E6C76C" w:rsidR="00C80090" w:rsidRPr="00F44E7E" w:rsidRDefault="00DE63DB" w:rsidP="00506600">
      <w:pPr>
        <w:spacing w:after="240" w:line="360" w:lineRule="auto"/>
        <w:rPr>
          <w:rFonts w:ascii="Times New Roman" w:hAnsi="Times New Roman" w:cs="Times New Roman"/>
          <w:color w:val="2B2B2B"/>
          <w:sz w:val="24"/>
          <w:szCs w:val="24"/>
        </w:rPr>
      </w:pPr>
      <w:r>
        <w:rPr>
          <w:rFonts w:ascii="Times New Roman" w:hAnsi="Times New Roman" w:cs="Times New Roman"/>
          <w:sz w:val="24"/>
          <w:szCs w:val="24"/>
        </w:rPr>
        <w:t>T</w:t>
      </w:r>
      <w:r w:rsidRPr="009A3DF3">
        <w:rPr>
          <w:rFonts w:ascii="Times New Roman" w:hAnsi="Times New Roman" w:cs="Times New Roman"/>
          <w:sz w:val="24"/>
          <w:szCs w:val="24"/>
        </w:rPr>
        <w:t xml:space="preserve">he </w:t>
      </w:r>
      <w:r w:rsidR="00961313" w:rsidRPr="009A3DF3">
        <w:rPr>
          <w:rFonts w:ascii="Times New Roman" w:hAnsi="Times New Roman" w:cs="Times New Roman"/>
          <w:sz w:val="24"/>
          <w:szCs w:val="24"/>
        </w:rPr>
        <w:t>study</w:t>
      </w:r>
      <w:r w:rsidR="00844CBA" w:rsidRPr="009A3DF3">
        <w:rPr>
          <w:rFonts w:ascii="Times New Roman" w:hAnsi="Times New Roman" w:cs="Times New Roman"/>
          <w:sz w:val="24"/>
          <w:szCs w:val="24"/>
        </w:rPr>
        <w:t xml:space="preserve"> </w:t>
      </w:r>
      <w:r w:rsidR="00B15964" w:rsidRPr="009A3DF3">
        <w:rPr>
          <w:rFonts w:ascii="Times New Roman" w:hAnsi="Times New Roman" w:cs="Times New Roman"/>
          <w:sz w:val="24"/>
          <w:szCs w:val="24"/>
        </w:rPr>
        <w:t xml:space="preserve">might actually </w:t>
      </w:r>
      <w:r w:rsidR="00844CBA" w:rsidRPr="009A3DF3">
        <w:rPr>
          <w:rFonts w:ascii="Times New Roman" w:hAnsi="Times New Roman" w:cs="Times New Roman"/>
          <w:sz w:val="24"/>
          <w:szCs w:val="24"/>
        </w:rPr>
        <w:t xml:space="preserve">underestimate the </w:t>
      </w:r>
      <w:r w:rsidR="00961313" w:rsidRPr="009A3DF3">
        <w:rPr>
          <w:rFonts w:ascii="Times New Roman" w:hAnsi="Times New Roman" w:cs="Times New Roman"/>
          <w:sz w:val="24"/>
          <w:szCs w:val="24"/>
        </w:rPr>
        <w:t xml:space="preserve">country’s </w:t>
      </w:r>
      <w:r w:rsidR="00844CBA" w:rsidRPr="009A3DF3">
        <w:rPr>
          <w:rFonts w:ascii="Times New Roman" w:hAnsi="Times New Roman" w:cs="Times New Roman"/>
          <w:sz w:val="24"/>
          <w:szCs w:val="24"/>
        </w:rPr>
        <w:t xml:space="preserve">homicide rate because many murders may </w:t>
      </w:r>
      <w:r w:rsidR="009A3DF3">
        <w:rPr>
          <w:rFonts w:ascii="Times New Roman" w:hAnsi="Times New Roman" w:cs="Times New Roman"/>
          <w:sz w:val="24"/>
          <w:szCs w:val="24"/>
        </w:rPr>
        <w:t>be</w:t>
      </w:r>
      <w:r w:rsidR="009A3DF3" w:rsidRPr="009A3DF3">
        <w:rPr>
          <w:rFonts w:ascii="Times New Roman" w:hAnsi="Times New Roman" w:cs="Times New Roman"/>
          <w:sz w:val="24"/>
          <w:szCs w:val="24"/>
        </w:rPr>
        <w:t xml:space="preserve"> </w:t>
      </w:r>
      <w:r w:rsidR="00844CBA" w:rsidRPr="009A3DF3">
        <w:rPr>
          <w:rFonts w:ascii="Times New Roman" w:hAnsi="Times New Roman" w:cs="Times New Roman"/>
          <w:sz w:val="24"/>
          <w:szCs w:val="24"/>
        </w:rPr>
        <w:t xml:space="preserve">unreported or </w:t>
      </w:r>
      <w:r w:rsidR="00B15964" w:rsidRPr="009A3DF3">
        <w:rPr>
          <w:rFonts w:ascii="Times New Roman" w:hAnsi="Times New Roman" w:cs="Times New Roman"/>
          <w:sz w:val="24"/>
          <w:szCs w:val="24"/>
        </w:rPr>
        <w:t xml:space="preserve">are </w:t>
      </w:r>
      <w:r w:rsidR="008D05E0" w:rsidRPr="009A3DF3">
        <w:rPr>
          <w:rFonts w:ascii="Times New Roman" w:hAnsi="Times New Roman" w:cs="Times New Roman"/>
          <w:sz w:val="24"/>
          <w:szCs w:val="24"/>
        </w:rPr>
        <w:t xml:space="preserve">attributed </w:t>
      </w:r>
      <w:r w:rsidR="00844CBA" w:rsidRPr="009A3DF3">
        <w:rPr>
          <w:rFonts w:ascii="Times New Roman" w:hAnsi="Times New Roman" w:cs="Times New Roman"/>
          <w:sz w:val="24"/>
          <w:szCs w:val="24"/>
        </w:rPr>
        <w:t>to other causes of death</w:t>
      </w:r>
      <w:r>
        <w:rPr>
          <w:rFonts w:ascii="Times New Roman" w:hAnsi="Times New Roman" w:cs="Times New Roman"/>
          <w:sz w:val="24"/>
          <w:szCs w:val="24"/>
        </w:rPr>
        <w:t>,</w:t>
      </w:r>
      <w:r w:rsidRPr="00DE63DB">
        <w:rPr>
          <w:rFonts w:ascii="Times New Roman" w:hAnsi="Times New Roman" w:cs="Times New Roman"/>
          <w:sz w:val="24"/>
          <w:szCs w:val="24"/>
        </w:rPr>
        <w:t xml:space="preserve"> </w:t>
      </w:r>
      <w:proofErr w:type="spellStart"/>
      <w:r w:rsidRPr="00F44E7E">
        <w:rPr>
          <w:rFonts w:ascii="Times New Roman" w:hAnsi="Times New Roman" w:cs="Times New Roman"/>
          <w:sz w:val="24"/>
          <w:szCs w:val="24"/>
        </w:rPr>
        <w:t>Beltrán</w:t>
      </w:r>
      <w:proofErr w:type="spellEnd"/>
      <w:r w:rsidRPr="00F44E7E">
        <w:rPr>
          <w:rFonts w:ascii="Times New Roman" w:hAnsi="Times New Roman" w:cs="Times New Roman"/>
          <w:sz w:val="24"/>
          <w:szCs w:val="24"/>
        </w:rPr>
        <w:t>-Sánchez</w:t>
      </w:r>
      <w:r w:rsidRPr="00F44E7E">
        <w:rPr>
          <w:rFonts w:ascii="Times New Roman" w:hAnsi="Times New Roman" w:cs="Times New Roman"/>
          <w:color w:val="2B2B2B"/>
          <w:sz w:val="24"/>
          <w:szCs w:val="24"/>
        </w:rPr>
        <w:t xml:space="preserve"> </w:t>
      </w:r>
      <w:r w:rsidRPr="009A3DF3">
        <w:rPr>
          <w:rFonts w:ascii="Times New Roman" w:hAnsi="Times New Roman" w:cs="Times New Roman"/>
          <w:sz w:val="24"/>
          <w:szCs w:val="24"/>
        </w:rPr>
        <w:t>said</w:t>
      </w:r>
      <w:r w:rsidR="009A3DF3">
        <w:rPr>
          <w:rFonts w:ascii="Times New Roman" w:hAnsi="Times New Roman" w:cs="Times New Roman"/>
          <w:sz w:val="24"/>
          <w:szCs w:val="24"/>
        </w:rPr>
        <w:t>. He added that</w:t>
      </w:r>
      <w:r w:rsidR="00FF0937">
        <w:rPr>
          <w:rFonts w:ascii="Times New Roman" w:hAnsi="Times New Roman" w:cs="Times New Roman"/>
          <w:sz w:val="24"/>
          <w:szCs w:val="24"/>
        </w:rPr>
        <w:t xml:space="preserve"> with data about factors that led to the homicides, </w:t>
      </w:r>
      <w:r w:rsidR="009A3DF3">
        <w:rPr>
          <w:rFonts w:ascii="Times New Roman" w:hAnsi="Times New Roman" w:cs="Times New Roman"/>
          <w:sz w:val="24"/>
          <w:szCs w:val="24"/>
        </w:rPr>
        <w:t xml:space="preserve">future </w:t>
      </w:r>
      <w:r w:rsidR="00FF0937">
        <w:rPr>
          <w:rFonts w:ascii="Times New Roman" w:hAnsi="Times New Roman" w:cs="Times New Roman"/>
          <w:sz w:val="24"/>
          <w:szCs w:val="24"/>
        </w:rPr>
        <w:t xml:space="preserve">research could explore how many of the homicides are directly related to drug or gang violence. </w:t>
      </w:r>
    </w:p>
    <w:p w14:paraId="2D005432" w14:textId="1C930131" w:rsidR="00855FB1" w:rsidRDefault="000F2F35" w:rsidP="00506600">
      <w:pPr>
        <w:spacing w:after="240" w:line="360" w:lineRule="auto"/>
        <w:rPr>
          <w:rFonts w:ascii="Times New Roman" w:hAnsi="Times New Roman" w:cs="Times New Roman"/>
          <w:color w:val="2B2B2B"/>
          <w:sz w:val="24"/>
          <w:szCs w:val="24"/>
        </w:rPr>
      </w:pPr>
      <w:proofErr w:type="spellStart"/>
      <w:r w:rsidRPr="00F44E7E">
        <w:rPr>
          <w:rFonts w:ascii="Times New Roman" w:hAnsi="Times New Roman" w:cs="Times New Roman"/>
          <w:color w:val="2B2B2B"/>
          <w:sz w:val="24"/>
          <w:szCs w:val="24"/>
        </w:rPr>
        <w:t>Beltrán</w:t>
      </w:r>
      <w:proofErr w:type="spellEnd"/>
      <w:r w:rsidRPr="00F44E7E">
        <w:rPr>
          <w:rFonts w:ascii="Times New Roman" w:hAnsi="Times New Roman" w:cs="Times New Roman"/>
          <w:color w:val="2B2B2B"/>
          <w:sz w:val="24"/>
          <w:szCs w:val="24"/>
        </w:rPr>
        <w:t>-Sánchez co-authored the study with José Manuel Aburto</w:t>
      </w:r>
      <w:r w:rsidR="00DA172C" w:rsidRPr="00F44E7E">
        <w:rPr>
          <w:rFonts w:ascii="Times New Roman" w:hAnsi="Times New Roman" w:cs="Times New Roman"/>
          <w:color w:val="2B2B2B"/>
          <w:sz w:val="24"/>
          <w:szCs w:val="24"/>
        </w:rPr>
        <w:t xml:space="preserve">, </w:t>
      </w:r>
      <w:r w:rsidR="007F7202" w:rsidRPr="00F44E7E">
        <w:rPr>
          <w:rFonts w:ascii="Times New Roman" w:hAnsi="Times New Roman" w:cs="Times New Roman"/>
          <w:color w:val="2B2B2B"/>
          <w:sz w:val="24"/>
          <w:szCs w:val="24"/>
        </w:rPr>
        <w:t xml:space="preserve">a </w:t>
      </w:r>
      <w:r w:rsidR="007F7202" w:rsidRPr="00F44E7E">
        <w:rPr>
          <w:rFonts w:ascii="Times New Roman" w:hAnsi="Times New Roman" w:cs="Times New Roman"/>
          <w:sz w:val="24"/>
          <w:szCs w:val="24"/>
        </w:rPr>
        <w:t>doctoral fellow at the University of Southern Denmark and the Max Planck Institute for Demographic Research in Germany</w:t>
      </w:r>
      <w:r w:rsidRPr="00F44E7E">
        <w:rPr>
          <w:rFonts w:ascii="Times New Roman" w:hAnsi="Times New Roman" w:cs="Times New Roman"/>
          <w:color w:val="2B2B2B"/>
          <w:sz w:val="24"/>
          <w:szCs w:val="24"/>
        </w:rPr>
        <w:t>.</w:t>
      </w:r>
      <w:r w:rsidR="00844CBA" w:rsidRPr="00F44E7E">
        <w:rPr>
          <w:rFonts w:ascii="Times New Roman" w:hAnsi="Times New Roman" w:cs="Times New Roman"/>
          <w:color w:val="2B2B2B"/>
          <w:sz w:val="24"/>
          <w:szCs w:val="24"/>
        </w:rPr>
        <w:t xml:space="preserve"> The </w:t>
      </w:r>
      <w:r w:rsidR="00B15964">
        <w:rPr>
          <w:rFonts w:ascii="Times New Roman" w:hAnsi="Times New Roman" w:cs="Times New Roman"/>
          <w:color w:val="2B2B2B"/>
          <w:sz w:val="24"/>
          <w:szCs w:val="24"/>
        </w:rPr>
        <w:t>research</w:t>
      </w:r>
      <w:r w:rsidR="00B15964" w:rsidRPr="00F44E7E">
        <w:rPr>
          <w:rFonts w:ascii="Times New Roman" w:hAnsi="Times New Roman" w:cs="Times New Roman"/>
          <w:color w:val="2B2B2B"/>
          <w:sz w:val="24"/>
          <w:szCs w:val="24"/>
        </w:rPr>
        <w:t xml:space="preserve"> </w:t>
      </w:r>
      <w:r w:rsidR="00844CBA" w:rsidRPr="00F44E7E">
        <w:rPr>
          <w:rFonts w:ascii="Times New Roman" w:hAnsi="Times New Roman" w:cs="Times New Roman"/>
          <w:color w:val="2B2B2B"/>
          <w:sz w:val="24"/>
          <w:szCs w:val="24"/>
        </w:rPr>
        <w:t xml:space="preserve">will be published in the </w:t>
      </w:r>
      <w:r w:rsidR="00DA172C" w:rsidRPr="00F44E7E">
        <w:rPr>
          <w:rFonts w:ascii="Times New Roman" w:hAnsi="Times New Roman" w:cs="Times New Roman"/>
          <w:color w:val="2B2B2B"/>
          <w:sz w:val="24"/>
          <w:szCs w:val="24"/>
        </w:rPr>
        <w:t xml:space="preserve">March </w:t>
      </w:r>
      <w:r w:rsidR="00844CBA" w:rsidRPr="00F44E7E">
        <w:rPr>
          <w:rFonts w:ascii="Times New Roman" w:hAnsi="Times New Roman" w:cs="Times New Roman"/>
          <w:color w:val="2B2B2B"/>
          <w:sz w:val="24"/>
          <w:szCs w:val="24"/>
        </w:rPr>
        <w:t>issue</w:t>
      </w:r>
      <w:r w:rsidR="00844CBA" w:rsidRPr="007F7202">
        <w:rPr>
          <w:rFonts w:ascii="Times New Roman" w:hAnsi="Times New Roman" w:cs="Times New Roman"/>
          <w:color w:val="2B2B2B"/>
          <w:sz w:val="24"/>
          <w:szCs w:val="24"/>
        </w:rPr>
        <w:t xml:space="preserve"> of the </w:t>
      </w:r>
      <w:r w:rsidR="00844CBA" w:rsidRPr="007F7202">
        <w:rPr>
          <w:rFonts w:ascii="Times New Roman" w:hAnsi="Times New Roman" w:cs="Times New Roman"/>
          <w:sz w:val="24"/>
          <w:szCs w:val="24"/>
        </w:rPr>
        <w:t xml:space="preserve">American Journal of Public Health. </w:t>
      </w:r>
    </w:p>
    <w:p w14:paraId="317155F5" w14:textId="77777777" w:rsidR="00855FB1" w:rsidRPr="0079454F" w:rsidRDefault="00855FB1" w:rsidP="00855FB1">
      <w:pPr>
        <w:spacing w:after="0" w:line="240" w:lineRule="auto"/>
        <w:rPr>
          <w:rFonts w:ascii="Times New Roman" w:hAnsi="Times New Roman" w:cs="Times New Roman"/>
          <w:sz w:val="24"/>
          <w:szCs w:val="24"/>
        </w:rPr>
      </w:pPr>
    </w:p>
    <w:p w14:paraId="40B487EC" w14:textId="2B0E0A3C" w:rsidR="00E0269A" w:rsidRPr="00855FB1" w:rsidRDefault="00855FB1" w:rsidP="00FD4CA7">
      <w:pPr>
        <w:spacing w:after="0" w:line="240" w:lineRule="auto"/>
        <w:rPr>
          <w:rFonts w:ascii="Times New Roman" w:hAnsi="Times New Roman" w:cs="Times New Roman"/>
          <w:sz w:val="24"/>
          <w:szCs w:val="24"/>
        </w:rPr>
      </w:pPr>
      <w:r w:rsidRPr="0079454F">
        <w:rPr>
          <w:rFonts w:ascii="Times New Roman" w:hAnsi="Times New Roman" w:cs="Times New Roman"/>
          <w:sz w:val="24"/>
          <w:szCs w:val="24"/>
        </w:rPr>
        <w:t>###</w:t>
      </w:r>
    </w:p>
    <w:sectPr w:rsidR="00E0269A" w:rsidRPr="00855F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é Manuel Aburto" w:date="2019-01-12T14:30:00Z" w:initials="JMA">
    <w:p w14:paraId="4A4BC874" w14:textId="2993A6E4" w:rsidR="00953D93" w:rsidRDefault="00953D93">
      <w:pPr>
        <w:pStyle w:val="CommentText"/>
      </w:pPr>
      <w:r>
        <w:rPr>
          <w:rStyle w:val="CommentReference"/>
        </w:rPr>
        <w:annotationRef/>
      </w:r>
      <w:r>
        <w:t>This is a main finding of our study that I think is easy to understand for the general reader. q</w:t>
      </w:r>
    </w:p>
  </w:comment>
  <w:comment w:id="3" w:author="José Manuel Aburto" w:date="2019-01-12T14:32:00Z" w:initials="JMA">
    <w:p w14:paraId="207635D2" w14:textId="4252FAF3" w:rsidR="00953D93" w:rsidRDefault="00953D93">
      <w:pPr>
        <w:pStyle w:val="CommentText"/>
      </w:pPr>
      <w:r>
        <w:rPr>
          <w:rStyle w:val="CommentReference"/>
        </w:rPr>
        <w:annotationRef/>
      </w:r>
      <w:r>
        <w:t xml:space="preserve">I am not sure this is </w:t>
      </w:r>
      <w:proofErr w:type="gramStart"/>
      <w:r>
        <w:t>accurate,</w:t>
      </w:r>
      <w:proofErr w:type="gramEnd"/>
      <w:r>
        <w:t xml:space="preserve"> these causes could have been the main driver but not necessarily the main causes of death among women. </w:t>
      </w:r>
    </w:p>
  </w:comment>
  <w:comment w:id="4" w:author="José Manuel Aburto" w:date="2019-01-12T14:33:00Z" w:initials="JMA">
    <w:p w14:paraId="04721D77" w14:textId="0E6AC3A2" w:rsidR="00953D93" w:rsidRDefault="00953D93">
      <w:pPr>
        <w:pStyle w:val="CommentText"/>
      </w:pPr>
      <w:r>
        <w:rPr>
          <w:rStyle w:val="CommentReference"/>
        </w:rPr>
        <w:annotationRef/>
      </w:r>
      <w:r>
        <w:t>This refers only to males, I think this should be said.</w:t>
      </w:r>
    </w:p>
  </w:comment>
  <w:comment w:id="5" w:author="José Manuel Aburto" w:date="2019-01-12T14:34:00Z" w:initials="JMA">
    <w:p w14:paraId="30DFD60D" w14:textId="7847805C" w:rsidR="00953D93" w:rsidRDefault="00953D93">
      <w:pPr>
        <w:pStyle w:val="CommentText"/>
      </w:pPr>
      <w:r>
        <w:rPr>
          <w:rStyle w:val="CommentReference"/>
        </w:rPr>
        <w:annotationRef/>
      </w:r>
      <w:r>
        <w:t>I would add something about Guerrero, maybe that two of the most dangerous cities are in this state. This state has been seriously affected in the last years, following 2011, and that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4BC874" w15:done="0"/>
  <w15:commentEx w15:paraId="207635D2" w15:done="0"/>
  <w15:commentEx w15:paraId="04721D77" w15:done="0"/>
  <w15:commentEx w15:paraId="30DFD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4BC874" w16cid:durableId="1FE47881"/>
  <w16cid:commentId w16cid:paraId="207635D2" w16cid:durableId="1FE478F9"/>
  <w16cid:commentId w16cid:paraId="04721D77" w16cid:durableId="1FE4793C"/>
  <w16cid:commentId w16cid:paraId="30DFD60D" w16cid:durableId="1FE47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1-5-21-620340521-451864151-475986052-207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7C7"/>
    <w:rsid w:val="00002BEB"/>
    <w:rsid w:val="00013A08"/>
    <w:rsid w:val="00032AB4"/>
    <w:rsid w:val="000342E6"/>
    <w:rsid w:val="00066787"/>
    <w:rsid w:val="000B2A5B"/>
    <w:rsid w:val="000F2F35"/>
    <w:rsid w:val="001347C7"/>
    <w:rsid w:val="00161DFB"/>
    <w:rsid w:val="001626AE"/>
    <w:rsid w:val="00177831"/>
    <w:rsid w:val="001862AD"/>
    <w:rsid w:val="001E44E6"/>
    <w:rsid w:val="001F52AE"/>
    <w:rsid w:val="00225A09"/>
    <w:rsid w:val="00277A33"/>
    <w:rsid w:val="00280E33"/>
    <w:rsid w:val="00281A70"/>
    <w:rsid w:val="002A45D1"/>
    <w:rsid w:val="002D74FB"/>
    <w:rsid w:val="003062B2"/>
    <w:rsid w:val="00366DB7"/>
    <w:rsid w:val="00377433"/>
    <w:rsid w:val="003E0735"/>
    <w:rsid w:val="003E3AE1"/>
    <w:rsid w:val="00400FB6"/>
    <w:rsid w:val="004425F3"/>
    <w:rsid w:val="004638D4"/>
    <w:rsid w:val="00465ACC"/>
    <w:rsid w:val="004755C6"/>
    <w:rsid w:val="00495F82"/>
    <w:rsid w:val="004965C3"/>
    <w:rsid w:val="00506600"/>
    <w:rsid w:val="00524A5F"/>
    <w:rsid w:val="00533671"/>
    <w:rsid w:val="00594135"/>
    <w:rsid w:val="0065727D"/>
    <w:rsid w:val="006E2893"/>
    <w:rsid w:val="00743A81"/>
    <w:rsid w:val="007466A1"/>
    <w:rsid w:val="00797456"/>
    <w:rsid w:val="007C4411"/>
    <w:rsid w:val="007F7202"/>
    <w:rsid w:val="00827740"/>
    <w:rsid w:val="00844CBA"/>
    <w:rsid w:val="00855FB1"/>
    <w:rsid w:val="00897484"/>
    <w:rsid w:val="008A1785"/>
    <w:rsid w:val="008C33A9"/>
    <w:rsid w:val="008D05E0"/>
    <w:rsid w:val="008D5DE3"/>
    <w:rsid w:val="008E4A98"/>
    <w:rsid w:val="00907789"/>
    <w:rsid w:val="00932FB9"/>
    <w:rsid w:val="00953D93"/>
    <w:rsid w:val="00961313"/>
    <w:rsid w:val="00961452"/>
    <w:rsid w:val="00967A7B"/>
    <w:rsid w:val="009763E7"/>
    <w:rsid w:val="00990038"/>
    <w:rsid w:val="009908DF"/>
    <w:rsid w:val="009A2098"/>
    <w:rsid w:val="009A3DF3"/>
    <w:rsid w:val="009C52B9"/>
    <w:rsid w:val="009E51EC"/>
    <w:rsid w:val="009E7A4B"/>
    <w:rsid w:val="00A04263"/>
    <w:rsid w:val="00A363D4"/>
    <w:rsid w:val="00A44DA5"/>
    <w:rsid w:val="00A76FAD"/>
    <w:rsid w:val="00AA00E2"/>
    <w:rsid w:val="00AC67DF"/>
    <w:rsid w:val="00AF2B35"/>
    <w:rsid w:val="00AF462E"/>
    <w:rsid w:val="00B15964"/>
    <w:rsid w:val="00B324A3"/>
    <w:rsid w:val="00B33496"/>
    <w:rsid w:val="00B46459"/>
    <w:rsid w:val="00B47275"/>
    <w:rsid w:val="00B54753"/>
    <w:rsid w:val="00B80265"/>
    <w:rsid w:val="00B83160"/>
    <w:rsid w:val="00BB2E82"/>
    <w:rsid w:val="00C422E8"/>
    <w:rsid w:val="00C57967"/>
    <w:rsid w:val="00C67681"/>
    <w:rsid w:val="00C80090"/>
    <w:rsid w:val="00C82AFC"/>
    <w:rsid w:val="00CA29C7"/>
    <w:rsid w:val="00CD6523"/>
    <w:rsid w:val="00CF2B28"/>
    <w:rsid w:val="00CF33B9"/>
    <w:rsid w:val="00D03EA4"/>
    <w:rsid w:val="00D05981"/>
    <w:rsid w:val="00D14A76"/>
    <w:rsid w:val="00D16432"/>
    <w:rsid w:val="00D86FD2"/>
    <w:rsid w:val="00D977AA"/>
    <w:rsid w:val="00DA172C"/>
    <w:rsid w:val="00DB2F62"/>
    <w:rsid w:val="00DE2426"/>
    <w:rsid w:val="00DE63DB"/>
    <w:rsid w:val="00E0269A"/>
    <w:rsid w:val="00E35A24"/>
    <w:rsid w:val="00E36036"/>
    <w:rsid w:val="00EA1EF1"/>
    <w:rsid w:val="00EA4C3A"/>
    <w:rsid w:val="00EC7234"/>
    <w:rsid w:val="00ED3DE3"/>
    <w:rsid w:val="00ED55D5"/>
    <w:rsid w:val="00F44E7E"/>
    <w:rsid w:val="00F95D02"/>
    <w:rsid w:val="00FC4F93"/>
    <w:rsid w:val="00FD1AB6"/>
    <w:rsid w:val="00FD4CA7"/>
    <w:rsid w:val="00FF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6954"/>
  <w15:docId w15:val="{F17DF2F7-609C-4582-98C1-728B0DAD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0090"/>
    <w:rPr>
      <w:sz w:val="16"/>
      <w:szCs w:val="16"/>
    </w:rPr>
  </w:style>
  <w:style w:type="paragraph" w:styleId="CommentText">
    <w:name w:val="annotation text"/>
    <w:basedOn w:val="Normal"/>
    <w:link w:val="CommentTextChar"/>
    <w:uiPriority w:val="99"/>
    <w:unhideWhenUsed/>
    <w:rsid w:val="00C80090"/>
    <w:pPr>
      <w:spacing w:line="240" w:lineRule="auto"/>
    </w:pPr>
    <w:rPr>
      <w:sz w:val="20"/>
      <w:szCs w:val="20"/>
    </w:rPr>
  </w:style>
  <w:style w:type="character" w:customStyle="1" w:styleId="CommentTextChar">
    <w:name w:val="Comment Text Char"/>
    <w:basedOn w:val="DefaultParagraphFont"/>
    <w:link w:val="CommentText"/>
    <w:uiPriority w:val="99"/>
    <w:rsid w:val="00C80090"/>
    <w:rPr>
      <w:sz w:val="20"/>
      <w:szCs w:val="20"/>
    </w:rPr>
  </w:style>
  <w:style w:type="paragraph" w:styleId="CommentSubject">
    <w:name w:val="annotation subject"/>
    <w:basedOn w:val="CommentText"/>
    <w:next w:val="CommentText"/>
    <w:link w:val="CommentSubjectChar"/>
    <w:uiPriority w:val="99"/>
    <w:semiHidden/>
    <w:unhideWhenUsed/>
    <w:rsid w:val="00C80090"/>
    <w:rPr>
      <w:b/>
      <w:bCs/>
    </w:rPr>
  </w:style>
  <w:style w:type="character" w:customStyle="1" w:styleId="CommentSubjectChar">
    <w:name w:val="Comment Subject Char"/>
    <w:basedOn w:val="CommentTextChar"/>
    <w:link w:val="CommentSubject"/>
    <w:uiPriority w:val="99"/>
    <w:semiHidden/>
    <w:rsid w:val="00C80090"/>
    <w:rPr>
      <w:b/>
      <w:bCs/>
      <w:sz w:val="20"/>
      <w:szCs w:val="20"/>
    </w:rPr>
  </w:style>
  <w:style w:type="paragraph" w:styleId="BalloonText">
    <w:name w:val="Balloon Text"/>
    <w:basedOn w:val="Normal"/>
    <w:link w:val="BalloonTextChar"/>
    <w:uiPriority w:val="99"/>
    <w:semiHidden/>
    <w:unhideWhenUsed/>
    <w:rsid w:val="00C80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090"/>
    <w:rPr>
      <w:rFonts w:ascii="Segoe UI" w:hAnsi="Segoe UI" w:cs="Segoe UI"/>
      <w:sz w:val="18"/>
      <w:szCs w:val="18"/>
    </w:rPr>
  </w:style>
  <w:style w:type="character" w:styleId="Hyperlink">
    <w:name w:val="Hyperlink"/>
    <w:basedOn w:val="DefaultParagraphFont"/>
    <w:uiPriority w:val="99"/>
    <w:unhideWhenUsed/>
    <w:rsid w:val="00855FB1"/>
    <w:rPr>
      <w:color w:val="0000FF" w:themeColor="hyperlink"/>
      <w:u w:val="single"/>
    </w:rPr>
  </w:style>
  <w:style w:type="paragraph" w:styleId="Revision">
    <w:name w:val="Revision"/>
    <w:hidden/>
    <w:uiPriority w:val="99"/>
    <w:semiHidden/>
    <w:rsid w:val="00366D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1EEBC-0A53-48D5-B048-64F0F152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Cajigal</dc:creator>
  <cp:lastModifiedBy>José Manuel Aburto</cp:lastModifiedBy>
  <cp:revision>4</cp:revision>
  <cp:lastPrinted>2019-01-09T23:59:00Z</cp:lastPrinted>
  <dcterms:created xsi:type="dcterms:W3CDTF">2019-01-11T19:35:00Z</dcterms:created>
  <dcterms:modified xsi:type="dcterms:W3CDTF">2019-01-12T13:35:00Z</dcterms:modified>
</cp:coreProperties>
</file>