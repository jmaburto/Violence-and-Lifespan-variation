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BC40" w14:textId="60D88F09"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200E3928"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DE7EE0">
        <w:rPr>
          <w:rFonts w:ascii="Times New Roman" w:hAnsi="Times New Roman" w:cs="Times New Roman"/>
        </w:rPr>
        <w:t>the unexpected increase of violence on life expectancy and lifespan variation in Mexico in the period 1990-2015.</w:t>
      </w:r>
    </w:p>
    <w:p w14:paraId="1FB4304A" w14:textId="42043CCC" w:rsidR="00DE7EE0" w:rsidRDefault="00556473" w:rsidP="00556473">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Cross-sectional retrospective demographic analysis with publicly available data from the Mexican Institute of Statistics and the Mexican Population Council.</w:t>
      </w:r>
    </w:p>
    <w:p w14:paraId="0692AF8F" w14:textId="07B9B252"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4465C210" w14:textId="77777777"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64 populations (32 Mexican states by sex) with data on causes of death.</w:t>
      </w:r>
    </w:p>
    <w:p w14:paraId="0ED2B3BC" w14:textId="3E981E03"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variation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037C6E">
        <w:rPr>
          <w:rFonts w:ascii="Times New Roman" w:hAnsi="Times New Roman" w:cs="Times New Roman"/>
        </w:rPr>
        <w:t>to the changes between 1995-2005 and 2005-2015</w:t>
      </w:r>
    </w:p>
    <w:p w14:paraId="4445F78E" w14:textId="5995F86E"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p>
    <w:p w14:paraId="4B36EEA2" w14:textId="3A2BB436" w:rsidR="00556473" w:rsidRPr="00556473" w:rsidRDefault="004D3F96" w:rsidP="00556473">
      <w:pPr>
        <w:jc w:val="both"/>
        <w:rPr>
          <w:rFonts w:ascii="Times New Roman" w:hAnsi="Times New Roman" w:cs="Times New Roman"/>
        </w:rPr>
      </w:pPr>
      <w:r w:rsidRPr="00556473">
        <w:rPr>
          <w:rFonts w:ascii="Times New Roman" w:hAnsi="Times New Roman" w:cs="Times New Roman"/>
          <w:noProof/>
          <w:sz w:val="24"/>
          <w:szCs w:val="24"/>
          <w:lang w:val="es-MX" w:eastAsia="es-MX"/>
        </w:rPr>
        <mc:AlternateContent>
          <mc:Choice Requires="wps">
            <w:drawing>
              <wp:anchor distT="45720" distB="45720" distL="114300" distR="114300" simplePos="0" relativeHeight="251667456" behindDoc="1" locked="0" layoutInCell="1" allowOverlap="1" wp14:anchorId="27CD9AE4" wp14:editId="07295925">
                <wp:simplePos x="0" y="0"/>
                <wp:positionH relativeFrom="margin">
                  <wp:posOffset>-10160</wp:posOffset>
                </wp:positionH>
                <wp:positionV relativeFrom="paragraph">
                  <wp:posOffset>380365</wp:posOffset>
                </wp:positionV>
                <wp:extent cx="5958840" cy="3176270"/>
                <wp:effectExtent l="0" t="0" r="22860" b="24130"/>
                <wp:wrapThrough wrapText="bothSides">
                  <wp:wrapPolygon edited="0">
                    <wp:start x="0" y="0"/>
                    <wp:lineTo x="0" y="21635"/>
                    <wp:lineTo x="21614" y="21635"/>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76270"/>
                        </a:xfrm>
                        <a:prstGeom prst="rect">
                          <a:avLst/>
                        </a:prstGeom>
                        <a:solidFill>
                          <a:srgbClr val="FFFFFF"/>
                        </a:solidFill>
                        <a:ln w="9525">
                          <a:solidFill>
                            <a:srgbClr val="000000"/>
                          </a:solidFill>
                          <a:miter lim="800000"/>
                          <a:headEnd/>
                          <a:tailEnd/>
                        </a:ln>
                      </wps:spPr>
                      <wps:txb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7AB82BD8"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variation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left:0;text-align:left;margin-left:-.8pt;margin-top:29.95pt;width:469.2pt;height:250.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">
                <v:textbox>
                  <w:txbxContent>
                    <w:p w14:paraId="4DA78DC0" w14:textId="77777777" w:rsidR="006F74F2" w:rsidRPr="00556473" w:rsidRDefault="006F74F2"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6F74F2" w:rsidRPr="00556473" w:rsidRDefault="006F74F2" w:rsidP="00556473">
                      <w:pPr>
                        <w:rPr>
                          <w:rFonts w:ascii="Times New Roman" w:hAnsi="Times New Roman" w:cs="Times New Roman"/>
                        </w:rPr>
                      </w:pPr>
                      <w:r>
                        <w:rPr>
                          <w:rFonts w:ascii="Times New Roman" w:hAnsi="Times New Roman" w:cs="Times New Roman"/>
                        </w:rPr>
                        <w:t xml:space="preserve">Latin America is the most dangerous region in the world. In Mexico, life expectancy stagnated in the decade 2000-10 due to the unprecedented rise in homicides after 2005 and a continuous increase in diabetes mortality. At the state level, the effect of violence was such that Mexican states lost life expectancy gains in the period 2005-10.  </w:t>
                      </w:r>
                    </w:p>
                    <w:p w14:paraId="039D2063" w14:textId="77777777" w:rsidR="006F74F2" w:rsidRPr="00556473" w:rsidRDefault="006F74F2" w:rsidP="00556473">
                      <w:pPr>
                        <w:rPr>
                          <w:rFonts w:ascii="Times New Roman" w:hAnsi="Times New Roman" w:cs="Times New Roman"/>
                        </w:rPr>
                      </w:pPr>
                    </w:p>
                    <w:p w14:paraId="3DF02EE9" w14:textId="493CD66B" w:rsidR="006F74F2" w:rsidRDefault="006F74F2" w:rsidP="00556473">
                      <w:pPr>
                        <w:rPr>
                          <w:rFonts w:ascii="Times New Roman" w:hAnsi="Times New Roman" w:cs="Times New Roman"/>
                          <w:b/>
                        </w:rPr>
                      </w:pPr>
                      <w:r w:rsidRPr="00556473">
                        <w:rPr>
                          <w:rFonts w:ascii="Times New Roman" w:hAnsi="Times New Roman" w:cs="Times New Roman"/>
                          <w:b/>
                        </w:rPr>
                        <w:t>What this study adds?</w:t>
                      </w:r>
                    </w:p>
                    <w:p w14:paraId="3DFAB0E5" w14:textId="7AB82BD8" w:rsidR="006F74F2" w:rsidRPr="00037C6E" w:rsidRDefault="006F74F2" w:rsidP="00556473">
                      <w:pPr>
                        <w:rPr>
                          <w:rFonts w:ascii="Times New Roman" w:hAnsi="Times New Roman" w:cs="Times New Roman"/>
                        </w:rPr>
                      </w:pPr>
                      <w:r>
                        <w:rPr>
                          <w:rFonts w:ascii="Times New Roman" w:hAnsi="Times New Roman" w:cs="Times New Roman"/>
                        </w:rPr>
                        <w:t>Studying l</w:t>
                      </w:r>
                      <w:r w:rsidRPr="00037C6E">
                        <w:rPr>
                          <w:rFonts w:ascii="Times New Roman" w:hAnsi="Times New Roman" w:cs="Times New Roman"/>
                        </w:rPr>
                        <w:t xml:space="preserve">ifespan variation </w:t>
                      </w:r>
                      <w:r>
                        <w:rPr>
                          <w:rFonts w:ascii="Times New Roman" w:hAnsi="Times New Roman" w:cs="Times New Roman"/>
                        </w:rPr>
                        <w:t>add</w:t>
                      </w:r>
                      <w:r w:rsidRPr="00037C6E">
                        <w:rPr>
                          <w:rFonts w:ascii="Times New Roman" w:hAnsi="Times New Roman" w:cs="Times New Roman"/>
                        </w:rPr>
                        <w:t xml:space="preserve">s an important dimension </w:t>
                      </w:r>
                      <w:r>
                        <w:rPr>
                          <w:rFonts w:ascii="Times New Roman" w:hAnsi="Times New Roman" w:cs="Times New Roman"/>
                        </w:rPr>
                        <w:t>t</w:t>
                      </w:r>
                      <w:r w:rsidRPr="00037C6E">
                        <w:rPr>
                          <w:rFonts w:ascii="Times New Roman" w:hAnsi="Times New Roman" w:cs="Times New Roman"/>
                        </w:rPr>
                        <w:t xml:space="preserve">o population health </w:t>
                      </w:r>
                      <w:r>
                        <w:rPr>
                          <w:rFonts w:ascii="Times New Roman" w:hAnsi="Times New Roman" w:cs="Times New Roman"/>
                        </w:rPr>
                        <w:t>to assess heterogeneity in lifetimes at the population-level and uncertainty in the timing of death at the individual-level. This study reveals that the Mexican population not only is living less, on average, but it is also facing more uncertainty in their age at death due to the increase in homicidal violence. Men living in the North of Mexico face the largest uncertainty in length of life.  As a result, inequality in lifespans has increased rather than decline in recent years.</w:t>
                      </w:r>
                    </w:p>
                    <w:p w14:paraId="5860B59D" w14:textId="77777777" w:rsidR="006F74F2" w:rsidRDefault="006F74F2" w:rsidP="00556473">
                      <w:pPr>
                        <w:rPr>
                          <w:rFonts w:ascii="Times New Roman" w:hAnsi="Times New Roman" w:cs="Times New Roman"/>
                          <w:b/>
                        </w:rPr>
                      </w:pPr>
                    </w:p>
                  </w:txbxContent>
                </v:textbox>
                <w10:wrap type="through" anchorx="margin"/>
              </v:shape>
            </w:pict>
          </mc:Fallback>
        </mc:AlternateContent>
      </w:r>
      <w:r w:rsidR="00556473" w:rsidRPr="00556473">
        <w:rPr>
          <w:rFonts w:ascii="Times New Roman" w:hAnsi="Times New Roman" w:cs="Times New Roman"/>
          <w:b/>
        </w:rPr>
        <w:t>Conclusions</w:t>
      </w:r>
      <w:r w:rsidR="00556473" w:rsidRPr="00556473">
        <w:rPr>
          <w:rFonts w:ascii="Times New Roman" w:hAnsi="Times New Roman" w:cs="Times New Roman"/>
        </w:rPr>
        <w:t xml:space="preserve">: </w:t>
      </w:r>
    </w:p>
    <w:p w14:paraId="156D93D9" w14:textId="403486FF" w:rsidR="00556473" w:rsidRPr="00556473" w:rsidRDefault="00556473" w:rsidP="00556473">
      <w:pPr>
        <w:rPr>
          <w:rFonts w:ascii="Times New Roman" w:hAnsi="Times New Roman" w:cs="Times New Roman"/>
          <w:sz w:val="24"/>
          <w:szCs w:val="24"/>
        </w:rPr>
      </w:pPr>
    </w:p>
    <w:p w14:paraId="1F4540E6" w14:textId="6D70CD27" w:rsidR="00CC0A4A" w:rsidRPr="00556473" w:rsidRDefault="00556473" w:rsidP="00556473">
      <w:pPr>
        <w:rPr>
          <w:rFonts w:ascii="Times New Roman" w:hAnsi="Times New Roman" w:cs="Times New Roman"/>
          <w:sz w:val="24"/>
          <w:szCs w:val="24"/>
        </w:rPr>
      </w:pPr>
      <w:r>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Pr>
          <w:rFonts w:ascii="Times New Roman" w:hAnsi="Times New Roman" w:cs="Times New Roman"/>
          <w:b/>
        </w:rPr>
        <w:t xml:space="preserve">[~ </w:t>
      </w:r>
      <w:r w:rsidR="00DA013D">
        <w:rPr>
          <w:rFonts w:ascii="Times New Roman" w:hAnsi="Times New Roman" w:cs="Times New Roman"/>
          <w:b/>
        </w:rPr>
        <w:t>4000</w:t>
      </w:r>
      <w:r>
        <w:rPr>
          <w:rFonts w:ascii="Times New Roman" w:hAnsi="Times New Roman" w:cs="Times New Roman"/>
          <w:b/>
        </w:rPr>
        <w:t xml:space="preserve"> words</w:t>
      </w:r>
      <w:r w:rsidR="000A204A">
        <w:rPr>
          <w:rFonts w:ascii="Times New Roman" w:hAnsi="Times New Roman" w:cs="Times New Roman"/>
          <w:b/>
        </w:rPr>
        <w:t xml:space="preserve">, </w:t>
      </w:r>
      <w:r w:rsidR="00905684">
        <w:rPr>
          <w:rFonts w:ascii="Times New Roman" w:hAnsi="Times New Roman" w:cs="Times New Roman"/>
          <w:b/>
        </w:rPr>
        <w:t>3579</w:t>
      </w:r>
      <w:r w:rsidR="000A204A">
        <w:rPr>
          <w:rFonts w:ascii="Times New Roman" w:hAnsi="Times New Roman" w:cs="Times New Roman"/>
          <w:b/>
        </w:rPr>
        <w:t xml:space="preserve"> now</w:t>
      </w:r>
      <w:r>
        <w:rPr>
          <w:rFonts w:ascii="Times New Roman" w:hAnsi="Times New Roman" w:cs="Times New Roman"/>
          <w:b/>
        </w:rPr>
        <w:t>]</w:t>
      </w:r>
    </w:p>
    <w:p w14:paraId="3ED78674" w14:textId="245DA779"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15EA7ABF"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E03959">
        <w:rPr>
          <w:rFonts w:ascii="Times New Roman" w:hAnsi="Times New Roman" w:cs="Times New Roman"/>
        </w:rPr>
        <w:t>.</w:t>
      </w:r>
      <w:r w:rsidR="00E03959">
        <w:rPr>
          <w:rFonts w:ascii="Times New Roman" w:hAnsi="Times New Roman" w:cs="Times New Roman"/>
        </w:rPr>
        <w:fldChar w:fldCharType="begin"/>
      </w:r>
      <w:r w:rsidR="00E03959">
        <w:rPr>
          <w:rFonts w:ascii="Times New Roman" w:hAnsi="Times New Roman" w:cs="Times New Roman"/>
        </w:rPr>
        <w:instrText xml:space="preserve"> ADDIN EN.CITE &lt;EndNote&gt;&lt;Cite&gt;&lt;Author&gt;Tuljapurkar&lt;/Author&gt;&lt;Year&gt;2010&lt;/Year&gt;&lt;RecNum&gt;104&lt;/RecNum&gt;&lt;DisplayText&gt;&lt;style face="superscript"&gt;9 10&lt;/style&gt;&lt;/DisplayText&gt;&lt;record&gt;&lt;rec-number&gt;104&lt;/rec-number&gt;&lt;foreign-keys&gt;&lt;key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Pr>
          <w:rFonts w:ascii="Times New Roman" w:hAnsi="Times New Roman" w:cs="Times New Roman"/>
        </w:rPr>
        <w:fldChar w:fldCharType="separate"/>
      </w:r>
      <w:r w:rsidR="00E03959" w:rsidRPr="00E03959">
        <w:rPr>
          <w:rFonts w:ascii="Times New Roman" w:hAnsi="Times New Roman" w:cs="Times New Roman"/>
          <w:noProof/>
          <w:vertAlign w:val="superscript"/>
        </w:rPr>
        <w:t>9 10</w:t>
      </w:r>
      <w:r w:rsidR="00E03959">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w:t>
      </w:r>
      <w:r w:rsidR="00B23829">
        <w:rPr>
          <w:rFonts w:ascii="Times New Roman" w:hAnsi="Times New Roman" w:cs="Times New Roman"/>
        </w:rPr>
        <w:t>,</w:t>
      </w:r>
      <w:r w:rsidR="003E3B4F">
        <w:rPr>
          <w:rFonts w:ascii="Times New Roman" w:hAnsi="Times New Roman" w:cs="Times New Roman"/>
        </w:rPr>
        <w:t xml:space="preserve">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594D835D"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 xml:space="preserve">tates </w:t>
      </w:r>
      <w:r w:rsidR="00946318">
        <w:rPr>
          <w:rFonts w:ascii="Times New Roman" w:hAnsi="Times New Roman" w:cs="Times New Roman"/>
        </w:rPr>
        <w:lastRenderedPageBreak/>
        <w:t>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w:t>
      </w:r>
      <w:r w:rsidR="00D37A3C">
        <w:rPr>
          <w:rFonts w:ascii="Times New Roman" w:hAnsi="Times New Roman" w:cs="Times New Roman"/>
        </w:rPr>
        <w:t>ed</w:t>
      </w:r>
      <w:r w:rsidR="006B5AD0">
        <w:rPr>
          <w:rFonts w:ascii="Times New Roman" w:hAnsi="Times New Roman" w:cs="Times New Roman"/>
        </w:rPr>
        <w:t xml:space="preserve"> large lifespan variation</w:t>
      </w:r>
      <w:r w:rsidR="00D37A3C">
        <w:rPr>
          <w:rFonts w:ascii="Times New Roman" w:hAnsi="Times New Roman" w:cs="Times New Roman"/>
        </w:rPr>
        <w:t xml:space="preserve"> during that period</w:t>
      </w:r>
      <w:r w:rsidR="003B0AF3">
        <w:rPr>
          <w:rFonts w:ascii="Times New Roman" w:hAnsi="Times New Roman" w:cs="Times New Roman"/>
        </w:rPr>
        <w:t>,</w:t>
      </w:r>
      <w:r w:rsidR="006B5AD0">
        <w:rPr>
          <w:rFonts w:ascii="Times New Roman" w:hAnsi="Times New Roman" w:cs="Times New Roman"/>
        </w:rPr>
        <w:t xml:space="preserve"> although  this impact may </w:t>
      </w:r>
      <w:r w:rsidR="00D37A3C">
        <w:rPr>
          <w:rFonts w:ascii="Times New Roman" w:hAnsi="Times New Roman" w:cs="Times New Roman"/>
        </w:rPr>
        <w:t xml:space="preserve">now </w:t>
      </w:r>
      <w:r w:rsidR="006B5AD0">
        <w:rPr>
          <w:rFonts w:ascii="Times New Roman" w:hAnsi="Times New Roman" w:cs="Times New Roman"/>
        </w:rPr>
        <w:t>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 xml:space="preserve">On the other hand, there have been mortality </w:t>
      </w:r>
      <w:r w:rsidR="00B23829">
        <w:rPr>
          <w:rFonts w:ascii="Times New Roman" w:hAnsi="Times New Roman" w:cs="Times New Roman"/>
        </w:rPr>
        <w:t xml:space="preserve">improvements in </w:t>
      </w:r>
      <w:r w:rsidR="00540E42">
        <w:rPr>
          <w:rFonts w:ascii="Times New Roman" w:hAnsi="Times New Roman" w:cs="Times New Roman"/>
        </w:rPr>
        <w:t>causes amenable to medical service</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w:t>
      </w:r>
      <w:r w:rsidR="00B23829">
        <w:rPr>
          <w:rFonts w:ascii="Times New Roman" w:hAnsi="Times New Roman" w:cs="Times New Roman"/>
        </w:rPr>
        <w:t xml:space="preserve">priority since the 1990s (e.g., </w:t>
      </w:r>
      <w:r w:rsidR="00540E42">
        <w:rPr>
          <w:rFonts w:ascii="Times New Roman" w:hAnsi="Times New Roman" w:cs="Times New Roman"/>
        </w:rPr>
        <w:t xml:space="preserve">infectious and respiratory </w:t>
      </w:r>
      <w:r w:rsidR="006B5AD0">
        <w:rPr>
          <w:rFonts w:ascii="Times New Roman" w:hAnsi="Times New Roman" w:cs="Times New Roman"/>
        </w:rPr>
        <w:t>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603BBBEC"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6D39F1">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policy makers</w:t>
      </w:r>
      <w:r w:rsidR="00D37A3C">
        <w:rPr>
          <w:rFonts w:ascii="Times New Roman" w:hAnsi="Times New Roman" w:cs="Times New Roman"/>
        </w:rPr>
        <w:t xml:space="preserve"> in Mexico</w:t>
      </w:r>
      <w:r w:rsidR="004A4B6E">
        <w:rPr>
          <w:rFonts w:ascii="Times New Roman" w:hAnsi="Times New Roman" w:cs="Times New Roman"/>
        </w:rPr>
        <w:t xml:space="preserve"> and</w:t>
      </w:r>
      <w:r w:rsidR="004622FC">
        <w:rPr>
          <w:rFonts w:ascii="Times New Roman" w:hAnsi="Times New Roman" w:cs="Times New Roman"/>
        </w:rPr>
        <w:t xml:space="preserve">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0F137790"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w:t>
      </w:r>
      <w:r w:rsidR="00B6664F">
        <w:rPr>
          <w:rFonts w:ascii="Times New Roman" w:hAnsi="Times New Roman" w:cs="Times New Roman"/>
        </w:rPr>
        <w:t>two indicators computed from age 15, life expectancy (e</w:t>
      </w:r>
      <w:r w:rsidR="00B6664F" w:rsidRPr="00B6664F">
        <w:rPr>
          <w:rFonts w:ascii="Times New Roman" w:hAnsi="Times New Roman" w:cs="Times New Roman"/>
          <w:vertAlign w:val="subscript"/>
        </w:rPr>
        <w:t>15</w:t>
      </w:r>
      <w:r w:rsidR="00B6664F">
        <w:rPr>
          <w:rFonts w:ascii="Times New Roman" w:hAnsi="Times New Roman" w:cs="Times New Roman"/>
        </w:rPr>
        <w:t xml:space="preserve">) and </w:t>
      </w:r>
      <w:r w:rsidR="00C14FBD">
        <w:rPr>
          <w:rFonts w:ascii="Times New Roman" w:hAnsi="Times New Roman" w:cs="Times New Roman"/>
        </w:rPr>
        <w:t>‘years of life lost’</w:t>
      </w:r>
      <w:r>
        <w:rPr>
          <w:rFonts w:ascii="Times New Roman" w:hAnsi="Times New Roman" w:cs="Times New Roman"/>
        </w:rPr>
        <w:t xml:space="preserve"> </w:t>
      </w:r>
      <w:r w:rsidR="00C14FBD">
        <w:rPr>
          <w:rFonts w:ascii="Times New Roman"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w:t>
      </w:r>
      <w:r w:rsidR="00DA66F3">
        <w:rPr>
          <w:rFonts w:ascii="Times New Roman" w:eastAsiaTheme="minorEastAsia" w:hAnsi="Times New Roman" w:cs="Times New Roman"/>
        </w:rPr>
        <w:t>e</w:t>
      </w:r>
      <w:r w:rsidR="000C17BB">
        <w:rPr>
          <w:rFonts w:ascii="Times New Roman" w:eastAsiaTheme="minorEastAsia" w:hAnsi="Times New Roman" w:cs="Times New Roman"/>
        </w:rPr>
        <w:t>s</w:t>
      </w:r>
      <w:r w:rsidR="00DA66F3">
        <w:rPr>
          <w:rFonts w:ascii="Times New Roman" w:eastAsiaTheme="minorEastAsia" w:hAnsi="Times New Roman" w:cs="Times New Roman"/>
        </w:rPr>
        <w:t>e</w:t>
      </w:r>
      <w:r w:rsidR="000C17BB">
        <w:rPr>
          <w:rFonts w:ascii="Times New Roman" w:eastAsiaTheme="minorEastAsia" w:hAnsi="Times New Roman" w:cs="Times New Roman"/>
        </w:rPr>
        <w:t xml:space="preserve"> measure</w:t>
      </w:r>
      <w:r w:rsidR="00DA66F3">
        <w:rPr>
          <w:rFonts w:ascii="Times New Roman" w:eastAsiaTheme="minorEastAsia" w:hAnsi="Times New Roman" w:cs="Times New Roman"/>
        </w:rPr>
        <w:t>s</w:t>
      </w:r>
      <w:r w:rsidR="007650FB">
        <w:rPr>
          <w:rFonts w:ascii="Times New Roman" w:eastAsiaTheme="minorEastAsia" w:hAnsi="Times New Roman" w:cs="Times New Roman"/>
        </w:rPr>
        <w:t xml:space="preserve"> </w:t>
      </w:r>
      <w:r w:rsidR="00EA319C">
        <w:rPr>
          <w:rFonts w:ascii="Times New Roman" w:eastAsiaTheme="minorEastAsia" w:hAnsi="Times New Roman" w:cs="Times New Roman"/>
        </w:rPr>
        <w:t>allow</w:t>
      </w:r>
      <w:r>
        <w:rPr>
          <w:rFonts w:ascii="Times New Roman" w:eastAsiaTheme="minorEastAsia" w:hAnsi="Times New Roman" w:cs="Times New Roman"/>
        </w:rPr>
        <w:t xml:space="preserve">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t</w:t>
      </w:r>
      <w:r w:rsidR="00DA66F3">
        <w:rPr>
          <w:rFonts w:ascii="Times New Roman" w:eastAsiaTheme="minorEastAsia" w:hAnsi="Times New Roman" w:cs="Times New Roman"/>
        </w:rPr>
        <w:t>hey</w:t>
      </w:r>
      <w:r w:rsidR="007650FB">
        <w:rPr>
          <w:rFonts w:ascii="Times New Roman" w:eastAsiaTheme="minorEastAsia" w:hAnsi="Times New Roman" w:cs="Times New Roman"/>
        </w:rPr>
        <w:t xml:space="preserve">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ha</w:t>
      </w:r>
      <w:r w:rsidR="00DA66F3">
        <w:rPr>
          <w:rFonts w:ascii="Times New Roman" w:eastAsiaTheme="minorEastAsia" w:hAnsi="Times New Roman" w:cs="Times New Roman"/>
        </w:rPr>
        <w:t>ve</w:t>
      </w:r>
      <w:r w:rsidR="007650FB">
        <w:rPr>
          <w:rFonts w:ascii="Times New Roman" w:eastAsiaTheme="minorEastAsia" w:hAnsi="Times New Roman" w:cs="Times New Roman"/>
        </w:rPr>
        <w:t xml:space="preserve">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w:t>
      </w:r>
      <w:r w:rsidR="00DA66F3">
        <w:rPr>
          <w:rFonts w:ascii="Times New Roman" w:hAnsi="Times New Roman" w:cs="Times New Roman"/>
        </w:rPr>
        <w:t>e</w:t>
      </w:r>
      <w:r w:rsidR="00DA66F3" w:rsidRPr="00B6664F">
        <w:rPr>
          <w:rFonts w:ascii="Times New Roman" w:hAnsi="Times New Roman" w:cs="Times New Roman"/>
          <w:vertAlign w:val="subscript"/>
        </w:rPr>
        <w:t>15</w:t>
      </w:r>
      <w:r w:rsidR="00DA66F3">
        <w:rPr>
          <w:rFonts w:ascii="Times New Roman" w:eastAsiaTheme="minorEastAsia" w:hAnsi="Times New Roman" w:cs="Times New Roman"/>
        </w:rPr>
        <w:t xml:space="preserve"> estimates the expected </w:t>
      </w:r>
      <w:r w:rsidR="00A62BBB">
        <w:rPr>
          <w:rFonts w:ascii="Times New Roman" w:eastAsiaTheme="minorEastAsia" w:hAnsi="Times New Roman" w:cs="Times New Roman"/>
        </w:rPr>
        <w:lastRenderedPageBreak/>
        <w:t xml:space="preserve">average </w:t>
      </w:r>
      <w:r w:rsidR="00DA66F3">
        <w:rPr>
          <w:rFonts w:ascii="Times New Roman" w:eastAsiaTheme="minorEastAsia" w:hAnsi="Times New Roman" w:cs="Times New Roman"/>
        </w:rPr>
        <w:t xml:space="preserve">years to be lived above age 15 while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650FB">
        <w:rPr>
          <w:rFonts w:ascii="Times New Roman" w:eastAsiaTheme="minorEastAsia" w:hAnsi="Times New Roman" w:cs="Times New Roman"/>
        </w:rPr>
        <w:t xml:space="preserve">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 xml:space="preserve">e analyzed how </w:t>
      </w:r>
      <w:r w:rsidR="00195470">
        <w:rPr>
          <w:rFonts w:ascii="Times New Roman" w:hAnsi="Times New Roman" w:cs="Times New Roman"/>
        </w:rPr>
        <w:t>these indicators</w:t>
      </w:r>
      <w:r w:rsidR="00C85599">
        <w:rPr>
          <w:rFonts w:ascii="Times New Roman" w:hAnsi="Times New Roman" w:cs="Times New Roman"/>
        </w:rPr>
        <w:t xml:space="preserve">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w:t>
      </w:r>
      <w:r w:rsidR="00195470">
        <w:rPr>
          <w:rFonts w:ascii="Times New Roman" w:hAnsi="Times New Roman" w:cs="Times New Roman"/>
        </w:rPr>
        <w:t>s.</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31A75A49"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w:t>
      </w:r>
      <w:r w:rsidR="003E50C7">
        <w:rPr>
          <w:rFonts w:ascii="Times New Roman" w:hAnsi="Times New Roman" w:cs="Times New Roman"/>
        </w:rPr>
        <w:t>idual</w:t>
      </w:r>
      <w:r w:rsidR="00D8276B">
        <w:rPr>
          <w:rFonts w:ascii="Times New Roman" w:hAnsi="Times New Roman" w:cs="Times New Roman"/>
        </w:rPr>
        <w: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5B366A">
        <w:rPr>
          <w:rFonts w:ascii="Times New Roman" w:hAnsi="Times New Roman" w:cs="Times New Roman"/>
        </w:rPr>
        <w:lastRenderedPageBreak/>
        <w:t xml:space="preserve">below age 95 </w:t>
      </w:r>
      <w:r w:rsidR="009A7DE1">
        <w:rPr>
          <w:rFonts w:ascii="Times New Roman" w:hAnsi="Times New Roman" w:cs="Times New Roman"/>
        </w:rPr>
        <w:t xml:space="preserve">since </w:t>
      </w:r>
      <w:r w:rsidR="003E50C7">
        <w:rPr>
          <w:rFonts w:ascii="Times New Roman" w:hAnsi="Times New Roman" w:cs="Times New Roman"/>
        </w:rPr>
        <w:t xml:space="preserve">cause-specific </w:t>
      </w:r>
      <w:r w:rsidR="009A7DE1">
        <w:rPr>
          <w:rFonts w:ascii="Times New Roman" w:hAnsi="Times New Roman" w:cs="Times New Roman"/>
        </w:rPr>
        <w:t>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2A222E5A"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w:t>
      </w:r>
      <w:r w:rsidR="00EE35ED">
        <w:rPr>
          <w:rFonts w:ascii="Times New Roman" w:hAnsi="Times New Roman" w:cs="Times New Roman"/>
        </w:rPr>
        <w:t>adults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7421D256"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w:t>
      </w:r>
      <w:r w:rsidR="00124F0F">
        <w:rPr>
          <w:rFonts w:ascii="Times New Roman" w:hAnsi="Times New Roman" w:cs="Times New Roman"/>
        </w:rPr>
        <w:t xml:space="preserve"> from age 15</w:t>
      </w:r>
      <w:r w:rsidRPr="00AD15FB">
        <w:rPr>
          <w:rFonts w:ascii="Times New Roman" w:hAnsi="Times New Roman" w:cs="Times New Roman"/>
        </w:rPr>
        <w:t xml:space="preserve">. It is defined as the average remaining life expectancy </w:t>
      </w:r>
      <w:r w:rsidR="00124F0F">
        <w:rPr>
          <w:rFonts w:ascii="Times New Roman" w:hAnsi="Times New Roman" w:cs="Times New Roman"/>
        </w:rPr>
        <w:t xml:space="preserve">at age 15 </w:t>
      </w:r>
      <w:r w:rsidRPr="00AD15FB">
        <w:rPr>
          <w:rFonts w:ascii="Times New Roman" w:hAnsi="Times New Roman" w:cs="Times New Roman"/>
        </w:rPr>
        <w:t>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 contributing lost years to life disparity.</w:t>
      </w:r>
      <w:r w:rsidR="00C62C42">
        <w:rPr>
          <w:rFonts w:ascii="Times New Roman" w:hAnsi="Times New Roman" w:cs="Times New Roman"/>
        </w:rPr>
        <w:t xml:space="preserve"> We study lifespan variation conditional on surviving to age 15 to capture the onset of homicides and the young mortality hump.</w:t>
      </w:r>
      <w:r w:rsidRPr="00AD15FB">
        <w:rPr>
          <w:rFonts w:ascii="Times New Roman" w:hAnsi="Times New Roman" w:cs="Times New Roman"/>
        </w:rPr>
        <w:t xml:space="preserve"> In lifetable </w:t>
      </w:r>
      <w:r w:rsidR="003B591E" w:rsidRPr="00AD15FB">
        <w:rPr>
          <w:rFonts w:ascii="Times New Roman" w:hAnsi="Times New Roman" w:cs="Times New Roman"/>
        </w:rPr>
        <w:t>notation,</w:t>
      </w:r>
      <w:r w:rsidRPr="00AD15FB">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A415F7" w:rsidRPr="00AD15FB">
        <w:rPr>
          <w:rFonts w:ascii="Times New Roman" w:hAnsi="Times New Roman" w:cs="Times New Roman"/>
        </w:rPr>
        <w:t xml:space="preserve"> </w:t>
      </w:r>
      <w:r w:rsidRPr="00AD15FB">
        <w:rPr>
          <w:rFonts w:ascii="Times New Roman" w:hAnsi="Times New Roman" w:cs="Times New Roman"/>
        </w:rPr>
        <w:t>is defined as:</w:t>
      </w:r>
    </w:p>
    <w:p w14:paraId="139116EE" w14:textId="60689367" w:rsidR="00CC0A4A" w:rsidRPr="00AD15FB" w:rsidRDefault="00C71A44"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m:rPr>
              <m:sty m:val="p"/>
            </m:rPr>
            <w:rPr>
              <w:rFonts w:ascii="Cambria Math" w:hAnsi="Cambria Math" w:cs="Times New Roman"/>
            </w:rPr>
            <m:t xml:space="preserve">= </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num>
            <m:den>
              <m:r>
                <m:rPr>
                  <m:scr m:val="script"/>
                </m:rPr>
                <w:rPr>
                  <w:rFonts w:ascii="Cambria Math" w:hAnsi="Cambria Math" w:cs="Times New Roman"/>
                </w:rPr>
                <m:t>l(</m:t>
              </m:r>
              <m:r>
                <m:rPr>
                  <m:sty m:val="p"/>
                </m:rPr>
                <w:rPr>
                  <w:rFonts w:ascii="Cambria Math" w:hAnsi="Cambria Math" w:cs="Times New Roman"/>
                </w:rPr>
                <m:t>15</m:t>
              </m:r>
              <m:r>
                <w:rPr>
                  <w:rFonts w:ascii="Cambria Math" w:hAnsi="Cambria Math" w:cs="Times New Roman"/>
                </w:rPr>
                <m:t>)</m:t>
              </m:r>
            </m:den>
          </m:f>
          <m:r>
            <w:rPr>
              <w:rFonts w:ascii="Cambria Math" w:hAnsi="Cambria Math" w:cs="Times New Roman"/>
            </w:rPr>
            <m:t>=</m:t>
          </m:r>
          <m:f>
            <m:fPr>
              <m:ctrlPr>
                <w:rPr>
                  <w:rFonts w:ascii="Cambria Math" w:hAnsi="Cambria Math" w:cs="Times New Roman"/>
                </w:rPr>
              </m:ctrlPr>
            </m:fPr>
            <m:num>
              <m:nary>
                <m:naryPr>
                  <m:limLoc m:val="undOvr"/>
                  <m:ctrlPr>
                    <w:rPr>
                      <w:rFonts w:ascii="Cambria Math" w:hAnsi="Cambria Math" w:cs="Times New Roman"/>
                    </w:rPr>
                  </m:ctrlPr>
                </m:naryPr>
                <m:sub>
                  <m:r>
                    <m:rPr>
                      <m:sty m:val="p"/>
                    </m:rPr>
                    <w:rPr>
                      <w:rFonts w:ascii="Cambria Math" w:hAnsi="Cambria Math" w:cs="Times New Roman"/>
                    </w:rPr>
                    <m:t>15</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num>
            <m:den>
              <m:r>
                <m:rPr>
                  <m:scr m:val="script"/>
                </m:rPr>
                <w:rPr>
                  <w:rFonts w:ascii="Cambria Math" w:hAnsi="Cambria Math" w:cs="Times New Roman"/>
                </w:rPr>
                <m:t>l(</m:t>
              </m:r>
              <m:r>
                <w:rPr>
                  <w:rFonts w:ascii="Cambria Math" w:hAnsi="Cambria Math" w:cs="Times New Roman"/>
                </w:rPr>
                <m:t>15)</m:t>
              </m:r>
            </m:den>
          </m:f>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1A2D38ED"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4617D6">
        <w:rPr>
          <w:rFonts w:ascii="Times New Roman" w:eastAsiaTheme="minorEastAsia" w:hAnsi="Times New Roman" w:cs="Times New Roman"/>
        </w:rPr>
        <w:t xml:space="preserve"> and other measures of </w:t>
      </w:r>
      <w:r w:rsidR="001C364D">
        <w:rPr>
          <w:rFonts w:ascii="Times New Roman" w:eastAsiaTheme="minorEastAsia" w:hAnsi="Times New Roman" w:cs="Times New Roman"/>
        </w:rPr>
        <w:t>variability in</w:t>
      </w:r>
      <w:r w:rsidR="00C30B29">
        <w:rPr>
          <w:rFonts w:ascii="Times New Roman" w:eastAsiaTheme="minorEastAsia" w:hAnsi="Times New Roman" w:cs="Times New Roman"/>
        </w:rPr>
        <w:t xml:space="preserve"> ages at death (e.g., </w:t>
      </w:r>
      <w:r w:rsidR="00CC0A4A" w:rsidRPr="00AD15FB">
        <w:rPr>
          <w:rFonts w:ascii="Times New Roman" w:eastAsiaTheme="minorEastAsia" w:hAnsi="Times New Roman" w:cs="Times New Roman"/>
        </w:rPr>
        <w:t xml:space="preserve"> </w:t>
      </w:r>
      <w:r w:rsidR="001C364D">
        <w:rPr>
          <w:rFonts w:ascii="Times New Roman" w:eastAsiaTheme="minorEastAsia" w:hAnsi="Times New Roman" w:cs="Times New Roman"/>
        </w:rPr>
        <w:t>variance</w:t>
      </w:r>
      <w:r w:rsidR="00CC0A4A" w:rsidRPr="00AD15FB">
        <w:rPr>
          <w:rFonts w:ascii="Times New Roman" w:eastAsiaTheme="minorEastAsia" w:hAnsi="Times New Roman" w:cs="Times New Roman"/>
        </w:rPr>
        <w:t xml:space="preserve">, or the Gini </w:t>
      </w:r>
      <w:r w:rsidR="00CC0A4A" w:rsidRPr="00AD15FB">
        <w:rPr>
          <w:rFonts w:ascii="Times New Roman" w:eastAsiaTheme="minorEastAsia" w:hAnsi="Times New Roman" w:cs="Times New Roman"/>
        </w:rPr>
        <w:lastRenderedPageBreak/>
        <w:t>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3ED8DB3"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8A6D0D">
        <w:rPr>
          <w:rFonts w:ascii="Times New Roman" w:eastAsiaTheme="minorEastAsia" w:hAnsi="Times New Roman" w:cs="Times New Roman"/>
          <w:vertAlign w:val="subscript"/>
        </w:rPr>
        <w:t>15</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FC6EEF9" w:rsidR="008E1F58" w:rsidRDefault="00766699" w:rsidP="008E1F58">
      <w:pPr>
        <w:spacing w:line="480" w:lineRule="auto"/>
        <w:ind w:firstLine="720"/>
        <w:jc w:val="both"/>
      </w:pPr>
      <w:r>
        <w:rPr>
          <w:rFonts w:ascii="Times New Roman" w:eastAsiaTheme="minorEastAsia" w:hAnsi="Times New Roman" w:cs="Times New Roman"/>
        </w:rPr>
        <w:t>As expected, results for males show the largest impact of homici</w:t>
      </w:r>
      <w:r w:rsidR="00F7767C">
        <w:rPr>
          <w:rFonts w:ascii="Times New Roman" w:eastAsiaTheme="minorEastAsia" w:hAnsi="Times New Roman" w:cs="Times New Roman"/>
        </w:rPr>
        <w:t>des on life expectancy and life</w:t>
      </w:r>
      <w:r>
        <w:rPr>
          <w:rFonts w:ascii="Times New Roman" w:eastAsiaTheme="minorEastAsia" w:hAnsi="Times New Roman" w:cs="Times New Roman"/>
        </w:rPr>
        <w:t xml:space="preserve">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3BE53FF0"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w:t>
      </w:r>
      <w:r w:rsidR="00C62C42">
        <w:rPr>
          <w:rFonts w:ascii="Times New Roman" w:eastAsiaTheme="minorEastAsia" w:hAnsi="Times New Roman" w:cs="Times New Roman"/>
        </w:rPr>
        <w:t>age 15</w:t>
      </w:r>
      <w:r>
        <w:rPr>
          <w:rFonts w:ascii="Times New Roman" w:eastAsiaTheme="minorEastAsia" w:hAnsi="Times New Roman" w:cs="Times New Roman"/>
        </w:rPr>
        <w:t xml:space="preserve">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424B3A12" w:rsidR="00714F65" w:rsidRDefault="009221FB"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Among men, l</w:t>
      </w:r>
      <w:r w:rsidR="00FB260F">
        <w:rPr>
          <w:rFonts w:ascii="Times New Roman" w:eastAsiaTheme="minorEastAsia" w:hAnsi="Times New Roman" w:cs="Times New Roman"/>
        </w:rPr>
        <w:t xml:space="preserve">ife expectancy </w:t>
      </w:r>
      <w:r w:rsidR="00C62C42">
        <w:rPr>
          <w:rFonts w:ascii="Times New Roman" w:eastAsiaTheme="minorEastAsia" w:hAnsi="Times New Roman" w:cs="Times New Roman"/>
        </w:rPr>
        <w:t xml:space="preserve">at age 15 </w:t>
      </w:r>
      <w:r w:rsidR="00FB260F">
        <w:rPr>
          <w:rFonts w:ascii="Times New Roman" w:eastAsiaTheme="minorEastAsia" w:hAnsi="Times New Roman" w:cs="Times New Roman"/>
        </w:rPr>
        <w:t xml:space="preserve">increased </w:t>
      </w:r>
      <w:r w:rsidR="00C62C42">
        <w:rPr>
          <w:rFonts w:ascii="Times New Roman" w:eastAsiaTheme="minorEastAsia" w:hAnsi="Times New Roman" w:cs="Times New Roman"/>
        </w:rPr>
        <w:t>more than</w:t>
      </w:r>
      <w:r>
        <w:rPr>
          <w:rFonts w:ascii="Times New Roman" w:eastAsiaTheme="minorEastAsia" w:hAnsi="Times New Roman" w:cs="Times New Roman"/>
        </w:rPr>
        <w:t xml:space="preserve"> twice as fast in 1995-2005 (</w:t>
      </w:r>
      <w:r w:rsidR="00C62C42">
        <w:rPr>
          <w:rFonts w:ascii="Times New Roman" w:eastAsiaTheme="minorEastAsia" w:hAnsi="Times New Roman" w:cs="Times New Roman"/>
        </w:rPr>
        <w:t xml:space="preserve">1.17 </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w:t>
      </w:r>
      <w:r w:rsidR="00C62C42">
        <w:rPr>
          <w:rFonts w:ascii="Times New Roman" w:eastAsiaTheme="minorEastAsia" w:hAnsi="Times New Roman" w:cs="Times New Roman"/>
        </w:rPr>
        <w:t>0.55</w:t>
      </w:r>
      <w:r>
        <w:rPr>
          <w:rFonts w:ascii="Times New Roman" w:eastAsiaTheme="minorEastAsia" w:hAnsi="Times New Roman" w:cs="Times New Roman"/>
        </w:rPr>
        <w:t xml:space="preserve">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C62C42">
        <w:rPr>
          <w:rFonts w:ascii="Times New Roman" w:eastAsiaTheme="minorEastAsia" w:hAnsi="Times New Roman" w:cs="Times New Roman"/>
        </w:rPr>
        <w:t>(0.44</w:t>
      </w:r>
      <w:r w:rsidR="006D2C6C">
        <w:rPr>
          <w:rFonts w:ascii="Times New Roman" w:eastAsiaTheme="minorEastAsia" w:hAnsi="Times New Roman" w:cs="Times New Roman"/>
        </w:rPr>
        <w:t xml:space="preserve">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C62C42">
        <w:rPr>
          <w:rFonts w:ascii="Times New Roman" w:eastAsiaTheme="minorEastAsia" w:hAnsi="Times New Roman" w:cs="Times New Roman"/>
        </w:rPr>
        <w:t>80</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C62C42">
        <w:rPr>
          <w:rFonts w:ascii="Times New Roman" w:eastAsiaTheme="minorEastAsia" w:hAnsi="Times New Roman" w:cs="Times New Roman"/>
        </w:rPr>
        <w:t xml:space="preserve"> (-0.29</w:t>
      </w:r>
      <w:r w:rsidR="003455BB">
        <w:rPr>
          <w:rFonts w:ascii="Times New Roman" w:eastAsiaTheme="minorEastAsia" w:hAnsi="Times New Roman" w:cs="Times New Roman"/>
        </w:rPr>
        <w:t xml:space="preserve">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051C77">
        <w:rPr>
          <w:rFonts w:ascii="Times New Roman" w:eastAsiaTheme="minorEastAsia" w:hAnsi="Times New Roman" w:cs="Times New Roman"/>
        </w:rPr>
        <w:t xml:space="preserve">female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w:t>
      </w:r>
      <w:r w:rsidR="00C62C42">
        <w:rPr>
          <w:rFonts w:ascii="Times New Roman" w:eastAsiaTheme="minorEastAsia" w:hAnsi="Times New Roman" w:cs="Times New Roman"/>
        </w:rPr>
        <w:t>0.58 year</w:t>
      </w:r>
      <w:r w:rsidR="00714F65">
        <w:rPr>
          <w:rFonts w:ascii="Times New Roman" w:eastAsiaTheme="minorEastAsia" w:hAnsi="Times New Roman" w:cs="Times New Roman"/>
        </w:rPr>
        <w:t xml:space="preserve"> in 1995-2005 </w:t>
      </w:r>
      <w:r w:rsidR="000E5565">
        <w:rPr>
          <w:rFonts w:ascii="Times New Roman" w:eastAsiaTheme="minorEastAsia" w:hAnsi="Times New Roman" w:cs="Times New Roman"/>
        </w:rPr>
        <w:t xml:space="preserve">and by an additional </w:t>
      </w:r>
      <w:r w:rsidR="00733AB2">
        <w:rPr>
          <w:rFonts w:ascii="Times New Roman" w:eastAsiaTheme="minorEastAsia" w:hAnsi="Times New Roman" w:cs="Times New Roman"/>
        </w:rPr>
        <w:t xml:space="preserve">half </w:t>
      </w:r>
      <w:r w:rsidR="000E5565">
        <w:rPr>
          <w:rFonts w:ascii="Times New Roman" w:eastAsiaTheme="minorEastAsia" w:hAnsi="Times New Roman" w:cs="Times New Roman"/>
        </w:rPr>
        <w:t>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infectious and respiratory diseases</w:t>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08397D34" w:rsidR="00821A9E" w:rsidRDefault="00753F17" w:rsidP="00A2242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 xml:space="preserve">ifespan </w:t>
      </w:r>
      <w:r w:rsidR="003C0E36">
        <w:rPr>
          <w:rFonts w:ascii="Times New Roman" w:eastAsiaTheme="minorEastAsia" w:hAnsi="Times New Roman" w:cs="Times New Roman"/>
        </w:rPr>
        <w:t>inequality</w:t>
      </w:r>
      <w:r w:rsidR="00BF5F73">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w:t>
      </w:r>
      <w:r w:rsidR="00733AB2">
        <w:rPr>
          <w:rFonts w:ascii="Times New Roman" w:eastAsiaTheme="minorEastAsia" w:hAnsi="Times New Roman" w:cs="Times New Roman"/>
        </w:rPr>
        <w:t xml:space="preserve">an </w:t>
      </w:r>
      <w:r w:rsidR="003C0E36">
        <w:rPr>
          <w:rFonts w:ascii="Times New Roman" w:eastAsiaTheme="minorEastAsia" w:hAnsi="Times New Roman" w:cs="Times New Roman"/>
        </w:rPr>
        <w:t>inequality</w:t>
      </w:r>
      <w:r w:rsidR="00733AB2">
        <w:rPr>
          <w:rFonts w:ascii="Times New Roman" w:eastAsiaTheme="minorEastAsia" w:hAnsi="Times New Roman" w:cs="Times New Roman"/>
        </w:rPr>
        <w:t xml:space="preserve"> reduced by more than half a year</w:t>
      </w:r>
      <w:r w:rsidR="007D46A2">
        <w:rPr>
          <w:rFonts w:ascii="Times New Roman" w:eastAsiaTheme="minorEastAsia" w:hAnsi="Times New Roman" w:cs="Times New Roman"/>
        </w:rPr>
        <w:t xml:space="preserve"> between 1995 (1</w:t>
      </w:r>
      <w:r w:rsidR="00D8500D">
        <w:rPr>
          <w:rFonts w:ascii="Times New Roman" w:eastAsiaTheme="minorEastAsia" w:hAnsi="Times New Roman" w:cs="Times New Roman"/>
        </w:rPr>
        <w:t>4</w:t>
      </w:r>
      <w:r w:rsidR="007D46A2">
        <w:rPr>
          <w:rFonts w:ascii="Times New Roman" w:eastAsiaTheme="minorEastAsia" w:hAnsi="Times New Roman" w:cs="Times New Roman"/>
        </w:rPr>
        <w:t>.</w:t>
      </w:r>
      <w:r w:rsidR="00D8500D">
        <w:rPr>
          <w:rFonts w:ascii="Times New Roman" w:eastAsiaTheme="minorEastAsia" w:hAnsi="Times New Roman" w:cs="Times New Roman"/>
        </w:rPr>
        <w:t>31</w:t>
      </w:r>
      <w:r w:rsidR="007D46A2">
        <w:rPr>
          <w:rFonts w:ascii="Times New Roman" w:eastAsiaTheme="minorEastAsia" w:hAnsi="Times New Roman" w:cs="Times New Roman"/>
        </w:rPr>
        <w:t>) and 2005 (1</w:t>
      </w:r>
      <w:r w:rsidR="00D8500D">
        <w:rPr>
          <w:rFonts w:ascii="Times New Roman" w:eastAsiaTheme="minorEastAsia" w:hAnsi="Times New Roman" w:cs="Times New Roman"/>
        </w:rPr>
        <w:t>3</w:t>
      </w:r>
      <w:r w:rsidR="007D46A2">
        <w:rPr>
          <w:rFonts w:ascii="Times New Roman" w:eastAsiaTheme="minorEastAsia" w:hAnsi="Times New Roman" w:cs="Times New Roman"/>
        </w:rPr>
        <w:t>.</w:t>
      </w:r>
      <w:r w:rsidR="00D8500D">
        <w:rPr>
          <w:rFonts w:ascii="Times New Roman" w:eastAsiaTheme="minorEastAsia" w:hAnsi="Times New Roman" w:cs="Times New Roman"/>
        </w:rPr>
        <w:t>77</w:t>
      </w:r>
      <w:r w:rsidR="007D46A2">
        <w:rPr>
          <w:rFonts w:ascii="Times New Roman" w:eastAsiaTheme="minorEastAsia" w:hAnsi="Times New Roman" w:cs="Times New Roman"/>
        </w:rPr>
        <w:t>)</w:t>
      </w:r>
      <w:r w:rsidR="004D3F96">
        <w:rPr>
          <w:rFonts w:ascii="Times New Roman" w:eastAsiaTheme="minorEastAsia" w:hAnsi="Times New Roman" w:cs="Times New Roman"/>
        </w:rPr>
        <w:t>. This means</w:t>
      </w:r>
      <w:r w:rsidR="00670A82">
        <w:rPr>
          <w:rFonts w:ascii="Times New Roman" w:eastAsiaTheme="minorEastAsia" w:hAnsi="Times New Roman" w:cs="Times New Roman"/>
        </w:rPr>
        <w:t xml:space="preserve"> </w:t>
      </w:r>
      <w:r w:rsidR="00877607">
        <w:rPr>
          <w:rFonts w:ascii="Times New Roman" w:eastAsiaTheme="minorEastAsia" w:hAnsi="Times New Roman" w:cs="Times New Roman"/>
        </w:rPr>
        <w:t>that</w:t>
      </w:r>
      <w:r w:rsidR="004D3F96">
        <w:rPr>
          <w:rFonts w:ascii="Times New Roman" w:eastAsiaTheme="minorEastAsia" w:hAnsi="Times New Roman" w:cs="Times New Roman"/>
        </w:rPr>
        <w:t>, on aver</w:t>
      </w:r>
      <w:r w:rsidR="00733AB2">
        <w:rPr>
          <w:rFonts w:ascii="Times New Roman" w:eastAsiaTheme="minorEastAsia" w:hAnsi="Times New Roman" w:cs="Times New Roman"/>
        </w:rPr>
        <w:t xml:space="preserve">age, Mexican males were losing </w:t>
      </w:r>
      <w:r w:rsidR="00D8500D">
        <w:rPr>
          <w:rFonts w:ascii="Times New Roman" w:eastAsiaTheme="minorEastAsia" w:hAnsi="Times New Roman" w:cs="Times New Roman"/>
        </w:rPr>
        <w:t xml:space="preserve">about </w:t>
      </w:r>
      <w:r w:rsidR="00733AB2">
        <w:rPr>
          <w:rFonts w:ascii="Times New Roman" w:eastAsiaTheme="minorEastAsia" w:hAnsi="Times New Roman" w:cs="Times New Roman"/>
        </w:rPr>
        <w:t>half a year</w:t>
      </w:r>
      <w:r w:rsidR="004D3F96">
        <w:rPr>
          <w:rFonts w:ascii="Times New Roman" w:eastAsiaTheme="minorEastAsia" w:hAnsi="Times New Roman" w:cs="Times New Roman"/>
        </w:rPr>
        <w:t xml:space="preserve"> </w:t>
      </w:r>
      <w:r w:rsidR="00D8500D">
        <w:rPr>
          <w:rFonts w:ascii="Times New Roman" w:eastAsiaTheme="minorEastAsia" w:hAnsi="Times New Roman" w:cs="Times New Roman"/>
        </w:rPr>
        <w:t xml:space="preserve">of life </w:t>
      </w:r>
      <w:r w:rsidR="004D3F96">
        <w:rPr>
          <w:rFonts w:ascii="Times New Roman" w:eastAsiaTheme="minorEastAsia" w:hAnsi="Times New Roman" w:cs="Times New Roman"/>
        </w:rPr>
        <w:t>less at their time of death in 2005 than in 1995.</w:t>
      </w:r>
      <w:r w:rsidR="007D46A2">
        <w:rPr>
          <w:rFonts w:ascii="Times New Roman" w:eastAsiaTheme="minorEastAsia" w:hAnsi="Times New Roman" w:cs="Times New Roman"/>
        </w:rPr>
        <w:t xml:space="preserve"> </w:t>
      </w:r>
      <w:r w:rsidR="00F7767C">
        <w:rPr>
          <w:rFonts w:ascii="Times New Roman" w:eastAsiaTheme="minorEastAsia" w:hAnsi="Times New Roman" w:cs="Times New Roman"/>
        </w:rPr>
        <w:t>Although life</w:t>
      </w:r>
      <w:r w:rsidR="004C5111">
        <w:rPr>
          <w:rFonts w:ascii="Times New Roman" w:eastAsiaTheme="minorEastAsia" w:hAnsi="Times New Roman" w:cs="Times New Roman"/>
        </w:rPr>
        <w:t xml:space="preserve">span </w:t>
      </w:r>
      <w:r w:rsidR="00270FA8">
        <w:rPr>
          <w:rFonts w:ascii="Times New Roman" w:eastAsiaTheme="minorEastAsia" w:hAnsi="Times New Roman" w:cs="Times New Roman"/>
        </w:rPr>
        <w:t>inequality</w:t>
      </w:r>
      <w:r w:rsidR="004C5111">
        <w:rPr>
          <w:rFonts w:ascii="Times New Roman" w:eastAsiaTheme="minorEastAsia" w:hAnsi="Times New Roman" w:cs="Times New Roman"/>
        </w:rPr>
        <w:t xml:space="preserve"> also declined between 2005 and 2015 (-0.</w:t>
      </w:r>
      <w:r w:rsidR="00733AB2">
        <w:rPr>
          <w:rFonts w:ascii="Times New Roman" w:eastAsiaTheme="minorEastAsia" w:hAnsi="Times New Roman" w:cs="Times New Roman"/>
        </w:rPr>
        <w:t>15</w:t>
      </w:r>
      <w:r w:rsidR="004C5111">
        <w:rPr>
          <w:rFonts w:ascii="Times New Roman" w:eastAsiaTheme="minorEastAsia" w:hAnsi="Times New Roman" w:cs="Times New Roman"/>
        </w:rPr>
        <w:t xml:space="preserve">),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w:t>
      </w:r>
      <w:r w:rsidR="00816DB7">
        <w:rPr>
          <w:rFonts w:ascii="Times New Roman" w:eastAsiaTheme="minorEastAsia" w:hAnsi="Times New Roman" w:cs="Times New Roman"/>
        </w:rPr>
        <w:t xml:space="preserve">about four </w:t>
      </w:r>
      <w:r w:rsidR="00733AB2">
        <w:rPr>
          <w:rFonts w:ascii="Times New Roman" w:eastAsiaTheme="minorEastAsia" w:hAnsi="Times New Roman" w:cs="Times New Roman"/>
        </w:rPr>
        <w:t>times</w:t>
      </w:r>
      <w:r w:rsidR="00F03235">
        <w:rPr>
          <w:rFonts w:ascii="Times New Roman" w:eastAsiaTheme="minorEastAsia" w:hAnsi="Times New Roman" w:cs="Times New Roman"/>
        </w:rPr>
        <w:t xml:space="preserve"> </w:t>
      </w:r>
      <w:r w:rsidR="00816DB7">
        <w:rPr>
          <w:rFonts w:ascii="Times New Roman" w:eastAsiaTheme="minorEastAsia" w:hAnsi="Times New Roman" w:cs="Times New Roman"/>
        </w:rPr>
        <w:t>larger</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F7767C">
        <w:rPr>
          <w:rFonts w:ascii="Times New Roman" w:eastAsiaTheme="minorEastAsia" w:hAnsi="Times New Roman" w:cs="Times New Roman"/>
        </w:rPr>
        <w:t>In other words, male life</w:t>
      </w:r>
      <w:r w:rsidR="00305655">
        <w:rPr>
          <w:rFonts w:ascii="Times New Roman" w:eastAsiaTheme="minorEastAsia" w:hAnsi="Times New Roman" w:cs="Times New Roman"/>
        </w:rPr>
        <w:t xml:space="preserve">span </w:t>
      </w:r>
      <w:r w:rsidR="00F45D92">
        <w:rPr>
          <w:rFonts w:ascii="Times New Roman" w:eastAsiaTheme="minorEastAsia" w:hAnsi="Times New Roman" w:cs="Times New Roman"/>
        </w:rPr>
        <w:t>inequality</w:t>
      </w:r>
      <w:r w:rsidR="00305655">
        <w:rPr>
          <w:rFonts w:ascii="Times New Roman" w:eastAsiaTheme="minorEastAsia" w:hAnsi="Times New Roman" w:cs="Times New Roman"/>
        </w:rPr>
        <w:t xml:space="preserve"> was </w:t>
      </w:r>
      <w:r w:rsidR="00733AB2">
        <w:rPr>
          <w:rFonts w:ascii="Times New Roman" w:eastAsiaTheme="minorEastAsia" w:hAnsi="Times New Roman" w:cs="Times New Roman"/>
        </w:rPr>
        <w:t>stagnant</w:t>
      </w:r>
      <w:r w:rsidR="00305655">
        <w:rPr>
          <w:rFonts w:ascii="Times New Roman" w:eastAsiaTheme="minorEastAsia" w:hAnsi="Times New Roman" w:cs="Times New Roman"/>
        </w:rPr>
        <w:t xml:space="preserve"> in recent times. </w:t>
      </w:r>
      <w:r w:rsidR="00D82F26">
        <w:rPr>
          <w:rFonts w:ascii="Times New Roman" w:eastAsiaTheme="minorEastAsia" w:hAnsi="Times New Roman" w:cs="Times New Roman"/>
        </w:rPr>
        <w:t>Nonetheless</w:t>
      </w:r>
      <w:r w:rsidR="00A22420">
        <w:rPr>
          <w:rFonts w:ascii="Times New Roman" w:eastAsiaTheme="minorEastAsia" w:hAnsi="Times New Roman" w:cs="Times New Roman"/>
        </w:rPr>
        <w:t>, improvements in other causes of death contributed to a reduction in life span inequality</w:t>
      </w:r>
      <w:r w:rsidR="009F4AA7">
        <w:rPr>
          <w:rFonts w:ascii="Times New Roman" w:eastAsiaTheme="minorEastAsia" w:hAnsi="Times New Roman" w:cs="Times New Roman"/>
        </w:rPr>
        <w:t xml:space="preserve"> in both periods</w:t>
      </w:r>
      <w:r w:rsidR="00A22420">
        <w:rPr>
          <w:rFonts w:ascii="Times New Roman" w:eastAsiaTheme="minorEastAsia" w:hAnsi="Times New Roman" w:cs="Times New Roman"/>
        </w:rPr>
        <w:t>; for example, mortality</w:t>
      </w:r>
      <w:r w:rsidR="005A1F91" w:rsidRPr="00C72FBB">
        <w:rPr>
          <w:rFonts w:ascii="Times New Roman" w:eastAsiaTheme="minorEastAsia" w:hAnsi="Times New Roman" w:cs="Times New Roman"/>
        </w:rPr>
        <w:t xml:space="preserve"> decline</w:t>
      </w:r>
      <w:r w:rsidR="00A22420">
        <w:rPr>
          <w:rFonts w:ascii="Times New Roman" w:eastAsiaTheme="minorEastAsia" w:hAnsi="Times New Roman" w:cs="Times New Roman"/>
        </w:rPr>
        <w:t>s</w:t>
      </w:r>
      <w:r w:rsidR="005A1F91" w:rsidRPr="00C72FBB">
        <w:rPr>
          <w:rFonts w:ascii="Times New Roman" w:eastAsiaTheme="minorEastAsia" w:hAnsi="Times New Roman" w:cs="Times New Roman"/>
        </w:rPr>
        <w:t xml:space="preserve"> </w:t>
      </w:r>
      <w:r w:rsidR="00A22420">
        <w:rPr>
          <w:rFonts w:ascii="Times New Roman" w:eastAsiaTheme="minorEastAsia" w:hAnsi="Times New Roman" w:cs="Times New Roman"/>
        </w:rPr>
        <w:t xml:space="preserve">in </w:t>
      </w:r>
      <w:bookmarkStart w:id="0" w:name="_GoBack"/>
      <w:bookmarkEnd w:id="0"/>
      <w:commentRangeStart w:id="1"/>
      <w:del w:id="2" w:author="José Manuel Aburto" w:date="2018-02-21T20:52:00Z">
        <w:r w:rsidR="005A1F91" w:rsidRPr="00C72FBB" w:rsidDel="001E5871">
          <w:rPr>
            <w:rFonts w:ascii="Times New Roman" w:eastAsiaTheme="minorEastAsia" w:hAnsi="Times New Roman" w:cs="Times New Roman"/>
          </w:rPr>
          <w:delText>diabetes</w:delText>
        </w:r>
      </w:del>
      <w:commentRangeEnd w:id="1"/>
      <w:r w:rsidR="001E5871">
        <w:rPr>
          <w:rStyle w:val="CommentReference"/>
        </w:rPr>
        <w:commentReference w:id="1"/>
      </w:r>
      <w:del w:id="3" w:author="José Manuel Aburto" w:date="2018-02-21T20:52:00Z">
        <w:r w:rsidR="005A1F91" w:rsidRPr="00C72FBB" w:rsidDel="001E5871">
          <w:rPr>
            <w:rFonts w:ascii="Times New Roman" w:eastAsiaTheme="minorEastAsia" w:hAnsi="Times New Roman" w:cs="Times New Roman"/>
          </w:rPr>
          <w:delText xml:space="preserve"> and ischemic heart disease at older ages and </w:delText>
        </w:r>
      </w:del>
      <w:r w:rsidR="005A1F91" w:rsidRPr="00C72FBB">
        <w:rPr>
          <w:rFonts w:ascii="Times New Roman" w:eastAsiaTheme="minorEastAsia" w:hAnsi="Times New Roman" w:cs="Times New Roman"/>
        </w:rPr>
        <w:t>accidents and cirrhosis at younger ages.</w:t>
      </w:r>
      <w:r w:rsidR="005A1F91">
        <w:rPr>
          <w:rFonts w:ascii="Times New Roman" w:eastAsiaTheme="minorEastAsia" w:hAnsi="Times New Roman" w:cs="Times New Roman"/>
        </w:rPr>
        <w:t xml:space="preserve"> </w:t>
      </w:r>
      <w:r w:rsidR="009F4AA7">
        <w:rPr>
          <w:rFonts w:ascii="Times New Roman" w:eastAsiaTheme="minorEastAsia" w:hAnsi="Times New Roman" w:cs="Times New Roman"/>
        </w:rPr>
        <w:t xml:space="preserve">Importantly, </w:t>
      </w:r>
      <w:r w:rsidR="005A1F91">
        <w:rPr>
          <w:rFonts w:ascii="Times New Roman" w:eastAsiaTheme="minorEastAsia" w:hAnsi="Times New Roman" w:cs="Times New Roman"/>
        </w:rPr>
        <w:t xml:space="preserve"> 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span variation in 2005-2015</w:t>
      </w:r>
      <w:r w:rsidR="009F4AA7">
        <w:rPr>
          <w:rFonts w:ascii="Times New Roman" w:eastAsiaTheme="minorEastAsia" w:hAnsi="Times New Roman" w:cs="Times New Roman"/>
        </w:rPr>
        <w:t xml:space="preserve"> (e.g., positive contribution)</w:t>
      </w:r>
      <w:r w:rsidR="001957A2">
        <w:rPr>
          <w:rFonts w:ascii="Times New Roman" w:eastAsiaTheme="minorEastAsia" w:hAnsi="Times New Roman" w:cs="Times New Roman"/>
        </w:rPr>
        <w:t xml:space="preserve">. </w:t>
      </w:r>
      <w:r w:rsidR="0062285C">
        <w:rPr>
          <w:rFonts w:ascii="Times New Roman" w:eastAsiaTheme="minorEastAsia" w:hAnsi="Times New Roman" w:cs="Times New Roman"/>
        </w:rPr>
        <w:t xml:space="preserve">For example, homicides and conditions amenable to medical service account for most of the reduction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62285C">
        <w:rPr>
          <w:rFonts w:ascii="Times New Roman" w:eastAsiaTheme="minorEastAsia" w:hAnsi="Times New Roman" w:cs="Times New Roman"/>
        </w:rPr>
        <w:t xml:space="preserve"> between 1995 and 2005 (about -0.28 and -0.12 years, respectively); however, between 2005 and 2015, rising homicide rates contributed to widening lifespan </w:t>
      </w:r>
      <w:r w:rsidR="00E13FA0">
        <w:rPr>
          <w:rFonts w:ascii="Times New Roman" w:eastAsiaTheme="minorEastAsia" w:hAnsi="Times New Roman" w:cs="Times New Roman"/>
        </w:rPr>
        <w:t>inequality</w:t>
      </w:r>
      <w:r w:rsidR="0062285C">
        <w:rPr>
          <w:rFonts w:ascii="Times New Roman" w:eastAsiaTheme="minorEastAsia" w:hAnsi="Times New Roman" w:cs="Times New Roman"/>
        </w:rPr>
        <w:t xml:space="preserve"> (about 0.17 years </w:t>
      </w:r>
      <w:r w:rsidR="00E13FA0">
        <w:rPr>
          <w:rFonts w:ascii="Times New Roman" w:eastAsiaTheme="minorEastAsia" w:hAnsi="Times New Roman" w:cs="Times New Roman"/>
        </w:rPr>
        <w:t>at</w:t>
      </w:r>
      <w:r w:rsidR="0062285C">
        <w:rPr>
          <w:rFonts w:ascii="Times New Roman" w:eastAsiaTheme="minorEastAsia" w:hAnsi="Times New Roman" w:cs="Times New Roman"/>
        </w:rPr>
        <w:t xml:space="preserve"> ages below 60). For females, lifespan variation decreased since 1995.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t xml:space="preserve">a tipping point </w:t>
      </w:r>
      <w:r w:rsidR="009F4AA7">
        <w:rPr>
          <w:rFonts w:ascii="Times New Roman" w:eastAsiaTheme="minorEastAsia" w:hAnsi="Times New Roman" w:cs="Times New Roman"/>
        </w:rPr>
        <w:t xml:space="preserve">at </w:t>
      </w:r>
      <w:r w:rsidR="00733AB2">
        <w:rPr>
          <w:rFonts w:ascii="Times New Roman" w:eastAsiaTheme="minorEastAsia" w:hAnsi="Times New Roman" w:cs="Times New Roman"/>
        </w:rPr>
        <w:t>a</w:t>
      </w:r>
      <w:r w:rsidR="009F4AA7">
        <w:rPr>
          <w:rFonts w:ascii="Times New Roman" w:eastAsiaTheme="minorEastAsia" w:hAnsi="Times New Roman" w:cs="Times New Roman"/>
        </w:rPr>
        <w:t>round</w:t>
      </w:r>
      <w:r w:rsidR="00733AB2">
        <w:rPr>
          <w:rFonts w:ascii="Times New Roman" w:eastAsiaTheme="minorEastAsia" w:hAnsi="Times New Roman" w:cs="Times New Roman"/>
        </w:rPr>
        <w:t xml:space="preserve"> age 70</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diabetes</w:t>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w:t>
      </w:r>
      <w:r w:rsidR="00DA38D1">
        <w:rPr>
          <w:rFonts w:ascii="Times New Roman" w:eastAsiaTheme="minorEastAsia" w:hAnsi="Times New Roman" w:cs="Times New Roman"/>
        </w:rPr>
        <w:t>inequality</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Th</w:t>
      </w:r>
      <w:r w:rsidR="00DC5728">
        <w:rPr>
          <w:rFonts w:ascii="Times New Roman" w:eastAsiaTheme="minorEastAsia" w:hAnsi="Times New Roman" w:cs="Times New Roman"/>
        </w:rPr>
        <w:t>e</w:t>
      </w:r>
      <w:r w:rsidR="008C09D6">
        <w:rPr>
          <w:rFonts w:ascii="Times New Roman" w:eastAsiaTheme="minorEastAsia" w:hAnsi="Times New Roman" w:cs="Times New Roman"/>
        </w:rPr>
        <w:t>s</w:t>
      </w:r>
      <w:r w:rsidR="00DC5728">
        <w:rPr>
          <w:rFonts w:ascii="Times New Roman" w:eastAsiaTheme="minorEastAsia" w:hAnsi="Times New Roman" w:cs="Times New Roman"/>
        </w:rPr>
        <w:t>e</w:t>
      </w:r>
      <w:r w:rsidR="008C09D6">
        <w:rPr>
          <w:rFonts w:ascii="Times New Roman" w:eastAsiaTheme="minorEastAsia" w:hAnsi="Times New Roman" w:cs="Times New Roman"/>
        </w:rPr>
        <w:t xml:space="preserve"> result</w:t>
      </w:r>
      <w:r w:rsidR="00DC5728">
        <w:rPr>
          <w:rFonts w:ascii="Times New Roman" w:eastAsiaTheme="minorEastAsia" w:hAnsi="Times New Roman" w:cs="Times New Roman"/>
        </w:rPr>
        <w:t>s</w:t>
      </w:r>
      <w:r w:rsidR="008C09D6">
        <w:rPr>
          <w:rFonts w:ascii="Times New Roman" w:eastAsiaTheme="minorEastAsia" w:hAnsi="Times New Roman" w:cs="Times New Roman"/>
        </w:rPr>
        <w:t xml:space="preserve"> underscore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w:t>
      </w:r>
      <w:r w:rsidR="00DA38D1">
        <w:rPr>
          <w:rFonts w:ascii="Times New Roman" w:eastAsiaTheme="minorEastAsia" w:hAnsi="Times New Roman" w:cs="Times New Roman"/>
        </w:rPr>
        <w:t>inequality</w:t>
      </w:r>
      <w:r w:rsidR="008C09D6">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68190F4C"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w:t>
      </w:r>
      <w:r w:rsidR="00640C93">
        <w:rPr>
          <w:rFonts w:ascii="Times New Roman" w:eastAsiaTheme="minorEastAsia" w:hAnsi="Times New Roman" w:cs="Times New Roman"/>
        </w:rPr>
        <w:t>age 15</w:t>
      </w:r>
      <w:r>
        <w:rPr>
          <w:rFonts w:ascii="Times New Roman" w:eastAsiaTheme="minorEastAsia" w:hAnsi="Times New Roman" w:cs="Times New Roman"/>
        </w:rPr>
        <w:t xml:space="preserve">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w:t>
      </w:r>
      <w:r>
        <w:rPr>
          <w:rFonts w:ascii="Times New Roman" w:eastAsiaTheme="minorEastAsia" w:hAnsi="Times New Roman" w:cs="Times New Roman"/>
        </w:rPr>
        <w:lastRenderedPageBreak/>
        <w:t xml:space="preserve">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w:t>
      </w:r>
      <w:r w:rsidR="006D27CF">
        <w:rPr>
          <w:rFonts w:ascii="Times New Roman" w:eastAsiaTheme="minorEastAsia" w:hAnsi="Times New Roman" w:cs="Times New Roman"/>
        </w:rPr>
        <w:t>inequality</w:t>
      </w:r>
      <w:r w:rsidR="00D739EB">
        <w:rPr>
          <w:rFonts w:ascii="Times New Roman" w:eastAsiaTheme="minorEastAsia" w:hAnsi="Times New Roman" w:cs="Times New Roman"/>
        </w:rPr>
        <w:t xml:space="preserve">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 xml:space="preserve">s to facilitate interpretations of results, North, Central and </w:t>
      </w:r>
      <w:r w:rsidR="00640C93">
        <w:rPr>
          <w:rFonts w:ascii="Times New Roman" w:eastAsiaTheme="minorEastAsia" w:hAnsi="Times New Roman" w:cs="Times New Roman"/>
        </w:rPr>
        <w:t>South.</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 xml:space="preserve">s. First, life expectancy among males had a larger increase in 1995-2005 than in 2005-2015 across all states (panel A), </w:t>
      </w:r>
      <w:r w:rsidR="00D60006">
        <w:rPr>
          <w:rFonts w:ascii="Times New Roman" w:eastAsiaTheme="minorEastAsia" w:hAnsi="Times New Roman" w:cs="Times New Roman"/>
        </w:rPr>
        <w:t>but</w:t>
      </w:r>
      <w:r w:rsidR="00135876">
        <w:rPr>
          <w:rFonts w:ascii="Times New Roman" w:eastAsiaTheme="minorEastAsia" w:hAnsi="Times New Roman" w:cs="Times New Roman"/>
        </w:rPr>
        <w:t xml:space="preserve"> s</w:t>
      </w:r>
      <w:r w:rsidR="000401DA">
        <w:rPr>
          <w:rFonts w:ascii="Times New Roman" w:eastAsiaTheme="minorEastAsia" w:hAnsi="Times New Roman" w:cs="Times New Roman"/>
        </w:rPr>
        <w:t>ome states experienc</w:t>
      </w:r>
      <w:r w:rsidR="00D60006">
        <w:rPr>
          <w:rFonts w:ascii="Times New Roman" w:eastAsiaTheme="minorEastAsia" w:hAnsi="Times New Roman" w:cs="Times New Roman"/>
        </w:rPr>
        <w:t>ed</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A43A39">
        <w:rPr>
          <w:rFonts w:ascii="Times New Roman" w:eastAsiaTheme="minorEastAsia" w:hAnsi="Times New Roman" w:cs="Times New Roman"/>
        </w:rPr>
        <w:t>particularly</w:t>
      </w:r>
      <w:r w:rsidR="00122C89">
        <w:rPr>
          <w:rFonts w:ascii="Times New Roman" w:eastAsiaTheme="minorEastAsia" w:hAnsi="Times New Roman" w:cs="Times New Roman"/>
        </w:rPr>
        <w:t xml:space="preserve"> in the North (e.g., </w:t>
      </w:r>
      <w:r w:rsidR="00C7225E">
        <w:rPr>
          <w:rFonts w:ascii="Times New Roman" w:eastAsiaTheme="minorEastAsia" w:hAnsi="Times New Roman" w:cs="Times New Roman"/>
        </w:rPr>
        <w:t>Chihuahua</w:t>
      </w:r>
      <w:r w:rsidR="00640C93">
        <w:rPr>
          <w:rFonts w:ascii="Times New Roman" w:eastAsiaTheme="minorEastAsia" w:hAnsi="Times New Roman" w:cs="Times New Roman"/>
        </w:rPr>
        <w:t>, Nuevo León and Sinaloa</w:t>
      </w:r>
      <w:r w:rsidR="00122C89">
        <w:rPr>
          <w:rFonts w:ascii="Times New Roman" w:eastAsiaTheme="minorEastAsia" w:hAnsi="Times New Roman" w:cs="Times New Roman"/>
        </w:rPr>
        <w:t>)</w:t>
      </w:r>
      <w:r w:rsidR="00C7225E">
        <w:rPr>
          <w:rFonts w:ascii="Times New Roman" w:eastAsiaTheme="minorEastAsia" w:hAnsi="Times New Roman" w:cs="Times New Roman"/>
        </w:rPr>
        <w:t>.</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w:t>
      </w:r>
      <w:r w:rsidR="00B309F7">
        <w:rPr>
          <w:rFonts w:ascii="Times New Roman" w:eastAsiaTheme="minorEastAsia" w:hAnsi="Times New Roman" w:cs="Times New Roman"/>
        </w:rPr>
        <w:t>inequality</w:t>
      </w:r>
      <w:r w:rsidR="000401DA">
        <w:rPr>
          <w:rFonts w:ascii="Times New Roman" w:eastAsiaTheme="minorEastAsia" w:hAnsi="Times New Roman" w:cs="Times New Roman"/>
        </w:rPr>
        <w:t xml:space="preserve"> (panel B) was reduced in </w:t>
      </w:r>
      <w:r w:rsidR="00135876">
        <w:rPr>
          <w:rFonts w:ascii="Times New Roman" w:eastAsiaTheme="minorEastAsia" w:hAnsi="Times New Roman" w:cs="Times New Roman"/>
        </w:rPr>
        <w:t>most states over the two decades, 1995-20</w:t>
      </w:r>
      <w:r w:rsidR="00B309F7">
        <w:rPr>
          <w:rFonts w:ascii="Times New Roman" w:eastAsiaTheme="minorEastAsia" w:hAnsi="Times New Roman" w:cs="Times New Roman"/>
        </w:rPr>
        <w:t>1</w:t>
      </w:r>
      <w:r w:rsidR="00135876">
        <w:rPr>
          <w:rFonts w:ascii="Times New Roman" w:eastAsiaTheme="minorEastAsia" w:hAnsi="Times New Roman" w:cs="Times New Roman"/>
        </w:rPr>
        <w:t xml:space="preserve">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F7767C">
        <w:rPr>
          <w:rFonts w:ascii="Times New Roman" w:eastAsiaTheme="minorEastAsia" w:hAnsi="Times New Roman" w:cs="Times New Roman"/>
        </w:rPr>
        <w:t>reducing life</w:t>
      </w:r>
      <w:r w:rsidR="00AC3979">
        <w:rPr>
          <w:rFonts w:ascii="Times New Roman" w:eastAsiaTheme="minorEastAsia" w:hAnsi="Times New Roman" w:cs="Times New Roman"/>
        </w:rPr>
        <w:t xml:space="preserve">span </w:t>
      </w:r>
      <w:r w:rsidR="00B309F7">
        <w:rPr>
          <w:rFonts w:ascii="Times New Roman" w:eastAsiaTheme="minorEastAsia" w:hAnsi="Times New Roman" w:cs="Times New Roman"/>
        </w:rPr>
        <w:t>inequality</w:t>
      </w:r>
      <w:r w:rsidR="00FE4B4B">
        <w:rPr>
          <w:rFonts w:ascii="Times New Roman" w:eastAsiaTheme="minorEastAsia" w:hAnsi="Times New Roman" w:cs="Times New Roman"/>
        </w:rPr>
        <w:t xml:space="preserve"> of at least 0.4 years of life</w:t>
      </w:r>
      <w:r w:rsidR="00AC3979">
        <w:rPr>
          <w:rFonts w:ascii="Times New Roman" w:eastAsiaTheme="minorEastAsia" w:hAnsi="Times New Roman" w:cs="Times New Roman"/>
        </w:rPr>
        <w:t xml:space="preserve">, particularly those in </w:t>
      </w:r>
      <w:r w:rsidR="000401DA">
        <w:rPr>
          <w:rFonts w:ascii="Times New Roman" w:eastAsiaTheme="minorEastAsia" w:hAnsi="Times New Roman" w:cs="Times New Roman"/>
        </w:rPr>
        <w:t xml:space="preserve">the South of the country </w:t>
      </w:r>
      <w:r w:rsidR="00B309F7">
        <w:rPr>
          <w:rFonts w:ascii="Times New Roman" w:eastAsiaTheme="minorEastAsia" w:hAnsi="Times New Roman" w:cs="Times New Roman"/>
        </w:rPr>
        <w:t xml:space="preserve">(e.g., </w:t>
      </w:r>
      <w:r w:rsidR="000401DA">
        <w:rPr>
          <w:rFonts w:ascii="Times New Roman" w:eastAsiaTheme="minorEastAsia" w:hAnsi="Times New Roman" w:cs="Times New Roman"/>
        </w:rPr>
        <w:t>Chiapas, Oaxaca and Puebla</w:t>
      </w:r>
      <w:r w:rsidR="00B309F7">
        <w:rPr>
          <w:rFonts w:ascii="Times New Roman" w:eastAsiaTheme="minorEastAsia" w:hAnsi="Times New Roman" w:cs="Times New Roman"/>
        </w:rPr>
        <w:t>)</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north had very low reductions in lifespan disparity with </w:t>
      </w:r>
      <w:r w:rsidR="00640C93">
        <w:rPr>
          <w:rFonts w:ascii="Times New Roman" w:eastAsiaTheme="minorEastAsia" w:hAnsi="Times New Roman" w:cs="Times New Roman"/>
        </w:rPr>
        <w:t>five</w:t>
      </w:r>
      <w:r w:rsidR="000401DA">
        <w:rPr>
          <w:rFonts w:ascii="Times New Roman" w:eastAsiaTheme="minorEastAsia" w:hAnsi="Times New Roman" w:cs="Times New Roman"/>
        </w:rPr>
        <w:t xml:space="preserve"> states </w:t>
      </w:r>
      <w:r w:rsidR="00AC3979">
        <w:rPr>
          <w:rFonts w:ascii="Times New Roman" w:eastAsiaTheme="minorEastAsia" w:hAnsi="Times New Roman" w:cs="Times New Roman"/>
        </w:rPr>
        <w:t xml:space="preserve">having a large </w:t>
      </w:r>
      <w:r w:rsidR="001033E4">
        <w:rPr>
          <w:rFonts w:ascii="Times New Roman" w:eastAsiaTheme="minorEastAsia" w:hAnsi="Times New Roman" w:cs="Times New Roman"/>
        </w:rPr>
        <w:t>increase in</w:t>
      </w:r>
      <w:r w:rsidR="000401DA">
        <w:rPr>
          <w:rFonts w:ascii="Times New Roman" w:eastAsiaTheme="minorEastAsia" w:hAnsi="Times New Roman" w:cs="Times New Roman"/>
        </w:rPr>
        <w:t xml:space="preserve"> lifespan</w:t>
      </w:r>
      <w:r w:rsidR="00AC3979">
        <w:rPr>
          <w:rFonts w:ascii="Times New Roman" w:eastAsiaTheme="minorEastAsia" w:hAnsi="Times New Roman" w:cs="Times New Roman"/>
        </w:rPr>
        <w:t xml:space="preserve"> </w:t>
      </w:r>
      <w:r w:rsidR="00797B23">
        <w:rPr>
          <w:rFonts w:ascii="Times New Roman" w:eastAsiaTheme="minorEastAsia" w:hAnsi="Times New Roman" w:cs="Times New Roman"/>
        </w:rPr>
        <w:t>inequality</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Chihuahua</w:t>
      </w:r>
      <w:r w:rsidR="00640C93">
        <w:rPr>
          <w:rFonts w:ascii="Times New Roman" w:eastAsiaTheme="minorEastAsia" w:hAnsi="Times New Roman" w:cs="Times New Roman"/>
        </w:rPr>
        <w:t xml:space="preserve">, </w:t>
      </w:r>
      <w:r w:rsidR="000401DA">
        <w:rPr>
          <w:rFonts w:ascii="Times New Roman" w:eastAsiaTheme="minorEastAsia" w:hAnsi="Times New Roman" w:cs="Times New Roman"/>
        </w:rPr>
        <w:t>Nuevo León</w:t>
      </w:r>
      <w:r w:rsidR="00640C93">
        <w:rPr>
          <w:rFonts w:ascii="Times New Roman" w:eastAsiaTheme="minorEastAsia" w:hAnsi="Times New Roman" w:cs="Times New Roman"/>
        </w:rPr>
        <w:t xml:space="preserve"> and Tamaulipas</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w:t>
      </w:r>
      <w:r w:rsidR="00640C93">
        <w:rPr>
          <w:rFonts w:ascii="Times New Roman" w:eastAsiaTheme="minorEastAsia" w:hAnsi="Times New Roman" w:cs="Times New Roman"/>
        </w:rPr>
        <w:t>all</w:t>
      </w:r>
      <w:r w:rsidR="000401DA">
        <w:rPr>
          <w:rFonts w:ascii="Times New Roman" w:eastAsiaTheme="minorEastAsia" w:hAnsi="Times New Roman" w:cs="Times New Roman"/>
        </w:rPr>
        <w:t xml:space="preserve"> bordering with Texas in the US</w:t>
      </w:r>
      <w:r w:rsidR="00640C93">
        <w:rPr>
          <w:rFonts w:ascii="Times New Roman" w:eastAsiaTheme="minorEastAsia" w:hAnsi="Times New Roman" w:cs="Times New Roman"/>
        </w:rPr>
        <w:t>, Sinaloa and Durango</w:t>
      </w:r>
      <w:r w:rsidR="000401DA">
        <w:rPr>
          <w:rFonts w:ascii="Times New Roman" w:eastAsiaTheme="minorEastAsia" w:hAnsi="Times New Roman" w:cs="Times New Roman"/>
        </w:rPr>
        <w:t>)</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3BAF13C8" w:rsidR="00B8633E" w:rsidRDefault="00280918" w:rsidP="00DE4D8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 xml:space="preserve">by state to lifespan </w:t>
      </w:r>
      <w:r w:rsidR="003C0E36">
        <w:rPr>
          <w:rFonts w:ascii="Times New Roman" w:eastAsiaTheme="minorEastAsia" w:hAnsi="Times New Roman" w:cs="Times New Roman"/>
        </w:rPr>
        <w:t>inequality</w:t>
      </w:r>
      <w:r w:rsidR="00D5785B">
        <w:rPr>
          <w:rFonts w:ascii="Times New Roman" w:eastAsiaTheme="minorEastAsia" w:hAnsi="Times New Roman" w:cs="Times New Roman"/>
        </w:rPr>
        <w:t xml:space="preserve">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605CBC20" w:rsidR="00FC6AAC" w:rsidRDefault="0084096B" w:rsidP="00B8633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Results suggest that, e</w:t>
      </w:r>
      <w:r w:rsidR="00E96D4C">
        <w:rPr>
          <w:rFonts w:ascii="Times New Roman" w:eastAsiaTheme="minorEastAsia" w:hAnsi="Times New Roman" w:cs="Times New Roman"/>
        </w:rPr>
        <w:t xml:space="preserve">xcept for </w:t>
      </w:r>
      <w:r>
        <w:rPr>
          <w:rFonts w:ascii="Times New Roman" w:eastAsiaTheme="minorEastAsia" w:hAnsi="Times New Roman" w:cs="Times New Roman"/>
        </w:rPr>
        <w:t>one state in the North (Baja California Sur) and one in the central part (</w:t>
      </w:r>
      <w:r w:rsidR="00E96D4C">
        <w:rPr>
          <w:rFonts w:ascii="Times New Roman" w:eastAsiaTheme="minorEastAsia" w:hAnsi="Times New Roman" w:cs="Times New Roman"/>
        </w:rPr>
        <w:t>Tlaxcala</w:t>
      </w:r>
      <w:r>
        <w:rPr>
          <w:rFonts w:ascii="Times New Roman" w:eastAsiaTheme="minorEastAsia" w:hAnsi="Times New Roman" w:cs="Times New Roman"/>
        </w:rPr>
        <w:t>)</w:t>
      </w:r>
      <w:r w:rsidR="00E96D4C">
        <w:rPr>
          <w:rFonts w:ascii="Times New Roman" w:eastAsiaTheme="minorEastAsia" w:hAnsi="Times New Roman" w:cs="Times New Roman"/>
        </w:rPr>
        <w:t>, e</w:t>
      </w:r>
      <w:r w:rsidR="00143AA0" w:rsidRPr="00DB3634">
        <w:rPr>
          <w:rFonts w:ascii="Times New Roman" w:eastAsiaTheme="minorEastAsia" w:hAnsi="Times New Roman" w:cs="Times New Roman"/>
        </w:rPr>
        <w:t xml:space="preserve">very state decreased lifespan </w:t>
      </w:r>
      <w:r>
        <w:rPr>
          <w:rFonts w:ascii="Times New Roman" w:eastAsiaTheme="minorEastAsia" w:hAnsi="Times New Roman" w:cs="Times New Roman"/>
        </w:rPr>
        <w:t>inequality</w:t>
      </w:r>
      <w:r w:rsidR="00143AA0" w:rsidRPr="00DB3634">
        <w:rPr>
          <w:rFonts w:ascii="Times New Roman" w:eastAsiaTheme="minorEastAsia" w:hAnsi="Times New Roman" w:cs="Times New Roman"/>
        </w:rPr>
        <w:t xml:space="preserve"> due to </w:t>
      </w:r>
      <w:r>
        <w:rPr>
          <w:rFonts w:ascii="Times New Roman" w:eastAsiaTheme="minorEastAsia" w:hAnsi="Times New Roman" w:cs="Times New Roman"/>
        </w:rPr>
        <w:t xml:space="preserve">improvements in </w:t>
      </w:r>
      <w:r w:rsidR="00143AA0" w:rsidRPr="00DB3634">
        <w:rPr>
          <w:rFonts w:ascii="Times New Roman" w:eastAsiaTheme="minorEastAsia" w:hAnsi="Times New Roman" w:cs="Times New Roman"/>
        </w:rPr>
        <w:t xml:space="preserve">medically amenable causes of death and homicides between 1995 and 2005. </w:t>
      </w:r>
      <w:r w:rsidR="00792408">
        <w:rPr>
          <w:rFonts w:ascii="Times New Roman" w:eastAsiaTheme="minorEastAsia" w:hAnsi="Times New Roman" w:cs="Times New Roman"/>
        </w:rPr>
        <w:t>As we hypothesized, t</w:t>
      </w:r>
      <w:r w:rsidR="00143AA0" w:rsidRPr="00DB3634">
        <w:rPr>
          <w:rFonts w:ascii="Times New Roman" w:eastAsiaTheme="minorEastAsia" w:hAnsi="Times New Roman" w:cs="Times New Roman"/>
        </w:rPr>
        <w:t>he states showing the larger reduction</w:t>
      </w:r>
      <w:r w:rsidR="00911DE4" w:rsidRPr="00DB3634">
        <w:rPr>
          <w:rFonts w:ascii="Times New Roman" w:eastAsiaTheme="minorEastAsia" w:hAnsi="Times New Roman" w:cs="Times New Roman"/>
        </w:rPr>
        <w:t>s</w:t>
      </w:r>
      <w:r w:rsidR="00143AA0"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00143AA0" w:rsidRPr="00DB3634">
        <w:rPr>
          <w:rFonts w:ascii="Times New Roman" w:eastAsiaTheme="minorEastAsia" w:hAnsi="Times New Roman" w:cs="Times New Roman"/>
        </w:rPr>
        <w:t xml:space="preserve"> mostly concentrated in the southern region of Mexico </w:t>
      </w:r>
      <w:r w:rsidR="00792408">
        <w:rPr>
          <w:rFonts w:ascii="Times New Roman" w:eastAsiaTheme="minorEastAsia" w:hAnsi="Times New Roman" w:cs="Times New Roman"/>
        </w:rPr>
        <w:t xml:space="preserve">(e.g., </w:t>
      </w:r>
      <w:r w:rsidR="00143AA0" w:rsidRPr="00DB3634">
        <w:rPr>
          <w:rFonts w:ascii="Times New Roman" w:eastAsiaTheme="minorEastAsia" w:hAnsi="Times New Roman" w:cs="Times New Roman"/>
        </w:rPr>
        <w:t>Chiapas, Oaxaca, Puebla, Guerrero and Morelos</w:t>
      </w:r>
      <w:r w:rsidR="00792408">
        <w:rPr>
          <w:rFonts w:ascii="Times New Roman" w:eastAsiaTheme="minorEastAsia" w:hAnsi="Times New Roman" w:cs="Times New Roman"/>
        </w:rPr>
        <w:t>)</w:t>
      </w:r>
      <w:r w:rsidR="00143AA0" w:rsidRPr="00DB3634">
        <w:rPr>
          <w:rFonts w:ascii="Times New Roman" w:eastAsiaTheme="minorEastAsia" w:hAnsi="Times New Roman" w:cs="Times New Roman"/>
        </w:rPr>
        <w:t xml:space="preserve">. </w:t>
      </w:r>
      <w:r w:rsidR="000257E4">
        <w:rPr>
          <w:rFonts w:ascii="Times New Roman" w:eastAsiaTheme="minorEastAsia" w:hAnsi="Times New Roman" w:cs="Times New Roman"/>
        </w:rPr>
        <w:t>A decade later (</w:t>
      </w:r>
      <w:r w:rsidR="00911DE4" w:rsidRPr="00DB3634">
        <w:rPr>
          <w:rFonts w:ascii="Times New Roman" w:eastAsiaTheme="minorEastAsia" w:hAnsi="Times New Roman" w:cs="Times New Roman"/>
        </w:rPr>
        <w:t>2005</w:t>
      </w:r>
      <w:r w:rsidR="000257E4">
        <w:rPr>
          <w:rFonts w:ascii="Times New Roman" w:eastAsiaTheme="minorEastAsia" w:hAnsi="Times New Roman" w:cs="Times New Roman"/>
        </w:rPr>
        <w:t>-</w:t>
      </w:r>
      <w:r w:rsidR="00911DE4" w:rsidRPr="00DB3634">
        <w:rPr>
          <w:rFonts w:ascii="Times New Roman" w:eastAsiaTheme="minorEastAsia" w:hAnsi="Times New Roman" w:cs="Times New Roman"/>
        </w:rPr>
        <w:t>2015</w:t>
      </w:r>
      <w:r w:rsidR="000257E4">
        <w:rPr>
          <w:rFonts w:ascii="Times New Roman" w:eastAsiaTheme="minorEastAsia" w:hAnsi="Times New Roman" w:cs="Times New Roman"/>
        </w:rPr>
        <w:t>), however, there is more heterogeneity on the contribution of causes of death to life span inequality. For example</w:t>
      </w:r>
      <w:r w:rsidR="00911DE4" w:rsidRPr="00DB3634">
        <w:rPr>
          <w:rFonts w:ascii="Times New Roman" w:eastAsiaTheme="minorEastAsia" w:hAnsi="Times New Roman" w:cs="Times New Roman"/>
        </w:rPr>
        <w:t xml:space="preserve"> conditions amenable to medical service contributed to reductions in lifespan</w:t>
      </w:r>
      <w:r w:rsidR="000257E4">
        <w:rPr>
          <w:rFonts w:ascii="Times New Roman" w:eastAsiaTheme="minorEastAsia" w:hAnsi="Times New Roman" w:cs="Times New Roman"/>
        </w:rPr>
        <w:t xml:space="preserve"> </w:t>
      </w:r>
      <w:r w:rsidR="00177FB0">
        <w:rPr>
          <w:rFonts w:ascii="Times New Roman" w:eastAsiaTheme="minorEastAsia" w:hAnsi="Times New Roman" w:cs="Times New Roman"/>
        </w:rPr>
        <w:t>inequality in</w:t>
      </w:r>
      <w:r w:rsidR="00911DE4" w:rsidRPr="00DB3634">
        <w:rPr>
          <w:rFonts w:ascii="Times New Roman" w:eastAsiaTheme="minorEastAsia" w:hAnsi="Times New Roman" w:cs="Times New Roman"/>
        </w:rPr>
        <w:t xml:space="preserve"> most states</w:t>
      </w:r>
      <w:r w:rsidR="00177FB0">
        <w:rPr>
          <w:rFonts w:ascii="Times New Roman" w:eastAsiaTheme="minorEastAsia" w:hAnsi="Times New Roman" w:cs="Times New Roman"/>
        </w:rPr>
        <w:t xml:space="preserve">, </w:t>
      </w:r>
      <w:r w:rsidR="000257E4">
        <w:rPr>
          <w:rFonts w:ascii="Times New Roman" w:eastAsiaTheme="minorEastAsia" w:hAnsi="Times New Roman" w:cs="Times New Roman"/>
        </w:rPr>
        <w:t>while h</w:t>
      </w:r>
      <w:r w:rsidR="00911DE4" w:rsidRPr="00DB3634">
        <w:rPr>
          <w:rFonts w:ascii="Times New Roman" w:eastAsiaTheme="minorEastAsia" w:hAnsi="Times New Roman" w:cs="Times New Roman"/>
        </w:rPr>
        <w:t xml:space="preserve">omicides increased </w:t>
      </w:r>
      <w:r w:rsidR="000257E4">
        <w:rPr>
          <w:rFonts w:ascii="Times New Roman" w:eastAsiaTheme="minorEastAsia" w:hAnsi="Times New Roman" w:cs="Times New Roman"/>
        </w:rPr>
        <w:t xml:space="preserve">it </w:t>
      </w:r>
      <w:r w:rsidR="00021994">
        <w:rPr>
          <w:rFonts w:ascii="Times New Roman" w:eastAsiaTheme="minorEastAsia" w:hAnsi="Times New Roman" w:cs="Times New Roman"/>
        </w:rPr>
        <w:t xml:space="preserve">also </w:t>
      </w:r>
      <w:r w:rsidR="000257E4">
        <w:rPr>
          <w:rFonts w:ascii="Times New Roman" w:eastAsiaTheme="minorEastAsia" w:hAnsi="Times New Roman" w:cs="Times New Roman"/>
        </w:rPr>
        <w:t>in most states</w:t>
      </w:r>
      <w:r w:rsidR="00911DE4" w:rsidRPr="00DB3634">
        <w:rPr>
          <w:rFonts w:ascii="Times New Roman" w:eastAsiaTheme="minorEastAsia" w:hAnsi="Times New Roman" w:cs="Times New Roman"/>
        </w:rPr>
        <w:t xml:space="preserve">. </w:t>
      </w:r>
      <w:r w:rsidR="00021994">
        <w:rPr>
          <w:rFonts w:ascii="Times New Roman" w:eastAsiaTheme="minorEastAsia" w:hAnsi="Times New Roman" w:cs="Times New Roman"/>
        </w:rPr>
        <w:t>Although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w:t>
      </w:r>
      <w:r w:rsidR="0090130E">
        <w:rPr>
          <w:rFonts w:ascii="Times New Roman" w:eastAsiaTheme="minorEastAsia" w:hAnsi="Times New Roman" w:cs="Times New Roman"/>
        </w:rPr>
        <w:t>affected life</w:t>
      </w:r>
      <w:r w:rsidR="00021994">
        <w:rPr>
          <w:rFonts w:ascii="Times New Roman" w:eastAsiaTheme="minorEastAsia" w:hAnsi="Times New Roman" w:cs="Times New Roman"/>
        </w:rPr>
        <w:t>span inequality in all states after 2005, one state in the South was affected the most (about 1 year increase in</w:t>
      </w:r>
      <w:r w:rsidR="00911DE4" w:rsidRPr="00DB3634">
        <w:rPr>
          <w:rFonts w:ascii="Times New Roman" w:eastAsiaTheme="minorEastAsia"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w:t>
      </w:r>
      <w:r w:rsidR="00EB4A86">
        <w:rPr>
          <w:rFonts w:ascii="Times New Roman" w:eastAsiaTheme="minorEastAsia" w:hAnsi="Times New Roman" w:cs="Times New Roman"/>
        </w:rPr>
        <w:t xml:space="preserve">for males and </w:t>
      </w:r>
      <w:commentRangeStart w:id="4"/>
      <w:r w:rsidR="00EB4A86">
        <w:rPr>
          <w:rFonts w:ascii="Times New Roman" w:eastAsiaTheme="minorEastAsia" w:hAnsi="Times New Roman" w:cs="Times New Roman"/>
        </w:rPr>
        <w:t>##</w:t>
      </w:r>
      <w:commentRangeEnd w:id="4"/>
      <w:r w:rsidR="00EB4A86">
        <w:rPr>
          <w:rStyle w:val="CommentReference"/>
        </w:rPr>
        <w:commentReference w:id="4"/>
      </w:r>
      <w:r w:rsidR="00EB4A86">
        <w:rPr>
          <w:rFonts w:ascii="Times New Roman" w:eastAsiaTheme="minorEastAsia" w:hAnsi="Times New Roman" w:cs="Times New Roman"/>
        </w:rPr>
        <w:t xml:space="preserve"> for females </w:t>
      </w:r>
      <w:r w:rsidR="00021994">
        <w:rPr>
          <w:rFonts w:ascii="Times New Roman" w:eastAsiaTheme="minorEastAsia" w:hAnsi="Times New Roman" w:cs="Times New Roman"/>
        </w:rPr>
        <w:t xml:space="preserve">in </w:t>
      </w:r>
      <w:r w:rsidR="00911DE4" w:rsidRPr="00DB3634">
        <w:rPr>
          <w:rFonts w:ascii="Times New Roman" w:eastAsiaTheme="minorEastAsia" w:hAnsi="Times New Roman" w:cs="Times New Roman"/>
        </w:rPr>
        <w:t>Guerre</w:t>
      </w:r>
      <w:r w:rsidR="00E96D4C">
        <w:rPr>
          <w:rFonts w:ascii="Times New Roman" w:eastAsiaTheme="minorEastAsia" w:hAnsi="Times New Roman" w:cs="Times New Roman"/>
        </w:rPr>
        <w:t xml:space="preserve">ro), </w:t>
      </w:r>
      <w:r w:rsidR="00021994">
        <w:rPr>
          <w:rFonts w:ascii="Times New Roman" w:eastAsiaTheme="minorEastAsia" w:hAnsi="Times New Roman" w:cs="Times New Roman"/>
        </w:rPr>
        <w:t xml:space="preserve">followed by some states in the North (increase of about 0.5 and 1.0 year in </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oMath>
      <w:r w:rsidR="00021994">
        <w:rPr>
          <w:rFonts w:ascii="Times New Roman" w:eastAsiaTheme="minorEastAsia" w:hAnsi="Times New Roman" w:cs="Times New Roman"/>
        </w:rPr>
        <w:t xml:space="preserve"> in </w:t>
      </w:r>
      <w:r w:rsidR="00E96D4C">
        <w:rPr>
          <w:rFonts w:ascii="Times New Roman" w:eastAsiaTheme="minorEastAsia" w:hAnsi="Times New Roman" w:cs="Times New Roman"/>
        </w:rPr>
        <w:t>Chihuahua</w:t>
      </w:r>
      <w:r w:rsidR="00021994">
        <w:rPr>
          <w:rFonts w:ascii="Times New Roman" w:eastAsiaTheme="minorEastAsia" w:hAnsi="Times New Roman" w:cs="Times New Roman"/>
        </w:rPr>
        <w:t xml:space="preserve"> and</w:t>
      </w:r>
      <w:r w:rsidR="00911DE4" w:rsidRPr="00DB3634">
        <w:rPr>
          <w:rFonts w:ascii="Times New Roman" w:eastAsiaTheme="minorEastAsia" w:hAnsi="Times New Roman" w:cs="Times New Roman"/>
        </w:rPr>
        <w:t xml:space="preserve"> Sinaloa</w:t>
      </w:r>
      <w:r w:rsidR="00021994">
        <w:rPr>
          <w:rFonts w:ascii="Times New Roman" w:eastAsiaTheme="minorEastAsia" w:hAnsi="Times New Roman" w:cs="Times New Roman"/>
        </w:rPr>
        <w:t>)</w:t>
      </w:r>
      <w:r w:rsidR="00A80FE7">
        <w:rPr>
          <w:rFonts w:ascii="Times New Roman" w:eastAsiaTheme="minorEastAsia" w:hAnsi="Times New Roman" w:cs="Times New Roman"/>
        </w:rPr>
        <w:t xml:space="preserve"> and in the central part of the country (e.g. Colima)</w:t>
      </w:r>
      <w:r w:rsidR="006E2A4F">
        <w:rPr>
          <w:rFonts w:ascii="Times New Roman" w:eastAsiaTheme="minorEastAsia" w:hAnsi="Times New Roman" w:cs="Times New Roman"/>
        </w:rPr>
        <w:t>.</w:t>
      </w:r>
      <w:r w:rsidR="00911DE4" w:rsidRPr="00DB3634">
        <w:rPr>
          <w:rFonts w:ascii="Times New Roman" w:eastAsiaTheme="minorEastAsia" w:hAnsi="Times New Roman" w:cs="Times New Roman"/>
        </w:rPr>
        <w:t xml:space="preserve"> </w:t>
      </w:r>
      <w:r w:rsidR="00374917">
        <w:rPr>
          <w:rFonts w:ascii="Times New Roman" w:eastAsiaTheme="minorEastAsia" w:hAnsi="Times New Roman" w:cs="Times New Roman"/>
        </w:rPr>
        <w:t>Mortality due to d</w:t>
      </w:r>
      <w:r w:rsidR="00911DE4" w:rsidRPr="00DB3634">
        <w:rPr>
          <w:rFonts w:ascii="Times New Roman" w:eastAsiaTheme="minorEastAsia" w:hAnsi="Times New Roman" w:cs="Times New Roman"/>
        </w:rPr>
        <w:t>iabetes</w:t>
      </w:r>
      <w:r w:rsidR="00C937CC" w:rsidRPr="00DB3634">
        <w:rPr>
          <w:rFonts w:ascii="Times New Roman" w:eastAsiaTheme="minorEastAsia" w:hAnsi="Times New Roman" w:cs="Times New Roman"/>
        </w:rPr>
        <w:t xml:space="preserve"> show</w:t>
      </w:r>
      <w:r w:rsidR="00902A52">
        <w:rPr>
          <w:rFonts w:ascii="Times New Roman" w:eastAsiaTheme="minorEastAsia" w:hAnsi="Times New Roman" w:cs="Times New Roman"/>
        </w:rPr>
        <w:t>s</w:t>
      </w:r>
      <w:r w:rsidR="00C937CC" w:rsidRPr="00DB3634">
        <w:rPr>
          <w:rFonts w:ascii="Times New Roman" w:eastAsiaTheme="minorEastAsia" w:hAnsi="Times New Roman" w:cs="Times New Roman"/>
        </w:rPr>
        <w:t xml:space="preserve"> negligible </w:t>
      </w:r>
      <w:r w:rsidR="00911DE4" w:rsidRPr="00DB3634">
        <w:rPr>
          <w:rFonts w:ascii="Times New Roman" w:eastAsiaTheme="minorEastAsia" w:hAnsi="Times New Roman" w:cs="Times New Roman"/>
        </w:rPr>
        <w:t>contributions</w:t>
      </w:r>
      <w:r w:rsidR="00374917">
        <w:rPr>
          <w:rFonts w:ascii="Times New Roman" w:eastAsiaTheme="minorEastAsia" w:hAnsi="Times New Roman" w:cs="Times New Roman"/>
        </w:rPr>
        <w:t xml:space="preserve"> to life span </w:t>
      </w:r>
      <w:r w:rsidR="00621FCA">
        <w:rPr>
          <w:rFonts w:ascii="Times New Roman" w:eastAsiaTheme="minorEastAsia" w:hAnsi="Times New Roman" w:cs="Times New Roman"/>
        </w:rPr>
        <w:t>inequality</w:t>
      </w:r>
      <w:r w:rsidR="00374917">
        <w:rPr>
          <w:rFonts w:ascii="Times New Roman" w:eastAsiaTheme="minorEastAsia" w:hAnsi="Times New Roman" w:cs="Times New Roman"/>
        </w:rPr>
        <w:t xml:space="preserve"> in both periods</w:t>
      </w:r>
      <w:r w:rsidR="00911DE4"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Results for females (</w:t>
      </w:r>
      <w:r w:rsidR="006C2DC2" w:rsidRPr="00DB3634">
        <w:rPr>
          <w:rFonts w:ascii="Times New Roman" w:eastAsiaTheme="minorEastAsia" w:hAnsi="Times New Roman" w:cs="Times New Roman"/>
        </w:rPr>
        <w:t>Supplementary Material figures S4-S7</w:t>
      </w:r>
      <w:r w:rsidR="006C2DC2">
        <w:rPr>
          <w:rFonts w:ascii="Times New Roman" w:eastAsiaTheme="minorEastAsia" w:hAnsi="Times New Roman" w:cs="Times New Roman"/>
        </w:rPr>
        <w:t xml:space="preserve">) indicate </w:t>
      </w:r>
      <w:r w:rsidR="00F10FC9" w:rsidRPr="00DB3634">
        <w:rPr>
          <w:rFonts w:ascii="Times New Roman" w:eastAsiaTheme="minorEastAsia" w:hAnsi="Times New Roman" w:cs="Times New Roman"/>
        </w:rPr>
        <w:t xml:space="preserve">substantial reductions in lifespan </w:t>
      </w:r>
      <w:r w:rsidR="006C2DC2">
        <w:rPr>
          <w:rFonts w:ascii="Times New Roman" w:eastAsiaTheme="minorEastAsia" w:hAnsi="Times New Roman" w:cs="Times New Roman"/>
        </w:rPr>
        <w:t>inequality</w:t>
      </w:r>
      <w:r w:rsidR="00F10FC9" w:rsidRPr="00DB3634">
        <w:rPr>
          <w:rFonts w:ascii="Times New Roman" w:eastAsiaTheme="minorEastAsia" w:hAnsi="Times New Roman" w:cs="Times New Roman"/>
        </w:rPr>
        <w:t xml:space="preserve"> due to AMS</w:t>
      </w:r>
      <w:r w:rsidR="006C2DC2">
        <w:rPr>
          <w:rFonts w:ascii="Times New Roman" w:eastAsiaTheme="minorEastAsia" w:hAnsi="Times New Roman" w:cs="Times New Roman"/>
        </w:rPr>
        <w:t xml:space="preserve"> with somewhat smaller contribution from</w:t>
      </w:r>
      <w:r w:rsidR="00F10FC9" w:rsidRPr="00DB3634">
        <w:rPr>
          <w:rFonts w:ascii="Times New Roman" w:eastAsiaTheme="minorEastAsia" w:hAnsi="Times New Roman" w:cs="Times New Roman"/>
        </w:rPr>
        <w:t xml:space="preserve"> </w:t>
      </w:r>
      <w:r w:rsidR="006C2DC2">
        <w:rPr>
          <w:rFonts w:ascii="Times New Roman" w:eastAsiaTheme="minorEastAsia" w:hAnsi="Times New Roman" w:cs="Times New Roman"/>
        </w:rPr>
        <w:t>d</w:t>
      </w:r>
      <w:r w:rsidR="00F10FC9" w:rsidRPr="00DB3634">
        <w:rPr>
          <w:rFonts w:ascii="Times New Roman" w:eastAsiaTheme="minorEastAsia" w:hAnsi="Times New Roman" w:cs="Times New Roman"/>
        </w:rPr>
        <w:t>iabetes and IHD in the overall period 1995-2015</w:t>
      </w:r>
      <w:r w:rsidR="00621FCA">
        <w:rPr>
          <w:rFonts w:ascii="Times New Roman" w:eastAsiaTheme="minorEastAsia" w:hAnsi="Times New Roman" w:cs="Times New Roman"/>
        </w:rPr>
        <w:t>.</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6F73D724" w14:textId="3C380593" w:rsidR="00582A98" w:rsidRDefault="005217D1" w:rsidP="00274C6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Our results show an important impact of homicides on the Mexican population </w:t>
      </w:r>
      <w:r w:rsidR="00E418E1">
        <w:rPr>
          <w:rFonts w:ascii="Times New Roman" w:eastAsiaTheme="minorEastAsia" w:hAnsi="Times New Roman" w:cs="Times New Roman"/>
        </w:rPr>
        <w:t>from</w:t>
      </w:r>
      <w:r w:rsidR="00582A98">
        <w:rPr>
          <w:rFonts w:ascii="Times New Roman" w:eastAsiaTheme="minorEastAsia" w:hAnsi="Times New Roman" w:cs="Times New Roman"/>
        </w:rPr>
        <w:t xml:space="preserve"> 2005 to 2015</w:t>
      </w:r>
      <w:r>
        <w:rPr>
          <w:rFonts w:ascii="Times New Roman" w:eastAsiaTheme="minorEastAsia" w:hAnsi="Times New Roman" w:cs="Times New Roman"/>
        </w:rPr>
        <w:t>. I</w:t>
      </w:r>
      <w:r w:rsidR="00783108">
        <w:rPr>
          <w:rFonts w:ascii="Times New Roman" w:eastAsiaTheme="minorEastAsia" w:hAnsi="Times New Roman" w:cs="Times New Roman"/>
        </w:rPr>
        <w:t xml:space="preserve">mprovements in </w:t>
      </w:r>
      <w:r w:rsidR="00582A98">
        <w:rPr>
          <w:rFonts w:ascii="Times New Roman" w:eastAsiaTheme="minorEastAsia" w:hAnsi="Times New Roman" w:cs="Times New Roman"/>
        </w:rPr>
        <w:t>male l</w:t>
      </w:r>
      <w:r w:rsidR="004D6A53" w:rsidRPr="00DB3634">
        <w:rPr>
          <w:rFonts w:ascii="Times New Roman" w:eastAsiaTheme="minorEastAsia" w:hAnsi="Times New Roman" w:cs="Times New Roman"/>
        </w:rPr>
        <w:t xml:space="preserve">ife expectancy </w:t>
      </w:r>
      <w:r w:rsidR="00582A98">
        <w:rPr>
          <w:rFonts w:ascii="Times New Roman" w:eastAsiaTheme="minorEastAsia" w:hAnsi="Times New Roman" w:cs="Times New Roman"/>
        </w:rPr>
        <w:t>and lifespan</w:t>
      </w:r>
      <w:r w:rsidR="004D6A53" w:rsidRPr="00DB3634">
        <w:rPr>
          <w:rFonts w:ascii="Times New Roman" w:eastAsiaTheme="minorEastAsia" w:hAnsi="Times New Roman" w:cs="Times New Roman"/>
        </w:rPr>
        <w:t xml:space="preserve"> </w:t>
      </w:r>
      <w:r w:rsidR="00ED5986">
        <w:rPr>
          <w:rFonts w:ascii="Times New Roman" w:eastAsiaTheme="minorEastAsia" w:hAnsi="Times New Roman" w:cs="Times New Roman"/>
        </w:rPr>
        <w:t>inequality</w:t>
      </w:r>
      <w:r w:rsidR="00AA4180">
        <w:rPr>
          <w:rFonts w:ascii="Times New Roman" w:eastAsiaTheme="minorEastAsia" w:hAnsi="Times New Roman" w:cs="Times New Roman"/>
        </w:rPr>
        <w:t xml:space="preserve"> at age 15</w:t>
      </w:r>
      <w:r w:rsidR="00582A98">
        <w:rPr>
          <w:rFonts w:ascii="Times New Roman" w:eastAsiaTheme="minorEastAsia" w:hAnsi="Times New Roman" w:cs="Times New Roman"/>
        </w:rPr>
        <w:t xml:space="preserve"> slowed down relative to the trend observed in the previous decade, during which </w:t>
      </w:r>
      <w:r w:rsidR="00AA4180">
        <w:rPr>
          <w:rFonts w:ascii="Times New Roman" w:eastAsiaTheme="minorEastAsia" w:hAnsi="Times New Roman" w:cs="Times New Roman"/>
        </w:rPr>
        <w:t xml:space="preserve">young </w:t>
      </w:r>
      <w:r w:rsidR="00582A98">
        <w:rPr>
          <w:rFonts w:ascii="Times New Roman" w:eastAsiaTheme="minorEastAsia" w:hAnsi="Times New Roman" w:cs="Times New Roman"/>
        </w:rPr>
        <w:t xml:space="preserve">males experienced an increase of </w:t>
      </w:r>
      <w:r w:rsidR="00AA4180">
        <w:rPr>
          <w:rFonts w:ascii="Times New Roman" w:eastAsiaTheme="minorEastAsia" w:hAnsi="Times New Roman" w:cs="Times New Roman"/>
        </w:rPr>
        <w:t>more than one</w:t>
      </w:r>
      <w:r w:rsidR="007A4052">
        <w:rPr>
          <w:rFonts w:ascii="Times New Roman" w:eastAsiaTheme="minorEastAsia" w:hAnsi="Times New Roman" w:cs="Times New Roman"/>
        </w:rPr>
        <w:t xml:space="preserve"> year</w:t>
      </w:r>
      <w:r w:rsidR="00582A98">
        <w:rPr>
          <w:rFonts w:ascii="Times New Roman" w:eastAsiaTheme="minorEastAsia" w:hAnsi="Times New Roman" w:cs="Times New Roman"/>
        </w:rPr>
        <w:t xml:space="preserve"> in life expectancy and a decrease of </w:t>
      </w:r>
      <w:r w:rsidR="00AA4180">
        <w:rPr>
          <w:rFonts w:ascii="Times New Roman" w:eastAsiaTheme="minorEastAsia" w:hAnsi="Times New Roman" w:cs="Times New Roman"/>
        </w:rPr>
        <w:t xml:space="preserve">more than half a </w:t>
      </w:r>
      <w:r w:rsidR="007A4052">
        <w:rPr>
          <w:rFonts w:ascii="Times New Roman" w:eastAsiaTheme="minorEastAsia" w:hAnsi="Times New Roman" w:cs="Times New Roman"/>
        </w:rPr>
        <w:t xml:space="preserve">year </w:t>
      </w:r>
      <w:r w:rsidR="00582A98">
        <w:rPr>
          <w:rFonts w:ascii="Times New Roman" w:eastAsiaTheme="minorEastAsia" w:hAnsi="Times New Roman" w:cs="Times New Roman"/>
        </w:rPr>
        <w:t xml:space="preserve">in lifespan </w:t>
      </w:r>
      <w:r>
        <w:rPr>
          <w:rFonts w:ascii="Times New Roman" w:eastAsiaTheme="minorEastAsia" w:hAnsi="Times New Roman" w:cs="Times New Roman"/>
        </w:rPr>
        <w:t>inequality</w:t>
      </w:r>
      <w:r w:rsidR="00582A98">
        <w:rPr>
          <w:rFonts w:ascii="Times New Roman" w:eastAsiaTheme="minorEastAsia" w:hAnsi="Times New Roman" w:cs="Times New Roman"/>
        </w:rPr>
        <w:t>.</w:t>
      </w:r>
      <w:r w:rsidR="00A86F6F">
        <w:rPr>
          <w:rFonts w:ascii="Times New Roman" w:eastAsiaTheme="minorEastAsia" w:hAnsi="Times New Roman" w:cs="Times New Roman"/>
        </w:rPr>
        <w:t xml:space="preserve"> Our research sheds some light on this national trend by showing that </w:t>
      </w:r>
      <w:r w:rsidR="00282D14">
        <w:rPr>
          <w:rFonts w:ascii="Times New Roman" w:eastAsiaTheme="minorEastAsia" w:hAnsi="Times New Roman" w:cs="Times New Roman"/>
        </w:rPr>
        <w:t xml:space="preserve">the unexpected rise of homicides after 2005 was </w:t>
      </w:r>
      <w:r w:rsidR="00A86F6F">
        <w:rPr>
          <w:rFonts w:ascii="Times New Roman" w:eastAsiaTheme="minorEastAsia" w:hAnsi="Times New Roman" w:cs="Times New Roman"/>
        </w:rPr>
        <w:t xml:space="preserve">the main contributor that held back </w:t>
      </w:r>
      <w:r w:rsidR="00463EC8">
        <w:rPr>
          <w:rFonts w:ascii="Times New Roman" w:eastAsiaTheme="minorEastAsia" w:hAnsi="Times New Roman" w:cs="Times New Roman"/>
        </w:rPr>
        <w:t xml:space="preserve">life expectancy and </w:t>
      </w:r>
      <w:r w:rsidR="00282D14">
        <w:rPr>
          <w:rFonts w:ascii="Times New Roman" w:eastAsiaTheme="minorEastAsia" w:hAnsi="Times New Roman" w:cs="Times New Roman"/>
        </w:rPr>
        <w:t xml:space="preserve">reductions in </w:t>
      </w:r>
      <w:r w:rsidR="00463EC8">
        <w:rPr>
          <w:rFonts w:ascii="Times New Roman" w:eastAsiaTheme="minorEastAsia" w:hAnsi="Times New Roman" w:cs="Times New Roman"/>
        </w:rPr>
        <w:t xml:space="preserve">lifespan </w:t>
      </w:r>
      <w:r w:rsidR="00B94C3C">
        <w:rPr>
          <w:rFonts w:ascii="Times New Roman" w:eastAsiaTheme="minorEastAsia" w:hAnsi="Times New Roman" w:cs="Times New Roman"/>
        </w:rPr>
        <w:t>inequality.</w:t>
      </w:r>
    </w:p>
    <w:p w14:paraId="3E0E86CD" w14:textId="77777777" w:rsidR="008E298F" w:rsidRDefault="008E298F" w:rsidP="00AD43CB">
      <w:pPr>
        <w:spacing w:line="480" w:lineRule="auto"/>
        <w:jc w:val="both"/>
        <w:rPr>
          <w:rFonts w:ascii="Times New Roman" w:eastAsiaTheme="minorEastAsia" w:hAnsi="Times New Roman" w:cs="Times New Roman"/>
        </w:rPr>
      </w:pPr>
    </w:p>
    <w:p w14:paraId="566DACAF" w14:textId="1A1F4AEC" w:rsidR="00FE0D88" w:rsidRDefault="008E298F" w:rsidP="00FE0D88">
      <w:pPr>
        <w:spacing w:line="480" w:lineRule="auto"/>
        <w:jc w:val="both"/>
        <w:rPr>
          <w:rFonts w:ascii="Times New Roman" w:eastAsiaTheme="minorEastAsia" w:hAnsi="Times New Roman" w:cs="Times New Roman"/>
        </w:rPr>
      </w:pPr>
      <w:commentRangeStart w:id="5"/>
      <w:r w:rsidRPr="008E298F">
        <w:rPr>
          <w:rFonts w:ascii="Times New Roman" w:eastAsiaTheme="minorEastAsia" w:hAnsi="Times New Roman" w:cs="Times New Roman"/>
          <w:i/>
        </w:rPr>
        <w:t>The</w:t>
      </w:r>
      <w:commentRangeEnd w:id="5"/>
      <w:r w:rsidR="00D4519B">
        <w:rPr>
          <w:rStyle w:val="CommentReference"/>
        </w:rPr>
        <w:commentReference w:id="5"/>
      </w:r>
      <w:r w:rsidRPr="008E298F">
        <w:rPr>
          <w:rFonts w:ascii="Times New Roman" w:eastAsiaTheme="minorEastAsia" w:hAnsi="Times New Roman" w:cs="Times New Roman"/>
          <w:i/>
        </w:rPr>
        <w:t xml:space="preserve"> effect of homicides </w:t>
      </w:r>
      <w:r w:rsidR="0072026A">
        <w:rPr>
          <w:rFonts w:ascii="Times New Roman" w:eastAsiaTheme="minorEastAsia" w:hAnsi="Times New Roman" w:cs="Times New Roman"/>
          <w:i/>
        </w:rPr>
        <w:t>on life expectancy trends</w:t>
      </w:r>
    </w:p>
    <w:p w14:paraId="57601E09" w14:textId="3E62FCA1" w:rsidR="005248E9" w:rsidRPr="00B83524" w:rsidRDefault="00706CC9" w:rsidP="0015291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Despite major public health interventions between 2005 and 2015, such as the </w:t>
      </w:r>
      <w:r w:rsidR="00686C5F">
        <w:rPr>
          <w:rFonts w:ascii="Times New Roman" w:eastAsiaTheme="minorEastAsia" w:hAnsi="Times New Roman" w:cs="Times New Roman"/>
        </w:rPr>
        <w:t xml:space="preserve">enactment of a </w:t>
      </w:r>
      <w:r>
        <w:rPr>
          <w:rFonts w:ascii="Times New Roman" w:eastAsiaTheme="minorEastAsia" w:hAnsi="Times New Roman" w:cs="Times New Roman"/>
        </w:rPr>
        <w:t xml:space="preserve">universal health </w:t>
      </w:r>
      <w:r w:rsidR="00911EB3">
        <w:rPr>
          <w:rFonts w:ascii="Times New Roman" w:eastAsiaTheme="minorEastAsia" w:hAnsi="Times New Roman" w:cs="Times New Roman"/>
        </w:rPr>
        <w:t xml:space="preserve">insurance </w:t>
      </w:r>
      <w:r>
        <w:rPr>
          <w:rFonts w:ascii="Times New Roman" w:eastAsiaTheme="minorEastAsia" w:hAnsi="Times New Roman" w:cs="Times New Roman"/>
        </w:rPr>
        <w:t xml:space="preserve">program </w:t>
      </w:r>
      <w:r w:rsidR="00686C5F">
        <w:rPr>
          <w:rFonts w:ascii="Times New Roman" w:eastAsiaTheme="minorEastAsia" w:hAnsi="Times New Roman" w:cs="Times New Roman"/>
        </w:rPr>
        <w:t>(</w:t>
      </w:r>
      <w:r w:rsidRPr="00706CC9">
        <w:rPr>
          <w:rFonts w:ascii="Times New Roman" w:eastAsiaTheme="minorEastAsia" w:hAnsi="Times New Roman" w:cs="Times New Roman"/>
          <w:i/>
        </w:rPr>
        <w:t>Seguro Popular</w:t>
      </w:r>
      <w:r w:rsidR="00686C5F" w:rsidRPr="00686C5F">
        <w:rPr>
          <w:rFonts w:ascii="Times New Roman" w:eastAsiaTheme="minorEastAsia" w:hAnsi="Times New Roman" w:cs="Times New Roman"/>
        </w:rPr>
        <w:t>)</w:t>
      </w:r>
      <w:r>
        <w:rPr>
          <w:rFonts w:ascii="Times New Roman" w:eastAsiaTheme="minorEastAsia" w:hAnsi="Times New Roman" w:cs="Times New Roman"/>
        </w:rPr>
        <w:t>,</w:t>
      </w:r>
      <w:r w:rsidR="00DF4FD0">
        <w:rPr>
          <w:rFonts w:ascii="Times New Roman" w:eastAsiaTheme="minorEastAsia" w:hAnsi="Times New Roman" w:cs="Times New Roman"/>
        </w:rPr>
        <w:fldChar w:fldCharType="begin"/>
      </w:r>
      <w:r w:rsidR="00DF4FD0">
        <w:rPr>
          <w:rFonts w:ascii="Times New Roman" w:eastAsiaTheme="minorEastAsia" w:hAnsi="Times New Roman" w:cs="Times New Roman"/>
        </w:rPr>
        <w:instrText xml:space="preserve"> ADDIN EN.CITE &lt;EndNote&gt;&lt;Cite&gt;&lt;Author&gt;Knaul&lt;/Author&gt;&lt;Year&gt;2012&lt;/Year&gt;&lt;RecNum&gt;119&lt;/RecNum&gt;&lt;DisplayText&gt;&lt;style face="superscript"&gt;35&lt;/style&gt;&lt;/DisplayText&gt;&lt;record&gt;&lt;rec-number&gt;119&lt;/rec-number&gt;&lt;foreign-keys&gt;&lt;key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Pr>
          <w:rFonts w:ascii="Times New Roman" w:eastAsiaTheme="minorEastAsia" w:hAnsi="Times New Roman" w:cs="Times New Roman"/>
        </w:rPr>
        <w:fldChar w:fldCharType="separate"/>
      </w:r>
      <w:r w:rsidR="00DF4FD0" w:rsidRPr="00DF4FD0">
        <w:rPr>
          <w:rFonts w:ascii="Times New Roman" w:eastAsiaTheme="minorEastAsia" w:hAnsi="Times New Roman" w:cs="Times New Roman"/>
          <w:noProof/>
          <w:vertAlign w:val="superscript"/>
        </w:rPr>
        <w:t>35</w:t>
      </w:r>
      <w:r w:rsidR="00DF4FD0">
        <w:rPr>
          <w:rFonts w:ascii="Times New Roman" w:eastAsiaTheme="minorEastAsia" w:hAnsi="Times New Roman" w:cs="Times New Roman"/>
        </w:rPr>
        <w:fldChar w:fldCharType="end"/>
      </w:r>
      <w:r w:rsidR="00FE0D88">
        <w:rPr>
          <w:rFonts w:ascii="Times New Roman" w:eastAsiaTheme="minorEastAsia" w:hAnsi="Times New Roman" w:cs="Times New Roman"/>
        </w:rPr>
        <w:t xml:space="preserve"> every state in the country experienced less progress in life expectancy</w:t>
      </w:r>
      <w:r w:rsidR="002A4324">
        <w:rPr>
          <w:rFonts w:ascii="Times New Roman" w:eastAsiaTheme="minorEastAsia" w:hAnsi="Times New Roman" w:cs="Times New Roman"/>
        </w:rPr>
        <w:t xml:space="preserve"> at age 15</w:t>
      </w:r>
      <w:r w:rsidR="00FE0D88">
        <w:rPr>
          <w:rFonts w:ascii="Times New Roman" w:eastAsiaTheme="minorEastAsia" w:hAnsi="Times New Roman" w:cs="Times New Roman"/>
        </w:rPr>
        <w:t xml:space="preserve"> than in the previous decade. O</w:t>
      </w:r>
      <w:r w:rsidR="00FF5622">
        <w:rPr>
          <w:rFonts w:ascii="Times New Roman" w:eastAsiaTheme="minorEastAsia" w:hAnsi="Times New Roman" w:cs="Times New Roman"/>
        </w:rPr>
        <w:t xml:space="preserve">ur findings </w:t>
      </w:r>
      <w:r w:rsidR="00FE0D88">
        <w:rPr>
          <w:rFonts w:ascii="Times New Roman" w:eastAsiaTheme="minorEastAsia" w:hAnsi="Times New Roman" w:cs="Times New Roman"/>
        </w:rPr>
        <w:t xml:space="preserve">clearly </w:t>
      </w:r>
      <w:r w:rsidR="00FF5622">
        <w:rPr>
          <w:rFonts w:ascii="Times New Roman" w:eastAsiaTheme="minorEastAsia" w:hAnsi="Times New Roman" w:cs="Times New Roman"/>
        </w:rPr>
        <w:t>indicate that the spread of homicides throughout the country after 2005</w:t>
      </w:r>
      <w:r w:rsidR="00FF5622">
        <w:rPr>
          <w:rFonts w:ascii="Times New Roman" w:eastAsiaTheme="minorEastAsia" w:hAnsi="Times New Roman" w:cs="Times New Roman"/>
        </w:rPr>
        <w:fldChar w:fldCharType="begin"/>
      </w:r>
      <w:r w:rsidR="00FF5622">
        <w:rPr>
          <w:rFonts w:ascii="Times New Roman" w:eastAsiaTheme="minorEastAsia"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Pr>
          <w:rFonts w:ascii="Times New Roman" w:eastAsiaTheme="minorEastAsia" w:hAnsi="Times New Roman" w:cs="Times New Roman"/>
        </w:rPr>
        <w:fldChar w:fldCharType="separate"/>
      </w:r>
      <w:r w:rsidR="00FF5622" w:rsidRPr="00FF5622">
        <w:rPr>
          <w:rFonts w:ascii="Times New Roman" w:eastAsiaTheme="minorEastAsia" w:hAnsi="Times New Roman" w:cs="Times New Roman"/>
          <w:noProof/>
          <w:vertAlign w:val="superscript"/>
        </w:rPr>
        <w:t>18</w:t>
      </w:r>
      <w:r w:rsidR="00FF5622">
        <w:rPr>
          <w:rFonts w:ascii="Times New Roman" w:eastAsiaTheme="minorEastAsia" w:hAnsi="Times New Roman" w:cs="Times New Roman"/>
        </w:rPr>
        <w:fldChar w:fldCharType="end"/>
      </w:r>
      <w:r w:rsidR="00FF5622">
        <w:rPr>
          <w:rFonts w:ascii="Times New Roman" w:eastAsiaTheme="minorEastAsia" w:hAnsi="Times New Roman" w:cs="Times New Roman"/>
        </w:rPr>
        <w:t xml:space="preserve"> </w:t>
      </w:r>
      <w:r w:rsidR="00FE0D88">
        <w:rPr>
          <w:rFonts w:ascii="Times New Roman" w:eastAsiaTheme="minorEastAsia" w:hAnsi="Times New Roman" w:cs="Times New Roman"/>
        </w:rPr>
        <w:t>was the main contributor to reduce</w:t>
      </w:r>
      <w:r w:rsidR="00FF5622">
        <w:rPr>
          <w:rFonts w:ascii="Times New Roman" w:eastAsiaTheme="minorEastAsia" w:hAnsi="Times New Roman" w:cs="Times New Roman"/>
        </w:rPr>
        <w:t xml:space="preserve"> life exp</w:t>
      </w:r>
      <w:r w:rsidR="008E298F">
        <w:rPr>
          <w:rFonts w:ascii="Times New Roman" w:eastAsiaTheme="minorEastAsia" w:hAnsi="Times New Roman" w:cs="Times New Roman"/>
        </w:rPr>
        <w:t xml:space="preserve">ectancy gains </w:t>
      </w:r>
      <w:r w:rsidR="00E478D7">
        <w:rPr>
          <w:rFonts w:ascii="Times New Roman" w:eastAsiaTheme="minorEastAsia" w:hAnsi="Times New Roman" w:cs="Times New Roman"/>
        </w:rPr>
        <w:t xml:space="preserve">for males </w:t>
      </w:r>
      <w:r w:rsidR="008E298F">
        <w:rPr>
          <w:rFonts w:ascii="Times New Roman" w:eastAsiaTheme="minorEastAsia" w:hAnsi="Times New Roman" w:cs="Times New Roman"/>
        </w:rPr>
        <w:t>between 2005-2015. This is consistent with previous research documenting the impact of homicides between 2000 and 2010.</w:t>
      </w:r>
      <w:r w:rsidR="008E298F">
        <w:rPr>
          <w:rFonts w:ascii="Times New Roman" w:eastAsiaTheme="minorEastAsia" w:hAnsi="Times New Roman" w:cs="Times New Roman"/>
        </w:rPr>
        <w:fldChar w:fldCharType="begin"/>
      </w:r>
      <w:r w:rsidR="008E298F">
        <w:rPr>
          <w:rFonts w:ascii="Times New Roman" w:eastAsiaTheme="minorEastAsia" w:hAnsi="Times New Roman" w:cs="Times New Roman"/>
        </w:rPr>
        <w:instrText xml:space="preserve"> ADDIN EN.CITE &lt;EndNote&gt;&lt;Cite&gt;&lt;Author&gt;Aburto&lt;/Author&gt;&lt;Year&gt;2016&lt;/Year&gt;&lt;RecNum&gt;90&lt;/RecNum&gt;&lt;DisplayText&gt;&lt;style face="superscript"&gt;4 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Pr>
          <w:rFonts w:ascii="Times New Roman" w:eastAsiaTheme="minorEastAsia" w:hAnsi="Times New Roman" w:cs="Times New Roman"/>
        </w:rPr>
        <w:fldChar w:fldCharType="separate"/>
      </w:r>
      <w:r w:rsidR="008E298F" w:rsidRPr="008E298F">
        <w:rPr>
          <w:rFonts w:ascii="Times New Roman" w:eastAsiaTheme="minorEastAsia" w:hAnsi="Times New Roman" w:cs="Times New Roman"/>
          <w:noProof/>
          <w:vertAlign w:val="superscript"/>
        </w:rPr>
        <w:t>4 5</w:t>
      </w:r>
      <w:r w:rsidR="008E298F">
        <w:rPr>
          <w:rFonts w:ascii="Times New Roman" w:eastAsiaTheme="minorEastAsia" w:hAnsi="Times New Roman" w:cs="Times New Roman"/>
        </w:rPr>
        <w:fldChar w:fldCharType="end"/>
      </w:r>
      <w:r w:rsidR="008E298F">
        <w:rPr>
          <w:rFonts w:ascii="Times New Roman" w:eastAsiaTheme="minorEastAsia" w:hAnsi="Times New Roman" w:cs="Times New Roman"/>
        </w:rPr>
        <w:t xml:space="preserve"> </w:t>
      </w:r>
      <w:r w:rsidR="003C6F24">
        <w:rPr>
          <w:rFonts w:ascii="Times New Roman" w:eastAsiaTheme="minorEastAsia" w:hAnsi="Times New Roman" w:cs="Times New Roman"/>
        </w:rPr>
        <w:t>Despite recent efforts from the Mexican government to contain the upsurge of violence in the country,</w:t>
      </w:r>
      <w:r w:rsidR="0017358B">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&lt;EndNote&gt;&lt;Cite&gt;&lt;Author&gt;Astorga&lt;/Author&gt;&lt;Year&gt;2010&lt;/Year&gt;&lt;RecNum&gt;120&lt;/RecNum&gt;&lt;DisplayText&gt;&lt;style face="superscript"&gt;36 37&lt;/style&gt;&lt;/DisplayText&gt;&lt;record&gt;&lt;rec-number&gt;120&lt;/rec-number&gt;&lt;foreign-keys&gt;&lt;key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36 37</w:t>
      </w:r>
      <w:r w:rsidR="0017358B">
        <w:rPr>
          <w:rFonts w:ascii="Times New Roman" w:eastAsiaTheme="minorEastAsia" w:hAnsi="Times New Roman" w:cs="Times New Roman"/>
        </w:rPr>
        <w:fldChar w:fldCharType="end"/>
      </w:r>
      <w:r w:rsidR="003C6F24">
        <w:rPr>
          <w:rFonts w:ascii="Times New Roman" w:eastAsiaTheme="minorEastAsia" w:hAnsi="Times New Roman" w:cs="Times New Roman"/>
        </w:rPr>
        <w:t xml:space="preserve"> our results </w:t>
      </w:r>
      <w:r w:rsidR="006239A3">
        <w:rPr>
          <w:rFonts w:ascii="Times New Roman" w:eastAsiaTheme="minorEastAsia" w:hAnsi="Times New Roman" w:cs="Times New Roman"/>
        </w:rPr>
        <w:t>using</w:t>
      </w:r>
      <w:r w:rsidR="003C6F24">
        <w:rPr>
          <w:rFonts w:ascii="Times New Roman" w:eastAsiaTheme="minorEastAsia" w:hAnsi="Times New Roman" w:cs="Times New Roman"/>
        </w:rPr>
        <w:t xml:space="preserve"> data up to 2015 </w:t>
      </w:r>
      <w:r w:rsidR="00E9034B">
        <w:rPr>
          <w:rFonts w:ascii="Times New Roman" w:eastAsiaTheme="minorEastAsia" w:hAnsi="Times New Roman" w:cs="Times New Roman"/>
        </w:rPr>
        <w:t>clearly indicate that life circumstances among young adults have not improved and are actually deteriorating</w:t>
      </w:r>
      <w:r w:rsidR="003C6F24">
        <w:rPr>
          <w:rFonts w:ascii="Times New Roman" w:eastAsiaTheme="minorEastAsia" w:hAnsi="Times New Roman" w:cs="Times New Roman"/>
        </w:rPr>
        <w:t>.  For example,</w:t>
      </w:r>
      <w:r w:rsidR="00E9034B">
        <w:rPr>
          <w:rFonts w:ascii="Times New Roman" w:eastAsiaTheme="minorEastAsia" w:hAnsi="Times New Roman" w:cs="Times New Roman"/>
        </w:rPr>
        <w:t xml:space="preserve"> about 1 of every 4 states in the country (8 states </w:t>
      </w:r>
      <w:r w:rsidR="007264F6">
        <w:rPr>
          <w:rFonts w:ascii="Times New Roman" w:eastAsiaTheme="minorEastAsia" w:hAnsi="Times New Roman" w:cs="Times New Roman"/>
        </w:rPr>
        <w:t>out of 32</w:t>
      </w:r>
      <w:r w:rsidR="00E9034B">
        <w:rPr>
          <w:rFonts w:ascii="Times New Roman" w:eastAsiaTheme="minorEastAsia" w:hAnsi="Times New Roman" w:cs="Times New Roman"/>
        </w:rPr>
        <w:t>) experienced a reduction in life expectancy at age 15</w:t>
      </w:r>
      <w:r w:rsidR="000555DD">
        <w:rPr>
          <w:rFonts w:ascii="Times New Roman" w:eastAsiaTheme="minorEastAsia" w:hAnsi="Times New Roman" w:cs="Times New Roman"/>
        </w:rPr>
        <w:t xml:space="preserve"> and this occurred across all regions of the country</w:t>
      </w:r>
      <w:r w:rsidR="00E9034B">
        <w:rPr>
          <w:rFonts w:ascii="Times New Roman" w:eastAsiaTheme="minorEastAsia" w:hAnsi="Times New Roman" w:cs="Times New Roman"/>
        </w:rPr>
        <w:t xml:space="preserve">. </w:t>
      </w:r>
      <w:r w:rsidR="003C6F24">
        <w:rPr>
          <w:rFonts w:ascii="Times New Roman" w:eastAsiaTheme="minorEastAsia" w:hAnsi="Times New Roman" w:cs="Times New Roman"/>
        </w:rPr>
        <w:t xml:space="preserve"> </w:t>
      </w:r>
      <w:r w:rsidR="00E9034B">
        <w:rPr>
          <w:rFonts w:ascii="Times New Roman" w:eastAsiaTheme="minorEastAsia" w:hAnsi="Times New Roman" w:cs="Times New Roman"/>
        </w:rPr>
        <w:t>T</w:t>
      </w:r>
      <w:r w:rsidR="00E84B2F">
        <w:rPr>
          <w:rFonts w:ascii="Times New Roman" w:eastAsiaTheme="minorEastAsia" w:hAnsi="Times New Roman" w:cs="Times New Roman"/>
        </w:rPr>
        <w:t xml:space="preserve">he strongest effect of homicide on life expectancy occurred in Guerrero, a state in the Southern </w:t>
      </w:r>
      <w:r w:rsidR="00B83524">
        <w:rPr>
          <w:rFonts w:ascii="Times New Roman" w:eastAsiaTheme="minorEastAsia" w:hAnsi="Times New Roman" w:cs="Times New Roman"/>
        </w:rPr>
        <w:t>r</w:t>
      </w:r>
      <w:r w:rsidR="00E84B2F">
        <w:rPr>
          <w:rFonts w:ascii="Times New Roman" w:eastAsiaTheme="minorEastAsia" w:hAnsi="Times New Roman" w:cs="Times New Roman"/>
        </w:rPr>
        <w:t xml:space="preserve">egion, were life expectancy was reduced by </w:t>
      </w:r>
      <w:r w:rsidR="00266862">
        <w:rPr>
          <w:rFonts w:ascii="Times New Roman" w:eastAsiaTheme="minorEastAsia" w:hAnsi="Times New Roman" w:cs="Times New Roman"/>
        </w:rPr>
        <w:t xml:space="preserve">almost </w:t>
      </w:r>
      <w:r w:rsidR="00E84B2F">
        <w:rPr>
          <w:rFonts w:ascii="Times New Roman" w:eastAsiaTheme="minorEastAsia" w:hAnsi="Times New Roman" w:cs="Times New Roman"/>
        </w:rPr>
        <w:t>2 years between 2005 and 2015</w:t>
      </w:r>
      <w:r w:rsidR="003A4B84">
        <w:rPr>
          <w:rFonts w:ascii="Times New Roman" w:eastAsiaTheme="minorEastAsia" w:hAnsi="Times New Roman" w:cs="Times New Roman"/>
        </w:rPr>
        <w:t>, f</w:t>
      </w:r>
      <w:r w:rsidR="00E84B2F">
        <w:rPr>
          <w:rFonts w:ascii="Times New Roman" w:eastAsiaTheme="minorEastAsia" w:hAnsi="Times New Roman" w:cs="Times New Roman"/>
        </w:rPr>
        <w:t>ollowed by Chihuahua</w:t>
      </w:r>
      <w:r w:rsidR="00D33FA8">
        <w:rPr>
          <w:rFonts w:ascii="Times New Roman" w:eastAsiaTheme="minorEastAsia" w:hAnsi="Times New Roman" w:cs="Times New Roman"/>
        </w:rPr>
        <w:t xml:space="preserve"> and Sinaloa</w:t>
      </w:r>
      <w:r w:rsidR="00353A0D">
        <w:rPr>
          <w:rFonts w:ascii="Times New Roman" w:eastAsiaTheme="minorEastAsia" w:hAnsi="Times New Roman" w:cs="Times New Roman"/>
        </w:rPr>
        <w:t xml:space="preserve"> in the North</w:t>
      </w:r>
      <w:r w:rsidR="00E84B2F">
        <w:rPr>
          <w:rFonts w:ascii="Times New Roman" w:eastAsiaTheme="minorEastAsia" w:hAnsi="Times New Roman" w:cs="Times New Roman"/>
        </w:rPr>
        <w:t>, with life expectancy loss</w:t>
      </w:r>
      <w:r w:rsidR="00D33FA8">
        <w:rPr>
          <w:rFonts w:ascii="Times New Roman" w:eastAsiaTheme="minorEastAsia" w:hAnsi="Times New Roman" w:cs="Times New Roman"/>
        </w:rPr>
        <w:t>es</w:t>
      </w:r>
      <w:r w:rsidR="00E84B2F">
        <w:rPr>
          <w:rFonts w:ascii="Times New Roman" w:eastAsiaTheme="minorEastAsia" w:hAnsi="Times New Roman" w:cs="Times New Roman"/>
        </w:rPr>
        <w:t xml:space="preserve"> of one year</w:t>
      </w:r>
      <w:r w:rsidR="00D33FA8">
        <w:rPr>
          <w:rFonts w:ascii="Times New Roman" w:eastAsiaTheme="minorEastAsia" w:hAnsi="Times New Roman" w:cs="Times New Roman"/>
        </w:rPr>
        <w:t xml:space="preserve"> </w:t>
      </w:r>
      <w:r w:rsidR="009A4C17">
        <w:rPr>
          <w:rFonts w:ascii="Times New Roman" w:eastAsiaTheme="minorEastAsia" w:hAnsi="Times New Roman" w:cs="Times New Roman"/>
        </w:rPr>
        <w:t xml:space="preserve">of life </w:t>
      </w:r>
      <w:r w:rsidR="00D33FA8">
        <w:rPr>
          <w:rFonts w:ascii="Times New Roman" w:eastAsiaTheme="minorEastAsia" w:hAnsi="Times New Roman" w:cs="Times New Roman"/>
        </w:rPr>
        <w:t>each</w:t>
      </w:r>
      <w:r w:rsidR="00CE3CD8">
        <w:rPr>
          <w:rFonts w:ascii="Times New Roman" w:eastAsiaTheme="minorEastAsia" w:hAnsi="Times New Roman" w:cs="Times New Roman"/>
        </w:rPr>
        <w:t>, t</w:t>
      </w:r>
      <w:r w:rsidR="00E84B2F">
        <w:rPr>
          <w:rFonts w:ascii="Times New Roman" w:eastAsiaTheme="minorEastAsia" w:hAnsi="Times New Roman" w:cs="Times New Roman"/>
        </w:rPr>
        <w:t>hree additiona</w:t>
      </w:r>
      <w:r w:rsidR="00D33FA8">
        <w:rPr>
          <w:rFonts w:ascii="Times New Roman" w:eastAsiaTheme="minorEastAsia" w:hAnsi="Times New Roman" w:cs="Times New Roman"/>
        </w:rPr>
        <w:t>l states in the North (</w:t>
      </w:r>
      <w:r w:rsidR="00E84B2F">
        <w:rPr>
          <w:rFonts w:ascii="Times New Roman" w:eastAsiaTheme="minorEastAsia" w:hAnsi="Times New Roman" w:cs="Times New Roman"/>
        </w:rPr>
        <w:t>Zacatecas, Baja California Sur</w:t>
      </w:r>
      <w:r w:rsidR="00D33FA8">
        <w:rPr>
          <w:rFonts w:ascii="Times New Roman" w:eastAsiaTheme="minorEastAsia" w:hAnsi="Times New Roman" w:cs="Times New Roman"/>
        </w:rPr>
        <w:t xml:space="preserve"> and Nuevo León</w:t>
      </w:r>
      <w:r w:rsidR="00E84B2F">
        <w:rPr>
          <w:rFonts w:ascii="Times New Roman" w:eastAsiaTheme="minorEastAsia" w:hAnsi="Times New Roman" w:cs="Times New Roman"/>
        </w:rPr>
        <w:t xml:space="preserve">), one in the Central region (Colima), and </w:t>
      </w:r>
      <w:r w:rsidR="001F4D8B">
        <w:rPr>
          <w:rFonts w:ascii="Times New Roman" w:eastAsiaTheme="minorEastAsia" w:hAnsi="Times New Roman" w:cs="Times New Roman"/>
        </w:rPr>
        <w:t>one in the South (</w:t>
      </w:r>
      <w:r w:rsidR="00E84B2F">
        <w:rPr>
          <w:rFonts w:ascii="Times New Roman" w:eastAsiaTheme="minorEastAsia" w:hAnsi="Times New Roman" w:cs="Times New Roman"/>
        </w:rPr>
        <w:t>Morelos</w:t>
      </w:r>
      <w:r w:rsidR="001F4D8B">
        <w:rPr>
          <w:rFonts w:ascii="Times New Roman" w:eastAsiaTheme="minorEastAsia" w:hAnsi="Times New Roman" w:cs="Times New Roman"/>
        </w:rPr>
        <w:t>)</w:t>
      </w:r>
      <w:r w:rsidR="00E84B2F">
        <w:rPr>
          <w:rFonts w:ascii="Times New Roman" w:eastAsiaTheme="minorEastAsia" w:hAnsi="Times New Roman" w:cs="Times New Roman"/>
        </w:rPr>
        <w:t xml:space="preserve">, experienced losses of half a year in life expectancy over the same period. </w:t>
      </w:r>
    </w:p>
    <w:p w14:paraId="2854A540" w14:textId="24930890" w:rsidR="005248E9" w:rsidRDefault="0072026A" w:rsidP="005248E9">
      <w:pPr>
        <w:spacing w:line="480" w:lineRule="auto"/>
        <w:jc w:val="both"/>
        <w:rPr>
          <w:rFonts w:ascii="Times New Roman" w:eastAsiaTheme="minorEastAsia" w:hAnsi="Times New Roman" w:cs="Times New Roman"/>
          <w:i/>
        </w:rPr>
      </w:pPr>
      <w:r>
        <w:rPr>
          <w:rFonts w:ascii="Times New Roman" w:eastAsiaTheme="minorEastAsia" w:hAnsi="Times New Roman" w:cs="Times New Roman"/>
          <w:i/>
        </w:rPr>
        <w:t>The effect of homicides o</w:t>
      </w:r>
      <w:r w:rsidR="005248E9" w:rsidRPr="008E298F">
        <w:rPr>
          <w:rFonts w:ascii="Times New Roman" w:eastAsiaTheme="minorEastAsia" w:hAnsi="Times New Roman" w:cs="Times New Roman"/>
          <w:i/>
        </w:rPr>
        <w:t>n life</w:t>
      </w:r>
      <w:r w:rsidR="005248E9">
        <w:rPr>
          <w:rFonts w:ascii="Times New Roman" w:eastAsiaTheme="minorEastAsia" w:hAnsi="Times New Roman" w:cs="Times New Roman"/>
          <w:i/>
        </w:rPr>
        <w:t>span variation</w:t>
      </w:r>
      <w:r>
        <w:rPr>
          <w:rFonts w:ascii="Times New Roman" w:eastAsiaTheme="minorEastAsia" w:hAnsi="Times New Roman" w:cs="Times New Roman"/>
          <w:i/>
        </w:rPr>
        <w:t xml:space="preserve"> trends</w:t>
      </w:r>
    </w:p>
    <w:p w14:paraId="370A6692" w14:textId="7DBB8D27" w:rsidR="006949EE" w:rsidRDefault="003A5770" w:rsidP="009E33B8">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Our results </w:t>
      </w:r>
      <w:r w:rsidR="00F0056A">
        <w:rPr>
          <w:rFonts w:ascii="Times New Roman" w:eastAsiaTheme="minorEastAsia" w:hAnsi="Times New Roman" w:cs="Times New Roman"/>
        </w:rPr>
        <w:t xml:space="preserve">further </w:t>
      </w:r>
      <w:r>
        <w:rPr>
          <w:rFonts w:ascii="Times New Roman" w:eastAsiaTheme="minorEastAsia" w:hAnsi="Times New Roman" w:cs="Times New Roman"/>
        </w:rPr>
        <w:t>show that</w:t>
      </w:r>
      <w:r w:rsidR="00F0056A">
        <w:rPr>
          <w:rFonts w:ascii="Times New Roman" w:eastAsiaTheme="minorEastAsia" w:hAnsi="Times New Roman" w:cs="Times New Roman"/>
        </w:rPr>
        <w:t xml:space="preserve"> homicides </w:t>
      </w:r>
      <w:r>
        <w:rPr>
          <w:rFonts w:ascii="Times New Roman" w:eastAsiaTheme="minorEastAsia" w:hAnsi="Times New Roman" w:cs="Times New Roman"/>
        </w:rPr>
        <w:t xml:space="preserve">have slowed down progress on reducing </w:t>
      </w:r>
      <w:r w:rsidR="00F0056A">
        <w:rPr>
          <w:rFonts w:ascii="Times New Roman" w:eastAsiaTheme="minorEastAsia" w:hAnsi="Times New Roman" w:cs="Times New Roman"/>
        </w:rPr>
        <w:t>life span inequality among young adults</w:t>
      </w:r>
      <w:r w:rsidR="00DE0AB8">
        <w:rPr>
          <w:rFonts w:ascii="Times New Roman" w:eastAsiaTheme="minorEastAsia" w:hAnsi="Times New Roman" w:cs="Times New Roman"/>
        </w:rPr>
        <w:t xml:space="preserve"> in Mexico</w:t>
      </w:r>
      <w:r w:rsidR="00F0056A">
        <w:rPr>
          <w:rFonts w:ascii="Times New Roman" w:eastAsiaTheme="minorEastAsia" w:hAnsi="Times New Roman" w:cs="Times New Roman"/>
        </w:rPr>
        <w:t xml:space="preserve">. While </w:t>
      </w:r>
      <w:r w:rsidR="00973C05">
        <w:rPr>
          <w:rFonts w:ascii="Times New Roman" w:eastAsiaTheme="minorEastAsia" w:hAnsi="Times New Roman" w:cs="Times New Roman"/>
        </w:rPr>
        <w:t xml:space="preserve">lifespan </w:t>
      </w:r>
      <w:r w:rsidR="00F0056A">
        <w:rPr>
          <w:rFonts w:ascii="Times New Roman" w:eastAsiaTheme="minorEastAsia" w:hAnsi="Times New Roman" w:cs="Times New Roman"/>
        </w:rPr>
        <w:t>inequality</w:t>
      </w:r>
      <w:r w:rsidR="00673DF4">
        <w:rPr>
          <w:rFonts w:ascii="Times New Roman" w:eastAsiaTheme="minorEastAsia" w:hAnsi="Times New Roman" w:cs="Times New Roman"/>
        </w:rPr>
        <w:t xml:space="preserve"> </w:t>
      </w:r>
      <w:r w:rsidR="00451A34">
        <w:rPr>
          <w:rFonts w:ascii="Times New Roman" w:eastAsiaTheme="minorEastAsia" w:hAnsi="Times New Roman" w:cs="Times New Roman"/>
        </w:rPr>
        <w:t>(</w:t>
      </w:r>
      <m:oMath>
        <m:sSubSup>
          <m:sSubSupPr>
            <m:ctrlPr>
              <w:rPr>
                <w:rFonts w:ascii="Cambria Math" w:hAnsi="Cambria Math" w:cs="Times New Roman"/>
                <w:i/>
              </w:rPr>
            </m:ctrlPr>
          </m:sSubSupPr>
          <m:e>
            <m:r>
              <m:rPr>
                <m:sty m:val="p"/>
              </m:rPr>
              <w:rPr>
                <w:rFonts w:ascii="Cambria Math" w:hAnsi="Cambria Math" w:cs="Times New Roman"/>
              </w:rPr>
              <m:t>e</m:t>
            </m:r>
          </m:e>
          <m:sub>
            <m:r>
              <w:rPr>
                <w:rFonts w:ascii="Cambria Math" w:hAnsi="Cambria Math" w:cs="Times New Roman"/>
              </w:rPr>
              <m:t>15</m:t>
            </m:r>
          </m:sub>
          <m:sup>
            <m:r>
              <m:rPr>
                <m:sty m:val="p"/>
              </m:rPr>
              <w:rPr>
                <w:rFonts w:ascii="Cambria Math" w:hAnsi="Cambria Math" w:cs="Times New Roman"/>
              </w:rPr>
              <m:t>†</m:t>
            </m:r>
          </m:sup>
        </m:sSubSup>
        <m:r>
          <w:rPr>
            <w:rFonts w:ascii="Cambria Math" w:hAnsi="Cambria Math" w:cs="Times New Roman"/>
          </w:rPr>
          <m:t>)</m:t>
        </m:r>
      </m:oMath>
      <w:r w:rsidR="00147684">
        <w:rPr>
          <w:rFonts w:ascii="Times New Roman" w:eastAsiaTheme="minorEastAsia" w:hAnsi="Times New Roman" w:cs="Times New Roman"/>
        </w:rPr>
        <w:t xml:space="preserve"> </w:t>
      </w:r>
      <w:r w:rsidR="0080568C">
        <w:rPr>
          <w:rFonts w:ascii="Times New Roman" w:eastAsiaTheme="minorEastAsia" w:hAnsi="Times New Roman" w:cs="Times New Roman"/>
        </w:rPr>
        <w:t xml:space="preserve">declined </w:t>
      </w:r>
      <w:r w:rsidR="00147684">
        <w:rPr>
          <w:rFonts w:ascii="Times New Roman" w:eastAsiaTheme="minorEastAsia" w:hAnsi="Times New Roman" w:cs="Times New Roman"/>
        </w:rPr>
        <w:t>by more than half a year</w:t>
      </w:r>
      <w:r w:rsidR="00F0056A">
        <w:rPr>
          <w:rFonts w:ascii="Times New Roman" w:eastAsiaTheme="minorEastAsia" w:hAnsi="Times New Roman" w:cs="Times New Roman"/>
        </w:rPr>
        <w:t xml:space="preserve"> between 1995 and 2005</w:t>
      </w:r>
      <w:r w:rsidR="00147684">
        <w:rPr>
          <w:rFonts w:ascii="Times New Roman" w:eastAsiaTheme="minorEastAsia" w:hAnsi="Times New Roman" w:cs="Times New Roman"/>
        </w:rPr>
        <w:t xml:space="preserve">, </w:t>
      </w:r>
      <w:r w:rsidR="00540B8D">
        <w:rPr>
          <w:rFonts w:ascii="Times New Roman" w:eastAsiaTheme="minorEastAsia" w:hAnsi="Times New Roman" w:cs="Times New Roman"/>
        </w:rPr>
        <w:t xml:space="preserve">a decade later this progress was stagnated and barely reached a reduction of </w:t>
      </w:r>
      <w:r w:rsidR="00390003">
        <w:rPr>
          <w:rFonts w:ascii="Times New Roman" w:eastAsiaTheme="minorEastAsia" w:hAnsi="Times New Roman" w:cs="Times New Roman"/>
        </w:rPr>
        <w:t xml:space="preserve">less than two months </w:t>
      </w:r>
      <w:r w:rsidR="00451A34">
        <w:rPr>
          <w:rFonts w:ascii="Times New Roman" w:eastAsiaTheme="minorEastAsia" w:hAnsi="Times New Roman" w:cs="Times New Roman"/>
        </w:rPr>
        <w:t xml:space="preserve">in </w:t>
      </w:r>
      <w:r w:rsidR="00540B8D">
        <w:rPr>
          <w:rFonts w:ascii="Times New Roman" w:eastAsiaTheme="minorEastAsia" w:hAnsi="Times New Roman" w:cs="Times New Roman"/>
        </w:rPr>
        <w:t>recent years</w:t>
      </w:r>
      <w:r w:rsidR="00451A34">
        <w:rPr>
          <w:rFonts w:ascii="Times New Roman" w:eastAsiaTheme="minorEastAsia" w:hAnsi="Times New Roman" w:cs="Times New Roman"/>
        </w:rPr>
        <w:t xml:space="preserve"> </w:t>
      </w:r>
      <w:r w:rsidR="00451A34">
        <w:rPr>
          <w:rFonts w:ascii="Times New Roman" w:eastAsiaTheme="minorEastAsia" w:hAnsi="Times New Roman" w:cs="Times New Roman"/>
        </w:rPr>
        <w:lastRenderedPageBreak/>
        <w:t xml:space="preserve">(2005-2015). </w:t>
      </w:r>
      <w:r w:rsidR="00622AB1">
        <w:rPr>
          <w:rFonts w:ascii="Times New Roman" w:eastAsiaTheme="minorEastAsia" w:hAnsi="Times New Roman" w:cs="Times New Roman"/>
        </w:rPr>
        <w:t>Increase in homicide mortality accounted for most of the stagnation on life span inequality; i</w:t>
      </w:r>
      <w:r w:rsidR="00B8703A">
        <w:rPr>
          <w:rFonts w:ascii="Times New Roman" w:eastAsiaTheme="minorEastAsia" w:hAnsi="Times New Roman" w:cs="Times New Roman"/>
        </w:rPr>
        <w:t>mportantly, the effect was concentrated in the young population, between ages 15 and 50, which is consistent with</w:t>
      </w:r>
      <w:r w:rsidR="005047CB">
        <w:rPr>
          <w:rFonts w:ascii="Times New Roman" w:eastAsiaTheme="minorEastAsia" w:hAnsi="Times New Roman" w:cs="Times New Roman"/>
        </w:rPr>
        <w:t xml:space="preserve"> the high </w:t>
      </w:r>
      <w:r w:rsidR="00B8703A">
        <w:rPr>
          <w:rFonts w:ascii="Times New Roman" w:eastAsiaTheme="minorEastAsia" w:hAnsi="Times New Roman" w:cs="Times New Roman"/>
        </w:rPr>
        <w:t>sensitivity of lifespan variation to premature mortality</w:t>
      </w:r>
      <w:r w:rsidR="005047CB">
        <w:rPr>
          <w:rFonts w:ascii="Times New Roman" w:eastAsiaTheme="minorEastAsia" w:hAnsi="Times New Roman" w:cs="Times New Roman"/>
        </w:rPr>
        <w:t>.</w:t>
      </w:r>
      <w:r w:rsidR="005047CB">
        <w:rPr>
          <w:rFonts w:ascii="Times New Roman" w:eastAsiaTheme="minorEastAsia" w:hAnsi="Times New Roman" w:cs="Times New Roman"/>
        </w:rPr>
        <w:fldChar w:fldCharType="begin"/>
      </w:r>
      <w:r w:rsidR="005047CB">
        <w:rPr>
          <w:rFonts w:ascii="Times New Roman" w:eastAsiaTheme="minorEastAsia" w:hAnsi="Times New Roman" w:cs="Times New Roman"/>
        </w:rPr>
        <w:instrText xml:space="preserve"> ADDIN EN.CITE &lt;EndNote&gt;&lt;Cite&gt;&lt;Author&gt;Vaupel&lt;/Author&gt;&lt;Year&gt;2011&lt;/Year&gt;&lt;RecNum&gt;4&lt;/RecNum&gt;&lt;DisplayText&gt;&lt;style face="superscript"&gt;13&lt;/style&gt;&lt;/DisplayText&gt;&lt;record&gt;&lt;rec-number&gt;4&lt;/rec-number&gt;&lt;foreign-keys&gt;&lt;key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5047CB">
        <w:rPr>
          <w:rFonts w:ascii="Times New Roman" w:eastAsiaTheme="minorEastAsia" w:hAnsi="Times New Roman" w:cs="Times New Roman"/>
        </w:rPr>
        <w:fldChar w:fldCharType="separate"/>
      </w:r>
      <w:r w:rsidR="005047CB" w:rsidRPr="005047CB">
        <w:rPr>
          <w:rFonts w:ascii="Times New Roman" w:eastAsiaTheme="minorEastAsia" w:hAnsi="Times New Roman" w:cs="Times New Roman"/>
          <w:noProof/>
          <w:vertAlign w:val="superscript"/>
        </w:rPr>
        <w:t>13</w:t>
      </w:r>
      <w:r w:rsidR="005047CB">
        <w:rPr>
          <w:rFonts w:ascii="Times New Roman" w:eastAsiaTheme="minorEastAsia" w:hAnsi="Times New Roman" w:cs="Times New Roman"/>
        </w:rPr>
        <w:fldChar w:fldCharType="end"/>
      </w:r>
      <w:r w:rsidR="005047CB">
        <w:rPr>
          <w:rFonts w:ascii="Times New Roman" w:eastAsiaTheme="minorEastAsia" w:hAnsi="Times New Roman" w:cs="Times New Roman"/>
        </w:rPr>
        <w:t xml:space="preserve"> </w:t>
      </w:r>
      <w:r w:rsidR="00B8703A">
        <w:rPr>
          <w:rFonts w:ascii="Times New Roman" w:eastAsiaTheme="minorEastAsia" w:hAnsi="Times New Roman" w:cs="Times New Roman"/>
        </w:rPr>
        <w:t xml:space="preserve"> </w:t>
      </w:r>
      <w:r w:rsidR="00911814">
        <w:rPr>
          <w:rFonts w:ascii="Times New Roman" w:eastAsiaTheme="minorEastAsia" w:hAnsi="Times New Roman" w:cs="Times New Roman"/>
        </w:rPr>
        <w:t xml:space="preserve">Thus, </w:t>
      </w:r>
      <w:r w:rsidR="005047CB">
        <w:rPr>
          <w:rFonts w:ascii="Times New Roman" w:eastAsiaTheme="minorEastAsia" w:hAnsi="Times New Roman" w:cs="Times New Roman"/>
        </w:rPr>
        <w:t>males in Mexico not only live less</w:t>
      </w:r>
      <w:r w:rsidR="005E210A">
        <w:rPr>
          <w:rFonts w:ascii="Times New Roman" w:eastAsiaTheme="minorEastAsia" w:hAnsi="Times New Roman" w:cs="Times New Roman"/>
        </w:rPr>
        <w:t xml:space="preserve"> on average</w:t>
      </w:r>
      <w:r w:rsidR="005047CB">
        <w:rPr>
          <w:rFonts w:ascii="Times New Roman" w:eastAsiaTheme="minorEastAsia" w:hAnsi="Times New Roman" w:cs="Times New Roman"/>
        </w:rPr>
        <w:t xml:space="preserve">, as shown </w:t>
      </w:r>
      <w:r w:rsidR="005E210A">
        <w:rPr>
          <w:rFonts w:ascii="Times New Roman" w:eastAsiaTheme="minorEastAsia" w:hAnsi="Times New Roman" w:cs="Times New Roman"/>
        </w:rPr>
        <w:t>by</w:t>
      </w:r>
      <w:r w:rsidR="006949EE">
        <w:rPr>
          <w:rFonts w:ascii="Times New Roman" w:eastAsiaTheme="minorEastAsia" w:hAnsi="Times New Roman" w:cs="Times New Roman"/>
        </w:rPr>
        <w:t xml:space="preserve"> life expectancy</w:t>
      </w:r>
      <w:r w:rsidR="005047CB">
        <w:rPr>
          <w:rFonts w:ascii="Times New Roman" w:eastAsiaTheme="minorEastAsia" w:hAnsi="Times New Roman" w:cs="Times New Roman"/>
        </w:rPr>
        <w:t>, but they also face more uncertainty in their time of death due to</w:t>
      </w:r>
      <w:r w:rsidR="00120902">
        <w:rPr>
          <w:rFonts w:ascii="Times New Roman" w:eastAsiaTheme="minorEastAsia" w:hAnsi="Times New Roman" w:cs="Times New Roman"/>
        </w:rPr>
        <w:t xml:space="preserve"> the increase in homicides</w:t>
      </w:r>
      <w:r w:rsidR="005047CB">
        <w:rPr>
          <w:rFonts w:ascii="Times New Roman" w:eastAsiaTheme="minorEastAsia" w:hAnsi="Times New Roman" w:cs="Times New Roman"/>
        </w:rPr>
        <w:t>.</w:t>
      </w:r>
      <w:r w:rsidR="006F74F2">
        <w:rPr>
          <w:rFonts w:ascii="Times New Roman" w:eastAsiaTheme="minorEastAsia" w:hAnsi="Times New Roman" w:cs="Times New Roman"/>
        </w:rPr>
        <w:t xml:space="preserve"> In addition, the same states that experienced a reduction in life expectancy after 2005 also showed an increase in life span inequality </w:t>
      </w:r>
      <w:r w:rsidR="009645BF">
        <w:rPr>
          <w:rFonts w:ascii="Times New Roman" w:eastAsiaTheme="minorEastAsia" w:hAnsi="Times New Roman" w:cs="Times New Roman"/>
        </w:rPr>
        <w:t xml:space="preserve">due to homicides </w:t>
      </w:r>
      <w:r w:rsidR="006F74F2">
        <w:rPr>
          <w:rFonts w:ascii="Times New Roman" w:eastAsiaTheme="minorEastAsia" w:hAnsi="Times New Roman" w:cs="Times New Roman"/>
        </w:rPr>
        <w:t>(f</w:t>
      </w:r>
      <w:r w:rsidR="00450B9C">
        <w:rPr>
          <w:rFonts w:ascii="Times New Roman" w:eastAsiaTheme="minorEastAsia" w:hAnsi="Times New Roman" w:cs="Times New Roman"/>
        </w:rPr>
        <w:t xml:space="preserve">ive </w:t>
      </w:r>
      <w:r w:rsidR="006949EE">
        <w:rPr>
          <w:rFonts w:ascii="Times New Roman" w:eastAsiaTheme="minorEastAsia" w:hAnsi="Times New Roman" w:cs="Times New Roman"/>
        </w:rPr>
        <w:t>states in the North</w:t>
      </w:r>
      <w:r w:rsidR="006949EE" w:rsidRPr="006949EE">
        <w:rPr>
          <w:rFonts w:ascii="Times New Roman" w:eastAsiaTheme="minorEastAsia" w:hAnsi="Times New Roman" w:cs="Times New Roman"/>
        </w:rPr>
        <w:t xml:space="preserve"> </w:t>
      </w:r>
      <w:r w:rsidR="006949EE">
        <w:rPr>
          <w:rFonts w:ascii="Times New Roman" w:eastAsiaTheme="minorEastAsia" w:hAnsi="Times New Roman" w:cs="Times New Roman"/>
        </w:rPr>
        <w:t>bordering</w:t>
      </w:r>
      <w:r w:rsidR="00450B9C">
        <w:rPr>
          <w:rFonts w:ascii="Times New Roman" w:eastAsiaTheme="minorEastAsia" w:hAnsi="Times New Roman" w:cs="Times New Roman"/>
        </w:rPr>
        <w:t xml:space="preserve"> Texas in the US </w:t>
      </w:r>
      <w:r w:rsidR="009645BF">
        <w:rPr>
          <w:rFonts w:ascii="Times New Roman" w:eastAsiaTheme="minorEastAsia" w:hAnsi="Times New Roman" w:cs="Times New Roman"/>
        </w:rPr>
        <w:t>--</w:t>
      </w:r>
      <w:r w:rsidR="00450B9C">
        <w:rPr>
          <w:rFonts w:ascii="Times New Roman" w:eastAsiaTheme="minorEastAsia" w:hAnsi="Times New Roman" w:cs="Times New Roman"/>
        </w:rPr>
        <w:t xml:space="preserve">Chihuahua, </w:t>
      </w:r>
      <w:r w:rsidR="006949EE">
        <w:rPr>
          <w:rFonts w:ascii="Times New Roman" w:eastAsiaTheme="minorEastAsia" w:hAnsi="Times New Roman" w:cs="Times New Roman"/>
        </w:rPr>
        <w:t>Nuevo León</w:t>
      </w:r>
      <w:r w:rsidR="00D52CF2">
        <w:rPr>
          <w:rFonts w:ascii="Times New Roman" w:eastAsiaTheme="minorEastAsia" w:hAnsi="Times New Roman" w:cs="Times New Roman"/>
        </w:rPr>
        <w:t>, Sinaloa, Durango and Tamaulipas</w:t>
      </w:r>
      <w:r w:rsidR="009645BF">
        <w:rPr>
          <w:rFonts w:ascii="Times New Roman" w:eastAsiaTheme="minorEastAsia" w:hAnsi="Times New Roman" w:cs="Times New Roman"/>
        </w:rPr>
        <w:t>--</w:t>
      </w:r>
      <w:r w:rsidR="00D52CF2">
        <w:rPr>
          <w:rFonts w:ascii="Times New Roman" w:eastAsiaTheme="minorEastAsia" w:hAnsi="Times New Roman" w:cs="Times New Roman"/>
        </w:rPr>
        <w:t xml:space="preserve"> and </w:t>
      </w:r>
      <w:r w:rsidR="009645BF">
        <w:rPr>
          <w:rFonts w:ascii="Times New Roman" w:eastAsiaTheme="minorEastAsia" w:hAnsi="Times New Roman" w:cs="Times New Roman"/>
        </w:rPr>
        <w:t>one in the central region --</w:t>
      </w:r>
      <w:r w:rsidR="004B7D01">
        <w:rPr>
          <w:rFonts w:ascii="Times New Roman" w:eastAsiaTheme="minorEastAsia" w:hAnsi="Times New Roman" w:cs="Times New Roman"/>
        </w:rPr>
        <w:t>Nayarit</w:t>
      </w:r>
      <w:r w:rsidR="00D52CF2">
        <w:rPr>
          <w:rFonts w:ascii="Times New Roman" w:eastAsiaTheme="minorEastAsia" w:hAnsi="Times New Roman" w:cs="Times New Roman"/>
        </w:rPr>
        <w:t>)</w:t>
      </w:r>
      <w:r w:rsidR="00673DF4">
        <w:rPr>
          <w:rFonts w:ascii="Times New Roman" w:eastAsiaTheme="minorEastAsia" w:hAnsi="Times New Roman" w:cs="Times New Roman"/>
        </w:rPr>
        <w:t>.</w:t>
      </w:r>
      <w:r w:rsidR="006949EE">
        <w:rPr>
          <w:rFonts w:ascii="Times New Roman" w:eastAsiaTheme="minorEastAsia" w:hAnsi="Times New Roman" w:cs="Times New Roman"/>
        </w:rPr>
        <w:t xml:space="preserve"> </w:t>
      </w:r>
      <w:r w:rsidR="000E6D08">
        <w:rPr>
          <w:rFonts w:ascii="Times New Roman" w:eastAsiaTheme="minorEastAsia" w:hAnsi="Times New Roman" w:cs="Times New Roman"/>
        </w:rPr>
        <w:t xml:space="preserve"> </w:t>
      </w:r>
      <w:r w:rsidR="00F12F18">
        <w:rPr>
          <w:rFonts w:ascii="Times New Roman" w:eastAsiaTheme="minorEastAsia" w:hAnsi="Times New Roman" w:cs="Times New Roman"/>
        </w:rPr>
        <w:t>These results are consistent with the upsurge in violence in these parts of the country.</w:t>
      </w:r>
      <w:r w:rsidR="002E6166">
        <w:rPr>
          <w:rFonts w:ascii="Times New Roman" w:eastAsiaTheme="minorEastAsia" w:hAnsi="Times New Roman" w:cs="Times New Roman"/>
        </w:rPr>
        <w:t xml:space="preserve"> </w:t>
      </w:r>
      <w:r w:rsidR="00FC2726">
        <w:rPr>
          <w:rFonts w:ascii="Times New Roman" w:eastAsiaTheme="minorEastAsia" w:hAnsi="Times New Roman" w:cs="Times New Roman"/>
        </w:rPr>
        <w:t>Although homicides have spread across the country,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17</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they are not evenly shared between states and over time. By 2010, the North of Mexico was the region most affected by homicide mortality.</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In contrast, by 201</w:t>
      </w:r>
      <w:r w:rsidR="00A47DE8">
        <w:rPr>
          <w:rFonts w:ascii="Times New Roman" w:eastAsiaTheme="minorEastAsia" w:hAnsi="Times New Roman" w:cs="Times New Roman"/>
        </w:rPr>
        <w:t>5</w:t>
      </w:r>
      <w:r w:rsidR="00FC2726">
        <w:rPr>
          <w:rFonts w:ascii="Times New Roman" w:eastAsiaTheme="minorEastAsia" w:hAnsi="Times New Roman" w:cs="Times New Roman"/>
        </w:rPr>
        <w:t xml:space="preserve"> all regions show similar patterns of the effects of homicide mortality in lifespan </w:t>
      </w:r>
      <w:r w:rsidR="00DB6F95">
        <w:rPr>
          <w:rFonts w:ascii="Times New Roman" w:eastAsiaTheme="minorEastAsia" w:hAnsi="Times New Roman" w:cs="Times New Roman"/>
        </w:rPr>
        <w:t>inequality</w:t>
      </w:r>
      <w:r w:rsidR="00FC2726">
        <w:rPr>
          <w:rFonts w:ascii="Times New Roman" w:eastAsiaTheme="minorEastAsia" w:hAnsi="Times New Roman" w:cs="Times New Roman"/>
        </w:rPr>
        <w:t xml:space="preserve">. Moreover, while </w:t>
      </w:r>
      <w:r w:rsidR="00307FE9">
        <w:rPr>
          <w:rFonts w:ascii="Times New Roman" w:eastAsiaTheme="minorEastAsia" w:hAnsi="Times New Roman" w:cs="Times New Roman"/>
        </w:rPr>
        <w:t>in</w:t>
      </w:r>
      <w:r w:rsidR="00FC2726">
        <w:rPr>
          <w:rFonts w:ascii="Times New Roman" w:eastAsiaTheme="minorEastAsia" w:hAnsi="Times New Roman" w:cs="Times New Roman"/>
        </w:rPr>
        <w:t xml:space="preserve"> 2</w:t>
      </w:r>
      <w:r w:rsidR="002E6166">
        <w:rPr>
          <w:rFonts w:ascii="Times New Roman" w:eastAsiaTheme="minorEastAsia" w:hAnsi="Times New Roman" w:cs="Times New Roman"/>
        </w:rPr>
        <w:t>010 Chihuahua</w:t>
      </w:r>
      <w:r w:rsidR="00DB6F95">
        <w:rPr>
          <w:rFonts w:ascii="Times New Roman" w:eastAsiaTheme="minorEastAsia" w:hAnsi="Times New Roman" w:cs="Times New Roman"/>
        </w:rPr>
        <w:t xml:space="preserve"> (Northern region)</w:t>
      </w:r>
      <w:r w:rsidR="002E6166">
        <w:rPr>
          <w:rFonts w:ascii="Times New Roman" w:eastAsiaTheme="minorEastAsia" w:hAnsi="Times New Roman" w:cs="Times New Roman"/>
        </w:rPr>
        <w:t xml:space="preserve"> was the </w:t>
      </w:r>
      <w:r w:rsidR="00DB6F95">
        <w:rPr>
          <w:rFonts w:ascii="Times New Roman" w:eastAsiaTheme="minorEastAsia" w:hAnsi="Times New Roman" w:cs="Times New Roman"/>
        </w:rPr>
        <w:t xml:space="preserve">state affected the </w:t>
      </w:r>
      <w:r w:rsidR="002E6166">
        <w:rPr>
          <w:rFonts w:ascii="Times New Roman" w:eastAsiaTheme="minorEastAsia" w:hAnsi="Times New Roman" w:cs="Times New Roman"/>
        </w:rPr>
        <w:t xml:space="preserve">most  by homicide mortality relative to </w:t>
      </w:r>
      <w:r w:rsidR="00FC2726">
        <w:rPr>
          <w:rFonts w:ascii="Times New Roman" w:eastAsiaTheme="minorEastAsia" w:hAnsi="Times New Roman" w:cs="Times New Roman"/>
        </w:rPr>
        <w:t xml:space="preserve">the </w:t>
      </w:r>
      <w:r w:rsidR="002E6166">
        <w:rPr>
          <w:rFonts w:ascii="Times New Roman" w:eastAsiaTheme="minorEastAsia" w:hAnsi="Times New Roman" w:cs="Times New Roman"/>
        </w:rPr>
        <w:t>2005 level, in 2015 Guerrero</w:t>
      </w:r>
      <w:r w:rsidR="00EE6066">
        <w:rPr>
          <w:rFonts w:ascii="Times New Roman" w:eastAsiaTheme="minorEastAsia" w:hAnsi="Times New Roman" w:cs="Times New Roman"/>
        </w:rPr>
        <w:t xml:space="preserve"> (Southern region)</w:t>
      </w:r>
      <w:r w:rsidR="002E6166">
        <w:rPr>
          <w:rFonts w:ascii="Times New Roman" w:eastAsiaTheme="minorEastAsia" w:hAnsi="Times New Roman" w:cs="Times New Roman"/>
        </w:rPr>
        <w:t xml:space="preserve"> has overtaken this place. </w:t>
      </w:r>
      <w:r w:rsidR="00FC2726">
        <w:rPr>
          <w:rFonts w:ascii="Times New Roman" w:eastAsiaTheme="minorEastAsia" w:hAnsi="Times New Roman" w:cs="Times New Roman"/>
        </w:rPr>
        <w:t xml:space="preserve">The </w:t>
      </w:r>
      <w:r w:rsidR="006E6C80">
        <w:rPr>
          <w:rFonts w:ascii="Times New Roman" w:eastAsiaTheme="minorEastAsia" w:hAnsi="Times New Roman" w:cs="Times New Roman"/>
        </w:rPr>
        <w:t xml:space="preserve">impact of violence in the population in </w:t>
      </w:r>
      <w:r w:rsidR="00FC2726">
        <w:rPr>
          <w:rFonts w:ascii="Times New Roman" w:eastAsiaTheme="minorEastAsia" w:hAnsi="Times New Roman" w:cs="Times New Roman"/>
        </w:rPr>
        <w:t>the</w:t>
      </w:r>
      <w:r w:rsidR="000E64FE">
        <w:rPr>
          <w:rFonts w:ascii="Times New Roman" w:eastAsiaTheme="minorEastAsia" w:hAnsi="Times New Roman" w:cs="Times New Roman"/>
        </w:rPr>
        <w:t>s</w:t>
      </w:r>
      <w:r w:rsidR="00FC2726">
        <w:rPr>
          <w:rFonts w:ascii="Times New Roman" w:eastAsiaTheme="minorEastAsia" w:hAnsi="Times New Roman" w:cs="Times New Roman"/>
        </w:rPr>
        <w:t>e</w:t>
      </w:r>
      <w:r w:rsidR="000E64FE">
        <w:rPr>
          <w:rFonts w:ascii="Times New Roman" w:eastAsiaTheme="minorEastAsia" w:hAnsi="Times New Roman" w:cs="Times New Roman"/>
        </w:rPr>
        <w:t xml:space="preserve"> state</w:t>
      </w:r>
      <w:r w:rsidR="00FC2726">
        <w:rPr>
          <w:rFonts w:ascii="Times New Roman" w:eastAsiaTheme="minorEastAsia" w:hAnsi="Times New Roman" w:cs="Times New Roman"/>
        </w:rPr>
        <w:t>s</w:t>
      </w:r>
      <w:r w:rsidR="000E64FE">
        <w:rPr>
          <w:rFonts w:ascii="Times New Roman" w:eastAsiaTheme="minorEastAsia" w:hAnsi="Times New Roman" w:cs="Times New Roman"/>
        </w:rPr>
        <w:t xml:space="preserve"> is staggering. </w:t>
      </w:r>
      <w:r w:rsidR="006E6C80">
        <w:rPr>
          <w:rFonts w:ascii="Times New Roman" w:eastAsiaTheme="minorEastAsia" w:hAnsi="Times New Roman" w:cs="Times New Roman"/>
        </w:rPr>
        <w:t>To put it in perspective</w:t>
      </w:r>
      <w:r w:rsidR="00FC2726">
        <w:rPr>
          <w:rFonts w:ascii="Times New Roman" w:eastAsiaTheme="minorEastAsia" w:hAnsi="Times New Roman" w:cs="Times New Roman"/>
        </w:rPr>
        <w:t xml:space="preserve">, in 2010  males </w:t>
      </w:r>
      <w:r w:rsidR="009B3C70">
        <w:rPr>
          <w:rFonts w:ascii="Times New Roman" w:eastAsiaTheme="minorEastAsia" w:hAnsi="Times New Roman" w:cs="Times New Roman"/>
        </w:rPr>
        <w:t xml:space="preserve">aged </w:t>
      </w:r>
      <w:r w:rsidR="00C41FF8">
        <w:rPr>
          <w:rFonts w:ascii="Times New Roman" w:eastAsiaTheme="minorEastAsia" w:hAnsi="Times New Roman" w:cs="Times New Roman"/>
        </w:rPr>
        <w:t xml:space="preserve">15-25 </w:t>
      </w:r>
      <w:r w:rsidR="00FC2726">
        <w:rPr>
          <w:rFonts w:ascii="Times New Roman" w:eastAsiaTheme="minorEastAsia" w:hAnsi="Times New Roman" w:cs="Times New Roman"/>
        </w:rPr>
        <w:t xml:space="preserve">in Chihuahua had 3.1 times higher mortality rates than </w:t>
      </w:r>
      <w:r w:rsidR="00C41FF8">
        <w:rPr>
          <w:rFonts w:ascii="Times New Roman" w:eastAsiaTheme="minorEastAsia" w:hAnsi="Times New Roman" w:cs="Times New Roman"/>
        </w:rPr>
        <w:t xml:space="preserve">the </w:t>
      </w:r>
      <w:r w:rsidR="00FC2726">
        <w:rPr>
          <w:rFonts w:ascii="Times New Roman" w:eastAsiaTheme="minorEastAsia" w:hAnsi="Times New Roman" w:cs="Times New Roman"/>
        </w:rPr>
        <w:t>US troops in Iraq between 2003 and 2006.</w:t>
      </w:r>
      <w:r w:rsidR="00FC2726">
        <w:rPr>
          <w:rFonts w:ascii="Times New Roman" w:eastAsiaTheme="minorEastAsia" w:hAnsi="Times New Roman" w:cs="Times New Roman"/>
        </w:rPr>
        <w:fldChar w:fldCharType="begin"/>
      </w:r>
      <w:r w:rsidR="00FC2726">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Pr>
          <w:rFonts w:ascii="Times New Roman" w:eastAsiaTheme="minorEastAsia" w:hAnsi="Times New Roman" w:cs="Times New Roman"/>
        </w:rPr>
        <w:fldChar w:fldCharType="separate"/>
      </w:r>
      <w:r w:rsidR="00FC2726" w:rsidRPr="00FC2726">
        <w:rPr>
          <w:rFonts w:ascii="Times New Roman" w:eastAsiaTheme="minorEastAsia" w:hAnsi="Times New Roman" w:cs="Times New Roman"/>
          <w:noProof/>
          <w:vertAlign w:val="superscript"/>
        </w:rPr>
        <w:t>5</w:t>
      </w:r>
      <w:r w:rsidR="00FC2726">
        <w:rPr>
          <w:rFonts w:ascii="Times New Roman" w:eastAsiaTheme="minorEastAsia" w:hAnsi="Times New Roman" w:cs="Times New Roman"/>
        </w:rPr>
        <w:fldChar w:fldCharType="end"/>
      </w:r>
      <w:r w:rsidR="00FC2726">
        <w:rPr>
          <w:rFonts w:ascii="Times New Roman" w:eastAsiaTheme="minorEastAsia" w:hAnsi="Times New Roman" w:cs="Times New Roman"/>
        </w:rPr>
        <w:t xml:space="preserve"> </w:t>
      </w:r>
      <w:r w:rsidR="000E64FE">
        <w:rPr>
          <w:rFonts w:ascii="Times New Roman" w:eastAsiaTheme="minorEastAsia" w:hAnsi="Times New Roman" w:cs="Times New Roman"/>
        </w:rPr>
        <w:t xml:space="preserve">Recent evidence suggests that the second and fifth most dangerous cities in the world are </w:t>
      </w:r>
      <w:r w:rsidR="00C41FF8">
        <w:rPr>
          <w:rFonts w:ascii="Times New Roman" w:eastAsiaTheme="minorEastAsia" w:hAnsi="Times New Roman" w:cs="Times New Roman"/>
        </w:rPr>
        <w:t xml:space="preserve">located </w:t>
      </w:r>
      <w:r w:rsidR="000E64FE">
        <w:rPr>
          <w:rFonts w:ascii="Times New Roman" w:eastAsiaTheme="minorEastAsia" w:hAnsi="Times New Roman" w:cs="Times New Roman"/>
        </w:rPr>
        <w:t xml:space="preserve">in </w:t>
      </w:r>
      <w:r w:rsidR="00C41FF8">
        <w:rPr>
          <w:rFonts w:ascii="Times New Roman" w:eastAsiaTheme="minorEastAsia" w:hAnsi="Times New Roman" w:cs="Times New Roman"/>
        </w:rPr>
        <w:t xml:space="preserve">the state of </w:t>
      </w:r>
      <w:r w:rsidR="00FC2726">
        <w:rPr>
          <w:rFonts w:ascii="Times New Roman" w:eastAsiaTheme="minorEastAsia" w:hAnsi="Times New Roman" w:cs="Times New Roman"/>
        </w:rPr>
        <w:t>Guerrero</w:t>
      </w:r>
      <w:r w:rsidR="000E64FE">
        <w:rPr>
          <w:rFonts w:ascii="Times New Roman" w:eastAsiaTheme="minorEastAsia" w:hAnsi="Times New Roman" w:cs="Times New Roman"/>
        </w:rPr>
        <w:t>, along with cities in countries with higher homicide rates tha</w:t>
      </w:r>
      <w:r w:rsidR="009669E7">
        <w:rPr>
          <w:rFonts w:ascii="Times New Roman" w:eastAsiaTheme="minorEastAsia" w:hAnsi="Times New Roman" w:cs="Times New Roman"/>
        </w:rPr>
        <w:t>n</w:t>
      </w:r>
      <w:r w:rsidR="000E64FE">
        <w:rPr>
          <w:rFonts w:ascii="Times New Roman" w:eastAsiaTheme="minorEastAsia" w:hAnsi="Times New Roman" w:cs="Times New Roman"/>
        </w:rPr>
        <w:t xml:space="preserve"> Mexico.</w:t>
      </w:r>
      <w:r w:rsidR="000E64FE">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&lt;EndNote&gt;&lt;Cite&gt;&lt;Author&gt;Igarapé Institute&lt;/Author&gt;&lt;Year&gt;2017&lt;/Year&gt;&lt;RecNum&gt;118&lt;/RecNum&gt;&lt;DisplayText&gt;&lt;style face="superscript"&gt;38&lt;/style&gt;&lt;/DisplayText&gt;&lt;record&gt;&lt;rec-number&gt;118&lt;/rec-number&gt;&lt;foreign-keys&gt;&lt;key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38</w:t>
      </w:r>
      <w:r w:rsidR="000E64FE">
        <w:rPr>
          <w:rFonts w:ascii="Times New Roman" w:eastAsiaTheme="minorEastAsia" w:hAnsi="Times New Roman" w:cs="Times New Roman"/>
        </w:rPr>
        <w:fldChar w:fldCharType="end"/>
      </w:r>
      <w:r w:rsidR="000E64FE">
        <w:rPr>
          <w:rFonts w:ascii="Times New Roman" w:eastAsiaTheme="minorEastAsia" w:hAnsi="Times New Roman" w:cs="Times New Roman"/>
        </w:rPr>
        <w:t xml:space="preserve"> </w:t>
      </w:r>
      <w:r w:rsidR="00FC2726">
        <w:rPr>
          <w:rFonts w:ascii="Times New Roman" w:eastAsiaTheme="minorEastAsia" w:hAnsi="Times New Roman" w:cs="Times New Roman"/>
        </w:rPr>
        <w:t>As a result</w:t>
      </w:r>
      <w:r w:rsidR="00A47DE8">
        <w:rPr>
          <w:rFonts w:ascii="Times New Roman" w:eastAsiaTheme="minorEastAsia" w:hAnsi="Times New Roman" w:cs="Times New Roman"/>
        </w:rPr>
        <w:t>,</w:t>
      </w:r>
      <w:r w:rsidR="00FC2726">
        <w:rPr>
          <w:rFonts w:ascii="Times New Roman" w:eastAsiaTheme="minorEastAsia" w:hAnsi="Times New Roman" w:cs="Times New Roman"/>
        </w:rPr>
        <w:t xml:space="preserve"> </w:t>
      </w:r>
      <w:r w:rsidR="000672E8">
        <w:rPr>
          <w:rFonts w:ascii="Times New Roman" w:eastAsiaTheme="minorEastAsia" w:hAnsi="Times New Roman" w:cs="Times New Roman"/>
        </w:rPr>
        <w:t xml:space="preserve">young males in </w:t>
      </w:r>
      <w:r w:rsidR="00FC2726">
        <w:rPr>
          <w:rFonts w:ascii="Times New Roman" w:eastAsiaTheme="minorEastAsia" w:hAnsi="Times New Roman" w:cs="Times New Roman"/>
        </w:rPr>
        <w:t xml:space="preserve">Guerrero experienced an increase in lifespan </w:t>
      </w:r>
      <w:r w:rsidR="009669E7">
        <w:rPr>
          <w:rFonts w:ascii="Times New Roman" w:eastAsiaTheme="minorEastAsia" w:hAnsi="Times New Roman" w:cs="Times New Roman"/>
        </w:rPr>
        <w:t>inequality</w:t>
      </w:r>
      <w:r w:rsidR="00FC2726">
        <w:rPr>
          <w:rFonts w:ascii="Times New Roman" w:eastAsiaTheme="minorEastAsia" w:hAnsi="Times New Roman" w:cs="Times New Roman"/>
        </w:rPr>
        <w:t xml:space="preserve"> of almost an additional year due </w:t>
      </w:r>
      <w:r w:rsidR="00FC2726">
        <w:rPr>
          <w:rFonts w:ascii="Times New Roman" w:eastAsiaTheme="minorEastAsia" w:hAnsi="Times New Roman" w:cs="Times New Roman"/>
        </w:rPr>
        <w:lastRenderedPageBreak/>
        <w:t xml:space="preserve">exclusively </w:t>
      </w:r>
      <w:r w:rsidR="00E0162E">
        <w:rPr>
          <w:rFonts w:ascii="Times New Roman" w:eastAsiaTheme="minorEastAsia" w:hAnsi="Times New Roman" w:cs="Times New Roman"/>
        </w:rPr>
        <w:t>to homicides. In other words, males in Guerrero are</w:t>
      </w:r>
      <w:r w:rsidR="00F12F18">
        <w:rPr>
          <w:rFonts w:ascii="Times New Roman" w:eastAsiaTheme="minorEastAsia" w:hAnsi="Times New Roman" w:cs="Times New Roman"/>
        </w:rPr>
        <w:t xml:space="preserve"> prematurely dying </w:t>
      </w:r>
      <w:r w:rsidR="009669E7">
        <w:rPr>
          <w:rFonts w:ascii="Times New Roman" w:eastAsiaTheme="minorEastAsia" w:hAnsi="Times New Roman" w:cs="Times New Roman"/>
        </w:rPr>
        <w:t xml:space="preserve">at </w:t>
      </w:r>
      <w:r w:rsidR="00F12F18">
        <w:rPr>
          <w:rFonts w:ascii="Times New Roman" w:eastAsiaTheme="minorEastAsia" w:hAnsi="Times New Roman" w:cs="Times New Roman"/>
        </w:rPr>
        <w:t xml:space="preserve">an average of </w:t>
      </w:r>
      <w:r w:rsidR="000672E8">
        <w:rPr>
          <w:rFonts w:ascii="Times New Roman" w:eastAsiaTheme="minorEastAsia" w:hAnsi="Times New Roman" w:cs="Times New Roman"/>
        </w:rPr>
        <w:t xml:space="preserve">one </w:t>
      </w:r>
      <w:r w:rsidR="00E0162E">
        <w:rPr>
          <w:rFonts w:ascii="Times New Roman" w:eastAsiaTheme="minorEastAsia" w:hAnsi="Times New Roman" w:cs="Times New Roman"/>
        </w:rPr>
        <w:t>year</w:t>
      </w:r>
      <w:r w:rsidR="00F12F18">
        <w:rPr>
          <w:rFonts w:ascii="Times New Roman" w:eastAsiaTheme="minorEastAsia" w:hAnsi="Times New Roman" w:cs="Times New Roman"/>
        </w:rPr>
        <w:t xml:space="preserve"> </w:t>
      </w:r>
      <w:r w:rsidR="006636A9">
        <w:rPr>
          <w:rFonts w:ascii="Times New Roman" w:eastAsiaTheme="minorEastAsia" w:hAnsi="Times New Roman" w:cs="Times New Roman"/>
        </w:rPr>
        <w:t>younger</w:t>
      </w:r>
      <w:r w:rsidR="00E0162E">
        <w:rPr>
          <w:rFonts w:ascii="Times New Roman" w:eastAsiaTheme="minorEastAsia" w:hAnsi="Times New Roman" w:cs="Times New Roman"/>
        </w:rPr>
        <w:t xml:space="preserve">. </w:t>
      </w:r>
      <w:r w:rsidR="00FC2726">
        <w:rPr>
          <w:rFonts w:ascii="Times New Roman" w:eastAsiaTheme="minorEastAsia" w:hAnsi="Times New Roman" w:cs="Times New Roman"/>
        </w:rPr>
        <w:t xml:space="preserve">Moreover, increasing lifespan </w:t>
      </w:r>
      <w:r w:rsidR="006636A9">
        <w:rPr>
          <w:rFonts w:ascii="Times New Roman" w:eastAsiaTheme="minorEastAsia" w:hAnsi="Times New Roman" w:cs="Times New Roman"/>
        </w:rPr>
        <w:t>inequality</w:t>
      </w:r>
      <w:r w:rsidR="00FC2726">
        <w:rPr>
          <w:rFonts w:ascii="Times New Roman" w:eastAsiaTheme="minorEastAsia" w:hAnsi="Times New Roman" w:cs="Times New Roman"/>
        </w:rPr>
        <w:t xml:space="preserve"> underscores </w:t>
      </w:r>
      <w:r w:rsidR="00E0162E">
        <w:rPr>
          <w:rFonts w:ascii="Times New Roman" w:eastAsiaTheme="minorEastAsia" w:hAnsi="Times New Roman" w:cs="Times New Roman"/>
        </w:rPr>
        <w:t>increasing inequality within states.</w:t>
      </w:r>
      <w:r w:rsidR="00307FE9">
        <w:rPr>
          <w:rFonts w:ascii="Times New Roman" w:eastAsiaTheme="minorEastAsia" w:hAnsi="Times New Roman" w:cs="Times New Roman"/>
        </w:rPr>
        <w:t xml:space="preserve"> </w:t>
      </w:r>
      <w:r w:rsidR="009669E7">
        <w:rPr>
          <w:rFonts w:ascii="Times New Roman" w:eastAsiaTheme="minorEastAsia" w:hAnsi="Times New Roman" w:cs="Times New Roman"/>
        </w:rPr>
        <w:t xml:space="preserve">These results </w:t>
      </w:r>
      <w:r w:rsidR="006636A9">
        <w:rPr>
          <w:rFonts w:ascii="Times New Roman" w:eastAsiaTheme="minorEastAsia" w:hAnsi="Times New Roman" w:cs="Times New Roman"/>
        </w:rPr>
        <w:t xml:space="preserve">indicate that homicides are an additional contributor to health inequalities in the country, which </w:t>
      </w:r>
      <w:r w:rsidR="00307FE9">
        <w:rPr>
          <w:rFonts w:ascii="Times New Roman" w:eastAsiaTheme="minorEastAsia" w:hAnsi="Times New Roman" w:cs="Times New Roman"/>
        </w:rPr>
        <w:t>complement</w:t>
      </w:r>
      <w:r w:rsidR="00E0162E">
        <w:rPr>
          <w:rFonts w:ascii="Times New Roman" w:eastAsiaTheme="minorEastAsia" w:hAnsi="Times New Roman" w:cs="Times New Roman"/>
        </w:rPr>
        <w:t xml:space="preserve"> </w:t>
      </w:r>
      <w:r w:rsidR="00307FE9">
        <w:rPr>
          <w:rFonts w:ascii="Times New Roman" w:eastAsiaTheme="minorEastAsia" w:hAnsi="Times New Roman" w:cs="Times New Roman"/>
        </w:rPr>
        <w:t>previous evidence identifying rising health inequalities between states as a challenge for Mexico.</w:t>
      </w:r>
      <w:r w:rsidR="00307FE9">
        <w:rPr>
          <w:rFonts w:ascii="Times New Roman" w:eastAsiaTheme="minorEastAsia" w:hAnsi="Times New Roman" w:cs="Times New Roman"/>
        </w:rPr>
        <w:fldChar w:fldCharType="begin"/>
      </w:r>
      <w:r w:rsidR="00307FE9">
        <w:rPr>
          <w:rFonts w:ascii="Times New Roman" w:eastAsiaTheme="minorEastAsia" w:hAnsi="Times New Roman" w:cs="Times New Roman"/>
        </w:rPr>
        <w:instrText xml:space="preserve"> ADDIN EN.CITE &lt;EndNote&gt;&lt;Cite&gt;&lt;Author&gt;Gómez-Dantés&lt;/Author&gt;&lt;Year&gt;2016&lt;/Year&gt;&lt;RecNum&gt;102&lt;/RecNum&gt;&lt;DisplayText&gt;&lt;style face="superscript"&gt;6&lt;/style&gt;&lt;/DisplayText&gt;&lt;record&gt;&lt;rec-number&gt;102&lt;/rec-number&gt;&lt;foreign-keys&gt;&lt;key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Pr>
          <w:rFonts w:ascii="Times New Roman" w:eastAsiaTheme="minorEastAsia" w:hAnsi="Times New Roman" w:cs="Times New Roman"/>
        </w:rPr>
        <w:fldChar w:fldCharType="separate"/>
      </w:r>
      <w:r w:rsidR="00307FE9" w:rsidRPr="00307FE9">
        <w:rPr>
          <w:rFonts w:ascii="Times New Roman" w:eastAsiaTheme="minorEastAsia" w:hAnsi="Times New Roman" w:cs="Times New Roman"/>
          <w:noProof/>
          <w:vertAlign w:val="superscript"/>
        </w:rPr>
        <w:t>6</w:t>
      </w:r>
      <w:r w:rsidR="00307FE9">
        <w:rPr>
          <w:rFonts w:ascii="Times New Roman" w:eastAsiaTheme="minorEastAsia" w:hAnsi="Times New Roman" w:cs="Times New Roman"/>
        </w:rPr>
        <w:fldChar w:fldCharType="end"/>
      </w:r>
      <w:r w:rsidR="00307FE9">
        <w:rPr>
          <w:rFonts w:ascii="Times New Roman" w:eastAsiaTheme="minorEastAsia" w:hAnsi="Times New Roman" w:cs="Times New Roman"/>
        </w:rPr>
        <w:t xml:space="preserve"> </w:t>
      </w:r>
    </w:p>
    <w:p w14:paraId="595A95B6" w14:textId="79246E3A" w:rsidR="00FF5622" w:rsidRDefault="00DF4FD0" w:rsidP="00DF4FD0">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The increase in homicide mortality after 2005 suggests a rapid deterioration in life expectancy,</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rPr>
        <w:fldChar w:fldCharType="separate"/>
      </w:r>
      <w:r w:rsidRPr="00DF4FD0">
        <w:rPr>
          <w:rFonts w:ascii="Times New Roman" w:eastAsiaTheme="minorEastAsia" w:hAnsi="Times New Roman" w:cs="Times New Roman"/>
          <w:noProof/>
          <w:vertAlign w:val="superscript"/>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in perceived vulnerability and psychosocial outcomes,</w:t>
      </w:r>
      <w:r>
        <w:rPr>
          <w:rFonts w:ascii="Times New Roman" w:eastAsiaTheme="minorEastAsia" w:hAnsi="Times New Roman" w:cs="Times New Roman"/>
        </w:rPr>
        <w:fldChar w:fldCharType="begin"/>
      </w:r>
      <w:r w:rsidR="0017358B">
        <w:rPr>
          <w:rFonts w:ascii="Times New Roman" w:eastAsiaTheme="minorEastAsia" w:hAnsi="Times New Roman" w:cs="Times New Roman"/>
        </w:rPr>
        <w:instrText xml:space="preserve"> ADDIN EN.CITE &lt;EndNote&gt;&lt;Cite&gt;&lt;Author&gt;Canudas-Romo&lt;/Author&gt;&lt;Year&gt;2017&lt;/Year&gt;&lt;RecNum&gt;92&lt;/RecNum&gt;&lt;DisplayText&gt;&lt;style face="superscript"&gt;39&lt;/style&gt;&lt;/DisplayText&gt;&lt;record&gt;&lt;rec-number&gt;92&lt;/rec-number&gt;&lt;foreign-keys&gt;&lt;key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Pr>
          <w:rFonts w:ascii="Times New Roman" w:eastAsiaTheme="minorEastAsia" w:hAnsi="Times New Roman" w:cs="Times New Roman"/>
        </w:rPr>
        <w:fldChar w:fldCharType="separate"/>
      </w:r>
      <w:r w:rsidR="0017358B" w:rsidRPr="0017358B">
        <w:rPr>
          <w:rFonts w:ascii="Times New Roman" w:eastAsiaTheme="minorEastAsia" w:hAnsi="Times New Roman" w:cs="Times New Roman"/>
          <w:noProof/>
          <w:vertAlign w:val="superscript"/>
        </w:rPr>
        <w:t>39</w:t>
      </w:r>
      <w:r>
        <w:rPr>
          <w:rFonts w:ascii="Times New Roman" w:eastAsiaTheme="minorEastAsia" w:hAnsi="Times New Roman" w:cs="Times New Roman"/>
        </w:rPr>
        <w:fldChar w:fldCharType="end"/>
      </w:r>
      <w:r>
        <w:rPr>
          <w:rFonts w:ascii="Times New Roman" w:eastAsiaTheme="minorEastAsia" w:hAnsi="Times New Roman" w:cs="Times New Roman"/>
        </w:rPr>
        <w:t xml:space="preserve"> and, as we show, in lifespan </w:t>
      </w:r>
      <w:r w:rsidR="00435A53">
        <w:rPr>
          <w:rFonts w:ascii="Times New Roman" w:eastAsiaTheme="minorEastAsia" w:hAnsi="Times New Roman" w:cs="Times New Roman"/>
        </w:rPr>
        <w:t>in</w:t>
      </w:r>
      <w:r w:rsidR="00846631">
        <w:rPr>
          <w:rFonts w:ascii="Times New Roman" w:eastAsiaTheme="minorEastAsia" w:hAnsi="Times New Roman" w:cs="Times New Roman"/>
        </w:rPr>
        <w:t>e</w:t>
      </w:r>
      <w:r w:rsidR="00435A53">
        <w:rPr>
          <w:rFonts w:ascii="Times New Roman" w:eastAsiaTheme="minorEastAsia" w:hAnsi="Times New Roman" w:cs="Times New Roman"/>
        </w:rPr>
        <w:t xml:space="preserve">quality </w:t>
      </w:r>
      <w:r w:rsidR="00A47DE8">
        <w:rPr>
          <w:rFonts w:ascii="Times New Roman" w:eastAsiaTheme="minorEastAsia" w:hAnsi="Times New Roman" w:cs="Times New Roman"/>
        </w:rPr>
        <w:t xml:space="preserve">in </w:t>
      </w:r>
      <w:r w:rsidR="00435A53">
        <w:rPr>
          <w:rFonts w:ascii="Times New Roman" w:eastAsiaTheme="minorEastAsia" w:hAnsi="Times New Roman" w:cs="Times New Roman"/>
        </w:rPr>
        <w:t xml:space="preserve">the </w:t>
      </w:r>
      <w:r w:rsidR="00A47DE8">
        <w:rPr>
          <w:rFonts w:ascii="Times New Roman" w:eastAsiaTheme="minorEastAsia" w:hAnsi="Times New Roman" w:cs="Times New Roman"/>
        </w:rPr>
        <w:t>Mexic</w:t>
      </w:r>
      <w:r w:rsidR="00435A53">
        <w:rPr>
          <w:rFonts w:ascii="Times New Roman" w:eastAsiaTheme="minorEastAsia" w:hAnsi="Times New Roman" w:cs="Times New Roman"/>
        </w:rPr>
        <w:t>an population</w:t>
      </w:r>
      <w:r>
        <w:rPr>
          <w:rFonts w:ascii="Times New Roman" w:eastAsiaTheme="minorEastAsia" w:hAnsi="Times New Roman" w:cs="Times New Roman"/>
        </w:rPr>
        <w:t>.</w:t>
      </w:r>
      <w:r w:rsidR="008E298F">
        <w:rPr>
          <w:rFonts w:ascii="Times New Roman" w:eastAsiaTheme="minorEastAsia" w:hAnsi="Times New Roman" w:cs="Times New Roman"/>
        </w:rPr>
        <w:t xml:space="preserve"> This means that after 10 years of the beginning of the so-called War on Drug</w:t>
      </w:r>
      <w:r w:rsidR="008B3A13">
        <w:rPr>
          <w:rFonts w:ascii="Times New Roman" w:eastAsiaTheme="minorEastAsia" w:hAnsi="Times New Roman" w:cs="Times New Roman"/>
        </w:rPr>
        <w:t>s</w:t>
      </w:r>
      <w:r w:rsidR="008E298F">
        <w:rPr>
          <w:rFonts w:ascii="Times New Roman" w:eastAsiaTheme="minorEastAsia" w:hAnsi="Times New Roman" w:cs="Times New Roman"/>
        </w:rPr>
        <w:t>, the Mexican government has not been able to reduce homicidal mortality</w:t>
      </w:r>
      <w:r>
        <w:rPr>
          <w:rFonts w:ascii="Times New Roman" w:eastAsiaTheme="minorEastAsia" w:hAnsi="Times New Roman" w:cs="Times New Roman"/>
        </w:rPr>
        <w:t xml:space="preserve"> and its effects</w:t>
      </w:r>
      <w:r w:rsidR="008E298F">
        <w:rPr>
          <w:rFonts w:ascii="Times New Roman" w:eastAsiaTheme="minorEastAsia" w:hAnsi="Times New Roman" w:cs="Times New Roman"/>
        </w:rPr>
        <w:t>, at least to the levels observed back in 2005</w:t>
      </w:r>
      <w:r w:rsidR="006366C1">
        <w:rPr>
          <w:rFonts w:ascii="Times New Roman" w:eastAsiaTheme="minorEastAsia" w:hAnsi="Times New Roman" w:cs="Times New Roman"/>
        </w:rPr>
        <w:t>.</w:t>
      </w:r>
    </w:p>
    <w:p w14:paraId="4E2FEC68" w14:textId="65313696" w:rsidR="00DB3634" w:rsidRPr="00DB195A" w:rsidRDefault="003D6F45" w:rsidP="00DB195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Mexico stands today in a situation in which the consequences of the ongoing violence represent an urgent priority for comprehensive strategies to mitigate the impact on population health. In an international context, Mexico’s levels of violence are not even the highest around the globe, nor the region. Countries in central America, such as El Salvador and Honduras, and Venezuela, Colombia and Brazil in south America have higher homicide rates.</w:t>
      </w:r>
      <w:r w:rsidR="00DB195A">
        <w:rPr>
          <w:rFonts w:ascii="Times New Roman" w:eastAsiaTheme="minorEastAsia" w:hAnsi="Times New Roman" w:cs="Times New Roman"/>
        </w:rPr>
        <w:t xml:space="preserve"> Given the great level of lifespan variation and life expectancy losses in Mexico, it is likely that countries in the region experience higher variation in lifespans and reductions in average life due to homicides. Our results from Mexico, underscore the need to assess the impact of violence on population health and in the uncertainty surrounding the age at death</w:t>
      </w:r>
      <w:r>
        <w:rPr>
          <w:rFonts w:ascii="Times New Roman" w:eastAsiaTheme="minorEastAsia" w:hAnsi="Times New Roman" w:cs="Times New Roman"/>
        </w:rPr>
        <w:t xml:space="preserve"> </w:t>
      </w:r>
      <w:r w:rsidR="00DB195A">
        <w:rPr>
          <w:rFonts w:ascii="Times New Roman" w:eastAsiaTheme="minorEastAsia" w:hAnsi="Times New Roman" w:cs="Times New Roman"/>
        </w:rPr>
        <w:t>in other countries from Latin America and their regions.</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D590199" w14:textId="77777777" w:rsidR="0017358B" w:rsidRPr="0017358B" w:rsidRDefault="00CC0A4A" w:rsidP="0017358B">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17358B" w:rsidRPr="0017358B">
        <w:t xml:space="preserve">1. Briceño-León R, Villaveces A, Concha-Eastman A. Understanding the uneven distribution of the incidence of homicide in Latin America. </w:t>
      </w:r>
      <w:r w:rsidR="0017358B" w:rsidRPr="0017358B">
        <w:rPr>
          <w:i/>
        </w:rPr>
        <w:t>International Journal of Epidemiology</w:t>
      </w:r>
      <w:r w:rsidR="0017358B" w:rsidRPr="0017358B">
        <w:t xml:space="preserve"> 2008;37(4):751-57.</w:t>
      </w:r>
    </w:p>
    <w:p w14:paraId="44F400F5" w14:textId="77777777" w:rsidR="0017358B" w:rsidRPr="0017358B" w:rsidRDefault="0017358B" w:rsidP="0017358B">
      <w:pPr>
        <w:pStyle w:val="EndNoteBibliography"/>
        <w:ind w:left="720" w:hanging="720"/>
      </w:pPr>
      <w:r w:rsidRPr="0017358B">
        <w:lastRenderedPageBreak/>
        <w:t>2. Drugs UNOo, Crime. Global study on homicide 2013: trends, contexts, data: UNODC 2013.</w:t>
      </w:r>
    </w:p>
    <w:p w14:paraId="1ECC4406" w14:textId="77777777" w:rsidR="0017358B" w:rsidRPr="002D32CC" w:rsidRDefault="0017358B" w:rsidP="0017358B">
      <w:pPr>
        <w:pStyle w:val="EndNoteBibliography"/>
        <w:ind w:left="720" w:hanging="720"/>
        <w:rPr>
          <w:lang w:val="es-MX"/>
        </w:rPr>
      </w:pPr>
      <w:r w:rsidRPr="0017358B">
        <w:t xml:space="preserve">3. Gamlin J. Violence and homicide in Mexico: a global health issue. </w:t>
      </w:r>
      <w:r w:rsidRPr="002D32CC">
        <w:rPr>
          <w:i/>
          <w:lang w:val="es-MX"/>
        </w:rPr>
        <w:t>The Lancet</w:t>
      </w:r>
      <w:r w:rsidRPr="002D32CC">
        <w:rPr>
          <w:lang w:val="es-MX"/>
        </w:rPr>
        <w:t xml:space="preserve"> 2015;385(9968):605-06.</w:t>
      </w:r>
    </w:p>
    <w:p w14:paraId="4B1D39F9" w14:textId="77777777" w:rsidR="0017358B" w:rsidRPr="0017358B" w:rsidRDefault="0017358B" w:rsidP="0017358B">
      <w:pPr>
        <w:pStyle w:val="EndNoteBibliography"/>
        <w:ind w:left="720" w:hanging="720"/>
      </w:pPr>
      <w:r w:rsidRPr="002D32CC">
        <w:rPr>
          <w:lang w:val="es-MX"/>
        </w:rPr>
        <w:t xml:space="preserve">4. Canudas-Romo V, García-Guerrero VM, Echarri-Cánovas CJ. </w:t>
      </w:r>
      <w:r w:rsidRPr="0017358B">
        <w:t xml:space="preserve">The stagnation of the Mexican male life expectancy in the first decade of the 21st century: the impact of homicides and diabetes mellitus. </w:t>
      </w:r>
      <w:r w:rsidRPr="0017358B">
        <w:rPr>
          <w:i/>
        </w:rPr>
        <w:t>J Epidemiol Community Health</w:t>
      </w:r>
      <w:r w:rsidRPr="0017358B">
        <w:t xml:space="preserve"> 2015;69(1):28-34.</w:t>
      </w:r>
    </w:p>
    <w:p w14:paraId="5651736E" w14:textId="77777777" w:rsidR="0017358B" w:rsidRPr="0017358B" w:rsidRDefault="0017358B" w:rsidP="0017358B">
      <w:pPr>
        <w:pStyle w:val="EndNoteBibliography"/>
        <w:ind w:left="720" w:hanging="720"/>
      </w:pPr>
      <w:r w:rsidRPr="0017358B">
        <w:t xml:space="preserve">5. Aburto JM, Beltrán-Sánchez H, García-Guerrero VM, et al. Homicides in Mexico reversed life expectancy gains for men and slowed them for women, 2000–10. </w:t>
      </w:r>
      <w:r w:rsidRPr="0017358B">
        <w:rPr>
          <w:i/>
        </w:rPr>
        <w:t>Health Affairs</w:t>
      </w:r>
      <w:r w:rsidRPr="0017358B">
        <w:t xml:space="preserve"> 2016;35(1):88-95.</w:t>
      </w:r>
    </w:p>
    <w:p w14:paraId="35AC1976" w14:textId="77777777" w:rsidR="0017358B" w:rsidRPr="0017358B" w:rsidRDefault="0017358B" w:rsidP="0017358B">
      <w:pPr>
        <w:pStyle w:val="EndNoteBibliography"/>
        <w:ind w:left="720" w:hanging="720"/>
      </w:pPr>
      <w:r w:rsidRPr="0017358B">
        <w:t xml:space="preserve">6. Gómez-Dantés H, Fullman N, Lamadrid-Figueroa H, et al. Dissonant health transition in the states of Mexico, 1990–2013: a systematic analysis for the Global Burden of Disease Study 2013. </w:t>
      </w:r>
      <w:r w:rsidRPr="0017358B">
        <w:rPr>
          <w:i/>
        </w:rPr>
        <w:t>The Lancet</w:t>
      </w:r>
      <w:r w:rsidRPr="0017358B">
        <w:t xml:space="preserve"> 2016;388(10058):2386-402.</w:t>
      </w:r>
    </w:p>
    <w:p w14:paraId="5469186E" w14:textId="77777777" w:rsidR="0017358B" w:rsidRPr="0017358B" w:rsidRDefault="0017358B" w:rsidP="0017358B">
      <w:pPr>
        <w:pStyle w:val="EndNoteBibliography"/>
        <w:ind w:left="720" w:hanging="720"/>
      </w:pPr>
      <w:r w:rsidRPr="0017358B">
        <w:t xml:space="preserve">7. Edwards RD, Tuljapurkar S. Inequality in life spans and a new perspective on mortality convergence across industrialized countries. </w:t>
      </w:r>
      <w:r w:rsidRPr="0017358B">
        <w:rPr>
          <w:i/>
        </w:rPr>
        <w:t>Population and Development Review</w:t>
      </w:r>
      <w:r w:rsidRPr="0017358B">
        <w:t xml:space="preserve"> 2005;31(4):645-74.</w:t>
      </w:r>
    </w:p>
    <w:p w14:paraId="054EB4DD" w14:textId="77777777" w:rsidR="0017358B" w:rsidRPr="0017358B" w:rsidRDefault="0017358B" w:rsidP="0017358B">
      <w:pPr>
        <w:pStyle w:val="EndNoteBibliography"/>
        <w:ind w:left="720" w:hanging="720"/>
      </w:pPr>
      <w:r w:rsidRPr="0017358B">
        <w:t xml:space="preserve">8. Wilmoth JR, Horiuchi S. Rectangularization revisited: Variability of age at death within human populations*. </w:t>
      </w:r>
      <w:r w:rsidRPr="0017358B">
        <w:rPr>
          <w:i/>
        </w:rPr>
        <w:t>Demography</w:t>
      </w:r>
      <w:r w:rsidRPr="0017358B">
        <w:t xml:space="preserve"> 1999;36(4):475-95.</w:t>
      </w:r>
    </w:p>
    <w:p w14:paraId="5AF15B16" w14:textId="77777777" w:rsidR="0017358B" w:rsidRPr="0017358B" w:rsidRDefault="0017358B" w:rsidP="0017358B">
      <w:pPr>
        <w:pStyle w:val="EndNoteBibliography"/>
        <w:ind w:left="720" w:hanging="720"/>
      </w:pPr>
      <w:r w:rsidRPr="0017358B">
        <w:t>9. Tuljapurkar S. The final inequality: variance in age at death. Demography and the Economy: University of Chicago Press 2010:209-21.</w:t>
      </w:r>
    </w:p>
    <w:p w14:paraId="79D97FD5" w14:textId="77777777" w:rsidR="0017358B" w:rsidRPr="0017358B" w:rsidRDefault="0017358B" w:rsidP="0017358B">
      <w:pPr>
        <w:pStyle w:val="EndNoteBibliography"/>
        <w:ind w:left="720" w:hanging="720"/>
      </w:pPr>
      <w:r w:rsidRPr="0017358B">
        <w:t xml:space="preserve">10. Marmot M. Inequalities in health. </w:t>
      </w:r>
      <w:r w:rsidRPr="0017358B">
        <w:rPr>
          <w:i/>
        </w:rPr>
        <w:t>New England Journal of Medicine</w:t>
      </w:r>
      <w:r w:rsidRPr="0017358B">
        <w:t xml:space="preserve"> 2001;345(2):134-35.</w:t>
      </w:r>
    </w:p>
    <w:p w14:paraId="67659C94" w14:textId="77777777" w:rsidR="0017358B" w:rsidRPr="0017358B" w:rsidRDefault="0017358B" w:rsidP="0017358B">
      <w:pPr>
        <w:pStyle w:val="EndNoteBibliography"/>
        <w:ind w:left="720" w:hanging="720"/>
      </w:pPr>
      <w:r w:rsidRPr="002D32CC">
        <w:rPr>
          <w:lang w:val="es-MX"/>
        </w:rPr>
        <w:t xml:space="preserve">11. van Raalte AA, Kunst AE, Deboosere P, et al. </w:t>
      </w:r>
      <w:r w:rsidRPr="0017358B">
        <w:t xml:space="preserve">More variation in lifespan in lower educated groups: evidence from 10 European countries. </w:t>
      </w:r>
      <w:r w:rsidRPr="0017358B">
        <w:rPr>
          <w:i/>
        </w:rPr>
        <w:t>International Journal of Epidemiology</w:t>
      </w:r>
      <w:r w:rsidRPr="0017358B">
        <w:t xml:space="preserve"> 2011:dyr146.</w:t>
      </w:r>
    </w:p>
    <w:p w14:paraId="43D7B094" w14:textId="77777777" w:rsidR="0017358B" w:rsidRPr="0017358B" w:rsidRDefault="0017358B" w:rsidP="0017358B">
      <w:pPr>
        <w:pStyle w:val="EndNoteBibliography"/>
        <w:ind w:left="720" w:hanging="720"/>
      </w:pPr>
      <w:r w:rsidRPr="0017358B">
        <w:t xml:space="preserve">12. Engelman M, Canudas-Romo V, Agree EM. The implications of increased survivorship for mortality variation in aging populations. </w:t>
      </w:r>
      <w:r w:rsidRPr="0017358B">
        <w:rPr>
          <w:i/>
        </w:rPr>
        <w:t>Population and Development Review</w:t>
      </w:r>
      <w:r w:rsidRPr="0017358B">
        <w:t xml:space="preserve"> 2010;36(3):511-39.</w:t>
      </w:r>
    </w:p>
    <w:p w14:paraId="6B9E1564" w14:textId="77777777" w:rsidR="0017358B" w:rsidRPr="0017358B" w:rsidRDefault="0017358B" w:rsidP="0017358B">
      <w:pPr>
        <w:pStyle w:val="EndNoteBibliography"/>
        <w:ind w:left="720" w:hanging="720"/>
      </w:pPr>
      <w:r w:rsidRPr="0017358B">
        <w:t xml:space="preserve">13. Vaupel JW, Zhang Z, van Raalte AA. Life expectancy and disparity: an international comparison of life table data. </w:t>
      </w:r>
      <w:r w:rsidRPr="0017358B">
        <w:rPr>
          <w:i/>
        </w:rPr>
        <w:t>BMJ open</w:t>
      </w:r>
      <w:r w:rsidRPr="0017358B">
        <w:t xml:space="preserve"> 2011;1(1):e000128.</w:t>
      </w:r>
    </w:p>
    <w:p w14:paraId="7A000B69" w14:textId="77777777" w:rsidR="0017358B" w:rsidRPr="0017358B" w:rsidRDefault="0017358B" w:rsidP="0017358B">
      <w:pPr>
        <w:pStyle w:val="EndNoteBibliography"/>
        <w:ind w:left="720" w:hanging="720"/>
      </w:pPr>
      <w:r w:rsidRPr="0017358B">
        <w:t xml:space="preserve">14. Colchero F, Rau R, Jones OR, et al. The emergence of longevous populations. </w:t>
      </w:r>
      <w:r w:rsidRPr="0017358B">
        <w:rPr>
          <w:i/>
        </w:rPr>
        <w:t>Proceedings of the National Academy of Sciences</w:t>
      </w:r>
      <w:r w:rsidRPr="0017358B">
        <w:t xml:space="preserve"> 2016;N.A(N.A):N.A.</w:t>
      </w:r>
    </w:p>
    <w:p w14:paraId="0DB6AD78" w14:textId="77777777" w:rsidR="0017358B" w:rsidRPr="0017358B" w:rsidRDefault="0017358B" w:rsidP="0017358B">
      <w:pPr>
        <w:pStyle w:val="EndNoteBibliography"/>
        <w:ind w:left="720" w:hanging="720"/>
      </w:pPr>
      <w:r w:rsidRPr="0017358B">
        <w:t xml:space="preserve">15. Sasson I. Trends in life expectancy and lifespan variation by educational attainment: United States, 1990–2010. </w:t>
      </w:r>
      <w:r w:rsidRPr="0017358B">
        <w:rPr>
          <w:i/>
        </w:rPr>
        <w:t>Demography</w:t>
      </w:r>
      <w:r w:rsidRPr="0017358B">
        <w:t xml:space="preserve"> 2016;53(2):269-93.</w:t>
      </w:r>
    </w:p>
    <w:p w14:paraId="04746CFF" w14:textId="77777777" w:rsidR="0017358B" w:rsidRPr="0017358B" w:rsidRDefault="0017358B" w:rsidP="0017358B">
      <w:pPr>
        <w:pStyle w:val="EndNoteBibliography"/>
        <w:ind w:left="720" w:hanging="720"/>
      </w:pPr>
      <w:r w:rsidRPr="0017358B">
        <w:t xml:space="preserve">16. van Raalte AA, Martikainen P, Myrskylä M. Lifespan variation by occupational class: compression or stagnation over time? </w:t>
      </w:r>
      <w:r w:rsidRPr="0017358B">
        <w:rPr>
          <w:i/>
        </w:rPr>
        <w:t>Demography</w:t>
      </w:r>
      <w:r w:rsidRPr="0017358B">
        <w:t xml:space="preserve"> 2014;51(1):73-95.</w:t>
      </w:r>
    </w:p>
    <w:p w14:paraId="13C9E8B1" w14:textId="77777777" w:rsidR="0017358B" w:rsidRPr="0017358B" w:rsidRDefault="0017358B" w:rsidP="0017358B">
      <w:pPr>
        <w:pStyle w:val="EndNoteBibliography"/>
        <w:ind w:left="720" w:hanging="720"/>
      </w:pPr>
      <w:r w:rsidRPr="0017358B">
        <w:t xml:space="preserve">17. Flores M, Villarreal A. Exploring the spatial diffusion of homicides in Mexican municipalities through exploratory spatial data analysis. </w:t>
      </w:r>
      <w:r w:rsidRPr="0017358B">
        <w:rPr>
          <w:i/>
        </w:rPr>
        <w:t>Cityscape</w:t>
      </w:r>
      <w:r w:rsidRPr="0017358B">
        <w:t xml:space="preserve"> 2015;17(1):35.</w:t>
      </w:r>
    </w:p>
    <w:p w14:paraId="7F6D47C3" w14:textId="77777777" w:rsidR="0017358B" w:rsidRPr="002D32CC" w:rsidRDefault="0017358B" w:rsidP="0017358B">
      <w:pPr>
        <w:pStyle w:val="EndNoteBibliography"/>
        <w:ind w:left="720" w:hanging="720"/>
        <w:rPr>
          <w:lang w:val="es-MX"/>
        </w:rPr>
      </w:pPr>
      <w:r w:rsidRPr="0017358B">
        <w:t xml:space="preserve">18. Espinal-Enríquez J, Larralde H. Analysis of México’s Narco-War Network (2007–2011). </w:t>
      </w:r>
      <w:r w:rsidRPr="002D32CC">
        <w:rPr>
          <w:i/>
          <w:lang w:val="es-MX"/>
        </w:rPr>
        <w:t>PloS one</w:t>
      </w:r>
      <w:r w:rsidRPr="002D32CC">
        <w:rPr>
          <w:lang w:val="es-MX"/>
        </w:rPr>
        <w:t xml:space="preserve"> 2015;10(5):e0126503.</w:t>
      </w:r>
    </w:p>
    <w:p w14:paraId="56E7FE3F" w14:textId="77777777" w:rsidR="0017358B" w:rsidRPr="0017358B" w:rsidRDefault="0017358B" w:rsidP="0017358B">
      <w:pPr>
        <w:pStyle w:val="EndNoteBibliography"/>
        <w:ind w:left="720" w:hanging="720"/>
      </w:pPr>
      <w:r w:rsidRPr="002D32CC">
        <w:rPr>
          <w:lang w:val="es-MX"/>
        </w:rPr>
        <w:t xml:space="preserve">19. González-Pier E, Barraza-Lloréns M, Beyeler N, et al. </w:t>
      </w:r>
      <w:r w:rsidRPr="0017358B">
        <w:t xml:space="preserve">Mexico's path towards the Sustainable Development Goal for health: an assessment of the feasibility of reducing premature mortality by 40% by 2030. </w:t>
      </w:r>
      <w:r w:rsidRPr="0017358B">
        <w:rPr>
          <w:i/>
        </w:rPr>
        <w:t>The Lancet Global Health</w:t>
      </w:r>
      <w:r w:rsidRPr="0017358B">
        <w:t xml:space="preserve"> 2016;4(10):e714-e25.</w:t>
      </w:r>
    </w:p>
    <w:p w14:paraId="4998D6D3" w14:textId="77777777" w:rsidR="0017358B" w:rsidRPr="0017358B" w:rsidRDefault="0017358B" w:rsidP="0017358B">
      <w:pPr>
        <w:pStyle w:val="EndNoteBibliography"/>
        <w:ind w:left="720" w:hanging="720"/>
      </w:pPr>
      <w:r w:rsidRPr="0017358B">
        <w:t xml:space="preserve">20. Sepúlveda J, Bustreo F, Tapia R, et al. Improvement of child survival in Mexico: the diagonal approach. </w:t>
      </w:r>
      <w:r w:rsidRPr="0017358B">
        <w:rPr>
          <w:i/>
        </w:rPr>
        <w:t>The Lancet</w:t>
      </w:r>
      <w:r w:rsidRPr="0017358B">
        <w:t xml:space="preserve"> 2006;368(9551):2017-27.</w:t>
      </w:r>
    </w:p>
    <w:p w14:paraId="4F3A3D94" w14:textId="77777777" w:rsidR="0017358B" w:rsidRPr="0017358B" w:rsidRDefault="0017358B" w:rsidP="0017358B">
      <w:pPr>
        <w:pStyle w:val="EndNoteBibliography"/>
        <w:ind w:left="720" w:hanging="720"/>
      </w:pPr>
      <w:r w:rsidRPr="0017358B">
        <w:t xml:space="preserve">21. Vaupel JW, Canudas-Romo V. Decomposing change in life expectancy: A bouquet of formulas in honor of Nathan Keyfitz’s 90th birthday. </w:t>
      </w:r>
      <w:r w:rsidRPr="0017358B">
        <w:rPr>
          <w:i/>
        </w:rPr>
        <w:t>Demography</w:t>
      </w:r>
      <w:r w:rsidRPr="0017358B">
        <w:t xml:space="preserve"> 2003;40(2):201-16.</w:t>
      </w:r>
    </w:p>
    <w:p w14:paraId="7B200170" w14:textId="77777777" w:rsidR="0017358B" w:rsidRPr="0017358B" w:rsidRDefault="0017358B" w:rsidP="0017358B">
      <w:pPr>
        <w:pStyle w:val="EndNoteBibliography"/>
        <w:ind w:left="720" w:hanging="720"/>
      </w:pPr>
      <w:r w:rsidRPr="0017358B">
        <w:t xml:space="preserve">22. Shkolnikov VM, Andreev EM, Zhang Z, et al. Losses of expected lifetime in the United States and other developed countries: methods and empirical analyses. </w:t>
      </w:r>
      <w:r w:rsidRPr="0017358B">
        <w:rPr>
          <w:i/>
        </w:rPr>
        <w:t>Demography</w:t>
      </w:r>
      <w:r w:rsidRPr="0017358B">
        <w:t xml:space="preserve"> 2011;48(1):211-39.</w:t>
      </w:r>
    </w:p>
    <w:p w14:paraId="6CBC6B81" w14:textId="4969D336" w:rsidR="0017358B" w:rsidRPr="0017358B" w:rsidRDefault="0017358B" w:rsidP="0017358B">
      <w:pPr>
        <w:pStyle w:val="EndNoteBibliography"/>
        <w:ind w:left="720" w:hanging="720"/>
      </w:pPr>
      <w:r w:rsidRPr="0017358B">
        <w:t>23. INEGI. National Institute of Statistics: Micro-data files on mortality data 1995-2015 2017 [Available from: h</w:t>
      </w:r>
      <w:hyperlink r:id="rId13" w:history="1">
        <w:r w:rsidRPr="0017358B">
          <w:rPr>
            <w:rStyle w:val="Hyperlink"/>
          </w:rPr>
          <w:t>ttp://www.beta.inegi.org.mx/proyectos/registros/vitales/mortalidad/default.html</w:t>
        </w:r>
      </w:hyperlink>
      <w:r w:rsidRPr="0017358B">
        <w:t xml:space="preserve"> accessed 21/4/2017 2017.</w:t>
      </w:r>
    </w:p>
    <w:p w14:paraId="46B57FB0" w14:textId="5C685499" w:rsidR="0017358B" w:rsidRPr="0017358B" w:rsidRDefault="0017358B" w:rsidP="0017358B">
      <w:pPr>
        <w:pStyle w:val="EndNoteBibliography"/>
        <w:ind w:left="720" w:hanging="720"/>
      </w:pPr>
      <w:r w:rsidRPr="0017358B">
        <w:lastRenderedPageBreak/>
        <w:t xml:space="preserve">24. CONAPO. Mexican Population Council: Population estimates. 2017 [Available from: </w:t>
      </w:r>
      <w:hyperlink r:id="rId14" w:history="1">
        <w:r w:rsidRPr="0017358B">
          <w:rPr>
            <w:rStyle w:val="Hyperlink"/>
          </w:rPr>
          <w:t>https://datos.gob.mx/busca/dataset/activity/proyecciones-de-la-poblacion-de-mexico</w:t>
        </w:r>
      </w:hyperlink>
      <w:r w:rsidRPr="0017358B">
        <w:t xml:space="preserve"> accessed 21/4/2017 2017.</w:t>
      </w:r>
    </w:p>
    <w:p w14:paraId="3CA9E2C6" w14:textId="77777777" w:rsidR="0017358B" w:rsidRPr="002D32CC" w:rsidRDefault="0017358B" w:rsidP="0017358B">
      <w:pPr>
        <w:pStyle w:val="EndNoteBibliography"/>
        <w:ind w:left="720" w:hanging="720"/>
        <w:rPr>
          <w:lang w:val="es-MX"/>
        </w:rPr>
      </w:pPr>
      <w:r w:rsidRPr="002D32CC">
        <w:rPr>
          <w:lang w:val="es-MX"/>
        </w:rPr>
        <w:t xml:space="preserve">25. Franco-Marina F, Lozano R, Villa B, et al. La mortalidad en México, 2000-2004. Muertes Evitables: magnitud, distribución y tendencias. </w:t>
      </w:r>
      <w:r w:rsidRPr="002D32CC">
        <w:rPr>
          <w:i/>
          <w:lang w:val="es-MX"/>
        </w:rPr>
        <w:t>Dirección General de Información en Salud, Secretaría de Salud México</w:t>
      </w:r>
      <w:r w:rsidRPr="002D32CC">
        <w:rPr>
          <w:lang w:val="es-MX"/>
        </w:rPr>
        <w:t xml:space="preserve"> 2006:2.</w:t>
      </w:r>
    </w:p>
    <w:p w14:paraId="0FBEF7C6" w14:textId="77777777" w:rsidR="0017358B" w:rsidRPr="0017358B" w:rsidRDefault="0017358B" w:rsidP="0017358B">
      <w:pPr>
        <w:pStyle w:val="EndNoteBibliography"/>
        <w:ind w:left="720" w:hanging="720"/>
      </w:pPr>
      <w:r w:rsidRPr="0017358B">
        <w:t xml:space="preserve">26. Nolte E, McKee CM. Measuring the health of nations: updating an earlier analysis. </w:t>
      </w:r>
      <w:r w:rsidRPr="0017358B">
        <w:rPr>
          <w:i/>
        </w:rPr>
        <w:t>Health affairs</w:t>
      </w:r>
      <w:r w:rsidRPr="0017358B">
        <w:t xml:space="preserve"> 2008;27(1):58-71.</w:t>
      </w:r>
    </w:p>
    <w:p w14:paraId="6994AF08" w14:textId="77777777" w:rsidR="0017358B" w:rsidRPr="0017358B" w:rsidRDefault="0017358B" w:rsidP="0017358B">
      <w:pPr>
        <w:pStyle w:val="EndNoteBibliography"/>
        <w:ind w:left="720" w:hanging="720"/>
      </w:pPr>
      <w:r w:rsidRPr="0017358B">
        <w:t xml:space="preserve">27. Nolte E, McKee M. Measuring the health of nations: analysis of mortality amenable to health care. </w:t>
      </w:r>
      <w:r w:rsidRPr="0017358B">
        <w:rPr>
          <w:i/>
        </w:rPr>
        <w:t>Bmj</w:t>
      </w:r>
      <w:r w:rsidRPr="0017358B">
        <w:t xml:space="preserve"> 2003;327(7424):1129.</w:t>
      </w:r>
    </w:p>
    <w:p w14:paraId="6C91A6A2" w14:textId="77777777" w:rsidR="0017358B" w:rsidRPr="0017358B" w:rsidRDefault="0017358B" w:rsidP="0017358B">
      <w:pPr>
        <w:pStyle w:val="EndNoteBibliography"/>
        <w:ind w:left="720" w:hanging="720"/>
      </w:pPr>
      <w:r w:rsidRPr="0017358B">
        <w:t xml:space="preserve">28. Frías SM, Finkelhor D. Homicide of children and adolescents in Mexico (1990–2013). </w:t>
      </w:r>
      <w:r w:rsidRPr="0017358B">
        <w:rPr>
          <w:i/>
        </w:rPr>
        <w:t>International Journal of Comparative and Applied Criminal Justice</w:t>
      </w:r>
      <w:r w:rsidRPr="0017358B">
        <w:t xml:space="preserve"> 2017:1-17.</w:t>
      </w:r>
    </w:p>
    <w:p w14:paraId="1CFC4F37" w14:textId="77777777" w:rsidR="0017358B" w:rsidRPr="0017358B" w:rsidRDefault="0017358B" w:rsidP="0017358B">
      <w:pPr>
        <w:pStyle w:val="EndNoteBibliography"/>
        <w:ind w:left="720" w:hanging="720"/>
      </w:pPr>
      <w:r w:rsidRPr="0017358B">
        <w:t xml:space="preserve">29. van Raalte AA, Caswell H. Perturbation analysis of indices of lifespan variability. </w:t>
      </w:r>
      <w:r w:rsidRPr="0017358B">
        <w:rPr>
          <w:i/>
        </w:rPr>
        <w:t>Demography</w:t>
      </w:r>
      <w:r w:rsidRPr="0017358B">
        <w:t xml:space="preserve"> 2013;50(5):1615-40.</w:t>
      </w:r>
    </w:p>
    <w:p w14:paraId="43EB95CC" w14:textId="77777777" w:rsidR="0017358B" w:rsidRPr="0017358B" w:rsidRDefault="0017358B" w:rsidP="0017358B">
      <w:pPr>
        <w:pStyle w:val="EndNoteBibliography"/>
        <w:ind w:left="720" w:hanging="720"/>
      </w:pPr>
      <w:r w:rsidRPr="0017358B">
        <w:t xml:space="preserve">30. Zhang Z, Vaupel JW. The age separating early deaths from late deaths. </w:t>
      </w:r>
      <w:r w:rsidRPr="0017358B">
        <w:rPr>
          <w:i/>
        </w:rPr>
        <w:t>Demographic Research</w:t>
      </w:r>
      <w:r w:rsidRPr="0017358B">
        <w:t xml:space="preserve"> 2009;20(29):721-30.</w:t>
      </w:r>
    </w:p>
    <w:p w14:paraId="58509242" w14:textId="77777777" w:rsidR="0017358B" w:rsidRPr="0017358B" w:rsidRDefault="0017358B" w:rsidP="0017358B">
      <w:pPr>
        <w:pStyle w:val="EndNoteBibliography"/>
        <w:ind w:left="720" w:hanging="720"/>
      </w:pPr>
      <w:r w:rsidRPr="0017358B">
        <w:t xml:space="preserve">31. Camarda CG. MortalitySmooth: An R Package for Smoothing Poisson Counts with P-Splines. </w:t>
      </w:r>
      <w:r w:rsidRPr="0017358B">
        <w:rPr>
          <w:i/>
        </w:rPr>
        <w:t>Journal of Statistical Software</w:t>
      </w:r>
      <w:r w:rsidRPr="0017358B">
        <w:t xml:space="preserve"> 2012;50:1-24.</w:t>
      </w:r>
    </w:p>
    <w:p w14:paraId="53402A52" w14:textId="77777777" w:rsidR="0017358B" w:rsidRPr="0017358B" w:rsidRDefault="0017358B" w:rsidP="0017358B">
      <w:pPr>
        <w:pStyle w:val="EndNoteBibliography"/>
        <w:ind w:left="720" w:hanging="720"/>
      </w:pPr>
      <w:r w:rsidRPr="0017358B">
        <w:t>32. Preston SH, Heuveline P, Guillot M. Demography. Measuring and Modeling Population Processes: Blackwell 2001.</w:t>
      </w:r>
    </w:p>
    <w:p w14:paraId="40E442C6" w14:textId="77777777" w:rsidR="0017358B" w:rsidRPr="0017358B" w:rsidRDefault="0017358B" w:rsidP="0017358B">
      <w:pPr>
        <w:pStyle w:val="EndNoteBibliography"/>
        <w:ind w:left="720" w:hanging="720"/>
      </w:pPr>
      <w:r w:rsidRPr="0017358B">
        <w:t xml:space="preserve">33. Horiuchi S, Wilmoth JR, Pletcher SD. A decomposition method based on a model of continuous change. </w:t>
      </w:r>
      <w:r w:rsidRPr="0017358B">
        <w:rPr>
          <w:i/>
        </w:rPr>
        <w:t>Demography</w:t>
      </w:r>
      <w:r w:rsidRPr="0017358B">
        <w:t xml:space="preserve"> 2008;45(4):785-801.</w:t>
      </w:r>
    </w:p>
    <w:p w14:paraId="7D60F059" w14:textId="77777777" w:rsidR="0017358B" w:rsidRPr="002D32CC" w:rsidRDefault="0017358B" w:rsidP="0017358B">
      <w:pPr>
        <w:pStyle w:val="EndNoteBibliography"/>
        <w:ind w:left="720" w:hanging="720"/>
        <w:rPr>
          <w:lang w:val="es-MX"/>
        </w:rPr>
      </w:pPr>
      <w:r w:rsidRPr="0017358B">
        <w:t xml:space="preserve">34. Team R Core. R: A language and environment for statistical computing. </w:t>
      </w:r>
      <w:r w:rsidRPr="002D32CC">
        <w:rPr>
          <w:lang w:val="es-MX"/>
        </w:rPr>
        <w:t>2013</w:t>
      </w:r>
    </w:p>
    <w:p w14:paraId="1F5CC52D" w14:textId="77777777" w:rsidR="0017358B" w:rsidRPr="0017358B" w:rsidRDefault="0017358B" w:rsidP="0017358B">
      <w:pPr>
        <w:pStyle w:val="EndNoteBibliography"/>
        <w:ind w:left="720" w:hanging="720"/>
      </w:pPr>
      <w:r w:rsidRPr="002D32CC">
        <w:rPr>
          <w:lang w:val="es-MX"/>
        </w:rPr>
        <w:t xml:space="preserve">35. Knaul FM, González-Pier E, Gómez-Dantés O, et al. </w:t>
      </w:r>
      <w:r w:rsidRPr="0017358B">
        <w:t xml:space="preserve">The quest for universal health coverage: achieving social protection for all in Mexico. </w:t>
      </w:r>
      <w:r w:rsidRPr="0017358B">
        <w:rPr>
          <w:i/>
        </w:rPr>
        <w:t>The Lancet</w:t>
      </w:r>
      <w:r w:rsidRPr="0017358B">
        <w:t xml:space="preserve"> 2012;380(9849):1259-79.</w:t>
      </w:r>
    </w:p>
    <w:p w14:paraId="42C8743C" w14:textId="77777777" w:rsidR="0017358B" w:rsidRPr="0017358B" w:rsidRDefault="0017358B" w:rsidP="0017358B">
      <w:pPr>
        <w:pStyle w:val="EndNoteBibliography"/>
        <w:ind w:left="720" w:hanging="720"/>
      </w:pPr>
      <w:r w:rsidRPr="0017358B">
        <w:t>36. Astorga L, Shirk DA. Drug trafficking organizations and counter-drug strategies in the US-Mexican context. 2010</w:t>
      </w:r>
    </w:p>
    <w:p w14:paraId="2967297E" w14:textId="77777777" w:rsidR="0017358B" w:rsidRPr="0017358B" w:rsidRDefault="0017358B" w:rsidP="0017358B">
      <w:pPr>
        <w:pStyle w:val="EndNoteBibliography"/>
        <w:ind w:left="720" w:hanging="720"/>
      </w:pPr>
      <w:r w:rsidRPr="0017358B">
        <w:t xml:space="preserve">37. Ríos V. Why did Mexico become so violent? A self-reinforcing violent equilibrium caused by competition and enforcement. </w:t>
      </w:r>
      <w:r w:rsidRPr="0017358B">
        <w:rPr>
          <w:i/>
        </w:rPr>
        <w:t>Trends in organized crime</w:t>
      </w:r>
      <w:r w:rsidRPr="0017358B">
        <w:t xml:space="preserve"> 2013;16(2):138-55.</w:t>
      </w:r>
    </w:p>
    <w:p w14:paraId="69E024AD" w14:textId="77777777" w:rsidR="0017358B" w:rsidRPr="0017358B" w:rsidRDefault="0017358B" w:rsidP="0017358B">
      <w:pPr>
        <w:pStyle w:val="EndNoteBibliography"/>
        <w:ind w:left="720" w:hanging="720"/>
      </w:pPr>
      <w:r w:rsidRPr="0017358B">
        <w:t>38. Igarapé Institute. The world's most dangerous cities, 2017.</w:t>
      </w:r>
    </w:p>
    <w:p w14:paraId="07646433" w14:textId="77777777" w:rsidR="0017358B" w:rsidRPr="0017358B" w:rsidRDefault="0017358B" w:rsidP="0017358B">
      <w:pPr>
        <w:pStyle w:val="EndNoteBibliography"/>
        <w:ind w:left="720" w:hanging="720"/>
      </w:pPr>
      <w:r w:rsidRPr="002D32CC">
        <w:rPr>
          <w:lang w:val="es-MX"/>
        </w:rPr>
        <w:t xml:space="preserve">39. Canudas-Romo V, Aburto JM, García-Guerrero VM, et al. </w:t>
      </w:r>
      <w:r w:rsidRPr="0017358B">
        <w:t xml:space="preserve">Mexico's epidemic of violence and its public health significance on average length of life. </w:t>
      </w:r>
      <w:r w:rsidRPr="0017358B">
        <w:rPr>
          <w:i/>
        </w:rPr>
        <w:t>Journal of epidemiology and community health</w:t>
      </w:r>
      <w:r w:rsidRPr="0017358B">
        <w:t xml:space="preserve"> 2017;71(2):188-93.</w:t>
      </w:r>
    </w:p>
    <w:p w14:paraId="159EB2BE" w14:textId="34284178"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497108FE" w:rsidR="0088336A" w:rsidRDefault="00AD6DC6" w:rsidP="00CB596C">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8480" behindDoc="0" locked="0" layoutInCell="1" allowOverlap="1" wp14:anchorId="3E196656" wp14:editId="6D80DE58">
            <wp:simplePos x="0" y="0"/>
            <wp:positionH relativeFrom="margin">
              <wp:align>center</wp:align>
            </wp:positionH>
            <wp:positionV relativeFrom="paragraph">
              <wp:posOffset>511810</wp:posOffset>
            </wp:positionV>
            <wp:extent cx="636778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7780" cy="277177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Pr="00AD6DC6">
        <w:rPr>
          <w:noProof/>
        </w:rPr>
        <w:t xml:space="preserve"> </w:t>
      </w:r>
    </w:p>
    <w:p w14:paraId="2A695E8A" w14:textId="6F9FCB4F" w:rsidR="00763F96" w:rsidRDefault="00763F96" w:rsidP="00CB596C">
      <w:pPr>
        <w:rPr>
          <w:rFonts w:ascii="Times New Roman" w:eastAsiaTheme="minorEastAsia" w:hAnsi="Times New Roman" w:cs="Times New Roman"/>
          <w:b/>
        </w:rPr>
      </w:pPr>
    </w:p>
    <w:p w14:paraId="7AB4B592" w14:textId="39B2F5EA" w:rsidR="0088336A" w:rsidRDefault="0088336A" w:rsidP="00CB596C">
      <w:pPr>
        <w:rPr>
          <w:rFonts w:ascii="Calibri" w:hAnsi="Calibri" w:cs="Calibri"/>
          <w:b/>
          <w:noProof/>
        </w:rPr>
      </w:pPr>
    </w:p>
    <w:p w14:paraId="17182715" w14:textId="64502A22" w:rsidR="00A7176F" w:rsidRDefault="00AD6DC6" w:rsidP="00A7176F">
      <w:pPr>
        <w:rPr>
          <w:rFonts w:ascii="Times New Roman" w:eastAsiaTheme="minorEastAsia" w:hAnsi="Times New Roman" w:cs="Times New Roman"/>
          <w:b/>
        </w:rPr>
      </w:pPr>
      <w:r>
        <w:rPr>
          <w:noProof/>
          <w:lang w:val="es-MX" w:eastAsia="es-MX"/>
        </w:rPr>
        <w:drawing>
          <wp:anchor distT="0" distB="0" distL="114300" distR="114300" simplePos="0" relativeHeight="251669504" behindDoc="0" locked="0" layoutInCell="1" allowOverlap="1" wp14:anchorId="3603D9C3" wp14:editId="59A7ABEB">
            <wp:simplePos x="0" y="0"/>
            <wp:positionH relativeFrom="margin">
              <wp:align>center</wp:align>
            </wp:positionH>
            <wp:positionV relativeFrom="paragraph">
              <wp:posOffset>5085715</wp:posOffset>
            </wp:positionV>
            <wp:extent cx="6623685" cy="2867025"/>
            <wp:effectExtent l="0" t="0" r="571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3685" cy="2867025"/>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534495D9"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6BD852B" w:rsidR="0035639A" w:rsidRDefault="0035639A">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70528" behindDoc="0" locked="0" layoutInCell="1" allowOverlap="1" wp14:anchorId="569A8DAF" wp14:editId="3C736F74">
            <wp:simplePos x="0" y="0"/>
            <wp:positionH relativeFrom="margin">
              <wp:align>center</wp:align>
            </wp:positionH>
            <wp:positionV relativeFrom="paragraph">
              <wp:posOffset>250825</wp:posOffset>
            </wp:positionV>
            <wp:extent cx="7381875" cy="38723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81875" cy="3872330"/>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by state for the periods 1995-2005 and 2005-2015.</w:t>
      </w:r>
    </w:p>
    <w:p w14:paraId="04AF4094" w14:textId="5CDAF388" w:rsidR="0017529C" w:rsidRDefault="0017529C">
      <w:pPr>
        <w:rPr>
          <w:rFonts w:ascii="Times New Roman" w:eastAsiaTheme="minorEastAsia" w:hAnsi="Times New Roman" w:cs="Times New Roman"/>
          <w:b/>
        </w:rPr>
      </w:pPr>
      <w:r>
        <w:rPr>
          <w:rFonts w:ascii="Times New Roman" w:eastAsiaTheme="minorEastAsia" w:hAnsi="Times New Roman" w:cs="Times New Roman"/>
          <w:b/>
        </w:rPr>
        <w:br w:type="page"/>
      </w:r>
    </w:p>
    <w:p w14:paraId="5937010E" w14:textId="1148024F" w:rsidR="00BD3A3C" w:rsidRPr="00852084" w:rsidRDefault="00BC511C" w:rsidP="00CB596C">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71552" behindDoc="0" locked="0" layoutInCell="1" allowOverlap="1" wp14:anchorId="4B79A4C2" wp14:editId="1C1E586C">
            <wp:simplePos x="0" y="0"/>
            <wp:positionH relativeFrom="margin">
              <wp:align>center</wp:align>
            </wp:positionH>
            <wp:positionV relativeFrom="paragraph">
              <wp:posOffset>447675</wp:posOffset>
            </wp:positionV>
            <wp:extent cx="7492784"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92784" cy="422910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754158EB"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é Manuel Aburto" w:date="2018-02-21T20:52:00Z" w:initials="JMA">
    <w:p w14:paraId="1E68D1C2" w14:textId="72FF3056" w:rsidR="001E5871" w:rsidRDefault="001E5871">
      <w:pPr>
        <w:pStyle w:val="CommentText"/>
      </w:pPr>
      <w:r>
        <w:rPr>
          <w:rStyle w:val="CommentReference"/>
        </w:rPr>
        <w:annotationRef/>
      </w:r>
      <w:r>
        <w:t>Estas reducciones vienen de aumento de mortalidad en diabetes y IHD. Ayudan a declinar la desigualdad porque ocurren arriba de la threshold age.</w:t>
      </w:r>
    </w:p>
  </w:comment>
  <w:comment w:id="4" w:author="Hiram Beltran-Sanchez" w:date="2018-02-19T10:41:00Z" w:initials="HB">
    <w:p w14:paraId="2CD8F82B" w14:textId="2FA1C40D" w:rsidR="006F74F2" w:rsidRPr="00EB4A86" w:rsidRDefault="006F74F2">
      <w:pPr>
        <w:pStyle w:val="CommentText"/>
        <w:rPr>
          <w:lang w:val="es-MX"/>
        </w:rPr>
      </w:pPr>
      <w:r>
        <w:rPr>
          <w:rStyle w:val="CommentReference"/>
        </w:rPr>
        <w:annotationRef/>
      </w:r>
      <w:r w:rsidRPr="00EB4A86">
        <w:rPr>
          <w:lang w:val="es-MX"/>
        </w:rPr>
        <w:t>Como homicidios tiene impacto en mujeres en Guerrero creo que seria mejor ponerlo todo aqui mismo</w:t>
      </w:r>
    </w:p>
  </w:comment>
  <w:comment w:id="5" w:author="Hiram Beltran-Sanchez" w:date="2018-02-12T09:45:00Z" w:initials="HB">
    <w:p w14:paraId="65FEBA38" w14:textId="22C6A395" w:rsidR="006F74F2" w:rsidRDefault="006F74F2">
      <w:pPr>
        <w:pStyle w:val="CommentText"/>
        <w:rPr>
          <w:lang w:val="es-MX"/>
        </w:rPr>
      </w:pPr>
      <w:r>
        <w:rPr>
          <w:rStyle w:val="CommentReference"/>
        </w:rPr>
        <w:annotationRef/>
      </w:r>
      <w:r w:rsidRPr="00D4519B">
        <w:rPr>
          <w:lang w:val="es-MX"/>
        </w:rPr>
        <w:t xml:space="preserve">Creo que estos sbutitulos los vamos a quitar cuando tengamos la discusion completa. </w:t>
      </w:r>
      <w:r>
        <w:rPr>
          <w:lang w:val="es-MX"/>
        </w:rPr>
        <w:t>A algunos revisores no les gusta porque parece que se estuviera repetiendo una nueva seccion de resultados.</w:t>
      </w:r>
    </w:p>
    <w:p w14:paraId="1FE156AB" w14:textId="397E4D37" w:rsidR="006F74F2" w:rsidRPr="00D4519B" w:rsidRDefault="006F74F2">
      <w:pPr>
        <w:pStyle w:val="CommentText"/>
        <w:rPr>
          <w:lang w:val="es-MX"/>
        </w:rPr>
      </w:pPr>
      <w:r>
        <w:rPr>
          <w:lang w:val="es-MX"/>
        </w:rPr>
        <w:t>Pero a mi me parece buena idea tenerlo para ir guiando la discussion y asegurarnos que incluimos los puntos importantes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8D1C2" w15:done="0"/>
  <w15:commentEx w15:paraId="2CD8F82B" w15:done="0"/>
  <w15:commentEx w15:paraId="1FE156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8D1C2" w16cid:durableId="1E385A8F"/>
  <w16cid:commentId w16cid:paraId="2CD8F82B" w16cid:durableId="1E385519"/>
  <w16cid:commentId w16cid:paraId="1FE156AB" w16cid:durableId="1E385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4AAEF" w14:textId="77777777" w:rsidR="00F6275C" w:rsidRDefault="00F6275C" w:rsidP="008626B5">
      <w:r>
        <w:separator/>
      </w:r>
    </w:p>
  </w:endnote>
  <w:endnote w:type="continuationSeparator" w:id="0">
    <w:p w14:paraId="1DC007F3" w14:textId="77777777" w:rsidR="00F6275C" w:rsidRDefault="00F6275C"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20B0604020202020204"/>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1C6851E8" w:rsidR="006F74F2" w:rsidRDefault="006F74F2">
        <w:pPr>
          <w:pStyle w:val="Footer"/>
          <w:jc w:val="right"/>
        </w:pPr>
        <w:r>
          <w:fldChar w:fldCharType="begin"/>
        </w:r>
        <w:r>
          <w:instrText xml:space="preserve"> PAGE   \* MERGEFORMAT </w:instrText>
        </w:r>
        <w:r>
          <w:fldChar w:fldCharType="separate"/>
        </w:r>
        <w:r w:rsidR="00D97629">
          <w:rPr>
            <w:noProof/>
          </w:rPr>
          <w:t>15</w:t>
        </w:r>
        <w:r>
          <w:rPr>
            <w:noProof/>
          </w:rPr>
          <w:fldChar w:fldCharType="end"/>
        </w:r>
      </w:p>
    </w:sdtContent>
  </w:sdt>
  <w:p w14:paraId="1861A259" w14:textId="77777777" w:rsidR="006F74F2" w:rsidRDefault="006F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04FB0" w14:textId="77777777" w:rsidR="00F6275C" w:rsidRDefault="00F6275C" w:rsidP="008626B5">
      <w:r>
        <w:separator/>
      </w:r>
    </w:p>
  </w:footnote>
  <w:footnote w:type="continuationSeparator" w:id="0">
    <w:p w14:paraId="1E4279D5" w14:textId="77777777" w:rsidR="00F6275C" w:rsidRDefault="00F6275C"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71C8BBB1" w:rsidR="006F74F2" w:rsidRPr="002E5219" w:rsidRDefault="006F74F2"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6F74F2" w:rsidRPr="002E5219" w:rsidRDefault="006F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Windows Live" w15:userId="0838ad02-5451-4dec-b66f-29e1f1abe619"/>
  </w15:person>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4D1D"/>
    <w:rsid w:val="00035F7D"/>
    <w:rsid w:val="00037C6E"/>
    <w:rsid w:val="000401DA"/>
    <w:rsid w:val="000510ED"/>
    <w:rsid w:val="00051C77"/>
    <w:rsid w:val="00053745"/>
    <w:rsid w:val="00053A64"/>
    <w:rsid w:val="00053E52"/>
    <w:rsid w:val="000555DD"/>
    <w:rsid w:val="00057052"/>
    <w:rsid w:val="000610F5"/>
    <w:rsid w:val="000623C6"/>
    <w:rsid w:val="000652F3"/>
    <w:rsid w:val="000672E8"/>
    <w:rsid w:val="00067DFE"/>
    <w:rsid w:val="0007098C"/>
    <w:rsid w:val="00070F33"/>
    <w:rsid w:val="0007160B"/>
    <w:rsid w:val="000751FF"/>
    <w:rsid w:val="00075A85"/>
    <w:rsid w:val="000921CC"/>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78BD"/>
    <w:rsid w:val="001727D8"/>
    <w:rsid w:val="0017358B"/>
    <w:rsid w:val="001740BF"/>
    <w:rsid w:val="0017529C"/>
    <w:rsid w:val="00177FB0"/>
    <w:rsid w:val="0018100B"/>
    <w:rsid w:val="001815A2"/>
    <w:rsid w:val="00183773"/>
    <w:rsid w:val="00184A14"/>
    <w:rsid w:val="00185A04"/>
    <w:rsid w:val="00185EDC"/>
    <w:rsid w:val="00186759"/>
    <w:rsid w:val="00186C59"/>
    <w:rsid w:val="00190B5F"/>
    <w:rsid w:val="0019263E"/>
    <w:rsid w:val="00195368"/>
    <w:rsid w:val="00195470"/>
    <w:rsid w:val="001957A2"/>
    <w:rsid w:val="00196B2F"/>
    <w:rsid w:val="00196DF0"/>
    <w:rsid w:val="001A1137"/>
    <w:rsid w:val="001B1A73"/>
    <w:rsid w:val="001B3407"/>
    <w:rsid w:val="001B4A59"/>
    <w:rsid w:val="001B5964"/>
    <w:rsid w:val="001B5AE5"/>
    <w:rsid w:val="001C18C8"/>
    <w:rsid w:val="001C23E0"/>
    <w:rsid w:val="001C364D"/>
    <w:rsid w:val="001C5C3B"/>
    <w:rsid w:val="001E1AEB"/>
    <w:rsid w:val="001E1FC5"/>
    <w:rsid w:val="001E3927"/>
    <w:rsid w:val="001E562B"/>
    <w:rsid w:val="001E5871"/>
    <w:rsid w:val="001E58D9"/>
    <w:rsid w:val="001E768B"/>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6862"/>
    <w:rsid w:val="00267B7B"/>
    <w:rsid w:val="00270FA8"/>
    <w:rsid w:val="00274C60"/>
    <w:rsid w:val="00280918"/>
    <w:rsid w:val="00281965"/>
    <w:rsid w:val="0028266B"/>
    <w:rsid w:val="00282D14"/>
    <w:rsid w:val="00282F01"/>
    <w:rsid w:val="0028674F"/>
    <w:rsid w:val="00287473"/>
    <w:rsid w:val="00291AA4"/>
    <w:rsid w:val="00292D6F"/>
    <w:rsid w:val="00292DD8"/>
    <w:rsid w:val="00292FB1"/>
    <w:rsid w:val="00293569"/>
    <w:rsid w:val="0029356D"/>
    <w:rsid w:val="00293E5A"/>
    <w:rsid w:val="00294234"/>
    <w:rsid w:val="00296F8E"/>
    <w:rsid w:val="00297BED"/>
    <w:rsid w:val="002A3461"/>
    <w:rsid w:val="002A4324"/>
    <w:rsid w:val="002B24D2"/>
    <w:rsid w:val="002B3A7F"/>
    <w:rsid w:val="002B5CC4"/>
    <w:rsid w:val="002B5E56"/>
    <w:rsid w:val="002B6154"/>
    <w:rsid w:val="002C2018"/>
    <w:rsid w:val="002C4529"/>
    <w:rsid w:val="002C5B6D"/>
    <w:rsid w:val="002D32CC"/>
    <w:rsid w:val="002E059C"/>
    <w:rsid w:val="002E12AE"/>
    <w:rsid w:val="002E3E60"/>
    <w:rsid w:val="002E5219"/>
    <w:rsid w:val="002E5917"/>
    <w:rsid w:val="002E6166"/>
    <w:rsid w:val="002E61E9"/>
    <w:rsid w:val="002E68F7"/>
    <w:rsid w:val="002F1B38"/>
    <w:rsid w:val="002F3ACA"/>
    <w:rsid w:val="002F5300"/>
    <w:rsid w:val="002F639F"/>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E6D"/>
    <w:rsid w:val="00390003"/>
    <w:rsid w:val="00393D2F"/>
    <w:rsid w:val="0039481A"/>
    <w:rsid w:val="00395379"/>
    <w:rsid w:val="003A0237"/>
    <w:rsid w:val="003A0827"/>
    <w:rsid w:val="003A160D"/>
    <w:rsid w:val="003A27B5"/>
    <w:rsid w:val="003A4B84"/>
    <w:rsid w:val="003A5770"/>
    <w:rsid w:val="003A7066"/>
    <w:rsid w:val="003B0A16"/>
    <w:rsid w:val="003B0AF3"/>
    <w:rsid w:val="003B0FB1"/>
    <w:rsid w:val="003B1E7D"/>
    <w:rsid w:val="003B2D6E"/>
    <w:rsid w:val="003B54D7"/>
    <w:rsid w:val="003B591E"/>
    <w:rsid w:val="003B6459"/>
    <w:rsid w:val="003C0E36"/>
    <w:rsid w:val="003C207E"/>
    <w:rsid w:val="003C2485"/>
    <w:rsid w:val="003C5029"/>
    <w:rsid w:val="003C6F24"/>
    <w:rsid w:val="003D32CF"/>
    <w:rsid w:val="003D6F45"/>
    <w:rsid w:val="003E1A3A"/>
    <w:rsid w:val="003E3B4F"/>
    <w:rsid w:val="003E50C7"/>
    <w:rsid w:val="003E57C7"/>
    <w:rsid w:val="003E5A81"/>
    <w:rsid w:val="003E60C1"/>
    <w:rsid w:val="003F4127"/>
    <w:rsid w:val="003F41E2"/>
    <w:rsid w:val="00403FD3"/>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2362"/>
    <w:rsid w:val="00442C84"/>
    <w:rsid w:val="0044355A"/>
    <w:rsid w:val="00444515"/>
    <w:rsid w:val="00444CE0"/>
    <w:rsid w:val="00450B9C"/>
    <w:rsid w:val="00451A34"/>
    <w:rsid w:val="00455D75"/>
    <w:rsid w:val="00455FE1"/>
    <w:rsid w:val="004578E4"/>
    <w:rsid w:val="004617D6"/>
    <w:rsid w:val="0046185B"/>
    <w:rsid w:val="004622FC"/>
    <w:rsid w:val="00463EC8"/>
    <w:rsid w:val="00463F75"/>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179D"/>
    <w:rsid w:val="004B215A"/>
    <w:rsid w:val="004B5FDD"/>
    <w:rsid w:val="004B7D01"/>
    <w:rsid w:val="004C093E"/>
    <w:rsid w:val="004C0E7A"/>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F13CE"/>
    <w:rsid w:val="004F3A00"/>
    <w:rsid w:val="004F43B3"/>
    <w:rsid w:val="004F4E17"/>
    <w:rsid w:val="005047CB"/>
    <w:rsid w:val="00505200"/>
    <w:rsid w:val="00506554"/>
    <w:rsid w:val="00506D6A"/>
    <w:rsid w:val="0051024E"/>
    <w:rsid w:val="005127DC"/>
    <w:rsid w:val="00515843"/>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7F2B"/>
    <w:rsid w:val="005B02EC"/>
    <w:rsid w:val="005B0662"/>
    <w:rsid w:val="005B1B25"/>
    <w:rsid w:val="005B25D2"/>
    <w:rsid w:val="005B366A"/>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210A"/>
    <w:rsid w:val="005E392D"/>
    <w:rsid w:val="005E4AC8"/>
    <w:rsid w:val="005F2A5A"/>
    <w:rsid w:val="005F4FDF"/>
    <w:rsid w:val="005F67D3"/>
    <w:rsid w:val="005F7826"/>
    <w:rsid w:val="005F7F34"/>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7B45"/>
    <w:rsid w:val="006324D9"/>
    <w:rsid w:val="00633499"/>
    <w:rsid w:val="006343C1"/>
    <w:rsid w:val="006366C1"/>
    <w:rsid w:val="00637015"/>
    <w:rsid w:val="00637267"/>
    <w:rsid w:val="00637765"/>
    <w:rsid w:val="00637863"/>
    <w:rsid w:val="00640C93"/>
    <w:rsid w:val="00643345"/>
    <w:rsid w:val="0064442B"/>
    <w:rsid w:val="0065150E"/>
    <w:rsid w:val="00651FF8"/>
    <w:rsid w:val="006556AD"/>
    <w:rsid w:val="00657D87"/>
    <w:rsid w:val="00660553"/>
    <w:rsid w:val="006636A9"/>
    <w:rsid w:val="00664278"/>
    <w:rsid w:val="0066668B"/>
    <w:rsid w:val="00670A82"/>
    <w:rsid w:val="00673358"/>
    <w:rsid w:val="00673DF4"/>
    <w:rsid w:val="006763A3"/>
    <w:rsid w:val="00680D32"/>
    <w:rsid w:val="006825DF"/>
    <w:rsid w:val="00684228"/>
    <w:rsid w:val="00686C5F"/>
    <w:rsid w:val="0069185B"/>
    <w:rsid w:val="006949EE"/>
    <w:rsid w:val="00695911"/>
    <w:rsid w:val="00696F3D"/>
    <w:rsid w:val="006A1571"/>
    <w:rsid w:val="006A1BDD"/>
    <w:rsid w:val="006A2302"/>
    <w:rsid w:val="006A307B"/>
    <w:rsid w:val="006A67ED"/>
    <w:rsid w:val="006A773F"/>
    <w:rsid w:val="006B17D9"/>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74BF"/>
    <w:rsid w:val="006D7692"/>
    <w:rsid w:val="006E2679"/>
    <w:rsid w:val="006E2894"/>
    <w:rsid w:val="006E2A4F"/>
    <w:rsid w:val="006E5308"/>
    <w:rsid w:val="006E6C80"/>
    <w:rsid w:val="006E7E57"/>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2DA"/>
    <w:rsid w:val="00714651"/>
    <w:rsid w:val="00714F65"/>
    <w:rsid w:val="0072026A"/>
    <w:rsid w:val="00721BA4"/>
    <w:rsid w:val="00724004"/>
    <w:rsid w:val="007264F6"/>
    <w:rsid w:val="007307BC"/>
    <w:rsid w:val="00733AB2"/>
    <w:rsid w:val="00734C87"/>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3108"/>
    <w:rsid w:val="00786F58"/>
    <w:rsid w:val="00787E6C"/>
    <w:rsid w:val="0079067C"/>
    <w:rsid w:val="00792408"/>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107BE"/>
    <w:rsid w:val="00813155"/>
    <w:rsid w:val="008143C4"/>
    <w:rsid w:val="00814E48"/>
    <w:rsid w:val="0081698F"/>
    <w:rsid w:val="00816DB7"/>
    <w:rsid w:val="0082005B"/>
    <w:rsid w:val="00821A9E"/>
    <w:rsid w:val="00823A5D"/>
    <w:rsid w:val="008251BD"/>
    <w:rsid w:val="00825E78"/>
    <w:rsid w:val="0083171D"/>
    <w:rsid w:val="00831DA6"/>
    <w:rsid w:val="00837878"/>
    <w:rsid w:val="0084096B"/>
    <w:rsid w:val="008412A2"/>
    <w:rsid w:val="00841CDF"/>
    <w:rsid w:val="00842F0B"/>
    <w:rsid w:val="008445DA"/>
    <w:rsid w:val="00846631"/>
    <w:rsid w:val="008505EE"/>
    <w:rsid w:val="00852084"/>
    <w:rsid w:val="00852D81"/>
    <w:rsid w:val="00855DAF"/>
    <w:rsid w:val="0085740F"/>
    <w:rsid w:val="00857D7E"/>
    <w:rsid w:val="008626B5"/>
    <w:rsid w:val="008650AF"/>
    <w:rsid w:val="0086614A"/>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FF6"/>
    <w:rsid w:val="008C2CFB"/>
    <w:rsid w:val="008C378D"/>
    <w:rsid w:val="008C5F7F"/>
    <w:rsid w:val="008C659C"/>
    <w:rsid w:val="008D067C"/>
    <w:rsid w:val="008D5573"/>
    <w:rsid w:val="008D5DA4"/>
    <w:rsid w:val="008D6171"/>
    <w:rsid w:val="008D6987"/>
    <w:rsid w:val="008D790D"/>
    <w:rsid w:val="008D7C06"/>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CC7"/>
    <w:rsid w:val="00954471"/>
    <w:rsid w:val="00955360"/>
    <w:rsid w:val="00955939"/>
    <w:rsid w:val="00960C6B"/>
    <w:rsid w:val="009642FD"/>
    <w:rsid w:val="009645BF"/>
    <w:rsid w:val="00964D75"/>
    <w:rsid w:val="00965D77"/>
    <w:rsid w:val="009669E7"/>
    <w:rsid w:val="00967947"/>
    <w:rsid w:val="00970888"/>
    <w:rsid w:val="00973C05"/>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4A1F"/>
    <w:rsid w:val="009A4C17"/>
    <w:rsid w:val="009A7DE1"/>
    <w:rsid w:val="009B3C70"/>
    <w:rsid w:val="009B402C"/>
    <w:rsid w:val="009B40EF"/>
    <w:rsid w:val="009B6A1F"/>
    <w:rsid w:val="009B6B02"/>
    <w:rsid w:val="009B72AE"/>
    <w:rsid w:val="009D4EE9"/>
    <w:rsid w:val="009D5CF0"/>
    <w:rsid w:val="009E33B8"/>
    <w:rsid w:val="009E4F13"/>
    <w:rsid w:val="009E6414"/>
    <w:rsid w:val="009E6528"/>
    <w:rsid w:val="009E72AC"/>
    <w:rsid w:val="009E7386"/>
    <w:rsid w:val="009E791B"/>
    <w:rsid w:val="009E7A1F"/>
    <w:rsid w:val="009F4AA7"/>
    <w:rsid w:val="00A00FBA"/>
    <w:rsid w:val="00A038F5"/>
    <w:rsid w:val="00A122F8"/>
    <w:rsid w:val="00A1576D"/>
    <w:rsid w:val="00A16BDF"/>
    <w:rsid w:val="00A17799"/>
    <w:rsid w:val="00A22420"/>
    <w:rsid w:val="00A2257A"/>
    <w:rsid w:val="00A25A89"/>
    <w:rsid w:val="00A25E77"/>
    <w:rsid w:val="00A26664"/>
    <w:rsid w:val="00A309BD"/>
    <w:rsid w:val="00A31273"/>
    <w:rsid w:val="00A32AB5"/>
    <w:rsid w:val="00A33271"/>
    <w:rsid w:val="00A34284"/>
    <w:rsid w:val="00A415F7"/>
    <w:rsid w:val="00A427BE"/>
    <w:rsid w:val="00A43A39"/>
    <w:rsid w:val="00A4414C"/>
    <w:rsid w:val="00A47AC7"/>
    <w:rsid w:val="00A47C1C"/>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6246"/>
    <w:rsid w:val="00A76E62"/>
    <w:rsid w:val="00A77AA9"/>
    <w:rsid w:val="00A80FE7"/>
    <w:rsid w:val="00A82186"/>
    <w:rsid w:val="00A830E0"/>
    <w:rsid w:val="00A840F1"/>
    <w:rsid w:val="00A84B95"/>
    <w:rsid w:val="00A85533"/>
    <w:rsid w:val="00A85929"/>
    <w:rsid w:val="00A86A02"/>
    <w:rsid w:val="00A86F6F"/>
    <w:rsid w:val="00A91859"/>
    <w:rsid w:val="00A93DF5"/>
    <w:rsid w:val="00AA207C"/>
    <w:rsid w:val="00AA4180"/>
    <w:rsid w:val="00AA5BA4"/>
    <w:rsid w:val="00AA63FC"/>
    <w:rsid w:val="00AB333A"/>
    <w:rsid w:val="00AB3C7B"/>
    <w:rsid w:val="00AC08BE"/>
    <w:rsid w:val="00AC3941"/>
    <w:rsid w:val="00AC3979"/>
    <w:rsid w:val="00AC45C1"/>
    <w:rsid w:val="00AC6332"/>
    <w:rsid w:val="00AD43CB"/>
    <w:rsid w:val="00AD66A7"/>
    <w:rsid w:val="00AD6AE7"/>
    <w:rsid w:val="00AD6DC6"/>
    <w:rsid w:val="00AD6EB1"/>
    <w:rsid w:val="00AD79ED"/>
    <w:rsid w:val="00AE2253"/>
    <w:rsid w:val="00AE2AFA"/>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3829"/>
    <w:rsid w:val="00B2488A"/>
    <w:rsid w:val="00B25ECB"/>
    <w:rsid w:val="00B2783C"/>
    <w:rsid w:val="00B309F7"/>
    <w:rsid w:val="00B347B2"/>
    <w:rsid w:val="00B37A21"/>
    <w:rsid w:val="00B37C3E"/>
    <w:rsid w:val="00B40531"/>
    <w:rsid w:val="00B4142C"/>
    <w:rsid w:val="00B421AB"/>
    <w:rsid w:val="00B44767"/>
    <w:rsid w:val="00B45D02"/>
    <w:rsid w:val="00B50407"/>
    <w:rsid w:val="00B50638"/>
    <w:rsid w:val="00B516BA"/>
    <w:rsid w:val="00B55311"/>
    <w:rsid w:val="00B578E6"/>
    <w:rsid w:val="00B61FD1"/>
    <w:rsid w:val="00B62339"/>
    <w:rsid w:val="00B62851"/>
    <w:rsid w:val="00B6359B"/>
    <w:rsid w:val="00B6532B"/>
    <w:rsid w:val="00B6664F"/>
    <w:rsid w:val="00B70301"/>
    <w:rsid w:val="00B73C4D"/>
    <w:rsid w:val="00B7663B"/>
    <w:rsid w:val="00B83524"/>
    <w:rsid w:val="00B85FDC"/>
    <w:rsid w:val="00B8633E"/>
    <w:rsid w:val="00B8703A"/>
    <w:rsid w:val="00B87A2F"/>
    <w:rsid w:val="00B9218A"/>
    <w:rsid w:val="00B94BE0"/>
    <w:rsid w:val="00B94C3C"/>
    <w:rsid w:val="00B968BE"/>
    <w:rsid w:val="00B97962"/>
    <w:rsid w:val="00B97C33"/>
    <w:rsid w:val="00B97FBB"/>
    <w:rsid w:val="00BA1202"/>
    <w:rsid w:val="00BA1A73"/>
    <w:rsid w:val="00BA4E8F"/>
    <w:rsid w:val="00BA6EE3"/>
    <w:rsid w:val="00BB099E"/>
    <w:rsid w:val="00BB1AB0"/>
    <w:rsid w:val="00BB44CE"/>
    <w:rsid w:val="00BB44D1"/>
    <w:rsid w:val="00BB58A7"/>
    <w:rsid w:val="00BB58FA"/>
    <w:rsid w:val="00BC188E"/>
    <w:rsid w:val="00BC2AAA"/>
    <w:rsid w:val="00BC4386"/>
    <w:rsid w:val="00BC511C"/>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8E9"/>
    <w:rsid w:val="00C12FF7"/>
    <w:rsid w:val="00C140D9"/>
    <w:rsid w:val="00C14DC8"/>
    <w:rsid w:val="00C14FBD"/>
    <w:rsid w:val="00C15EEE"/>
    <w:rsid w:val="00C16287"/>
    <w:rsid w:val="00C17271"/>
    <w:rsid w:val="00C175CE"/>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62C42"/>
    <w:rsid w:val="00C6597E"/>
    <w:rsid w:val="00C65B59"/>
    <w:rsid w:val="00C66CAD"/>
    <w:rsid w:val="00C66D21"/>
    <w:rsid w:val="00C71A44"/>
    <w:rsid w:val="00C7225E"/>
    <w:rsid w:val="00C722C6"/>
    <w:rsid w:val="00C7277A"/>
    <w:rsid w:val="00C72FBB"/>
    <w:rsid w:val="00C773CF"/>
    <w:rsid w:val="00C77CD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18BA"/>
    <w:rsid w:val="00CC31CF"/>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FCB"/>
    <w:rsid w:val="00CE7FF5"/>
    <w:rsid w:val="00CF06E6"/>
    <w:rsid w:val="00CF0F0D"/>
    <w:rsid w:val="00CF1697"/>
    <w:rsid w:val="00CF24C5"/>
    <w:rsid w:val="00CF2A81"/>
    <w:rsid w:val="00CF4C73"/>
    <w:rsid w:val="00D013FD"/>
    <w:rsid w:val="00D02A5C"/>
    <w:rsid w:val="00D0478C"/>
    <w:rsid w:val="00D05647"/>
    <w:rsid w:val="00D100F4"/>
    <w:rsid w:val="00D10A1F"/>
    <w:rsid w:val="00D11EC2"/>
    <w:rsid w:val="00D140C5"/>
    <w:rsid w:val="00D1436F"/>
    <w:rsid w:val="00D14AE6"/>
    <w:rsid w:val="00D171DD"/>
    <w:rsid w:val="00D174EC"/>
    <w:rsid w:val="00D2173D"/>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5053"/>
    <w:rsid w:val="00D557AA"/>
    <w:rsid w:val="00D557F4"/>
    <w:rsid w:val="00D57231"/>
    <w:rsid w:val="00D5785B"/>
    <w:rsid w:val="00D60006"/>
    <w:rsid w:val="00D60944"/>
    <w:rsid w:val="00D60BC5"/>
    <w:rsid w:val="00D637C5"/>
    <w:rsid w:val="00D6429C"/>
    <w:rsid w:val="00D658A8"/>
    <w:rsid w:val="00D733CE"/>
    <w:rsid w:val="00D73619"/>
    <w:rsid w:val="00D739EB"/>
    <w:rsid w:val="00D76997"/>
    <w:rsid w:val="00D8183C"/>
    <w:rsid w:val="00D823B0"/>
    <w:rsid w:val="00D8276B"/>
    <w:rsid w:val="00D82F26"/>
    <w:rsid w:val="00D84AE2"/>
    <w:rsid w:val="00D8500D"/>
    <w:rsid w:val="00D90ECA"/>
    <w:rsid w:val="00D917FF"/>
    <w:rsid w:val="00D91C57"/>
    <w:rsid w:val="00D96550"/>
    <w:rsid w:val="00D972C8"/>
    <w:rsid w:val="00D97629"/>
    <w:rsid w:val="00DA013D"/>
    <w:rsid w:val="00DA09EC"/>
    <w:rsid w:val="00DA20B7"/>
    <w:rsid w:val="00DA38D1"/>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4DC5"/>
    <w:rsid w:val="00DE0AB8"/>
    <w:rsid w:val="00DE10FD"/>
    <w:rsid w:val="00DE1726"/>
    <w:rsid w:val="00DE2041"/>
    <w:rsid w:val="00DE4D80"/>
    <w:rsid w:val="00DE6713"/>
    <w:rsid w:val="00DE7EE0"/>
    <w:rsid w:val="00DF0906"/>
    <w:rsid w:val="00DF1A2E"/>
    <w:rsid w:val="00DF3CA7"/>
    <w:rsid w:val="00DF4FD0"/>
    <w:rsid w:val="00DF62C2"/>
    <w:rsid w:val="00E008D6"/>
    <w:rsid w:val="00E0162E"/>
    <w:rsid w:val="00E03959"/>
    <w:rsid w:val="00E10F2E"/>
    <w:rsid w:val="00E11BB9"/>
    <w:rsid w:val="00E13FA0"/>
    <w:rsid w:val="00E157FE"/>
    <w:rsid w:val="00E21F36"/>
    <w:rsid w:val="00E22012"/>
    <w:rsid w:val="00E30518"/>
    <w:rsid w:val="00E3174F"/>
    <w:rsid w:val="00E3277A"/>
    <w:rsid w:val="00E32FC8"/>
    <w:rsid w:val="00E3461A"/>
    <w:rsid w:val="00E34DC0"/>
    <w:rsid w:val="00E360C2"/>
    <w:rsid w:val="00E3719C"/>
    <w:rsid w:val="00E418E1"/>
    <w:rsid w:val="00E4747F"/>
    <w:rsid w:val="00E478D7"/>
    <w:rsid w:val="00E54FCA"/>
    <w:rsid w:val="00E63975"/>
    <w:rsid w:val="00E6439C"/>
    <w:rsid w:val="00E670F8"/>
    <w:rsid w:val="00E67EAE"/>
    <w:rsid w:val="00E70C29"/>
    <w:rsid w:val="00E70CB2"/>
    <w:rsid w:val="00E77D66"/>
    <w:rsid w:val="00E816C3"/>
    <w:rsid w:val="00E83AB5"/>
    <w:rsid w:val="00E83D54"/>
    <w:rsid w:val="00E84B2F"/>
    <w:rsid w:val="00E855E0"/>
    <w:rsid w:val="00E85FEE"/>
    <w:rsid w:val="00E879C2"/>
    <w:rsid w:val="00E87D13"/>
    <w:rsid w:val="00E9034B"/>
    <w:rsid w:val="00E91351"/>
    <w:rsid w:val="00E92AFB"/>
    <w:rsid w:val="00E943AC"/>
    <w:rsid w:val="00E967AB"/>
    <w:rsid w:val="00E96D4C"/>
    <w:rsid w:val="00E97C32"/>
    <w:rsid w:val="00EA1A0F"/>
    <w:rsid w:val="00EA319C"/>
    <w:rsid w:val="00EA4EB0"/>
    <w:rsid w:val="00EA65B4"/>
    <w:rsid w:val="00EA6F17"/>
    <w:rsid w:val="00EB0090"/>
    <w:rsid w:val="00EB1435"/>
    <w:rsid w:val="00EB25AE"/>
    <w:rsid w:val="00EB4A86"/>
    <w:rsid w:val="00EB5AAE"/>
    <w:rsid w:val="00EB6526"/>
    <w:rsid w:val="00EC2274"/>
    <w:rsid w:val="00EC7EE5"/>
    <w:rsid w:val="00ED10EE"/>
    <w:rsid w:val="00ED464F"/>
    <w:rsid w:val="00ED4DE8"/>
    <w:rsid w:val="00ED5363"/>
    <w:rsid w:val="00ED5986"/>
    <w:rsid w:val="00ED6F62"/>
    <w:rsid w:val="00EE0AF6"/>
    <w:rsid w:val="00EE13A8"/>
    <w:rsid w:val="00EE35ED"/>
    <w:rsid w:val="00EE3AF3"/>
    <w:rsid w:val="00EE6066"/>
    <w:rsid w:val="00EE60B6"/>
    <w:rsid w:val="00EF3E82"/>
    <w:rsid w:val="00EF4641"/>
    <w:rsid w:val="00EF6D66"/>
    <w:rsid w:val="00EF6E0B"/>
    <w:rsid w:val="00F0056A"/>
    <w:rsid w:val="00F0137F"/>
    <w:rsid w:val="00F01698"/>
    <w:rsid w:val="00F03235"/>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5065"/>
    <w:rsid w:val="00F40207"/>
    <w:rsid w:val="00F45D92"/>
    <w:rsid w:val="00F46946"/>
    <w:rsid w:val="00F51F22"/>
    <w:rsid w:val="00F57059"/>
    <w:rsid w:val="00F626E3"/>
    <w:rsid w:val="00F6275C"/>
    <w:rsid w:val="00F64CA6"/>
    <w:rsid w:val="00F64CC0"/>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2726"/>
    <w:rsid w:val="00FC5E33"/>
    <w:rsid w:val="00FC6AAC"/>
    <w:rsid w:val="00FC6D85"/>
    <w:rsid w:val="00FC74C6"/>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ttp://www.beta.inegi.org.mx/proyectos/registros/vitales/mortalidad/default.html%20"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mographs.shinyapps.io/lv_in_mexico/" TargetMode="External"/><Relationship Id="rId14" Type="http://schemas.openxmlformats.org/officeDocument/2006/relationships/hyperlink" Target="https://datos.gob.mx/busca/dataset/activity/proyecciones-de-la-poblacion-de-mexico"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5D31-BF68-6743-8D25-F0560FC1AA4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12716</Words>
  <Characters>72485</Characters>
  <Application>Microsoft Office Word</Application>
  <DocSecurity>0</DocSecurity>
  <Lines>604</Lines>
  <Paragraphs>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61</cp:revision>
  <dcterms:created xsi:type="dcterms:W3CDTF">2018-02-21T19:29:00Z</dcterms:created>
  <dcterms:modified xsi:type="dcterms:W3CDTF">2018-02-21T20:15:00Z</dcterms:modified>
</cp:coreProperties>
</file>