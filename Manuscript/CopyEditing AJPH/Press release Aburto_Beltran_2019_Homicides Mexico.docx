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B459" w14:textId="14E983A1" w:rsidR="00B509C9" w:rsidRPr="004F2B30" w:rsidRDefault="00475559" w:rsidP="00B509C9">
      <w:pPr>
        <w:rPr>
          <w:b/>
          <w:rPrChange w:id="0" w:author="José Manuel Aburto" w:date="2019-02-01T11:10:00Z">
            <w:rPr>
              <w:b/>
            </w:rPr>
          </w:rPrChange>
        </w:rPr>
      </w:pPr>
      <w:ins w:id="1" w:author="José Manuel Aburto" w:date="2019-02-01T11:04:00Z">
        <w:r w:rsidRPr="004F2B30">
          <w:rPr>
            <w:b/>
          </w:rPr>
          <w:t xml:space="preserve">The </w:t>
        </w:r>
      </w:ins>
      <w:del w:id="2" w:author="José Manuel Aburto" w:date="2019-02-01T11:04:00Z">
        <w:r w:rsidR="002F26D0" w:rsidRPr="004F2B30" w:rsidDel="00475559">
          <w:rPr>
            <w:b/>
          </w:rPr>
          <w:delText>U</w:delText>
        </w:r>
      </w:del>
      <w:ins w:id="3" w:author="José Manuel Aburto" w:date="2019-02-01T11:04:00Z">
        <w:r w:rsidRPr="004F2B30">
          <w:rPr>
            <w:b/>
          </w:rPr>
          <w:t>u</w:t>
        </w:r>
      </w:ins>
      <w:r w:rsidR="002F26D0" w:rsidRPr="004F2B30">
        <w:rPr>
          <w:b/>
        </w:rPr>
        <w:t xml:space="preserve">psurge </w:t>
      </w:r>
      <w:del w:id="4" w:author="José Manuel Aburto" w:date="2019-02-01T11:04:00Z">
        <w:r w:rsidR="002F26D0" w:rsidRPr="004F2B30" w:rsidDel="004F2B30">
          <w:rPr>
            <w:b/>
          </w:rPr>
          <w:delText>in</w:delText>
        </w:r>
        <w:r w:rsidR="00B509C9" w:rsidRPr="004F2B30" w:rsidDel="004F2B30">
          <w:rPr>
            <w:b/>
          </w:rPr>
          <w:delText xml:space="preserve"> </w:delText>
        </w:r>
      </w:del>
      <w:ins w:id="5" w:author="José Manuel Aburto" w:date="2019-02-01T11:04:00Z">
        <w:r w:rsidR="004F2B30" w:rsidRPr="004F2B30">
          <w:rPr>
            <w:b/>
          </w:rPr>
          <w:t>of</w:t>
        </w:r>
        <w:r w:rsidR="004F2B30" w:rsidRPr="004F2B30">
          <w:rPr>
            <w:b/>
          </w:rPr>
          <w:t xml:space="preserve"> </w:t>
        </w:r>
      </w:ins>
      <w:r w:rsidR="00B509C9" w:rsidRPr="004F2B30">
        <w:rPr>
          <w:b/>
        </w:rPr>
        <w:t xml:space="preserve">homicides </w:t>
      </w:r>
      <w:ins w:id="6" w:author="José Manuel Aburto" w:date="2019-02-01T11:04:00Z">
        <w:r w:rsidR="004F2B30" w:rsidRPr="004F2B30">
          <w:rPr>
            <w:b/>
          </w:rPr>
          <w:t>is erasing gains in</w:t>
        </w:r>
      </w:ins>
      <w:del w:id="7" w:author="José Manuel Aburto" w:date="2019-02-01T11:04:00Z">
        <w:r w:rsidR="00B509C9" w:rsidRPr="004F2B30" w:rsidDel="004F2B30">
          <w:rPr>
            <w:b/>
          </w:rPr>
          <w:delText>decreases</w:delText>
        </w:r>
      </w:del>
      <w:r w:rsidR="00B509C9" w:rsidRPr="004F2B30">
        <w:rPr>
          <w:b/>
        </w:rPr>
        <w:t xml:space="preserve"> life expectancy and</w:t>
      </w:r>
      <w:ins w:id="8" w:author="José Manuel Aburto" w:date="2019-02-01T11:04:00Z">
        <w:r w:rsidR="004F2B30" w:rsidRPr="004F2B30">
          <w:rPr>
            <w:b/>
          </w:rPr>
          <w:t xml:space="preserve"> increasing</w:t>
        </w:r>
      </w:ins>
      <w:r w:rsidR="00B509C9" w:rsidRPr="004F2B30">
        <w:rPr>
          <w:b/>
        </w:rPr>
        <w:t xml:space="preserve"> life span </w:t>
      </w:r>
      <w:ins w:id="9" w:author="José Manuel Aburto" w:date="2019-02-01T11:05:00Z">
        <w:r w:rsidR="004F2B30" w:rsidRPr="004F2B30">
          <w:rPr>
            <w:b/>
            <w:rPrChange w:id="10" w:author="José Manuel Aburto" w:date="2019-02-01T11:10:00Z">
              <w:rPr>
                <w:b/>
              </w:rPr>
            </w:rPrChange>
          </w:rPr>
          <w:t>in</w:t>
        </w:r>
      </w:ins>
      <w:r w:rsidR="00B509C9" w:rsidRPr="004F2B30">
        <w:rPr>
          <w:b/>
          <w:rPrChange w:id="11" w:author="José Manuel Aburto" w:date="2019-02-01T11:10:00Z">
            <w:rPr>
              <w:b/>
            </w:rPr>
          </w:rPrChange>
        </w:rPr>
        <w:t xml:space="preserve">equality among </w:t>
      </w:r>
      <w:ins w:id="12" w:author="José Manuel Aburto" w:date="2019-02-01T11:05:00Z">
        <w:r w:rsidR="004F2B30" w:rsidRPr="004F2B30">
          <w:rPr>
            <w:b/>
            <w:rPrChange w:id="13" w:author="José Manuel Aburto" w:date="2019-02-01T11:10:00Z">
              <w:rPr>
                <w:b/>
              </w:rPr>
            </w:rPrChange>
          </w:rPr>
          <w:t xml:space="preserve">Mexican males, SDU research reports </w:t>
        </w:r>
      </w:ins>
      <w:del w:id="14" w:author="José Manuel Aburto" w:date="2019-02-01T11:05:00Z">
        <w:r w:rsidR="00B509C9" w:rsidRPr="004F2B30" w:rsidDel="004F2B30">
          <w:rPr>
            <w:b/>
            <w:rPrChange w:id="15" w:author="José Manuel Aburto" w:date="2019-02-01T11:10:00Z">
              <w:rPr>
                <w:b/>
              </w:rPr>
            </w:rPrChange>
          </w:rPr>
          <w:delText>males in Mexico according to new demographic research</w:delText>
        </w:r>
      </w:del>
    </w:p>
    <w:p w14:paraId="4B31735A" w14:textId="77777777" w:rsidR="00BD5F39" w:rsidRDefault="00BD5F39"/>
    <w:p w14:paraId="4323264D" w14:textId="77777777" w:rsidR="00B509C9" w:rsidRPr="004F2B30" w:rsidRDefault="00B509C9">
      <w:pPr>
        <w:rPr>
          <w:b/>
        </w:rPr>
      </w:pPr>
    </w:p>
    <w:p w14:paraId="36813350" w14:textId="6AE1F359" w:rsidR="00B509C9" w:rsidRPr="004F2B30" w:rsidRDefault="00B509C9" w:rsidP="00B509C9">
      <w:pPr>
        <w:rPr>
          <w:b/>
        </w:rPr>
      </w:pPr>
      <w:r w:rsidRPr="004F2B30">
        <w:rPr>
          <w:b/>
        </w:rPr>
        <w:t>(Increase of homicides in Mexico offset</w:t>
      </w:r>
      <w:del w:id="16" w:author="José Manuel Aburto" w:date="2019-02-01T11:06:00Z">
        <w:r w:rsidRPr="004F2B30" w:rsidDel="004F2B30">
          <w:rPr>
            <w:b/>
          </w:rPr>
          <w:delText>s</w:delText>
        </w:r>
      </w:del>
      <w:ins w:id="17" w:author="José Manuel Aburto" w:date="2019-02-01T11:06:00Z">
        <w:r w:rsidR="004F2B30" w:rsidRPr="004F2B30">
          <w:rPr>
            <w:b/>
          </w:rPr>
          <w:t xml:space="preserve"> expected </w:t>
        </w:r>
        <w:proofErr w:type="gramStart"/>
        <w:r w:rsidR="004F2B30" w:rsidRPr="004F2B30">
          <w:rPr>
            <w:b/>
          </w:rPr>
          <w:t>gains</w:t>
        </w:r>
      </w:ins>
      <w:r w:rsidRPr="004F2B30">
        <w:rPr>
          <w:b/>
        </w:rPr>
        <w:t xml:space="preserve"> </w:t>
      </w:r>
      <w:ins w:id="18" w:author="José Manuel Aburto" w:date="2019-02-01T11:06:00Z">
        <w:r w:rsidR="004F2B30" w:rsidRPr="004F2B30">
          <w:rPr>
            <w:b/>
          </w:rPr>
          <w:t xml:space="preserve"> in</w:t>
        </w:r>
      </w:ins>
      <w:proofErr w:type="gramEnd"/>
      <w:del w:id="19" w:author="José Manuel Aburto" w:date="2019-02-01T11:06:00Z">
        <w:r w:rsidRPr="004F2B30" w:rsidDel="004F2B30">
          <w:rPr>
            <w:b/>
          </w:rPr>
          <w:delText xml:space="preserve">the positive effects of public health intervention on </w:delText>
        </w:r>
      </w:del>
      <w:ins w:id="20" w:author="José Manuel Aburto" w:date="2019-02-01T11:06:00Z">
        <w:r w:rsidR="004F2B30" w:rsidRPr="004F2B30">
          <w:rPr>
            <w:b/>
          </w:rPr>
          <w:t xml:space="preserve"> </w:t>
        </w:r>
      </w:ins>
      <w:r w:rsidRPr="004F2B30">
        <w:rPr>
          <w:b/>
        </w:rPr>
        <w:t xml:space="preserve">life expectancy and </w:t>
      </w:r>
      <w:ins w:id="21" w:author="José Manuel Aburto" w:date="2019-02-01T11:06:00Z">
        <w:r w:rsidR="004F2B30" w:rsidRPr="004F2B30">
          <w:rPr>
            <w:b/>
          </w:rPr>
          <w:t xml:space="preserve">increased </w:t>
        </w:r>
      </w:ins>
      <w:r w:rsidRPr="004F2B30">
        <w:rPr>
          <w:b/>
        </w:rPr>
        <w:t xml:space="preserve">life span </w:t>
      </w:r>
      <w:ins w:id="22" w:author="José Manuel Aburto" w:date="2019-02-01T11:06:00Z">
        <w:r w:rsidR="004F2B30" w:rsidRPr="004F2B30">
          <w:rPr>
            <w:b/>
          </w:rPr>
          <w:t>in</w:t>
        </w:r>
      </w:ins>
      <w:r w:rsidRPr="004F2B30">
        <w:rPr>
          <w:b/>
        </w:rPr>
        <w:t>equality)</w:t>
      </w:r>
    </w:p>
    <w:p w14:paraId="159A47A7" w14:textId="77777777" w:rsidR="00B509C9" w:rsidRDefault="00B509C9"/>
    <w:p w14:paraId="5ABB7F00" w14:textId="77777777" w:rsidR="00B509C9" w:rsidRPr="004F2B30" w:rsidRDefault="00B509C9"/>
    <w:p w14:paraId="6603F8B7" w14:textId="37A29F45" w:rsidR="00E5720A" w:rsidRDefault="00BD5F39" w:rsidP="004F2B30">
      <w:pPr>
        <w:pStyle w:val="NoSpacing"/>
      </w:pPr>
      <w:r w:rsidRPr="004F2B30">
        <w:t>New study</w:t>
      </w:r>
      <w:r w:rsidR="00122E29" w:rsidRPr="004F2B30">
        <w:t xml:space="preserve"> published in a leading journal of public health</w:t>
      </w:r>
      <w:r w:rsidRPr="004F2B30">
        <w:t xml:space="preserve"> </w:t>
      </w:r>
      <w:r w:rsidR="00122E29" w:rsidRPr="004F2B30">
        <w:t>shows that</w:t>
      </w:r>
      <w:r w:rsidR="00E5720A" w:rsidRPr="004F2B30">
        <w:t xml:space="preserve"> </w:t>
      </w:r>
      <w:del w:id="23" w:author="José Manuel Aburto" w:date="2019-02-01T11:09:00Z">
        <w:r w:rsidR="00E5720A" w:rsidRPr="004F2B30" w:rsidDel="004F2B30">
          <w:delText xml:space="preserve">recent </w:delText>
        </w:r>
      </w:del>
      <w:ins w:id="24" w:author="José Manuel Aburto" w:date="2019-02-01T11:07:00Z">
        <w:r w:rsidR="004F2B30" w:rsidRPr="004F2B30">
          <w:t xml:space="preserve">the upsurge </w:t>
        </w:r>
      </w:ins>
      <w:del w:id="25" w:author="José Manuel Aburto" w:date="2019-02-01T11:08:00Z">
        <w:r w:rsidR="00E5720A" w:rsidRPr="004F2B30" w:rsidDel="004F2B30">
          <w:delText xml:space="preserve">increase </w:delText>
        </w:r>
      </w:del>
      <w:r w:rsidR="00E5720A" w:rsidRPr="004F2B30">
        <w:t>of</w:t>
      </w:r>
      <w:r w:rsidR="00122E29" w:rsidRPr="004F2B30">
        <w:t xml:space="preserve"> homicides </w:t>
      </w:r>
      <w:r w:rsidR="00E5720A" w:rsidRPr="004F2B30">
        <w:t xml:space="preserve">in Mexico </w:t>
      </w:r>
      <w:del w:id="26" w:author="José Manuel Aburto" w:date="2019-02-01T11:08:00Z">
        <w:r w:rsidR="0052779E" w:rsidRPr="004F2B30" w:rsidDel="004F2B30">
          <w:delText xml:space="preserve">negatively </w:delText>
        </w:r>
      </w:del>
      <w:ins w:id="27" w:author="José Manuel Aburto" w:date="2019-02-01T11:08:00Z">
        <w:r w:rsidR="004F2B30" w:rsidRPr="004F2B30">
          <w:t xml:space="preserve">slowed down </w:t>
        </w:r>
      </w:ins>
      <w:del w:id="28" w:author="José Manuel Aburto" w:date="2019-02-01T11:08:00Z">
        <w:r w:rsidR="0052779E" w:rsidRPr="004F2B30" w:rsidDel="004F2B30">
          <w:delText>impact</w:delText>
        </w:r>
      </w:del>
      <w:r w:rsidR="0052779E" w:rsidRPr="004F2B30">
        <w:t xml:space="preserve"> </w:t>
      </w:r>
      <w:r w:rsidR="00E5720A" w:rsidRPr="004F2B30">
        <w:t xml:space="preserve">life expectancy </w:t>
      </w:r>
      <w:ins w:id="29" w:author="José Manuel Aburto" w:date="2019-02-01T11:08:00Z">
        <w:r w:rsidR="004F2B30" w:rsidRPr="004F2B30">
          <w:t xml:space="preserve">gains </w:t>
        </w:r>
      </w:ins>
      <w:r w:rsidR="00E5720A" w:rsidRPr="004F2B30">
        <w:t xml:space="preserve">for </w:t>
      </w:r>
      <w:ins w:id="30" w:author="José Manuel Aburto" w:date="2019-02-01T11:08:00Z">
        <w:r w:rsidR="004F2B30" w:rsidRPr="004F2B30">
          <w:t xml:space="preserve">young </w:t>
        </w:r>
      </w:ins>
      <w:r w:rsidR="00E5720A" w:rsidRPr="004F2B30">
        <w:t>males</w:t>
      </w:r>
      <w:ins w:id="31" w:author="José Manuel Aburto" w:date="2019-02-01T11:08:00Z">
        <w:r w:rsidR="004F2B30" w:rsidRPr="004F2B30">
          <w:t xml:space="preserve">. </w:t>
        </w:r>
      </w:ins>
      <w:del w:id="32" w:author="José Manuel Aburto" w:date="2019-02-01T11:08:00Z">
        <w:r w:rsidR="00E5720A" w:rsidRPr="004F2B30" w:rsidDel="004F2B30">
          <w:delText xml:space="preserve"> and </w:delText>
        </w:r>
        <w:r w:rsidR="0052779E" w:rsidRPr="004F2B30" w:rsidDel="004F2B30">
          <w:delText>decreases their</w:delText>
        </w:r>
        <w:r w:rsidR="00E5720A" w:rsidRPr="004F2B30" w:rsidDel="004F2B30">
          <w:rPr>
            <w:rPrChange w:id="33" w:author="José Manuel Aburto" w:date="2019-02-01T11:10:00Z">
              <w:rPr/>
            </w:rPrChange>
          </w:rPr>
          <w:delText xml:space="preserve"> lifespan equality. </w:delText>
        </w:r>
      </w:del>
      <w:ins w:id="34" w:author="José Manuel Aburto" w:date="2019-02-01T11:10:00Z">
        <w:r w:rsidR="004F2B30" w:rsidRPr="004F2B30">
          <w:t xml:space="preserve">Mexico’s homicide rate declined from 1995 to 2006, according to an analysis conducted by </w:t>
        </w:r>
      </w:ins>
      <w:ins w:id="35" w:author="José Manuel Aburto" w:date="2019-02-01T11:11:00Z">
        <w:r w:rsidR="004F2B30">
          <w:t>Aburto</w:t>
        </w:r>
      </w:ins>
      <w:ins w:id="36" w:author="José Manuel Aburto" w:date="2019-02-01T11:10:00Z">
        <w:r w:rsidR="004F2B30" w:rsidRPr="004F2B30">
          <w:t xml:space="preserve">, but the number of homicides per 100,000 people more than doubled between 2007 and 2012, from 17 per 100,000 people to 46 per 100,000. </w:t>
        </w:r>
      </w:ins>
      <w:ins w:id="37" w:author="José Manuel Aburto" w:date="2019-02-01T11:11:00Z">
        <w:r w:rsidR="004F2B30">
          <w:t xml:space="preserve"> </w:t>
        </w:r>
      </w:ins>
      <w:ins w:id="38" w:author="José Manuel Aburto" w:date="2019-02-01T11:10:00Z">
        <w:r w:rsidR="004F2B30" w:rsidRPr="004F2B30">
          <w:t>Certain states in Mexico experienced especially staggering homicide rates, the paper noted. In 2010 and 2011, for example, 8,943 men aged 15 to 50 in Chihuahua, a state in northwestern Mexico, were murdered — three times the number of deaths among U.S. troops in in Iraq from 2003 and 2006, when 2,706 military members were killed.</w:t>
        </w:r>
      </w:ins>
      <w:del w:id="39" w:author="José Manuel Aburto" w:date="2019-02-01T11:12:00Z">
        <w:r w:rsidR="0052779E" w:rsidDel="004F2B30">
          <w:delText xml:space="preserve">The upsurge of homicides </w:delText>
        </w:r>
        <w:r w:rsidR="00130748" w:rsidDel="004F2B30">
          <w:delText>is a consequence of the Mexican effort to mitigate drug cartel activities that initiated a cycle of violence – so-called War on Drugs</w:delText>
        </w:r>
        <w:r w:rsidR="00B95DC5" w:rsidDel="004F2B30">
          <w:delText xml:space="preserve"> since 2007</w:delText>
        </w:r>
        <w:r w:rsidR="00130748" w:rsidDel="004F2B30">
          <w:delText xml:space="preserve">. The study shows that in the period between 2005 and 2015 homicides offset positive effects of improved public health intervention and together with diabetes </w:delText>
        </w:r>
        <w:r w:rsidR="0084458B" w:rsidDel="004F2B30">
          <w:delText>were</w:delText>
        </w:r>
        <w:r w:rsidR="00130748" w:rsidDel="004F2B30">
          <w:delText xml:space="preserve"> the major cause of death of males aged 15 to 50 years. Similar effects can be expected in other countries of the region such as El Salvador, Honduras and Venezuela where homicide levels are even higher. </w:delText>
        </w:r>
      </w:del>
      <w:ins w:id="40" w:author="José Manuel Aburto" w:date="2019-02-01T11:13:00Z">
        <w:r w:rsidR="004F2B30">
          <w:t xml:space="preserve"> The study highlights the need to</w:t>
        </w:r>
      </w:ins>
      <w:del w:id="41" w:author="José Manuel Aburto" w:date="2019-02-01T11:13:00Z">
        <w:r w:rsidR="00130748" w:rsidDel="004F2B30">
          <w:delText>Mexico needs</w:delText>
        </w:r>
      </w:del>
      <w:r w:rsidR="00130748">
        <w:t xml:space="preserve"> </w:t>
      </w:r>
      <w:del w:id="42" w:author="José Manuel Aburto" w:date="2019-02-01T11:13:00Z">
        <w:r w:rsidR="00130748" w:rsidDel="004F2B30">
          <w:delText>to</w:delText>
        </w:r>
      </w:del>
      <w:r w:rsidR="00130748">
        <w:t xml:space="preserve"> recogni</w:t>
      </w:r>
      <w:r w:rsidR="0084458B">
        <w:t>z</w:t>
      </w:r>
      <w:r w:rsidR="00130748">
        <w:t xml:space="preserve">e and correct the detrimental consequences in health and human rights that suppressive and drug-prohibition policies have had on the population. Rather than military action against drug cartels the government should </w:t>
      </w:r>
      <w:r w:rsidR="00B509C9">
        <w:t>re-</w:t>
      </w:r>
      <w:r w:rsidR="00130748">
        <w:t xml:space="preserve">focus on </w:t>
      </w:r>
      <w:r w:rsidR="00B509C9">
        <w:t xml:space="preserve">improving social and human capital through education, community support and employment programs. </w:t>
      </w:r>
    </w:p>
    <w:p w14:paraId="41697CE4" w14:textId="77777777" w:rsidR="00BD5F39" w:rsidRDefault="00BD5F39"/>
    <w:p w14:paraId="06E90CB3" w14:textId="77777777" w:rsidR="00B509C9" w:rsidRDefault="00B509C9"/>
    <w:p w14:paraId="3598E8A6" w14:textId="77777777" w:rsidR="00B509C9" w:rsidRPr="00BC1792" w:rsidRDefault="00B509C9" w:rsidP="00B509C9">
      <w:r w:rsidRPr="00BC1792">
        <w:rPr>
          <w:b/>
          <w:u w:val="single"/>
        </w:rPr>
        <w:t>Link to the original article</w:t>
      </w:r>
      <w:r w:rsidRPr="00BC1792">
        <w:t xml:space="preserve">:  </w:t>
      </w:r>
      <w:r w:rsidRPr="00B509C9">
        <w:rPr>
          <w:rStyle w:val="Hyperlink"/>
        </w:rPr>
        <w:t>https://ajph.aphapublications.org/doi/pdf/10.2105/AJPH.2018.304878</w:t>
      </w:r>
    </w:p>
    <w:p w14:paraId="4621F5EE" w14:textId="77777777" w:rsidR="00B509C9" w:rsidRPr="00BC1792" w:rsidRDefault="00B509C9" w:rsidP="00B509C9">
      <w:pPr>
        <w:rPr>
          <w:b/>
          <w:u w:val="single"/>
        </w:rPr>
      </w:pPr>
      <w:r w:rsidRPr="00BC1792">
        <w:rPr>
          <w:b/>
          <w:u w:val="single"/>
        </w:rPr>
        <w:t>Authors:</w:t>
      </w:r>
    </w:p>
    <w:p w14:paraId="1FE48C32" w14:textId="77777777" w:rsidR="00B509C9" w:rsidRDefault="00B509C9" w:rsidP="00B509C9">
      <w:pPr>
        <w:spacing w:after="0"/>
      </w:pPr>
      <w:r>
        <w:t xml:space="preserve">José Manuel </w:t>
      </w:r>
      <w:r>
        <w:rPr>
          <w:lang w:val="cs-CZ"/>
        </w:rPr>
        <w:t>Aburto</w:t>
      </w:r>
      <w:r w:rsidRPr="00BC1792">
        <w:t xml:space="preserve"> – </w:t>
      </w:r>
      <w:r>
        <w:t xml:space="preserve">PhD candidate – Interdisciplinary Centre on Population Dynamics, University of Southern Denmark, </w:t>
      </w:r>
    </w:p>
    <w:p w14:paraId="1DE320C0" w14:textId="77777777" w:rsidR="00B509C9" w:rsidRPr="00BC1792" w:rsidRDefault="000D3214" w:rsidP="00B509C9">
      <w:pPr>
        <w:spacing w:after="0"/>
      </w:pPr>
      <w:hyperlink r:id="rId4" w:history="1">
        <w:r w:rsidR="00B509C9" w:rsidRPr="00EA3306">
          <w:rPr>
            <w:rStyle w:val="Hyperlink"/>
          </w:rPr>
          <w:t>http://findresearcher.sdu.dk/portal/en/persons/jose-manuel-aburto(34dcae96-a13a-4c4d-a941-985152180869).html</w:t>
        </w:r>
      </w:hyperlink>
      <w:r w:rsidR="00B509C9">
        <w:t xml:space="preserve"> </w:t>
      </w:r>
    </w:p>
    <w:p w14:paraId="2D6C1D46" w14:textId="77777777" w:rsidR="00B509C9" w:rsidRPr="00BC1792" w:rsidRDefault="00B509C9" w:rsidP="00B509C9">
      <w:pPr>
        <w:spacing w:after="0"/>
      </w:pPr>
      <w:r w:rsidRPr="00BC1792">
        <w:t xml:space="preserve">E-mail: </w:t>
      </w:r>
      <w:r w:rsidRPr="006B0CA9">
        <w:rPr>
          <w:rStyle w:val="Hyperlink"/>
        </w:rPr>
        <w:t>jmaburto@sdu.dk</w:t>
      </w:r>
    </w:p>
    <w:p w14:paraId="27ABD0C3" w14:textId="77777777" w:rsidR="00B509C9" w:rsidRPr="00BC1792" w:rsidRDefault="00B509C9" w:rsidP="00B509C9">
      <w:pPr>
        <w:spacing w:after="0"/>
      </w:pPr>
    </w:p>
    <w:p w14:paraId="05748383" w14:textId="509CF6FE" w:rsidR="00B509C9" w:rsidRPr="000D3214" w:rsidRDefault="00B509C9" w:rsidP="00B509C9">
      <w:pPr>
        <w:spacing w:after="0"/>
      </w:pPr>
      <w:r>
        <w:t>Hiram Beltr</w:t>
      </w:r>
      <w:r w:rsidRPr="003B037D">
        <w:t>á</w:t>
      </w:r>
      <w:r>
        <w:t>n Sánchez</w:t>
      </w:r>
      <w:r w:rsidRPr="00BC1792">
        <w:t>–</w:t>
      </w:r>
      <w:ins w:id="43" w:author="José Manuel Aburto" w:date="2019-02-01T11:14:00Z">
        <w:r w:rsidR="000D3214" w:rsidRPr="000D3214">
          <w:t xml:space="preserve"> </w:t>
        </w:r>
        <w:r w:rsidR="000D3214">
          <w:t xml:space="preserve">Associate professor at </w:t>
        </w:r>
        <w:bookmarkStart w:id="44" w:name="_GoBack"/>
        <w:bookmarkEnd w:id="44"/>
        <w:r w:rsidR="000D3214" w:rsidRPr="000D3214">
          <w:rPr>
            <w:bCs/>
          </w:rPr>
          <w:fldChar w:fldCharType="begin"/>
        </w:r>
        <w:r w:rsidR="000D3214" w:rsidRPr="000D3214">
          <w:instrText xml:space="preserve"> HYPERLINK "https://ph.ucla.edu/" </w:instrText>
        </w:r>
        <w:r w:rsidR="000D3214" w:rsidRPr="000D3214">
          <w:rPr>
            <w:bCs/>
          </w:rPr>
          <w:fldChar w:fldCharType="separate"/>
        </w:r>
        <w:r w:rsidR="000D3214" w:rsidRPr="000D3214">
          <w:t>UCLA Fielding School of Public Health</w:t>
        </w:r>
        <w:r w:rsidR="000D3214" w:rsidRPr="000D3214">
          <w:rPr>
            <w:bCs/>
          </w:rPr>
          <w:fldChar w:fldCharType="end"/>
        </w:r>
      </w:ins>
    </w:p>
    <w:p w14:paraId="61E5F4AE" w14:textId="77777777" w:rsidR="00B509C9" w:rsidRPr="000D3214" w:rsidRDefault="00B509C9" w:rsidP="00B509C9">
      <w:pPr>
        <w:jc w:val="both"/>
        <w:rPr>
          <w:rPrChange w:id="45" w:author="José Manuel Aburto" w:date="2019-02-01T11:14:00Z">
            <w:rPr/>
          </w:rPrChange>
        </w:rPr>
      </w:pPr>
    </w:p>
    <w:p w14:paraId="4DE8AAFA" w14:textId="77777777" w:rsidR="00B509C9" w:rsidRDefault="00B509C9" w:rsidP="00B509C9">
      <w:pPr>
        <w:spacing w:after="0"/>
      </w:pPr>
    </w:p>
    <w:sectPr w:rsidR="00B509C9" w:rsidSect="000E22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1-5-21-620340521-451864151-475986052-207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39"/>
    <w:rsid w:val="000D3214"/>
    <w:rsid w:val="000E2288"/>
    <w:rsid w:val="00122E29"/>
    <w:rsid w:val="00130748"/>
    <w:rsid w:val="00242308"/>
    <w:rsid w:val="00254A84"/>
    <w:rsid w:val="002F26D0"/>
    <w:rsid w:val="00475559"/>
    <w:rsid w:val="004F2B30"/>
    <w:rsid w:val="0052779E"/>
    <w:rsid w:val="0084458B"/>
    <w:rsid w:val="00B509C9"/>
    <w:rsid w:val="00B95DC5"/>
    <w:rsid w:val="00BD5F39"/>
    <w:rsid w:val="00E5720A"/>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237C"/>
  <w15:chartTrackingRefBased/>
  <w15:docId w15:val="{3DBE7979-AB6D-4073-BC7F-EC95828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9C9"/>
    <w:rPr>
      <w:color w:val="0563C1" w:themeColor="hyperlink"/>
      <w:u w:val="single"/>
    </w:rPr>
  </w:style>
  <w:style w:type="character" w:styleId="CommentReference">
    <w:name w:val="annotation reference"/>
    <w:basedOn w:val="DefaultParagraphFont"/>
    <w:uiPriority w:val="99"/>
    <w:semiHidden/>
    <w:unhideWhenUsed/>
    <w:rsid w:val="004F2B30"/>
    <w:rPr>
      <w:sz w:val="16"/>
      <w:szCs w:val="16"/>
    </w:rPr>
  </w:style>
  <w:style w:type="paragraph" w:styleId="CommentText">
    <w:name w:val="annotation text"/>
    <w:basedOn w:val="Normal"/>
    <w:link w:val="CommentTextChar"/>
    <w:uiPriority w:val="99"/>
    <w:unhideWhenUsed/>
    <w:rsid w:val="004F2B30"/>
    <w:pPr>
      <w:spacing w:after="200" w:line="240" w:lineRule="auto"/>
    </w:pPr>
    <w:rPr>
      <w:sz w:val="20"/>
      <w:szCs w:val="20"/>
    </w:rPr>
  </w:style>
  <w:style w:type="character" w:customStyle="1" w:styleId="CommentTextChar">
    <w:name w:val="Comment Text Char"/>
    <w:basedOn w:val="DefaultParagraphFont"/>
    <w:link w:val="CommentText"/>
    <w:uiPriority w:val="99"/>
    <w:rsid w:val="004F2B30"/>
    <w:rPr>
      <w:sz w:val="20"/>
      <w:szCs w:val="20"/>
    </w:rPr>
  </w:style>
  <w:style w:type="paragraph" w:styleId="BalloonText">
    <w:name w:val="Balloon Text"/>
    <w:basedOn w:val="Normal"/>
    <w:link w:val="BalloonTextChar"/>
    <w:uiPriority w:val="99"/>
    <w:semiHidden/>
    <w:unhideWhenUsed/>
    <w:rsid w:val="004F2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B30"/>
    <w:rPr>
      <w:rFonts w:ascii="Segoe UI" w:hAnsi="Segoe UI" w:cs="Segoe UI"/>
      <w:sz w:val="18"/>
      <w:szCs w:val="18"/>
    </w:rPr>
  </w:style>
  <w:style w:type="paragraph" w:styleId="NoSpacing">
    <w:name w:val="No Spacing"/>
    <w:uiPriority w:val="1"/>
    <w:qFormat/>
    <w:rsid w:val="004F2B30"/>
    <w:pPr>
      <w:spacing w:after="0" w:line="240" w:lineRule="auto"/>
    </w:pPr>
  </w:style>
  <w:style w:type="character" w:styleId="Strong">
    <w:name w:val="Strong"/>
    <w:basedOn w:val="DefaultParagraphFont"/>
    <w:uiPriority w:val="22"/>
    <w:qFormat/>
    <w:rsid w:val="000D3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findresearcher.sdu.dk/portal/en/persons/jose-manuel-aburto(34dcae96-a13a-4c4d-a941-9851521808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Vobecká</dc:creator>
  <cp:keywords/>
  <dc:description/>
  <cp:lastModifiedBy>José Manuel Aburto</cp:lastModifiedBy>
  <cp:revision>5</cp:revision>
  <dcterms:created xsi:type="dcterms:W3CDTF">2019-01-31T13:28:00Z</dcterms:created>
  <dcterms:modified xsi:type="dcterms:W3CDTF">2019-02-01T10:14:00Z</dcterms:modified>
</cp:coreProperties>
</file>