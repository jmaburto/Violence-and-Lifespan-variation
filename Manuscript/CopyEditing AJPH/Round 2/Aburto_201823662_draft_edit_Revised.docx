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2F13E8" w14:textId="77777777" w:rsidR="00E132A5" w:rsidRDefault="00E132A5" w:rsidP="00D76C0C">
      <w:pPr>
        <w:pStyle w:val="Keywords"/>
      </w:pPr>
      <w:r>
        <w:rPr>
          <w:szCs w:val="24"/>
        </w:rPr>
        <w:t xml:space="preserve">Subject codes: </w:t>
      </w:r>
      <w:r w:rsidRPr="00D76C0C">
        <w:t>Adolescent Health</w:t>
      </w:r>
      <w:r w:rsidR="00D76C0C">
        <w:t>,</w:t>
      </w:r>
      <w:r>
        <w:t xml:space="preserve"> </w:t>
      </w:r>
      <w:r w:rsidRPr="00D76C0C">
        <w:t>Epidemiology</w:t>
      </w:r>
      <w:r w:rsidR="00D76C0C">
        <w:t>,</w:t>
      </w:r>
      <w:r>
        <w:t xml:space="preserve"> </w:t>
      </w:r>
      <w:r w:rsidRPr="00D76C0C">
        <w:t>Health Policy</w:t>
      </w:r>
      <w:r w:rsidR="00D76C0C">
        <w:t>,</w:t>
      </w:r>
      <w:r>
        <w:t xml:space="preserve"> </w:t>
      </w:r>
      <w:r w:rsidRPr="00D76C0C">
        <w:t>Human Rights</w:t>
      </w:r>
      <w:r w:rsidR="00D76C0C">
        <w:t>,</w:t>
      </w:r>
      <w:r>
        <w:t xml:space="preserve"> </w:t>
      </w:r>
      <w:r w:rsidRPr="00D76C0C">
        <w:t>Injury/Emergency Care/Violence</w:t>
      </w:r>
      <w:r w:rsidR="00D76C0C">
        <w:t>,</w:t>
      </w:r>
      <w:r>
        <w:t xml:space="preserve"> </w:t>
      </w:r>
      <w:r w:rsidRPr="00D76C0C">
        <w:t>Men's Health</w:t>
      </w:r>
    </w:p>
    <w:p w14:paraId="391B95E8" w14:textId="77777777" w:rsidR="00E132A5" w:rsidRDefault="00E132A5" w:rsidP="00D76C0C">
      <w:r>
        <w:t>2 Figures/1 Table</w:t>
      </w:r>
    </w:p>
    <w:p w14:paraId="7252AAF6" w14:textId="77777777" w:rsidR="00E132A5" w:rsidRDefault="00E132A5" w:rsidP="00D76C0C">
      <w:r>
        <w:t>Michelle</w:t>
      </w:r>
    </w:p>
    <w:p w14:paraId="68759CB8" w14:textId="77777777" w:rsidR="00E132A5" w:rsidRDefault="00E132A5" w:rsidP="00D76C0C">
      <w:r w:rsidRPr="00E132A5">
        <w:t>10.2105/AJPH.2018.304878</w:t>
      </w:r>
    </w:p>
    <w:p w14:paraId="030A3AB4" w14:textId="77777777" w:rsidR="00E132A5" w:rsidRDefault="00E132A5" w:rsidP="00D76C0C">
      <w:pPr>
        <w:pStyle w:val="RightRunhead"/>
      </w:pPr>
      <w:r>
        <w:t>Aburto</w:t>
      </w:r>
      <w:r w:rsidRPr="00E132A5">
        <w:t xml:space="preserve"> </w:t>
      </w:r>
      <w:r>
        <w:t>and Beltrán-Sánchez</w:t>
      </w:r>
    </w:p>
    <w:p w14:paraId="3A7AC888" w14:textId="77777777" w:rsidR="00735DDC" w:rsidRDefault="00735DDC" w:rsidP="000E3DE1">
      <w:pPr>
        <w:pStyle w:val="ArticleTitle"/>
        <w:rPr>
          <w:szCs w:val="24"/>
        </w:rPr>
      </w:pPr>
      <w:r>
        <w:rPr>
          <w:szCs w:val="24"/>
        </w:rPr>
        <w:t xml:space="preserve">Upsurge of </w:t>
      </w:r>
      <w:r w:rsidR="00D76C0C">
        <w:rPr>
          <w:szCs w:val="24"/>
        </w:rPr>
        <w:t>H</w:t>
      </w:r>
      <w:r>
        <w:rPr>
          <w:szCs w:val="24"/>
        </w:rPr>
        <w:t>omicides</w:t>
      </w:r>
      <w:ins w:id="0" w:author="José Manuel Aburto" w:date="2019-01-09T10:22:00Z">
        <w:r w:rsidR="00721F29">
          <w:rPr>
            <w:szCs w:val="24"/>
          </w:rPr>
          <w:t xml:space="preserve"> </w:t>
        </w:r>
        <w:commentRangeStart w:id="1"/>
        <w:r w:rsidR="00721F29">
          <w:rPr>
            <w:szCs w:val="24"/>
          </w:rPr>
          <w:t>and its impact on</w:t>
        </w:r>
        <w:commentRangeEnd w:id="1"/>
        <w:r w:rsidR="00721F29">
          <w:rPr>
            <w:rStyle w:val="CommentReference"/>
            <w:rFonts w:ascii="Times New Roman" w:hAnsi="Times New Roman"/>
            <w:b/>
            <w:kern w:val="0"/>
          </w:rPr>
          <w:commentReference w:id="1"/>
        </w:r>
      </w:ins>
      <w:del w:id="2" w:author="José Manuel Aburto" w:date="2019-01-09T10:22:00Z">
        <w:r w:rsidDel="00721F29">
          <w:rPr>
            <w:szCs w:val="24"/>
          </w:rPr>
          <w:delText xml:space="preserve"> and </w:delText>
        </w:r>
      </w:del>
      <w:ins w:id="3" w:author="José Manuel Aburto" w:date="2019-01-09T10:22:00Z">
        <w:r w:rsidR="00721F29">
          <w:rPr>
            <w:szCs w:val="24"/>
          </w:rPr>
          <w:t xml:space="preserve"> </w:t>
        </w:r>
      </w:ins>
      <w:r w:rsidR="00D76C0C">
        <w:rPr>
          <w:szCs w:val="24"/>
        </w:rPr>
        <w:t>L</w:t>
      </w:r>
      <w:r>
        <w:rPr>
          <w:szCs w:val="24"/>
        </w:rPr>
        <w:t xml:space="preserve">ife </w:t>
      </w:r>
      <w:r w:rsidR="00D76C0C">
        <w:rPr>
          <w:szCs w:val="24"/>
        </w:rPr>
        <w:t>E</w:t>
      </w:r>
      <w:r>
        <w:rPr>
          <w:szCs w:val="24"/>
        </w:rPr>
        <w:t xml:space="preserve">xpectancy and </w:t>
      </w:r>
      <w:r w:rsidR="00D76C0C">
        <w:rPr>
          <w:szCs w:val="24"/>
        </w:rPr>
        <w:t>L</w:t>
      </w:r>
      <w:r>
        <w:rPr>
          <w:szCs w:val="24"/>
        </w:rPr>
        <w:t>ife</w:t>
      </w:r>
      <w:r w:rsidR="00D76C0C">
        <w:rPr>
          <w:szCs w:val="24"/>
        </w:rPr>
        <w:t xml:space="preserve"> S</w:t>
      </w:r>
      <w:r>
        <w:rPr>
          <w:szCs w:val="24"/>
        </w:rPr>
        <w:t xml:space="preserve">pan </w:t>
      </w:r>
      <w:r w:rsidR="00D76C0C">
        <w:rPr>
          <w:szCs w:val="24"/>
        </w:rPr>
        <w:t>I</w:t>
      </w:r>
      <w:r>
        <w:rPr>
          <w:szCs w:val="24"/>
        </w:rPr>
        <w:t>nequality in Mexico, 2005</w:t>
      </w:r>
      <w:r w:rsidR="00D76C0C">
        <w:rPr>
          <w:rFonts w:cs="Arial"/>
          <w:szCs w:val="24"/>
        </w:rPr>
        <w:t>–</w:t>
      </w:r>
      <w:r>
        <w:rPr>
          <w:szCs w:val="24"/>
        </w:rPr>
        <w:t>2015</w:t>
      </w:r>
    </w:p>
    <w:p w14:paraId="136BEBA5" w14:textId="77777777" w:rsidR="00E132A5" w:rsidRDefault="00E132A5" w:rsidP="00D76C0C">
      <w:pPr>
        <w:pStyle w:val="Authors"/>
      </w:pPr>
      <w:r>
        <w:t>José Manuel Aburto</w:t>
      </w:r>
      <w:r w:rsidR="00AA2901">
        <w:t xml:space="preserve">, </w:t>
      </w:r>
      <w:commentRangeStart w:id="4"/>
      <w:r w:rsidR="00AA2901">
        <w:t>MSc</w:t>
      </w:r>
      <w:commentRangeEnd w:id="4"/>
      <w:r w:rsidR="00721F29">
        <w:rPr>
          <w:rStyle w:val="CommentReference"/>
          <w:rFonts w:ascii="Times New Roman" w:hAnsi="Times New Roman"/>
        </w:rPr>
        <w:commentReference w:id="4"/>
      </w:r>
      <w:r w:rsidR="00AA2901">
        <w:t>,</w:t>
      </w:r>
      <w:r>
        <w:t xml:space="preserve"> and Hiram Beltrán-Sánchez</w:t>
      </w:r>
      <w:r w:rsidR="00AA2901">
        <w:t>, PhD</w:t>
      </w:r>
      <w:r>
        <w:t xml:space="preserve"> </w:t>
      </w:r>
    </w:p>
    <w:p w14:paraId="2E3BC214" w14:textId="77777777" w:rsidR="00735DDC" w:rsidRDefault="00735DDC">
      <w:pPr>
        <w:pStyle w:val="Abstract"/>
        <w:autoSpaceDE w:val="0"/>
        <w:autoSpaceDN w:val="0"/>
        <w:adjustRightInd w:val="0"/>
        <w:rPr>
          <w:szCs w:val="24"/>
        </w:rPr>
      </w:pPr>
      <w:r>
        <w:rPr>
          <w:i/>
          <w:szCs w:val="24"/>
        </w:rPr>
        <w:t>Objectives.</w:t>
      </w:r>
      <w:r>
        <w:rPr>
          <w:szCs w:val="24"/>
        </w:rPr>
        <w:t xml:space="preserve"> To quantify the effect of the upsurge of violence on life expectancy and life</w:t>
      </w:r>
      <w:r w:rsidR="00AA2901">
        <w:rPr>
          <w:szCs w:val="24"/>
        </w:rPr>
        <w:t xml:space="preserve"> </w:t>
      </w:r>
      <w:r>
        <w:rPr>
          <w:szCs w:val="24"/>
        </w:rPr>
        <w:t>span inequality in Mexico after 2005.</w:t>
      </w:r>
    </w:p>
    <w:p w14:paraId="45914864" w14:textId="77777777" w:rsidR="00735DDC" w:rsidRDefault="00735DDC">
      <w:pPr>
        <w:pStyle w:val="Abstract"/>
        <w:autoSpaceDE w:val="0"/>
        <w:autoSpaceDN w:val="0"/>
        <w:adjustRightInd w:val="0"/>
        <w:rPr>
          <w:szCs w:val="24"/>
        </w:rPr>
      </w:pPr>
      <w:r>
        <w:rPr>
          <w:i/>
          <w:szCs w:val="24"/>
        </w:rPr>
        <w:t>Methods.</w:t>
      </w:r>
      <w:r>
        <w:rPr>
          <w:szCs w:val="24"/>
        </w:rPr>
        <w:t xml:space="preserve"> </w:t>
      </w:r>
      <w:r w:rsidR="00AA2901">
        <w:rPr>
          <w:szCs w:val="24"/>
        </w:rPr>
        <w:t>We calculated a</w:t>
      </w:r>
      <w:r>
        <w:rPr>
          <w:szCs w:val="24"/>
        </w:rPr>
        <w:t>ge- and cause-specific contributions to changes in life expectancy and life</w:t>
      </w:r>
      <w:r w:rsidR="00AA2901">
        <w:rPr>
          <w:szCs w:val="24"/>
        </w:rPr>
        <w:t xml:space="preserve"> </w:t>
      </w:r>
      <w:r>
        <w:rPr>
          <w:szCs w:val="24"/>
        </w:rPr>
        <w:t xml:space="preserve">span inequality conditional on surviving to age 15 </w:t>
      </w:r>
      <w:r w:rsidR="00AA2901">
        <w:rPr>
          <w:szCs w:val="24"/>
        </w:rPr>
        <w:t xml:space="preserve">years </w:t>
      </w:r>
      <w:r>
        <w:rPr>
          <w:szCs w:val="24"/>
        </w:rPr>
        <w:t xml:space="preserve">between 1995 and 2015. </w:t>
      </w:r>
      <w:r w:rsidR="00AA2901">
        <w:rPr>
          <w:szCs w:val="24"/>
        </w:rPr>
        <w:t>We analyzed h</w:t>
      </w:r>
      <w:r>
        <w:rPr>
          <w:szCs w:val="24"/>
        </w:rPr>
        <w:t xml:space="preserve">omicides, medically amenable conditions, diabetes, ischemic heart diseases, </w:t>
      </w:r>
      <w:r w:rsidR="00AA2901">
        <w:rPr>
          <w:szCs w:val="24"/>
        </w:rPr>
        <w:t xml:space="preserve">and </w:t>
      </w:r>
      <w:r>
        <w:rPr>
          <w:szCs w:val="24"/>
        </w:rPr>
        <w:t xml:space="preserve">traffic accidents by state and </w:t>
      </w:r>
      <w:commentRangeStart w:id="5"/>
      <w:commentRangeStart w:id="6"/>
      <w:commentRangeStart w:id="7"/>
      <w:r>
        <w:rPr>
          <w:szCs w:val="24"/>
          <w:highlight w:val="lightGray"/>
        </w:rPr>
        <w:t>sex</w:t>
      </w:r>
      <w:commentRangeEnd w:id="5"/>
      <w:r w:rsidR="00AA2901">
        <w:rPr>
          <w:rStyle w:val="CommentReference"/>
        </w:rPr>
        <w:commentReference w:id="5"/>
      </w:r>
      <w:commentRangeEnd w:id="6"/>
      <w:r w:rsidR="00721F29">
        <w:rPr>
          <w:rStyle w:val="CommentReference"/>
        </w:rPr>
        <w:commentReference w:id="6"/>
      </w:r>
      <w:commentRangeEnd w:id="7"/>
      <w:r w:rsidR="00854C15">
        <w:rPr>
          <w:rStyle w:val="CommentReference"/>
        </w:rPr>
        <w:commentReference w:id="7"/>
      </w:r>
      <w:r>
        <w:rPr>
          <w:szCs w:val="24"/>
        </w:rPr>
        <w:t>.</w:t>
      </w:r>
    </w:p>
    <w:p w14:paraId="7192F6F9" w14:textId="77777777" w:rsidR="00735DDC" w:rsidRDefault="00735DDC">
      <w:pPr>
        <w:pStyle w:val="Abstract"/>
        <w:autoSpaceDE w:val="0"/>
        <w:autoSpaceDN w:val="0"/>
        <w:adjustRightInd w:val="0"/>
        <w:rPr>
          <w:szCs w:val="24"/>
        </w:rPr>
      </w:pPr>
      <w:r>
        <w:rPr>
          <w:i/>
          <w:szCs w:val="24"/>
        </w:rPr>
        <w:t>Results.</w:t>
      </w:r>
      <w:r>
        <w:rPr>
          <w:szCs w:val="24"/>
        </w:rPr>
        <w:t xml:space="preserve"> Male life expectancy at age 15 </w:t>
      </w:r>
      <w:r w:rsidR="00AA2901">
        <w:rPr>
          <w:szCs w:val="24"/>
        </w:rPr>
        <w:t xml:space="preserve">years </w:t>
      </w:r>
      <w:r>
        <w:rPr>
          <w:szCs w:val="24"/>
        </w:rPr>
        <w:t>increased by more than twice in 1995</w:t>
      </w:r>
      <w:r w:rsidR="00AA2901">
        <w:rPr>
          <w:szCs w:val="24"/>
        </w:rPr>
        <w:t xml:space="preserve"> to </w:t>
      </w:r>
      <w:r>
        <w:rPr>
          <w:szCs w:val="24"/>
        </w:rPr>
        <w:t>2005 (1.17 years) than in 2005</w:t>
      </w:r>
      <w:r w:rsidR="00AA2901">
        <w:rPr>
          <w:szCs w:val="24"/>
        </w:rPr>
        <w:t xml:space="preserve"> to </w:t>
      </w:r>
      <w:r>
        <w:rPr>
          <w:szCs w:val="24"/>
        </w:rPr>
        <w:t>2015 (0.55 years). Life</w:t>
      </w:r>
      <w:r w:rsidR="00AA2901">
        <w:rPr>
          <w:szCs w:val="24"/>
        </w:rPr>
        <w:t xml:space="preserve"> </w:t>
      </w:r>
      <w:r>
        <w:rPr>
          <w:szCs w:val="24"/>
        </w:rPr>
        <w:t>span inequality decreased by more than half a year for males in 1995</w:t>
      </w:r>
      <w:r w:rsidR="00AA2901">
        <w:rPr>
          <w:szCs w:val="24"/>
        </w:rPr>
        <w:t xml:space="preserve"> to </w:t>
      </w:r>
      <w:r>
        <w:rPr>
          <w:szCs w:val="24"/>
        </w:rPr>
        <w:t xml:space="preserve">2005, </w:t>
      </w:r>
      <w:r w:rsidRPr="00AA2901">
        <w:rPr>
          <w:szCs w:val="24"/>
        </w:rPr>
        <w:t>wh</w:t>
      </w:r>
      <w:r w:rsidR="00AA2901">
        <w:rPr>
          <w:szCs w:val="24"/>
        </w:rPr>
        <w:t>ereas</w:t>
      </w:r>
      <w:r>
        <w:rPr>
          <w:szCs w:val="24"/>
        </w:rPr>
        <w:t xml:space="preserve"> in 2005</w:t>
      </w:r>
      <w:r w:rsidR="00AA2901">
        <w:rPr>
          <w:szCs w:val="24"/>
        </w:rPr>
        <w:t xml:space="preserve"> to </w:t>
      </w:r>
      <w:r>
        <w:rPr>
          <w:szCs w:val="24"/>
        </w:rPr>
        <w:t xml:space="preserve">2015 the reduction was </w:t>
      </w:r>
      <w:bookmarkStart w:id="8" w:name="_GoBack"/>
      <w:bookmarkEnd w:id="8"/>
      <w:r>
        <w:rPr>
          <w:szCs w:val="24"/>
        </w:rPr>
        <w:t xml:space="preserve">about 4 times smaller. Homicides </w:t>
      </w:r>
      <w:r w:rsidR="00AA2901">
        <w:rPr>
          <w:szCs w:val="24"/>
        </w:rPr>
        <w:t xml:space="preserve">for those aged between </w:t>
      </w:r>
      <w:r>
        <w:rPr>
          <w:szCs w:val="24"/>
        </w:rPr>
        <w:t>15</w:t>
      </w:r>
      <w:r w:rsidR="00AA2901">
        <w:rPr>
          <w:szCs w:val="24"/>
        </w:rPr>
        <w:t xml:space="preserve"> and </w:t>
      </w:r>
      <w:r>
        <w:rPr>
          <w:szCs w:val="24"/>
        </w:rPr>
        <w:t>49</w:t>
      </w:r>
      <w:r w:rsidR="00AA2901">
        <w:rPr>
          <w:szCs w:val="24"/>
        </w:rPr>
        <w:t xml:space="preserve"> years</w:t>
      </w:r>
      <w:r>
        <w:rPr>
          <w:szCs w:val="24"/>
        </w:rPr>
        <w:t xml:space="preserve"> had the largest effect in slowing down male life expectancy and life</w:t>
      </w:r>
      <w:r w:rsidR="00AA2901">
        <w:rPr>
          <w:szCs w:val="24"/>
        </w:rPr>
        <w:t xml:space="preserve"> </w:t>
      </w:r>
      <w:r>
        <w:rPr>
          <w:szCs w:val="24"/>
        </w:rPr>
        <w:t xml:space="preserve">span inequality. Between 2005 and 2015, </w:t>
      </w:r>
      <w:ins w:id="9" w:author="José Manuel Aburto" w:date="2019-01-09T10:28:00Z">
        <w:r w:rsidR="00721F29">
          <w:rPr>
            <w:szCs w:val="24"/>
          </w:rPr>
          <w:t xml:space="preserve">three </w:t>
        </w:r>
      </w:ins>
      <w:r>
        <w:rPr>
          <w:szCs w:val="24"/>
        </w:rPr>
        <w:t xml:space="preserve">states in the </w:t>
      </w:r>
      <w:r w:rsidR="00AD5160">
        <w:rPr>
          <w:szCs w:val="24"/>
        </w:rPr>
        <w:t>n</w:t>
      </w:r>
      <w:r>
        <w:rPr>
          <w:szCs w:val="24"/>
        </w:rPr>
        <w:t>orth experienced life expectancy losses</w:t>
      </w:r>
      <w:r w:rsidRPr="00AA2901">
        <w:rPr>
          <w:szCs w:val="24"/>
        </w:rPr>
        <w:t>, while</w:t>
      </w:r>
      <w:r>
        <w:rPr>
          <w:szCs w:val="24"/>
        </w:rPr>
        <w:t xml:space="preserve"> </w:t>
      </w:r>
      <w:commentRangeStart w:id="10"/>
      <w:commentRangeStart w:id="11"/>
      <w:r>
        <w:rPr>
          <w:szCs w:val="24"/>
        </w:rPr>
        <w:t xml:space="preserve">5 states </w:t>
      </w:r>
      <w:commentRangeEnd w:id="10"/>
      <w:r w:rsidR="00AD5160">
        <w:rPr>
          <w:rStyle w:val="CommentReference"/>
        </w:rPr>
        <w:commentReference w:id="10"/>
      </w:r>
      <w:commentRangeEnd w:id="11"/>
      <w:r w:rsidR="00721F29">
        <w:rPr>
          <w:rStyle w:val="CommentReference"/>
        </w:rPr>
        <w:commentReference w:id="11"/>
      </w:r>
      <w:r w:rsidR="00AA2901">
        <w:rPr>
          <w:szCs w:val="24"/>
        </w:rPr>
        <w:t xml:space="preserve">experienced </w:t>
      </w:r>
      <w:r>
        <w:rPr>
          <w:szCs w:val="24"/>
        </w:rPr>
        <w:t>increased life</w:t>
      </w:r>
      <w:r w:rsidR="00AA2901">
        <w:rPr>
          <w:szCs w:val="24"/>
        </w:rPr>
        <w:t xml:space="preserve"> </w:t>
      </w:r>
      <w:r>
        <w:rPr>
          <w:szCs w:val="24"/>
        </w:rPr>
        <w:t>span inequality.</w:t>
      </w:r>
    </w:p>
    <w:p w14:paraId="2E1995B6" w14:textId="77777777" w:rsidR="00735DDC" w:rsidRPr="00483171" w:rsidRDefault="00735DDC">
      <w:pPr>
        <w:pStyle w:val="Abstract"/>
        <w:autoSpaceDE w:val="0"/>
        <w:autoSpaceDN w:val="0"/>
        <w:adjustRightInd w:val="0"/>
        <w:rPr>
          <w:szCs w:val="24"/>
        </w:rPr>
      </w:pPr>
      <w:r>
        <w:rPr>
          <w:i/>
          <w:szCs w:val="24"/>
        </w:rPr>
        <w:t>Conclusions.</w:t>
      </w:r>
      <w:r>
        <w:rPr>
          <w:szCs w:val="24"/>
        </w:rPr>
        <w:t xml:space="preserve"> Ten years into the upsurge of violence, Mexico has not been able to reduce the homicide levels to those </w:t>
      </w:r>
      <w:r w:rsidR="00AA2901">
        <w:rPr>
          <w:szCs w:val="24"/>
        </w:rPr>
        <w:t>before</w:t>
      </w:r>
      <w:r>
        <w:rPr>
          <w:szCs w:val="24"/>
        </w:rPr>
        <w:t xml:space="preserve"> 2005. </w:t>
      </w:r>
      <w:del w:id="12" w:author="José Manuel Aburto" w:date="2019-01-09T10:40:00Z">
        <w:r w:rsidDel="00E424F3">
          <w:rPr>
            <w:szCs w:val="24"/>
          </w:rPr>
          <w:delText>Thus</w:delText>
        </w:r>
      </w:del>
      <w:ins w:id="13" w:author="José Manuel Aburto" w:date="2019-01-09T10:40:00Z">
        <w:r w:rsidR="00E424F3">
          <w:rPr>
            <w:szCs w:val="24"/>
          </w:rPr>
          <w:t>In some states</w:t>
        </w:r>
      </w:ins>
      <w:r>
        <w:rPr>
          <w:szCs w:val="24"/>
        </w:rPr>
        <w:t>, males</w:t>
      </w:r>
      <w:ins w:id="14" w:author="José Manuel Aburto" w:date="2019-01-09T10:40:00Z">
        <w:r w:rsidR="00E424F3">
          <w:rPr>
            <w:szCs w:val="24"/>
          </w:rPr>
          <w:t xml:space="preserve"> </w:t>
        </w:r>
      </w:ins>
      <w:del w:id="15" w:author="José Manuel Aburto" w:date="2019-01-09T10:40:00Z">
        <w:r w:rsidDel="00E424F3">
          <w:rPr>
            <w:szCs w:val="24"/>
          </w:rPr>
          <w:delText xml:space="preserve"> </w:delText>
        </w:r>
      </w:del>
      <w:r>
        <w:rPr>
          <w:szCs w:val="24"/>
        </w:rPr>
        <w:t xml:space="preserve">live </w:t>
      </w:r>
      <w:commentRangeStart w:id="16"/>
      <w:commentRangeStart w:id="17"/>
      <w:commentRangeStart w:id="18"/>
      <w:r>
        <w:rPr>
          <w:szCs w:val="24"/>
        </w:rPr>
        <w:t>less</w:t>
      </w:r>
      <w:commentRangeEnd w:id="16"/>
      <w:r w:rsidR="00AA2901">
        <w:rPr>
          <w:rStyle w:val="CommentReference"/>
        </w:rPr>
        <w:commentReference w:id="16"/>
      </w:r>
      <w:commentRangeEnd w:id="17"/>
      <w:commentRangeEnd w:id="18"/>
      <w:ins w:id="19" w:author="José Manuel Aburto" w:date="2019-01-09T10:37:00Z">
        <w:r w:rsidR="00E424F3">
          <w:rPr>
            <w:szCs w:val="24"/>
          </w:rPr>
          <w:t xml:space="preserve"> than in 2005</w:t>
        </w:r>
      </w:ins>
      <w:r w:rsidR="00721F29">
        <w:rPr>
          <w:rStyle w:val="CommentReference"/>
        </w:rPr>
        <w:commentReference w:id="17"/>
      </w:r>
      <w:r w:rsidR="00E424F3">
        <w:rPr>
          <w:rStyle w:val="CommentReference"/>
        </w:rPr>
        <w:commentReference w:id="18"/>
      </w:r>
      <w:r>
        <w:rPr>
          <w:szCs w:val="24"/>
        </w:rPr>
        <w:t xml:space="preserve">, on </w:t>
      </w:r>
      <w:r>
        <w:rPr>
          <w:szCs w:val="24"/>
        </w:rPr>
        <w:lastRenderedPageBreak/>
        <w:t>average, and experience higher uncertainty in their eventual death.</w:t>
      </w:r>
      <w:r w:rsidR="00AA2901">
        <w:rPr>
          <w:szCs w:val="24"/>
        </w:rPr>
        <w:t xml:space="preserve"> (</w:t>
      </w:r>
      <w:r w:rsidR="00AA2901">
        <w:rPr>
          <w:i/>
          <w:szCs w:val="24"/>
        </w:rPr>
        <w:t xml:space="preserve">Am J Public Health. </w:t>
      </w:r>
      <w:r w:rsidR="00483171">
        <w:rPr>
          <w:szCs w:val="24"/>
        </w:rPr>
        <w:t>2019;109:xxx–xxx.)</w:t>
      </w:r>
    </w:p>
    <w:p w14:paraId="26912649" w14:textId="77777777" w:rsidR="00735DDC" w:rsidRDefault="00735DDC" w:rsidP="00E74B25">
      <w:pPr>
        <w:pStyle w:val="ParaText"/>
        <w:autoSpaceDE w:val="0"/>
        <w:autoSpaceDN w:val="0"/>
        <w:adjustRightInd w:val="0"/>
        <w:spacing w:line="480" w:lineRule="auto"/>
        <w:rPr>
          <w:szCs w:val="24"/>
        </w:rPr>
      </w:pPr>
      <w:r>
        <w:rPr>
          <w:szCs w:val="24"/>
        </w:rPr>
        <w:t>Violence has become a major public health issue in Latin America.</w:t>
      </w:r>
      <w:r>
        <w:rPr>
          <w:rStyle w:val="citebib"/>
          <w:szCs w:val="24"/>
          <w:vertAlign w:val="superscript"/>
        </w:rPr>
        <w:t>1</w:t>
      </w:r>
      <w:r>
        <w:rPr>
          <w:szCs w:val="24"/>
        </w:rPr>
        <w:t xml:space="preserve"> This region experiences the highest homicide rate in the world (</w:t>
      </w:r>
      <w:r w:rsidR="000969E0">
        <w:rPr>
          <w:szCs w:val="24"/>
        </w:rPr>
        <w:t>more than</w:t>
      </w:r>
      <w:r>
        <w:rPr>
          <w:szCs w:val="24"/>
        </w:rPr>
        <w:t xml:space="preserve"> 16.3 per 100|000 people), with some countries in Central America undergoing a recent upsurge in homicides.</w:t>
      </w:r>
      <w:r>
        <w:rPr>
          <w:rStyle w:val="citebib"/>
          <w:szCs w:val="24"/>
          <w:vertAlign w:val="superscript"/>
        </w:rPr>
        <w:t>2</w:t>
      </w:r>
      <w:r>
        <w:rPr>
          <w:szCs w:val="24"/>
        </w:rPr>
        <w:t xml:space="preserve"> In Mexico, homicide rates declined from 1995 to 2006</w:t>
      </w:r>
      <w:r w:rsidR="00AD5160">
        <w:rPr>
          <w:szCs w:val="24"/>
        </w:rPr>
        <w:t>,</w:t>
      </w:r>
      <w:r>
        <w:rPr>
          <w:szCs w:val="24"/>
        </w:rPr>
        <w:t xml:space="preserve"> but these trends were reversed and homicides more than doubled between 2007 and 2012 (</w:t>
      </w:r>
      <w:r w:rsidR="000969E0">
        <w:rPr>
          <w:szCs w:val="24"/>
        </w:rPr>
        <w:t>F</w:t>
      </w:r>
      <w:commentRangeStart w:id="20"/>
      <w:commentRangeStart w:id="21"/>
      <w:r>
        <w:rPr>
          <w:szCs w:val="24"/>
        </w:rPr>
        <w:t xml:space="preserve">igure </w:t>
      </w:r>
      <w:commentRangeEnd w:id="20"/>
      <w:commentRangeEnd w:id="21"/>
      <w:r w:rsidR="000969E0">
        <w:rPr>
          <w:szCs w:val="24"/>
        </w:rPr>
        <w:t>A, available as a supplement to the online version of this article at http://www.ajph.org</w:t>
      </w:r>
      <w:r w:rsidR="000969E0">
        <w:rPr>
          <w:rStyle w:val="CommentReference"/>
        </w:rPr>
        <w:commentReference w:id="20"/>
      </w:r>
      <w:r w:rsidR="00C9402F">
        <w:rPr>
          <w:rStyle w:val="CommentReference"/>
        </w:rPr>
        <w:commentReference w:id="21"/>
      </w:r>
      <w:r>
        <w:rPr>
          <w:szCs w:val="24"/>
        </w:rPr>
        <w:t>). This increase has been associated with more enforcement operations trying to mitigate drug cartel activities, increased territorial competition, and higher profitability in the drug-trade flow with the United States.</w:t>
      </w:r>
      <w:r>
        <w:rPr>
          <w:rStyle w:val="citebib"/>
          <w:szCs w:val="24"/>
          <w:vertAlign w:val="superscript"/>
        </w:rPr>
        <w:t>3–5</w:t>
      </w:r>
      <w:r>
        <w:rPr>
          <w:szCs w:val="24"/>
        </w:rPr>
        <w:t xml:space="preserve"> This led to a cycle of violence</w:t>
      </w:r>
      <w:r w:rsidR="000969E0">
        <w:rPr>
          <w:szCs w:val="24"/>
        </w:rPr>
        <w:t>—</w:t>
      </w:r>
      <w:r>
        <w:rPr>
          <w:szCs w:val="24"/>
        </w:rPr>
        <w:t xml:space="preserve">the so-called </w:t>
      </w:r>
      <w:r w:rsidR="00AD5160">
        <w:rPr>
          <w:szCs w:val="24"/>
        </w:rPr>
        <w:t>W</w:t>
      </w:r>
      <w:r>
        <w:rPr>
          <w:szCs w:val="24"/>
        </w:rPr>
        <w:t xml:space="preserve">ar on </w:t>
      </w:r>
      <w:r w:rsidR="00AD5160">
        <w:rPr>
          <w:szCs w:val="24"/>
        </w:rPr>
        <w:t>D</w:t>
      </w:r>
      <w:r>
        <w:rPr>
          <w:szCs w:val="24"/>
        </w:rPr>
        <w:t>rugs</w:t>
      </w:r>
      <w:r w:rsidR="000969E0">
        <w:rPr>
          <w:szCs w:val="24"/>
        </w:rPr>
        <w:t>—</w:t>
      </w:r>
      <w:r>
        <w:rPr>
          <w:szCs w:val="24"/>
        </w:rPr>
        <w:t>and the spillover onto civilians</w:t>
      </w:r>
      <w:r w:rsidR="000969E0">
        <w:rPr>
          <w:szCs w:val="24"/>
        </w:rPr>
        <w:t>,</w:t>
      </w:r>
      <w:r>
        <w:rPr>
          <w:szCs w:val="24"/>
        </w:rPr>
        <w:t xml:space="preserve"> which,</w:t>
      </w:r>
      <w:r>
        <w:rPr>
          <w:rStyle w:val="citebib"/>
          <w:szCs w:val="24"/>
          <w:vertAlign w:val="superscript"/>
        </w:rPr>
        <w:t>6</w:t>
      </w:r>
      <w:r>
        <w:rPr>
          <w:szCs w:val="24"/>
        </w:rPr>
        <w:t xml:space="preserve"> along with an increasing burden of diabetes, led to stagnating male life expectancy in the period 2000</w:t>
      </w:r>
      <w:r w:rsidR="000969E0">
        <w:rPr>
          <w:szCs w:val="24"/>
        </w:rPr>
        <w:t xml:space="preserve"> to 20</w:t>
      </w:r>
      <w:r>
        <w:rPr>
          <w:szCs w:val="24"/>
        </w:rPr>
        <w:t>10.</w:t>
      </w:r>
      <w:r>
        <w:rPr>
          <w:rStyle w:val="citebib"/>
          <w:szCs w:val="24"/>
          <w:vertAlign w:val="superscript"/>
        </w:rPr>
        <w:t>7</w:t>
      </w:r>
      <w:r>
        <w:rPr>
          <w:szCs w:val="24"/>
        </w:rPr>
        <w:t xml:space="preserve"> At the subnational level, gains in life expectancy </w:t>
      </w:r>
      <w:r w:rsidR="000969E0">
        <w:rPr>
          <w:szCs w:val="24"/>
        </w:rPr>
        <w:t>attributable to</w:t>
      </w:r>
      <w:r>
        <w:rPr>
          <w:szCs w:val="24"/>
        </w:rPr>
        <w:t xml:space="preserve"> medically amenable causes, such as infectious</w:t>
      </w:r>
      <w:r w:rsidR="00AD5160">
        <w:rPr>
          <w:szCs w:val="24"/>
        </w:rPr>
        <w:t xml:space="preserve"> diseases</w:t>
      </w:r>
      <w:r>
        <w:rPr>
          <w:szCs w:val="24"/>
        </w:rPr>
        <w:t>, respiratory diseases</w:t>
      </w:r>
      <w:r w:rsidR="000969E0">
        <w:rPr>
          <w:szCs w:val="24"/>
        </w:rPr>
        <w:t>,</w:t>
      </w:r>
      <w:r>
        <w:rPr>
          <w:szCs w:val="24"/>
        </w:rPr>
        <w:t xml:space="preserve"> and birth conditions, were wiped out by the increase of homicides after 2005 in each of the 32 states in Mexico, with large regional variation.</w:t>
      </w:r>
      <w:r>
        <w:rPr>
          <w:rStyle w:val="citebib"/>
          <w:szCs w:val="24"/>
          <w:vertAlign w:val="superscript"/>
        </w:rPr>
        <w:t>8</w:t>
      </w:r>
    </w:p>
    <w:p w14:paraId="297676B8" w14:textId="77777777" w:rsidR="00735DDC" w:rsidRDefault="00735DDC" w:rsidP="00E74B25">
      <w:pPr>
        <w:pStyle w:val="ParaText"/>
        <w:autoSpaceDE w:val="0"/>
        <w:autoSpaceDN w:val="0"/>
        <w:adjustRightInd w:val="0"/>
        <w:spacing w:line="480" w:lineRule="auto"/>
        <w:rPr>
          <w:szCs w:val="24"/>
        </w:rPr>
      </w:pPr>
      <w:r>
        <w:rPr>
          <w:szCs w:val="24"/>
        </w:rPr>
        <w:t>Trends in life expectancy are important and have been studied in Mexico and its states.</w:t>
      </w:r>
      <w:r>
        <w:rPr>
          <w:rStyle w:val="citebib"/>
          <w:szCs w:val="24"/>
          <w:vertAlign w:val="superscript"/>
        </w:rPr>
        <w:t>7–9</w:t>
      </w:r>
      <w:r>
        <w:rPr>
          <w:szCs w:val="24"/>
        </w:rPr>
        <w:t xml:space="preserve"> However, life expectancy masks inequality of life</w:t>
      </w:r>
      <w:r w:rsidR="000969E0">
        <w:rPr>
          <w:szCs w:val="24"/>
        </w:rPr>
        <w:t xml:space="preserve"> </w:t>
      </w:r>
      <w:r>
        <w:rPr>
          <w:szCs w:val="24"/>
        </w:rPr>
        <w:t>spans or life</w:t>
      </w:r>
      <w:r w:rsidR="000969E0">
        <w:rPr>
          <w:szCs w:val="24"/>
        </w:rPr>
        <w:t xml:space="preserve"> </w:t>
      </w:r>
      <w:r>
        <w:rPr>
          <w:szCs w:val="24"/>
        </w:rPr>
        <w:t>span variation.</w:t>
      </w:r>
      <w:r>
        <w:rPr>
          <w:rStyle w:val="citebib"/>
          <w:szCs w:val="24"/>
          <w:vertAlign w:val="superscript"/>
        </w:rPr>
        <w:t>10</w:t>
      </w:r>
      <w:r>
        <w:rPr>
          <w:szCs w:val="24"/>
        </w:rPr>
        <w:t xml:space="preserve"> Variability in age at death (life</w:t>
      </w:r>
      <w:r w:rsidR="000969E0">
        <w:rPr>
          <w:szCs w:val="24"/>
        </w:rPr>
        <w:t xml:space="preserve"> </w:t>
      </w:r>
      <w:r>
        <w:rPr>
          <w:szCs w:val="24"/>
        </w:rPr>
        <w:t>span) is important because it addresses the growing interest in health inequalities</w:t>
      </w:r>
      <w:r>
        <w:rPr>
          <w:rStyle w:val="citebib"/>
          <w:szCs w:val="24"/>
          <w:vertAlign w:val="superscript"/>
        </w:rPr>
        <w:t>11</w:t>
      </w:r>
      <w:r>
        <w:rPr>
          <w:szCs w:val="24"/>
        </w:rPr>
        <w:t xml:space="preserve"> and because larger variation in life</w:t>
      </w:r>
      <w:r w:rsidR="000969E0">
        <w:rPr>
          <w:szCs w:val="24"/>
        </w:rPr>
        <w:t xml:space="preserve"> </w:t>
      </w:r>
      <w:r>
        <w:rPr>
          <w:szCs w:val="24"/>
        </w:rPr>
        <w:t>spans implies greater uncertainty in the timing of death at the individual level and has implications for the planning of life’s events.</w:t>
      </w:r>
      <w:r>
        <w:rPr>
          <w:rStyle w:val="citebib"/>
          <w:szCs w:val="24"/>
          <w:vertAlign w:val="superscript"/>
        </w:rPr>
        <w:t>12,13</w:t>
      </w:r>
      <w:r>
        <w:rPr>
          <w:szCs w:val="24"/>
        </w:rPr>
        <w:t xml:space="preserve"> From a public health perspective, larger life</w:t>
      </w:r>
      <w:r w:rsidR="000969E0">
        <w:rPr>
          <w:szCs w:val="24"/>
        </w:rPr>
        <w:t xml:space="preserve"> </w:t>
      </w:r>
      <w:r>
        <w:rPr>
          <w:szCs w:val="24"/>
        </w:rPr>
        <w:t>span variation implies increasing vulnerability at the societal level, which suggest</w:t>
      </w:r>
      <w:r w:rsidR="000969E0">
        <w:rPr>
          <w:szCs w:val="24"/>
        </w:rPr>
        <w:t>s</w:t>
      </w:r>
      <w:r>
        <w:rPr>
          <w:szCs w:val="24"/>
        </w:rPr>
        <w:t xml:space="preserve"> ineffectiveness of policies aiming to protect individuals against life’s </w:t>
      </w:r>
      <w:r>
        <w:rPr>
          <w:szCs w:val="24"/>
        </w:rPr>
        <w:lastRenderedPageBreak/>
        <w:t>vicissitudes.</w:t>
      </w:r>
      <w:r>
        <w:rPr>
          <w:rStyle w:val="citebib"/>
          <w:szCs w:val="24"/>
          <w:vertAlign w:val="superscript"/>
        </w:rPr>
        <w:t>12</w:t>
      </w:r>
      <w:r>
        <w:rPr>
          <w:szCs w:val="24"/>
        </w:rPr>
        <w:t xml:space="preserve"> In the context of rising violence, it implies a failure of social protection policies aiming at decreasing homicide</w:t>
      </w:r>
      <w:r w:rsidR="000969E0">
        <w:rPr>
          <w:szCs w:val="24"/>
        </w:rPr>
        <w:t xml:space="preserve"> and </w:t>
      </w:r>
      <w:r>
        <w:rPr>
          <w:szCs w:val="24"/>
        </w:rPr>
        <w:t>crime rates and increasing vulnerability at the population level. Previous studies have found a negative association between life expectancy and life</w:t>
      </w:r>
      <w:r w:rsidR="000969E0">
        <w:rPr>
          <w:szCs w:val="24"/>
        </w:rPr>
        <w:t xml:space="preserve"> </w:t>
      </w:r>
      <w:r>
        <w:rPr>
          <w:szCs w:val="24"/>
        </w:rPr>
        <w:t>span variation, suggesting that as life expectancy increases, inequality in life</w:t>
      </w:r>
      <w:r w:rsidR="000969E0">
        <w:rPr>
          <w:szCs w:val="24"/>
        </w:rPr>
        <w:t xml:space="preserve"> </w:t>
      </w:r>
      <w:r>
        <w:rPr>
          <w:szCs w:val="24"/>
        </w:rPr>
        <w:t>spans decreases.</w:t>
      </w:r>
      <w:r>
        <w:rPr>
          <w:rStyle w:val="citebib"/>
          <w:szCs w:val="24"/>
          <w:vertAlign w:val="superscript"/>
        </w:rPr>
        <w:t>12,14</w:t>
      </w:r>
      <w:r>
        <w:rPr>
          <w:szCs w:val="24"/>
        </w:rPr>
        <w:t xml:space="preserve"> However, at the subnational level and during periods of life expectancy fluctuation, increases in life</w:t>
      </w:r>
      <w:r w:rsidR="000969E0">
        <w:rPr>
          <w:szCs w:val="24"/>
        </w:rPr>
        <w:t xml:space="preserve"> </w:t>
      </w:r>
      <w:r>
        <w:rPr>
          <w:szCs w:val="24"/>
        </w:rPr>
        <w:t xml:space="preserve">span variation may simultaneously occur with increases in life expectancy, mostly </w:t>
      </w:r>
      <w:r w:rsidR="000969E0">
        <w:rPr>
          <w:szCs w:val="24"/>
        </w:rPr>
        <w:t>attributable to</w:t>
      </w:r>
      <w:r>
        <w:rPr>
          <w:szCs w:val="24"/>
        </w:rPr>
        <w:t xml:space="preserve"> a slowdown in mortality improvements over ages between 20 and 65</w:t>
      </w:r>
      <w:r w:rsidR="00322BD6">
        <w:rPr>
          <w:szCs w:val="24"/>
        </w:rPr>
        <w:t xml:space="preserve"> years</w:t>
      </w:r>
      <w:r>
        <w:rPr>
          <w:szCs w:val="24"/>
        </w:rPr>
        <w:t>.</w:t>
      </w:r>
      <w:r>
        <w:rPr>
          <w:rStyle w:val="citebib"/>
          <w:szCs w:val="24"/>
          <w:vertAlign w:val="superscript"/>
        </w:rPr>
        <w:t>13,15</w:t>
      </w:r>
      <w:r>
        <w:rPr>
          <w:szCs w:val="24"/>
        </w:rPr>
        <w:t xml:space="preserve"> This is particularly relevant for countries that have experienced an upsurge in homicides, </w:t>
      </w:r>
      <w:r w:rsidR="000969E0">
        <w:rPr>
          <w:szCs w:val="24"/>
        </w:rPr>
        <w:t>because</w:t>
      </w:r>
      <w:r>
        <w:rPr>
          <w:szCs w:val="24"/>
        </w:rPr>
        <w:t xml:space="preserve"> this increase has mainly affected young individuals.</w:t>
      </w:r>
    </w:p>
    <w:p w14:paraId="40B52D29" w14:textId="77777777" w:rsidR="00735DDC" w:rsidRDefault="00735DDC" w:rsidP="00E74B25">
      <w:pPr>
        <w:pStyle w:val="ParaText"/>
        <w:autoSpaceDE w:val="0"/>
        <w:autoSpaceDN w:val="0"/>
        <w:adjustRightInd w:val="0"/>
        <w:spacing w:line="480" w:lineRule="auto"/>
        <w:rPr>
          <w:szCs w:val="24"/>
        </w:rPr>
      </w:pPr>
      <w:r>
        <w:rPr>
          <w:szCs w:val="24"/>
        </w:rPr>
        <w:t>In Mexico, homicides are concentrated between ages 15 and 50</w:t>
      </w:r>
      <w:r w:rsidR="00253EE7">
        <w:rPr>
          <w:szCs w:val="24"/>
        </w:rPr>
        <w:t xml:space="preserve"> years</w:t>
      </w:r>
      <w:r>
        <w:rPr>
          <w:szCs w:val="24"/>
        </w:rPr>
        <w:t>, affecting mainly males.</w:t>
      </w:r>
      <w:r>
        <w:rPr>
          <w:rStyle w:val="citebib"/>
          <w:szCs w:val="24"/>
          <w:vertAlign w:val="superscript"/>
        </w:rPr>
        <w:t>8</w:t>
      </w:r>
      <w:r>
        <w:rPr>
          <w:szCs w:val="24"/>
        </w:rPr>
        <w:t xml:space="preserve"> It is unclear what their net effect is on life</w:t>
      </w:r>
      <w:r w:rsidR="00253EE7">
        <w:rPr>
          <w:szCs w:val="24"/>
        </w:rPr>
        <w:t xml:space="preserve"> </w:t>
      </w:r>
      <w:r>
        <w:rPr>
          <w:szCs w:val="24"/>
        </w:rPr>
        <w:t>span inequality</w:t>
      </w:r>
      <w:r w:rsidR="00253EE7">
        <w:rPr>
          <w:szCs w:val="24"/>
        </w:rPr>
        <w:t>,</w:t>
      </w:r>
      <w:r>
        <w:rPr>
          <w:szCs w:val="24"/>
        </w:rPr>
        <w:t xml:space="preserve"> but </w:t>
      </w:r>
      <w:r w:rsidR="00322BD6">
        <w:rPr>
          <w:szCs w:val="24"/>
        </w:rPr>
        <w:t>they</w:t>
      </w:r>
      <w:r>
        <w:rPr>
          <w:szCs w:val="24"/>
        </w:rPr>
        <w:t xml:space="preserve"> certainly had an effect on premature mortality. We thus hypothesize that Mexican males may be experiencing increases in life</w:t>
      </w:r>
      <w:r w:rsidR="00253EE7">
        <w:rPr>
          <w:szCs w:val="24"/>
        </w:rPr>
        <w:t xml:space="preserve"> </w:t>
      </w:r>
      <w:r>
        <w:rPr>
          <w:szCs w:val="24"/>
        </w:rPr>
        <w:t xml:space="preserve">span inequality in tandem with declines in life expectancy. We also expect uneven variability across states in the country </w:t>
      </w:r>
      <w:r w:rsidR="00253EE7">
        <w:rPr>
          <w:szCs w:val="24"/>
        </w:rPr>
        <w:t>attributable to</w:t>
      </w:r>
      <w:r>
        <w:rPr>
          <w:szCs w:val="24"/>
        </w:rPr>
        <w:t xml:space="preserve"> the changing dynamics of violence and homicides in Mexico.</w:t>
      </w:r>
      <w:r>
        <w:rPr>
          <w:rStyle w:val="citebib"/>
          <w:szCs w:val="24"/>
          <w:vertAlign w:val="superscript"/>
        </w:rPr>
        <w:t>16</w:t>
      </w:r>
      <w:r>
        <w:rPr>
          <w:szCs w:val="24"/>
        </w:rPr>
        <w:t xml:space="preserve"> For instance, states in the </w:t>
      </w:r>
      <w:r w:rsidR="00AD5160">
        <w:rPr>
          <w:szCs w:val="24"/>
        </w:rPr>
        <w:t>n</w:t>
      </w:r>
      <w:r>
        <w:rPr>
          <w:szCs w:val="24"/>
        </w:rPr>
        <w:t>orthern part of Mexico (e.g., Chihuahua, Durango</w:t>
      </w:r>
      <w:r w:rsidR="00253EE7">
        <w:rPr>
          <w:szCs w:val="24"/>
        </w:rPr>
        <w:t>,</w:t>
      </w:r>
      <w:r>
        <w:rPr>
          <w:szCs w:val="24"/>
        </w:rPr>
        <w:t xml:space="preserve"> and Sinaloa) experienced the largest losses in life expectancy between 2005 and 2010</w:t>
      </w:r>
      <w:r w:rsidR="00322BD6">
        <w:rPr>
          <w:szCs w:val="24"/>
        </w:rPr>
        <w:t>,</w:t>
      </w:r>
      <w:r>
        <w:rPr>
          <w:rStyle w:val="citebib"/>
          <w:szCs w:val="24"/>
          <w:vertAlign w:val="superscript"/>
        </w:rPr>
        <w:t>8</w:t>
      </w:r>
      <w:r>
        <w:rPr>
          <w:szCs w:val="24"/>
        </w:rPr>
        <w:t xml:space="preserve"> and it is likely they also exhibited large life</w:t>
      </w:r>
      <w:r w:rsidR="00253EE7">
        <w:rPr>
          <w:szCs w:val="24"/>
        </w:rPr>
        <w:t xml:space="preserve"> </w:t>
      </w:r>
      <w:r>
        <w:rPr>
          <w:szCs w:val="24"/>
        </w:rPr>
        <w:t>span variation during that period, although this impact may now be larger in other states as homicides spread throughout the country in recent years.</w:t>
      </w:r>
      <w:r>
        <w:rPr>
          <w:rStyle w:val="citebib"/>
          <w:szCs w:val="24"/>
          <w:vertAlign w:val="superscript"/>
        </w:rPr>
        <w:t>17</w:t>
      </w:r>
      <w:r>
        <w:rPr>
          <w:szCs w:val="24"/>
        </w:rPr>
        <w:t xml:space="preserve"> On the other hand, medically amenable mortality improvements, which have been Mexico’s priority </w:t>
      </w:r>
      <w:r w:rsidRPr="00253EE7">
        <w:rPr>
          <w:szCs w:val="24"/>
        </w:rPr>
        <w:t>since</w:t>
      </w:r>
      <w:r>
        <w:rPr>
          <w:szCs w:val="24"/>
        </w:rPr>
        <w:t xml:space="preserve"> the 1990s,</w:t>
      </w:r>
      <w:r>
        <w:rPr>
          <w:rStyle w:val="citebib"/>
          <w:szCs w:val="24"/>
          <w:vertAlign w:val="superscript"/>
        </w:rPr>
        <w:t>18</w:t>
      </w:r>
      <w:r>
        <w:rPr>
          <w:szCs w:val="24"/>
        </w:rPr>
        <w:t xml:space="preserve"> could have had a substantial effect on reducing variation in life</w:t>
      </w:r>
      <w:r w:rsidR="00253EE7">
        <w:rPr>
          <w:szCs w:val="24"/>
        </w:rPr>
        <w:t xml:space="preserve"> </w:t>
      </w:r>
      <w:r>
        <w:rPr>
          <w:szCs w:val="24"/>
        </w:rPr>
        <w:t xml:space="preserve">spans, particularly in the poorer states, which are mostly concentrated in the </w:t>
      </w:r>
      <w:r w:rsidR="00382C39">
        <w:rPr>
          <w:szCs w:val="24"/>
        </w:rPr>
        <w:t>s</w:t>
      </w:r>
      <w:r>
        <w:rPr>
          <w:szCs w:val="24"/>
        </w:rPr>
        <w:t>outh.</w:t>
      </w:r>
    </w:p>
    <w:p w14:paraId="01926034" w14:textId="77777777" w:rsidR="00735DDC" w:rsidRDefault="00735DDC" w:rsidP="00E74B25">
      <w:pPr>
        <w:pStyle w:val="ParaText"/>
        <w:autoSpaceDE w:val="0"/>
        <w:autoSpaceDN w:val="0"/>
        <w:adjustRightInd w:val="0"/>
        <w:spacing w:line="480" w:lineRule="auto"/>
        <w:rPr>
          <w:szCs w:val="24"/>
        </w:rPr>
      </w:pPr>
      <w:r>
        <w:rPr>
          <w:szCs w:val="24"/>
        </w:rPr>
        <w:lastRenderedPageBreak/>
        <w:t xml:space="preserve">This </w:t>
      </w:r>
      <w:r w:rsidR="00535F81">
        <w:rPr>
          <w:szCs w:val="24"/>
        </w:rPr>
        <w:t>article</w:t>
      </w:r>
      <w:r>
        <w:rPr>
          <w:szCs w:val="24"/>
        </w:rPr>
        <w:t xml:space="preserve"> makes 3 main contributions. First, it contributes to the literature on life</w:t>
      </w:r>
      <w:r w:rsidR="00535F81">
        <w:rPr>
          <w:szCs w:val="24"/>
        </w:rPr>
        <w:t xml:space="preserve"> </w:t>
      </w:r>
      <w:r>
        <w:rPr>
          <w:szCs w:val="24"/>
        </w:rPr>
        <w:t>span variation and inequalities in health in the context of rising homicides. Most literature in this area focuses on the social determinants of health such as socioeconomic status or educational attainment as proximate determinants of life</w:t>
      </w:r>
      <w:r w:rsidR="00535F81">
        <w:rPr>
          <w:szCs w:val="24"/>
        </w:rPr>
        <w:t xml:space="preserve"> </w:t>
      </w:r>
      <w:r>
        <w:rPr>
          <w:szCs w:val="24"/>
        </w:rPr>
        <w:t>span variation and health inequality.</w:t>
      </w:r>
      <w:r>
        <w:rPr>
          <w:rStyle w:val="citebib"/>
          <w:szCs w:val="24"/>
          <w:vertAlign w:val="superscript"/>
        </w:rPr>
        <w:t>12,13</w:t>
      </w:r>
      <w:r>
        <w:rPr>
          <w:szCs w:val="24"/>
        </w:rPr>
        <w:t xml:space="preserve"> Our </w:t>
      </w:r>
      <w:r w:rsidR="00535F81">
        <w:rPr>
          <w:szCs w:val="24"/>
        </w:rPr>
        <w:t>article</w:t>
      </w:r>
      <w:r>
        <w:rPr>
          <w:szCs w:val="24"/>
        </w:rPr>
        <w:t xml:space="preserve"> highlights the role of violence</w:t>
      </w:r>
      <w:r w:rsidR="00322BD6">
        <w:rPr>
          <w:szCs w:val="24"/>
        </w:rPr>
        <w:t>,</w:t>
      </w:r>
      <w:r>
        <w:rPr>
          <w:szCs w:val="24"/>
        </w:rPr>
        <w:t xml:space="preserve"> and its ultimate consequence in the form of homicides</w:t>
      </w:r>
      <w:r w:rsidR="00322BD6">
        <w:rPr>
          <w:szCs w:val="24"/>
        </w:rPr>
        <w:t>,</w:t>
      </w:r>
      <w:r>
        <w:rPr>
          <w:szCs w:val="24"/>
        </w:rPr>
        <w:t xml:space="preserve"> among young adults</w:t>
      </w:r>
      <w:r w:rsidR="00322BD6">
        <w:rPr>
          <w:szCs w:val="24"/>
        </w:rPr>
        <w:t>,</w:t>
      </w:r>
      <w:r>
        <w:rPr>
          <w:szCs w:val="24"/>
        </w:rPr>
        <w:t xml:space="preserve"> on increasing life</w:t>
      </w:r>
      <w:r w:rsidR="00535F81">
        <w:rPr>
          <w:szCs w:val="24"/>
        </w:rPr>
        <w:t xml:space="preserve"> </w:t>
      </w:r>
      <w:r>
        <w:rPr>
          <w:szCs w:val="24"/>
        </w:rPr>
        <w:t>span inequality. We describe the observed changes in homicide mortality and their link with life</w:t>
      </w:r>
      <w:r w:rsidR="00535F81">
        <w:rPr>
          <w:szCs w:val="24"/>
        </w:rPr>
        <w:t xml:space="preserve"> </w:t>
      </w:r>
      <w:r>
        <w:rPr>
          <w:szCs w:val="24"/>
        </w:rPr>
        <w:t xml:space="preserve">span variation and life expectancy by </w:t>
      </w:r>
      <w:commentRangeStart w:id="22"/>
      <w:r>
        <w:rPr>
          <w:szCs w:val="24"/>
          <w:highlight w:val="lightGray"/>
        </w:rPr>
        <w:t>sex</w:t>
      </w:r>
      <w:commentRangeEnd w:id="22"/>
      <w:r w:rsidR="00535F81">
        <w:rPr>
          <w:rStyle w:val="CommentReference"/>
        </w:rPr>
        <w:commentReference w:id="22"/>
      </w:r>
      <w:r>
        <w:rPr>
          <w:szCs w:val="24"/>
        </w:rPr>
        <w:t xml:space="preserve"> and by region in Mexico. A second contribution is its focus on Mexico with the growing violence associated with the </w:t>
      </w:r>
      <w:r w:rsidR="00535F81">
        <w:rPr>
          <w:szCs w:val="24"/>
        </w:rPr>
        <w:t>W</w:t>
      </w:r>
      <w:r>
        <w:rPr>
          <w:szCs w:val="24"/>
        </w:rPr>
        <w:t xml:space="preserve">ar on </w:t>
      </w:r>
      <w:r w:rsidR="00535F81">
        <w:rPr>
          <w:szCs w:val="24"/>
        </w:rPr>
        <w:t>D</w:t>
      </w:r>
      <w:r>
        <w:rPr>
          <w:szCs w:val="24"/>
        </w:rPr>
        <w:t>rugs making it a serious health policy concern.</w:t>
      </w:r>
      <w:r>
        <w:rPr>
          <w:rStyle w:val="citebib"/>
          <w:szCs w:val="24"/>
          <w:vertAlign w:val="superscript"/>
        </w:rPr>
        <w:t>7,8</w:t>
      </w:r>
      <w:r>
        <w:rPr>
          <w:szCs w:val="24"/>
        </w:rPr>
        <w:t xml:space="preserve"> Understanding the consequences of violence on population health is important for policymakers in Mexico and other countries experiencing similar increases in homicides such as Honduras in Central America and Venezuela in South America.</w:t>
      </w:r>
      <w:r>
        <w:rPr>
          <w:rStyle w:val="citebib"/>
          <w:szCs w:val="24"/>
          <w:vertAlign w:val="superscript"/>
        </w:rPr>
        <w:t>2</w:t>
      </w:r>
      <w:r>
        <w:rPr>
          <w:szCs w:val="24"/>
        </w:rPr>
        <w:t xml:space="preserve"> Finally, this analysis contributes to our knowledge of regional inequality in life</w:t>
      </w:r>
      <w:r w:rsidR="00535F81">
        <w:rPr>
          <w:szCs w:val="24"/>
        </w:rPr>
        <w:t xml:space="preserve"> </w:t>
      </w:r>
      <w:r>
        <w:rPr>
          <w:szCs w:val="24"/>
        </w:rPr>
        <w:t>spans.</w:t>
      </w:r>
    </w:p>
    <w:p w14:paraId="67816A5A" w14:textId="77777777" w:rsidR="00735DDC" w:rsidRDefault="00735DDC" w:rsidP="00E74B25">
      <w:pPr>
        <w:pStyle w:val="ParaText"/>
        <w:autoSpaceDE w:val="0"/>
        <w:autoSpaceDN w:val="0"/>
        <w:adjustRightInd w:val="0"/>
        <w:spacing w:line="480" w:lineRule="auto"/>
        <w:rPr>
          <w:szCs w:val="24"/>
        </w:rPr>
      </w:pPr>
      <w:r>
        <w:rPr>
          <w:szCs w:val="24"/>
        </w:rPr>
        <w:t>We analyzed how life expectancy and life</w:t>
      </w:r>
      <w:r w:rsidR="00535F81">
        <w:rPr>
          <w:szCs w:val="24"/>
        </w:rPr>
        <w:t xml:space="preserve"> </w:t>
      </w:r>
      <w:r>
        <w:rPr>
          <w:szCs w:val="24"/>
        </w:rPr>
        <w:t>span inequality for the young population changed over the period from 1990 to 2015 for females and males in Mexico. This framework allows us to thoroughly analyze premature mortality and to determine the ages and causes of death that contributed the most to the observed changes.</w:t>
      </w:r>
    </w:p>
    <w:p w14:paraId="6AD9F921" w14:textId="77777777" w:rsidR="00735DDC" w:rsidRDefault="00735DDC" w:rsidP="00E74B25">
      <w:pPr>
        <w:pStyle w:val="H1"/>
        <w:autoSpaceDE w:val="0"/>
        <w:autoSpaceDN w:val="0"/>
        <w:adjustRightInd w:val="0"/>
        <w:spacing w:line="480" w:lineRule="auto"/>
        <w:rPr>
          <w:szCs w:val="24"/>
        </w:rPr>
      </w:pPr>
      <w:r>
        <w:rPr>
          <w:szCs w:val="24"/>
        </w:rPr>
        <w:t>METHODS</w:t>
      </w:r>
    </w:p>
    <w:p w14:paraId="473744A6" w14:textId="77777777" w:rsidR="00735DDC" w:rsidRDefault="00735DDC" w:rsidP="00E74B25">
      <w:pPr>
        <w:pStyle w:val="ParaText"/>
        <w:autoSpaceDE w:val="0"/>
        <w:autoSpaceDN w:val="0"/>
        <w:adjustRightInd w:val="0"/>
        <w:spacing w:line="480" w:lineRule="auto"/>
        <w:rPr>
          <w:szCs w:val="24"/>
        </w:rPr>
      </w:pPr>
      <w:r>
        <w:rPr>
          <w:szCs w:val="24"/>
        </w:rPr>
        <w:t>We used data on deaths from vital statistics files available through the Mexican Institute of Statistics</w:t>
      </w:r>
      <w:r>
        <w:rPr>
          <w:rStyle w:val="citebib"/>
          <w:szCs w:val="24"/>
          <w:vertAlign w:val="superscript"/>
        </w:rPr>
        <w:t>19</w:t>
      </w:r>
      <w:r>
        <w:rPr>
          <w:szCs w:val="24"/>
        </w:rPr>
        <w:t xml:space="preserve"> that includes information on cause of death by age, </w:t>
      </w:r>
      <w:commentRangeStart w:id="23"/>
      <w:r>
        <w:rPr>
          <w:szCs w:val="24"/>
          <w:highlight w:val="lightGray"/>
        </w:rPr>
        <w:t>sex</w:t>
      </w:r>
      <w:commentRangeEnd w:id="23"/>
      <w:r w:rsidR="00022494">
        <w:rPr>
          <w:rStyle w:val="CommentReference"/>
        </w:rPr>
        <w:commentReference w:id="23"/>
      </w:r>
      <w:r>
        <w:rPr>
          <w:szCs w:val="24"/>
        </w:rPr>
        <w:t xml:space="preserve">, and place of occurrence from 1995 to 2015. </w:t>
      </w:r>
      <w:r w:rsidR="00022494">
        <w:rPr>
          <w:szCs w:val="24"/>
        </w:rPr>
        <w:t>In a</w:t>
      </w:r>
      <w:r>
        <w:rPr>
          <w:szCs w:val="24"/>
        </w:rPr>
        <w:t xml:space="preserve">ddition, we used population estimates corrected for completeness, age </w:t>
      </w:r>
      <w:r>
        <w:rPr>
          <w:szCs w:val="24"/>
        </w:rPr>
        <w:lastRenderedPageBreak/>
        <w:t xml:space="preserve">misstatement, and international migration from the Mexican Population Council to construct age-specific death rates by age, </w:t>
      </w:r>
      <w:commentRangeStart w:id="24"/>
      <w:r>
        <w:rPr>
          <w:szCs w:val="24"/>
          <w:highlight w:val="lightGray"/>
        </w:rPr>
        <w:t>sex</w:t>
      </w:r>
      <w:commentRangeEnd w:id="24"/>
      <w:r w:rsidR="00022494">
        <w:rPr>
          <w:rStyle w:val="CommentReference"/>
        </w:rPr>
        <w:commentReference w:id="24"/>
      </w:r>
      <w:r w:rsidR="00AD5160">
        <w:rPr>
          <w:szCs w:val="24"/>
        </w:rPr>
        <w:t>,</w:t>
      </w:r>
      <w:r>
        <w:rPr>
          <w:szCs w:val="24"/>
        </w:rPr>
        <w:t xml:space="preserve"> and state.</w:t>
      </w:r>
      <w:r>
        <w:rPr>
          <w:rStyle w:val="citebib"/>
          <w:szCs w:val="24"/>
          <w:vertAlign w:val="superscript"/>
        </w:rPr>
        <w:t>20</w:t>
      </w:r>
    </w:p>
    <w:p w14:paraId="2E51703E" w14:textId="77777777" w:rsidR="00735DDC" w:rsidRDefault="00735DDC" w:rsidP="00E74B25">
      <w:pPr>
        <w:pStyle w:val="H2"/>
        <w:autoSpaceDE w:val="0"/>
        <w:autoSpaceDN w:val="0"/>
        <w:adjustRightInd w:val="0"/>
        <w:spacing w:line="480" w:lineRule="auto"/>
        <w:rPr>
          <w:szCs w:val="24"/>
        </w:rPr>
      </w:pPr>
      <w:r>
        <w:rPr>
          <w:szCs w:val="24"/>
        </w:rPr>
        <w:t>Cause-of-</w:t>
      </w:r>
      <w:r w:rsidR="00022494">
        <w:rPr>
          <w:szCs w:val="24"/>
        </w:rPr>
        <w:t>D</w:t>
      </w:r>
      <w:r>
        <w:rPr>
          <w:szCs w:val="24"/>
        </w:rPr>
        <w:t xml:space="preserve">eath </w:t>
      </w:r>
      <w:r w:rsidR="00022494">
        <w:rPr>
          <w:szCs w:val="24"/>
        </w:rPr>
        <w:t>C</w:t>
      </w:r>
      <w:r>
        <w:rPr>
          <w:szCs w:val="24"/>
        </w:rPr>
        <w:t>lassification</w:t>
      </w:r>
    </w:p>
    <w:p w14:paraId="054BCF7F" w14:textId="77777777" w:rsidR="00735DDC" w:rsidRDefault="00735DDC" w:rsidP="00E74B25">
      <w:pPr>
        <w:pStyle w:val="ParaText"/>
        <w:autoSpaceDE w:val="0"/>
        <w:autoSpaceDN w:val="0"/>
        <w:adjustRightInd w:val="0"/>
        <w:spacing w:line="480" w:lineRule="auto"/>
        <w:rPr>
          <w:szCs w:val="24"/>
        </w:rPr>
      </w:pPr>
      <w:r>
        <w:rPr>
          <w:szCs w:val="24"/>
        </w:rPr>
        <w:t xml:space="preserve">We classified deaths into 8 categories representing the main causes of death in Mexico </w:t>
      </w:r>
      <w:r w:rsidR="00022494">
        <w:rPr>
          <w:szCs w:val="24"/>
        </w:rPr>
        <w:t xml:space="preserve">by </w:t>
      </w:r>
      <w:r w:rsidR="00AD5160">
        <w:rPr>
          <w:szCs w:val="24"/>
        </w:rPr>
        <w:t>u</w:t>
      </w:r>
      <w:r>
        <w:rPr>
          <w:szCs w:val="24"/>
        </w:rPr>
        <w:t xml:space="preserve">sing the concept of </w:t>
      </w:r>
      <w:r w:rsidR="00022494">
        <w:rPr>
          <w:szCs w:val="24"/>
        </w:rPr>
        <w:t>“</w:t>
      </w:r>
      <w:r w:rsidR="00AD5160">
        <w:rPr>
          <w:szCs w:val="24"/>
        </w:rPr>
        <w:t>a</w:t>
      </w:r>
      <w:r>
        <w:rPr>
          <w:szCs w:val="24"/>
        </w:rPr>
        <w:t>menable</w:t>
      </w:r>
      <w:r w:rsidRPr="00022494">
        <w:rPr>
          <w:szCs w:val="24"/>
        </w:rPr>
        <w:t>/</w:t>
      </w:r>
      <w:r w:rsidR="00AD5160">
        <w:rPr>
          <w:szCs w:val="24"/>
        </w:rPr>
        <w:t>a</w:t>
      </w:r>
      <w:r>
        <w:rPr>
          <w:szCs w:val="24"/>
        </w:rPr>
        <w:t>voidable</w:t>
      </w:r>
      <w:r w:rsidR="00022494">
        <w:rPr>
          <w:szCs w:val="24"/>
        </w:rPr>
        <w:t>”</w:t>
      </w:r>
      <w:r>
        <w:rPr>
          <w:szCs w:val="24"/>
        </w:rPr>
        <w:t xml:space="preserve"> mortality (</w:t>
      </w:r>
      <w:commentRangeStart w:id="25"/>
      <w:commentRangeStart w:id="26"/>
      <w:r>
        <w:rPr>
          <w:rStyle w:val="citetbl"/>
          <w:szCs w:val="24"/>
        </w:rPr>
        <w:t xml:space="preserve">Table </w:t>
      </w:r>
      <w:commentRangeEnd w:id="25"/>
      <w:r w:rsidR="00022494">
        <w:rPr>
          <w:rStyle w:val="CommentReference"/>
        </w:rPr>
        <w:commentReference w:id="25"/>
      </w:r>
      <w:commentRangeEnd w:id="26"/>
      <w:r w:rsidR="00C9402F">
        <w:rPr>
          <w:rStyle w:val="CommentReference"/>
        </w:rPr>
        <w:commentReference w:id="26"/>
      </w:r>
      <w:r w:rsidR="00022494">
        <w:rPr>
          <w:rStyle w:val="citetbl"/>
          <w:szCs w:val="24"/>
        </w:rPr>
        <w:t>A, available as a supplement to the online version of this article at http://www.ajph.org</w:t>
      </w:r>
      <w:r>
        <w:rPr>
          <w:szCs w:val="24"/>
        </w:rPr>
        <w:t>).</w:t>
      </w:r>
      <w:r>
        <w:rPr>
          <w:rStyle w:val="citebib"/>
          <w:szCs w:val="24"/>
          <w:vertAlign w:val="superscript"/>
        </w:rPr>
        <w:t>21,22</w:t>
      </w:r>
      <w:r>
        <w:rPr>
          <w:szCs w:val="24"/>
        </w:rPr>
        <w:t xml:space="preserve"> This concept assumes that some conditions should not cause death in the presence of timely and effective medical care and </w:t>
      </w:r>
      <w:r w:rsidR="00382C39">
        <w:rPr>
          <w:szCs w:val="24"/>
        </w:rPr>
        <w:t xml:space="preserve">is </w:t>
      </w:r>
      <w:r>
        <w:rPr>
          <w:szCs w:val="24"/>
        </w:rPr>
        <w:t>used as a proxy for the performance of health care systems.</w:t>
      </w:r>
      <w:r>
        <w:rPr>
          <w:rStyle w:val="citebib"/>
          <w:szCs w:val="24"/>
          <w:vertAlign w:val="superscript"/>
        </w:rPr>
        <w:t>21</w:t>
      </w:r>
      <w:r>
        <w:rPr>
          <w:szCs w:val="24"/>
        </w:rPr>
        <w:t xml:space="preserve"> To mitigate biases </w:t>
      </w:r>
      <w:r w:rsidR="00F40262">
        <w:rPr>
          <w:szCs w:val="24"/>
        </w:rPr>
        <w:t>attributable to</w:t>
      </w:r>
      <w:r>
        <w:rPr>
          <w:szCs w:val="24"/>
        </w:rPr>
        <w:t xml:space="preserve"> misclassification of causes of death, we focused on deaths occurring </w:t>
      </w:r>
      <w:r w:rsidR="00F40262">
        <w:rPr>
          <w:szCs w:val="24"/>
        </w:rPr>
        <w:t>before</w:t>
      </w:r>
      <w:r>
        <w:rPr>
          <w:szCs w:val="24"/>
        </w:rPr>
        <w:t xml:space="preserve"> age 85</w:t>
      </w:r>
      <w:r w:rsidR="00F40262">
        <w:rPr>
          <w:szCs w:val="24"/>
        </w:rPr>
        <w:t xml:space="preserve"> years</w:t>
      </w:r>
      <w:r>
        <w:rPr>
          <w:szCs w:val="24"/>
        </w:rPr>
        <w:t xml:space="preserve"> </w:t>
      </w:r>
      <w:r w:rsidR="00382C39">
        <w:rPr>
          <w:szCs w:val="24"/>
        </w:rPr>
        <w:t xml:space="preserve">as </w:t>
      </w:r>
      <w:r>
        <w:rPr>
          <w:szCs w:val="24"/>
        </w:rPr>
        <w:t xml:space="preserve">cause-specific coding practices </w:t>
      </w:r>
      <w:r w:rsidR="00F40262">
        <w:rPr>
          <w:szCs w:val="24"/>
        </w:rPr>
        <w:t>for older</w:t>
      </w:r>
      <w:r>
        <w:rPr>
          <w:szCs w:val="24"/>
        </w:rPr>
        <w:t xml:space="preserve"> age</w:t>
      </w:r>
      <w:r w:rsidR="00F40262">
        <w:rPr>
          <w:szCs w:val="24"/>
        </w:rPr>
        <w:t>s</w:t>
      </w:r>
      <w:r>
        <w:rPr>
          <w:szCs w:val="24"/>
        </w:rPr>
        <w:t xml:space="preserve"> are less reliable </w:t>
      </w:r>
      <w:r w:rsidR="00F40262">
        <w:rPr>
          <w:szCs w:val="24"/>
        </w:rPr>
        <w:t>because of</w:t>
      </w:r>
      <w:r>
        <w:rPr>
          <w:szCs w:val="24"/>
        </w:rPr>
        <w:t xml:space="preserve"> the presence of comorbidities</w:t>
      </w:r>
      <w:r w:rsidR="00F40262">
        <w:rPr>
          <w:szCs w:val="24"/>
        </w:rPr>
        <w:t>,</w:t>
      </w:r>
      <w:r>
        <w:rPr>
          <w:rStyle w:val="citebib"/>
          <w:szCs w:val="24"/>
          <w:vertAlign w:val="superscript"/>
        </w:rPr>
        <w:t>23</w:t>
      </w:r>
      <w:r>
        <w:rPr>
          <w:szCs w:val="24"/>
        </w:rPr>
        <w:t xml:space="preserve"> and about 99% of homicide</w:t>
      </w:r>
      <w:r w:rsidR="00F40262">
        <w:rPr>
          <w:szCs w:val="24"/>
        </w:rPr>
        <w:t>s</w:t>
      </w:r>
      <w:r>
        <w:rPr>
          <w:szCs w:val="24"/>
        </w:rPr>
        <w:t xml:space="preserve"> occurred </w:t>
      </w:r>
      <w:r w:rsidR="00F40262">
        <w:rPr>
          <w:szCs w:val="24"/>
        </w:rPr>
        <w:t>at younger ages</w:t>
      </w:r>
      <w:r>
        <w:rPr>
          <w:szCs w:val="24"/>
        </w:rPr>
        <w:t xml:space="preserve"> in the study period.</w:t>
      </w:r>
    </w:p>
    <w:p w14:paraId="4863EDDD" w14:textId="77777777" w:rsidR="00735DDC" w:rsidRDefault="00735DDC" w:rsidP="00E74B25">
      <w:pPr>
        <w:pStyle w:val="ParaText"/>
        <w:autoSpaceDE w:val="0"/>
        <w:autoSpaceDN w:val="0"/>
        <w:adjustRightInd w:val="0"/>
        <w:spacing w:line="480" w:lineRule="auto"/>
        <w:rPr>
          <w:szCs w:val="24"/>
        </w:rPr>
      </w:pPr>
      <w:r>
        <w:rPr>
          <w:szCs w:val="24"/>
        </w:rPr>
        <w:t>We stud</w:t>
      </w:r>
      <w:r w:rsidR="00F40262">
        <w:rPr>
          <w:szCs w:val="24"/>
        </w:rPr>
        <w:t>ied</w:t>
      </w:r>
      <w:r>
        <w:rPr>
          <w:szCs w:val="24"/>
        </w:rPr>
        <w:t xml:space="preserve"> 2 comparable 10-year periods</w:t>
      </w:r>
      <w:r w:rsidR="00AD5160">
        <w:rPr>
          <w:szCs w:val="24"/>
        </w:rPr>
        <w:t>—</w:t>
      </w:r>
      <w:r w:rsidR="00382C39">
        <w:rPr>
          <w:szCs w:val="24"/>
        </w:rPr>
        <w:t>from</w:t>
      </w:r>
      <w:r>
        <w:rPr>
          <w:szCs w:val="24"/>
        </w:rPr>
        <w:t xml:space="preserve"> 1995 </w:t>
      </w:r>
      <w:r w:rsidR="00AD5160">
        <w:rPr>
          <w:szCs w:val="24"/>
        </w:rPr>
        <w:t>to</w:t>
      </w:r>
      <w:r>
        <w:rPr>
          <w:szCs w:val="24"/>
        </w:rPr>
        <w:t xml:space="preserve"> 2005, and from 2005 to 2015</w:t>
      </w:r>
      <w:r w:rsidR="00874321">
        <w:rPr>
          <w:szCs w:val="24"/>
        </w:rPr>
        <w:t>—</w:t>
      </w:r>
      <w:r>
        <w:rPr>
          <w:szCs w:val="24"/>
        </w:rPr>
        <w:t>that represent periods of major changes in homicides (</w:t>
      </w:r>
      <w:r w:rsidR="00F40262">
        <w:rPr>
          <w:szCs w:val="24"/>
        </w:rPr>
        <w:t>F</w:t>
      </w:r>
      <w:r>
        <w:rPr>
          <w:szCs w:val="24"/>
        </w:rPr>
        <w:t>igure</w:t>
      </w:r>
      <w:r w:rsidR="00F40262">
        <w:rPr>
          <w:szCs w:val="24"/>
        </w:rPr>
        <w:t xml:space="preserve"> A, available as a supplement to the online version of this article at http://www.ajph.org</w:t>
      </w:r>
      <w:r>
        <w:rPr>
          <w:szCs w:val="24"/>
        </w:rPr>
        <w:t>). The first period corresponds to mortality improvements (1995</w:t>
      </w:r>
      <w:r w:rsidRPr="00F40262">
        <w:rPr>
          <w:szCs w:val="24"/>
        </w:rPr>
        <w:t>–</w:t>
      </w:r>
      <w:r>
        <w:rPr>
          <w:szCs w:val="24"/>
        </w:rPr>
        <w:t>2005) in which life expectancy increased by 2.1 and 4.3 years for males and females, respectively,</w:t>
      </w:r>
      <w:r>
        <w:rPr>
          <w:rStyle w:val="citebib"/>
          <w:szCs w:val="24"/>
          <w:vertAlign w:val="superscript"/>
        </w:rPr>
        <w:t>20</w:t>
      </w:r>
      <w:r>
        <w:rPr>
          <w:szCs w:val="24"/>
        </w:rPr>
        <w:t xml:space="preserve"> and homicide rates declined among young adults</w:t>
      </w:r>
      <w:r w:rsidR="00F40262">
        <w:rPr>
          <w:szCs w:val="24"/>
        </w:rPr>
        <w:t>,</w:t>
      </w:r>
      <w:r>
        <w:rPr>
          <w:rStyle w:val="citebib"/>
          <w:szCs w:val="24"/>
          <w:vertAlign w:val="superscript"/>
        </w:rPr>
        <w:t>19</w:t>
      </w:r>
      <w:r>
        <w:rPr>
          <w:szCs w:val="24"/>
        </w:rPr>
        <w:t xml:space="preserve"> </w:t>
      </w:r>
      <w:r w:rsidR="00F40262">
        <w:rPr>
          <w:szCs w:val="24"/>
        </w:rPr>
        <w:t>and</w:t>
      </w:r>
      <w:r>
        <w:rPr>
          <w:szCs w:val="24"/>
        </w:rPr>
        <w:t xml:space="preserve"> the second period (2005</w:t>
      </w:r>
      <w:r w:rsidRPr="00F40262">
        <w:rPr>
          <w:szCs w:val="24"/>
        </w:rPr>
        <w:t>–</w:t>
      </w:r>
      <w:r>
        <w:rPr>
          <w:szCs w:val="24"/>
        </w:rPr>
        <w:t xml:space="preserve">2015) </w:t>
      </w:r>
      <w:r w:rsidR="00382C39">
        <w:rPr>
          <w:szCs w:val="24"/>
        </w:rPr>
        <w:t>wa</w:t>
      </w:r>
      <w:r>
        <w:rPr>
          <w:szCs w:val="24"/>
        </w:rPr>
        <w:t>s characterized by the upsurge of violence and homicides in Mexico.</w:t>
      </w:r>
      <w:r>
        <w:rPr>
          <w:rStyle w:val="citebib"/>
          <w:szCs w:val="24"/>
          <w:vertAlign w:val="superscript"/>
        </w:rPr>
        <w:t>8</w:t>
      </w:r>
    </w:p>
    <w:p w14:paraId="3CA91000" w14:textId="77777777" w:rsidR="00735DDC" w:rsidRDefault="00735DDC" w:rsidP="00E74B25">
      <w:pPr>
        <w:pStyle w:val="H2"/>
        <w:autoSpaceDE w:val="0"/>
        <w:autoSpaceDN w:val="0"/>
        <w:adjustRightInd w:val="0"/>
        <w:spacing w:line="480" w:lineRule="auto"/>
        <w:rPr>
          <w:szCs w:val="24"/>
        </w:rPr>
      </w:pPr>
      <w:r>
        <w:rPr>
          <w:szCs w:val="24"/>
        </w:rPr>
        <w:t>Life</w:t>
      </w:r>
      <w:r w:rsidR="00F40262">
        <w:rPr>
          <w:szCs w:val="24"/>
        </w:rPr>
        <w:t xml:space="preserve"> S</w:t>
      </w:r>
      <w:r>
        <w:rPr>
          <w:szCs w:val="24"/>
        </w:rPr>
        <w:t xml:space="preserve">pan </w:t>
      </w:r>
      <w:r w:rsidR="00F40262">
        <w:rPr>
          <w:szCs w:val="24"/>
        </w:rPr>
        <w:t>I</w:t>
      </w:r>
      <w:r>
        <w:rPr>
          <w:szCs w:val="24"/>
        </w:rPr>
        <w:t xml:space="preserve">nequality </w:t>
      </w:r>
      <w:r w:rsidR="00F40262">
        <w:rPr>
          <w:szCs w:val="24"/>
        </w:rPr>
        <w:t>I</w:t>
      </w:r>
      <w:r>
        <w:rPr>
          <w:szCs w:val="24"/>
        </w:rPr>
        <w:t>ndicator</w:t>
      </w:r>
    </w:p>
    <w:p w14:paraId="3CD7AC3D" w14:textId="77777777" w:rsidR="00735DDC" w:rsidRDefault="00735DDC" w:rsidP="00E74B25">
      <w:pPr>
        <w:pStyle w:val="ParaText"/>
        <w:autoSpaceDE w:val="0"/>
        <w:autoSpaceDN w:val="0"/>
        <w:adjustRightInd w:val="0"/>
        <w:spacing w:line="480" w:lineRule="auto"/>
        <w:rPr>
          <w:szCs w:val="24"/>
        </w:rPr>
      </w:pPr>
      <w:r>
        <w:rPr>
          <w:szCs w:val="24"/>
        </w:rPr>
        <w:t>We use</w:t>
      </w:r>
      <w:r w:rsidR="00865943">
        <w:rPr>
          <w:szCs w:val="24"/>
        </w:rPr>
        <w:t>d</w:t>
      </w:r>
      <w:r>
        <w:rPr>
          <w:szCs w:val="24"/>
        </w:rPr>
        <w:t xml:space="preserve"> </w:t>
      </w:r>
      <w:r w:rsidR="00865943">
        <w:rPr>
          <w:szCs w:val="24"/>
        </w:rPr>
        <w:t>“</w:t>
      </w:r>
      <w:r>
        <w:rPr>
          <w:szCs w:val="24"/>
        </w:rPr>
        <w:t>years of life lost</w:t>
      </w:r>
      <w:r w:rsidR="00865943">
        <w:rPr>
          <w:szCs w:val="24"/>
        </w:rPr>
        <w:t>”</w:t>
      </w:r>
      <w:r>
        <w:rPr>
          <w:szCs w:val="24"/>
        </w:rPr>
        <w:t xml:space="preserve"> as a dispersion indicator and refer to it as “life</w:t>
      </w:r>
      <w:r w:rsidR="00E55C65">
        <w:rPr>
          <w:szCs w:val="24"/>
        </w:rPr>
        <w:t xml:space="preserve"> </w:t>
      </w:r>
      <w:r>
        <w:rPr>
          <w:szCs w:val="24"/>
        </w:rPr>
        <w:t>span inequality” or “life</w:t>
      </w:r>
      <w:r w:rsidR="00E55C65">
        <w:rPr>
          <w:szCs w:val="24"/>
        </w:rPr>
        <w:t xml:space="preserve"> </w:t>
      </w:r>
      <w:r>
        <w:rPr>
          <w:szCs w:val="24"/>
        </w:rPr>
        <w:t>span variation” from age 15</w:t>
      </w:r>
      <w:r w:rsidR="00E55C65">
        <w:rPr>
          <w:szCs w:val="24"/>
        </w:rPr>
        <w:t xml:space="preserve"> years</w:t>
      </w:r>
      <w:r>
        <w:rPr>
          <w:szCs w:val="24"/>
        </w:rPr>
        <w:t xml:space="preserve">. It is defined as the average remaining life expectancy at death, or life years lost </w:t>
      </w:r>
      <w:r w:rsidR="00E55C65">
        <w:rPr>
          <w:szCs w:val="24"/>
        </w:rPr>
        <w:t>because of</w:t>
      </w:r>
      <w:r>
        <w:rPr>
          <w:szCs w:val="24"/>
        </w:rPr>
        <w:t xml:space="preserve"> death (see </w:t>
      </w:r>
      <w:r w:rsidR="00E55C65">
        <w:rPr>
          <w:rStyle w:val="CommentReference"/>
        </w:rPr>
        <w:commentReference w:id="27"/>
      </w:r>
      <w:r w:rsidR="00C9402F">
        <w:rPr>
          <w:rStyle w:val="CommentReference"/>
        </w:rPr>
        <w:commentReference w:id="28"/>
      </w:r>
      <w:r>
        <w:rPr>
          <w:szCs w:val="24"/>
        </w:rPr>
        <w:t>summary</w:t>
      </w:r>
      <w:r w:rsidR="00E55C65">
        <w:rPr>
          <w:szCs w:val="24"/>
        </w:rPr>
        <w:t xml:space="preserve">, available as a supplement to the online </w:t>
      </w:r>
      <w:r w:rsidR="00E55C65">
        <w:rPr>
          <w:szCs w:val="24"/>
        </w:rPr>
        <w:lastRenderedPageBreak/>
        <w:t>version of this article at http://www.ajph.org</w:t>
      </w:r>
      <w:r>
        <w:rPr>
          <w:szCs w:val="24"/>
        </w:rPr>
        <w:t>).</w:t>
      </w:r>
      <w:r>
        <w:rPr>
          <w:rStyle w:val="citebib"/>
          <w:szCs w:val="24"/>
          <w:vertAlign w:val="superscript"/>
        </w:rPr>
        <w:t>14</w:t>
      </w:r>
      <w:r>
        <w:rPr>
          <w:szCs w:val="24"/>
        </w:rPr>
        <w:t xml:space="preserve"> For example, if a cohort of newborns all die at the same age</w:t>
      </w:r>
      <w:r w:rsidR="00874321">
        <w:rPr>
          <w:szCs w:val="24"/>
        </w:rPr>
        <w:t>,</w:t>
      </w:r>
      <w:r>
        <w:rPr>
          <w:szCs w:val="24"/>
        </w:rPr>
        <w:t xml:space="preserve"> then the value of life</w:t>
      </w:r>
      <w:r w:rsidR="00E55C65">
        <w:rPr>
          <w:szCs w:val="24"/>
        </w:rPr>
        <w:t xml:space="preserve"> </w:t>
      </w:r>
      <w:r>
        <w:rPr>
          <w:szCs w:val="24"/>
        </w:rPr>
        <w:t>span inequality is zero; to the extent that death occurs at different ages, those who die “prematurely” will contribute years to life</w:t>
      </w:r>
      <w:r w:rsidR="00E55C65">
        <w:rPr>
          <w:szCs w:val="24"/>
        </w:rPr>
        <w:t xml:space="preserve"> </w:t>
      </w:r>
      <w:r>
        <w:rPr>
          <w:szCs w:val="24"/>
        </w:rPr>
        <w:t xml:space="preserve">span variation. We condition on surviving to age 15 </w:t>
      </w:r>
      <w:r w:rsidR="00E55C65">
        <w:rPr>
          <w:szCs w:val="24"/>
        </w:rPr>
        <w:t xml:space="preserve">years </w:t>
      </w:r>
      <w:r>
        <w:rPr>
          <w:szCs w:val="24"/>
        </w:rPr>
        <w:t xml:space="preserve">because </w:t>
      </w:r>
      <w:r w:rsidR="00E55C65">
        <w:rPr>
          <w:szCs w:val="24"/>
        </w:rPr>
        <w:t>more than</w:t>
      </w:r>
      <w:r>
        <w:rPr>
          <w:szCs w:val="24"/>
        </w:rPr>
        <w:t xml:space="preserve"> 95% of homicides occur </w:t>
      </w:r>
      <w:r w:rsidR="00E55C65">
        <w:rPr>
          <w:szCs w:val="24"/>
        </w:rPr>
        <w:t>at</w:t>
      </w:r>
      <w:r>
        <w:rPr>
          <w:szCs w:val="24"/>
        </w:rPr>
        <w:t xml:space="preserve"> that age</w:t>
      </w:r>
      <w:r w:rsidR="00E55C65">
        <w:rPr>
          <w:szCs w:val="24"/>
        </w:rPr>
        <w:t xml:space="preserve"> and older</w:t>
      </w:r>
      <w:r>
        <w:rPr>
          <w:szCs w:val="24"/>
        </w:rPr>
        <w:t xml:space="preserve"> and because including infant mortality conceals dynamics of mortality at adult ages.</w:t>
      </w:r>
      <w:r>
        <w:rPr>
          <w:rStyle w:val="citebib"/>
          <w:szCs w:val="24"/>
          <w:vertAlign w:val="superscript"/>
        </w:rPr>
        <w:t>10</w:t>
      </w:r>
    </w:p>
    <w:p w14:paraId="38F76AA4" w14:textId="77777777" w:rsidR="00735DDC" w:rsidRDefault="00735DDC" w:rsidP="00E74B25">
      <w:pPr>
        <w:pStyle w:val="ParaText"/>
        <w:autoSpaceDE w:val="0"/>
        <w:autoSpaceDN w:val="0"/>
        <w:adjustRightInd w:val="0"/>
        <w:spacing w:line="480" w:lineRule="auto"/>
        <w:rPr>
          <w:szCs w:val="24"/>
        </w:rPr>
      </w:pPr>
      <w:r>
        <w:rPr>
          <w:szCs w:val="24"/>
        </w:rPr>
        <w:t>This indicator is easy to understand, to interpret, and to decompose thereby allowing us to quantify the impact of age</w:t>
      </w:r>
      <w:r w:rsidR="00E55C65">
        <w:rPr>
          <w:szCs w:val="24"/>
        </w:rPr>
        <w:t>-</w:t>
      </w:r>
      <w:r>
        <w:rPr>
          <w:szCs w:val="24"/>
        </w:rPr>
        <w:t xml:space="preserve"> and cause-specific mortality on changes in life</w:t>
      </w:r>
      <w:r w:rsidR="00E55C65">
        <w:rPr>
          <w:szCs w:val="24"/>
        </w:rPr>
        <w:t xml:space="preserve"> </w:t>
      </w:r>
      <w:r>
        <w:rPr>
          <w:szCs w:val="24"/>
        </w:rPr>
        <w:t>span variation over time.</w:t>
      </w:r>
      <w:r>
        <w:rPr>
          <w:rStyle w:val="citebib"/>
          <w:szCs w:val="24"/>
          <w:vertAlign w:val="superscript"/>
        </w:rPr>
        <w:t>14</w:t>
      </w:r>
      <w:r>
        <w:rPr>
          <w:szCs w:val="24"/>
        </w:rPr>
        <w:t xml:space="preserve"> Moreover, the high correlation between our preferred indicator and other measures of variability in life</w:t>
      </w:r>
      <w:r w:rsidR="00E55C65">
        <w:rPr>
          <w:szCs w:val="24"/>
        </w:rPr>
        <w:t xml:space="preserve"> </w:t>
      </w:r>
      <w:r>
        <w:rPr>
          <w:szCs w:val="24"/>
        </w:rPr>
        <w:t>spans (e.g., variance, Gini coefficient) suggests that our main results would be consistent with those obtained with any of these additional measures.</w:t>
      </w:r>
      <w:r>
        <w:rPr>
          <w:rStyle w:val="citebib"/>
          <w:szCs w:val="24"/>
          <w:vertAlign w:val="superscript"/>
        </w:rPr>
        <w:t>14</w:t>
      </w:r>
    </w:p>
    <w:p w14:paraId="06C2DE30" w14:textId="77777777" w:rsidR="00735DDC" w:rsidRDefault="00735DDC" w:rsidP="00E74B25">
      <w:pPr>
        <w:pStyle w:val="H2"/>
        <w:autoSpaceDE w:val="0"/>
        <w:autoSpaceDN w:val="0"/>
        <w:adjustRightInd w:val="0"/>
        <w:spacing w:line="480" w:lineRule="auto"/>
        <w:rPr>
          <w:szCs w:val="24"/>
        </w:rPr>
      </w:pPr>
      <w:r>
        <w:rPr>
          <w:szCs w:val="24"/>
        </w:rPr>
        <w:t xml:space="preserve">Demographic </w:t>
      </w:r>
      <w:r w:rsidR="00E55C65">
        <w:rPr>
          <w:szCs w:val="24"/>
        </w:rPr>
        <w:t>M</w:t>
      </w:r>
      <w:r>
        <w:rPr>
          <w:szCs w:val="24"/>
        </w:rPr>
        <w:t>ethods</w:t>
      </w:r>
    </w:p>
    <w:p w14:paraId="7CD28B49" w14:textId="77777777" w:rsidR="00735DDC" w:rsidRDefault="00735DDC" w:rsidP="00E74B25">
      <w:pPr>
        <w:pStyle w:val="ParaText"/>
        <w:autoSpaceDE w:val="0"/>
        <w:autoSpaceDN w:val="0"/>
        <w:adjustRightInd w:val="0"/>
        <w:spacing w:line="480" w:lineRule="auto"/>
        <w:rPr>
          <w:szCs w:val="24"/>
        </w:rPr>
      </w:pPr>
      <w:r>
        <w:rPr>
          <w:szCs w:val="24"/>
        </w:rPr>
        <w:t xml:space="preserve">To mitigate random variation in cause-of-death classification, we smoothed cause-specific death rates over age </w:t>
      </w:r>
      <w:r w:rsidR="00E55C65">
        <w:rPr>
          <w:szCs w:val="24"/>
        </w:rPr>
        <w:t xml:space="preserve">by </w:t>
      </w:r>
      <w:r>
        <w:rPr>
          <w:szCs w:val="24"/>
        </w:rPr>
        <w:t xml:space="preserve">using a </w:t>
      </w:r>
      <w:commentRangeStart w:id="29"/>
      <w:r>
        <w:rPr>
          <w:szCs w:val="24"/>
        </w:rPr>
        <w:t>1-d</w:t>
      </w:r>
      <w:ins w:id="30" w:author="José Manuel Aburto" w:date="2019-01-09T10:55:00Z">
        <w:r w:rsidR="008A2C32">
          <w:rPr>
            <w:szCs w:val="24"/>
          </w:rPr>
          <w:t>imension</w:t>
        </w:r>
      </w:ins>
      <w:r>
        <w:rPr>
          <w:szCs w:val="24"/>
        </w:rPr>
        <w:t xml:space="preserve"> </w:t>
      </w:r>
      <w:commentRangeEnd w:id="29"/>
      <w:r w:rsidR="00874321">
        <w:rPr>
          <w:rStyle w:val="CommentReference"/>
        </w:rPr>
        <w:commentReference w:id="29"/>
      </w:r>
      <w:r w:rsidR="00874321">
        <w:rPr>
          <w:i/>
          <w:szCs w:val="24"/>
        </w:rPr>
        <w:t>P</w:t>
      </w:r>
      <w:r>
        <w:rPr>
          <w:szCs w:val="24"/>
        </w:rPr>
        <w:t xml:space="preserve">-spline separately by year, </w:t>
      </w:r>
      <w:commentRangeStart w:id="31"/>
      <w:r>
        <w:rPr>
          <w:szCs w:val="24"/>
          <w:highlight w:val="lightGray"/>
        </w:rPr>
        <w:t>sex</w:t>
      </w:r>
      <w:commentRangeEnd w:id="31"/>
      <w:r w:rsidR="00E55C65">
        <w:rPr>
          <w:rStyle w:val="CommentReference"/>
        </w:rPr>
        <w:commentReference w:id="31"/>
      </w:r>
      <w:r w:rsidR="00E55C65">
        <w:rPr>
          <w:szCs w:val="24"/>
        </w:rPr>
        <w:t>,</w:t>
      </w:r>
      <w:r>
        <w:rPr>
          <w:szCs w:val="24"/>
        </w:rPr>
        <w:t xml:space="preserve"> and state, and rescaled them to all-cause death rates to maintain the overall mortality level.</w:t>
      </w:r>
      <w:r>
        <w:rPr>
          <w:rStyle w:val="citebib"/>
          <w:szCs w:val="24"/>
          <w:vertAlign w:val="superscript"/>
        </w:rPr>
        <w:t>24</w:t>
      </w:r>
      <w:r>
        <w:rPr>
          <w:szCs w:val="24"/>
        </w:rPr>
        <w:t xml:space="preserve"> Using these mortality rates</w:t>
      </w:r>
      <w:r w:rsidR="00E55C65">
        <w:rPr>
          <w:szCs w:val="24"/>
        </w:rPr>
        <w:t>,</w:t>
      </w:r>
      <w:r>
        <w:rPr>
          <w:szCs w:val="24"/>
        </w:rPr>
        <w:t xml:space="preserve"> we computed period life tables for each year (1995</w:t>
      </w:r>
      <w:r w:rsidRPr="00E55C65">
        <w:rPr>
          <w:szCs w:val="24"/>
        </w:rPr>
        <w:t>–</w:t>
      </w:r>
      <w:r>
        <w:rPr>
          <w:szCs w:val="24"/>
        </w:rPr>
        <w:t>2015), state</w:t>
      </w:r>
      <w:r w:rsidR="00E55C65">
        <w:rPr>
          <w:szCs w:val="24"/>
        </w:rPr>
        <w:t>,</w:t>
      </w:r>
      <w:r>
        <w:rPr>
          <w:szCs w:val="24"/>
        </w:rPr>
        <w:t xml:space="preserve"> and </w:t>
      </w:r>
      <w:commentRangeStart w:id="32"/>
      <w:r>
        <w:rPr>
          <w:szCs w:val="24"/>
          <w:highlight w:val="lightGray"/>
        </w:rPr>
        <w:t>sex</w:t>
      </w:r>
      <w:commentRangeEnd w:id="32"/>
      <w:r w:rsidR="00E55C65">
        <w:rPr>
          <w:rStyle w:val="CommentReference"/>
        </w:rPr>
        <w:commentReference w:id="32"/>
      </w:r>
      <w:r>
        <w:rPr>
          <w:szCs w:val="24"/>
        </w:rPr>
        <w:t xml:space="preserve"> following standard demographic methods.</w:t>
      </w:r>
      <w:r>
        <w:rPr>
          <w:rStyle w:val="citebib"/>
          <w:szCs w:val="24"/>
          <w:vertAlign w:val="superscript"/>
        </w:rPr>
        <w:t>25</w:t>
      </w:r>
      <w:r>
        <w:rPr>
          <w:szCs w:val="24"/>
        </w:rPr>
        <w:t xml:space="preserve"> Finally, we computed life expectancies and life</w:t>
      </w:r>
      <w:r w:rsidR="00E55C65">
        <w:rPr>
          <w:szCs w:val="24"/>
        </w:rPr>
        <w:t xml:space="preserve"> </w:t>
      </w:r>
      <w:r>
        <w:rPr>
          <w:szCs w:val="24"/>
        </w:rPr>
        <w:t xml:space="preserve">span variation conditioned on surviving to age 15 </w:t>
      </w:r>
      <w:r w:rsidR="00E55C65">
        <w:rPr>
          <w:szCs w:val="24"/>
        </w:rPr>
        <w:t xml:space="preserve">years </w:t>
      </w:r>
      <w:r>
        <w:rPr>
          <w:szCs w:val="24"/>
        </w:rPr>
        <w:t xml:space="preserve">and estimated the age- and cause-specific contributions to yearly differences between the study periods </w:t>
      </w:r>
      <w:r w:rsidR="00874321">
        <w:rPr>
          <w:szCs w:val="24"/>
        </w:rPr>
        <w:t xml:space="preserve">by </w:t>
      </w:r>
      <w:r>
        <w:rPr>
          <w:szCs w:val="24"/>
        </w:rPr>
        <w:t xml:space="preserve">using standard decomposition techniques (see </w:t>
      </w:r>
      <w:commentRangeStart w:id="33"/>
      <w:commentRangeStart w:id="34"/>
      <w:r>
        <w:rPr>
          <w:szCs w:val="24"/>
        </w:rPr>
        <w:t>SM</w:t>
      </w:r>
      <w:commentRangeEnd w:id="33"/>
      <w:r w:rsidR="00E55C65">
        <w:rPr>
          <w:rStyle w:val="CommentReference"/>
        </w:rPr>
        <w:commentReference w:id="33"/>
      </w:r>
      <w:commentRangeEnd w:id="34"/>
      <w:r w:rsidR="008A2C32">
        <w:rPr>
          <w:rStyle w:val="CommentReference"/>
        </w:rPr>
        <w:commentReference w:id="34"/>
      </w:r>
      <w:r w:rsidR="00E55C65">
        <w:rPr>
          <w:szCs w:val="24"/>
        </w:rPr>
        <w:t>, available as a supplement to the online version of this article at http://www.ajph.org</w:t>
      </w:r>
      <w:r>
        <w:rPr>
          <w:szCs w:val="24"/>
        </w:rPr>
        <w:t>).</w:t>
      </w:r>
      <w:r>
        <w:rPr>
          <w:rStyle w:val="citebib"/>
          <w:szCs w:val="24"/>
          <w:vertAlign w:val="superscript"/>
        </w:rPr>
        <w:t>26</w:t>
      </w:r>
      <w:r>
        <w:rPr>
          <w:szCs w:val="24"/>
        </w:rPr>
        <w:t xml:space="preserve"> All analyses were carried out </w:t>
      </w:r>
      <w:r w:rsidR="006F5D3B">
        <w:rPr>
          <w:szCs w:val="24"/>
        </w:rPr>
        <w:t xml:space="preserve">by </w:t>
      </w:r>
      <w:r>
        <w:rPr>
          <w:szCs w:val="24"/>
        </w:rPr>
        <w:t>using R</w:t>
      </w:r>
      <w:r>
        <w:rPr>
          <w:rStyle w:val="citebib"/>
          <w:szCs w:val="24"/>
          <w:vertAlign w:val="superscript"/>
        </w:rPr>
        <w:t>27</w:t>
      </w:r>
      <w:r>
        <w:rPr>
          <w:szCs w:val="24"/>
        </w:rPr>
        <w:t xml:space="preserve"> and are reproducible (</w:t>
      </w:r>
      <w:commentRangeStart w:id="35"/>
      <w:commentRangeStart w:id="36"/>
      <w:r>
        <w:rPr>
          <w:szCs w:val="24"/>
        </w:rPr>
        <w:t>see SM</w:t>
      </w:r>
      <w:commentRangeEnd w:id="35"/>
      <w:r w:rsidR="00E55C65">
        <w:rPr>
          <w:rStyle w:val="CommentReference"/>
        </w:rPr>
        <w:commentReference w:id="35"/>
      </w:r>
      <w:commentRangeEnd w:id="36"/>
      <w:r w:rsidR="008A2C32">
        <w:rPr>
          <w:rStyle w:val="CommentReference"/>
        </w:rPr>
        <w:commentReference w:id="36"/>
      </w:r>
      <w:r>
        <w:rPr>
          <w:szCs w:val="24"/>
        </w:rPr>
        <w:t xml:space="preserve">). In addition, we created an interactive app to perform sensitivity analyses available </w:t>
      </w:r>
      <w:commentRangeStart w:id="37"/>
      <w:commentRangeStart w:id="38"/>
      <w:r>
        <w:rPr>
          <w:szCs w:val="24"/>
        </w:rPr>
        <w:t>here</w:t>
      </w:r>
      <w:commentRangeEnd w:id="37"/>
      <w:r w:rsidR="00874321">
        <w:rPr>
          <w:rStyle w:val="CommentReference"/>
        </w:rPr>
        <w:commentReference w:id="37"/>
      </w:r>
      <w:commentRangeEnd w:id="38"/>
      <w:r w:rsidR="008A2C32">
        <w:rPr>
          <w:rStyle w:val="CommentReference"/>
        </w:rPr>
        <w:commentReference w:id="38"/>
      </w:r>
      <w:r>
        <w:rPr>
          <w:szCs w:val="24"/>
        </w:rPr>
        <w:t>.</w:t>
      </w:r>
    </w:p>
    <w:p w14:paraId="34366409" w14:textId="77777777" w:rsidR="00735DDC" w:rsidRDefault="00735DDC" w:rsidP="00E74B25">
      <w:pPr>
        <w:pStyle w:val="H1"/>
        <w:autoSpaceDE w:val="0"/>
        <w:autoSpaceDN w:val="0"/>
        <w:adjustRightInd w:val="0"/>
        <w:spacing w:line="480" w:lineRule="auto"/>
        <w:rPr>
          <w:szCs w:val="24"/>
        </w:rPr>
      </w:pPr>
      <w:r>
        <w:rPr>
          <w:szCs w:val="24"/>
        </w:rPr>
        <w:lastRenderedPageBreak/>
        <w:t>RESULTS</w:t>
      </w:r>
    </w:p>
    <w:p w14:paraId="25A87221" w14:textId="77777777" w:rsidR="00735DDC" w:rsidRDefault="002A0FDA" w:rsidP="00E74B25">
      <w:pPr>
        <w:pStyle w:val="ParaText"/>
        <w:autoSpaceDE w:val="0"/>
        <w:autoSpaceDN w:val="0"/>
        <w:adjustRightInd w:val="0"/>
        <w:spacing w:line="480" w:lineRule="auto"/>
        <w:rPr>
          <w:szCs w:val="24"/>
        </w:rPr>
      </w:pPr>
      <w:r>
        <w:rPr>
          <w:rStyle w:val="citetbl"/>
          <w:szCs w:val="24"/>
        </w:rPr>
        <w:t>[ID]TBL1[/ID]</w:t>
      </w:r>
      <w:r w:rsidR="00735DDC">
        <w:rPr>
          <w:rStyle w:val="citetbl"/>
          <w:szCs w:val="24"/>
        </w:rPr>
        <w:t>Table 1</w:t>
      </w:r>
      <w:r w:rsidR="00735DDC">
        <w:rPr>
          <w:szCs w:val="24"/>
        </w:rPr>
        <w:t xml:space="preserve"> shows cause-specific contributions to changes in life expectancy and life</w:t>
      </w:r>
      <w:r>
        <w:rPr>
          <w:szCs w:val="24"/>
        </w:rPr>
        <w:t xml:space="preserve"> </w:t>
      </w:r>
      <w:r w:rsidR="00735DDC">
        <w:rPr>
          <w:szCs w:val="24"/>
        </w:rPr>
        <w:t>span inequality at age 15</w:t>
      </w:r>
      <w:r>
        <w:rPr>
          <w:szCs w:val="24"/>
        </w:rPr>
        <w:t xml:space="preserve"> years</w:t>
      </w:r>
      <w:r w:rsidR="00735DDC">
        <w:rPr>
          <w:szCs w:val="24"/>
        </w:rPr>
        <w:t xml:space="preserve"> between 1995 and 2015 and between 2005 and 2015. Among m</w:t>
      </w:r>
      <w:r>
        <w:rPr>
          <w:szCs w:val="24"/>
        </w:rPr>
        <w:t>ales</w:t>
      </w:r>
      <w:r w:rsidR="00735DDC">
        <w:rPr>
          <w:szCs w:val="24"/>
        </w:rPr>
        <w:t>, life expectancy increased more than twice as fast in 1995</w:t>
      </w:r>
      <w:r>
        <w:rPr>
          <w:szCs w:val="24"/>
        </w:rPr>
        <w:t xml:space="preserve"> to </w:t>
      </w:r>
      <w:r w:rsidR="00735DDC">
        <w:rPr>
          <w:szCs w:val="24"/>
        </w:rPr>
        <w:t>2005 (1.17 years) than in 2005</w:t>
      </w:r>
      <w:r>
        <w:rPr>
          <w:szCs w:val="24"/>
        </w:rPr>
        <w:t xml:space="preserve"> to </w:t>
      </w:r>
      <w:r w:rsidR="00735DDC">
        <w:rPr>
          <w:szCs w:val="24"/>
        </w:rPr>
        <w:t>2015 (0.55 years). Most causes of death contributed to life expectancy’s improvement in 1995</w:t>
      </w:r>
      <w:r>
        <w:rPr>
          <w:szCs w:val="24"/>
        </w:rPr>
        <w:t xml:space="preserve"> to </w:t>
      </w:r>
      <w:r w:rsidR="00735DDC">
        <w:rPr>
          <w:szCs w:val="24"/>
        </w:rPr>
        <w:t>2005 (except for diabetes and accidents). Importantly, homicides declined in 1995</w:t>
      </w:r>
      <w:r>
        <w:rPr>
          <w:szCs w:val="24"/>
        </w:rPr>
        <w:t xml:space="preserve"> to </w:t>
      </w:r>
      <w:r w:rsidR="00735DDC">
        <w:rPr>
          <w:szCs w:val="24"/>
        </w:rPr>
        <w:t>2005</w:t>
      </w:r>
      <w:r w:rsidR="00847C25">
        <w:rPr>
          <w:szCs w:val="24"/>
        </w:rPr>
        <w:t>,</w:t>
      </w:r>
      <w:r w:rsidR="00735DDC">
        <w:rPr>
          <w:szCs w:val="24"/>
        </w:rPr>
        <w:t xml:space="preserve"> which accounted for about 38.5% (0.45 years) of the overall gain in life expectancy in this period. About 80% (0.36 years) of the homicide reduction was concentrated between </w:t>
      </w:r>
      <w:r w:rsidR="00847C25">
        <w:rPr>
          <w:szCs w:val="24"/>
        </w:rPr>
        <w:t xml:space="preserve">the </w:t>
      </w:r>
      <w:r w:rsidR="00735DDC">
        <w:rPr>
          <w:szCs w:val="24"/>
        </w:rPr>
        <w:t>ages</w:t>
      </w:r>
      <w:r w:rsidR="00847C25">
        <w:rPr>
          <w:szCs w:val="24"/>
        </w:rPr>
        <w:t xml:space="preserve"> of</w:t>
      </w:r>
      <w:r w:rsidR="00735DDC">
        <w:rPr>
          <w:szCs w:val="24"/>
        </w:rPr>
        <w:t xml:space="preserve"> 15</w:t>
      </w:r>
      <w:r w:rsidR="00847C25">
        <w:rPr>
          <w:szCs w:val="24"/>
        </w:rPr>
        <w:t xml:space="preserve"> and </w:t>
      </w:r>
      <w:r w:rsidR="00735DDC">
        <w:rPr>
          <w:szCs w:val="24"/>
        </w:rPr>
        <w:t>49</w:t>
      </w:r>
      <w:r w:rsidR="00847C25">
        <w:rPr>
          <w:szCs w:val="24"/>
        </w:rPr>
        <w:t xml:space="preserve"> years</w:t>
      </w:r>
      <w:r w:rsidR="00735DDC">
        <w:rPr>
          <w:szCs w:val="24"/>
        </w:rPr>
        <w:t xml:space="preserve"> (</w:t>
      </w:r>
      <w:commentRangeStart w:id="39"/>
      <w:commentRangeStart w:id="40"/>
      <w:r>
        <w:rPr>
          <w:szCs w:val="24"/>
        </w:rPr>
        <w:t>F</w:t>
      </w:r>
      <w:r w:rsidR="00735DDC">
        <w:rPr>
          <w:szCs w:val="24"/>
        </w:rPr>
        <w:t xml:space="preserve">igure </w:t>
      </w:r>
      <w:r>
        <w:rPr>
          <w:szCs w:val="24"/>
        </w:rPr>
        <w:t>B</w:t>
      </w:r>
      <w:commentRangeEnd w:id="39"/>
      <w:r>
        <w:rPr>
          <w:rStyle w:val="CommentReference"/>
        </w:rPr>
        <w:commentReference w:id="39"/>
      </w:r>
      <w:commentRangeEnd w:id="40"/>
      <w:r w:rsidR="008A2C32">
        <w:rPr>
          <w:rStyle w:val="CommentReference"/>
        </w:rPr>
        <w:commentReference w:id="40"/>
      </w:r>
      <w:r>
        <w:rPr>
          <w:szCs w:val="24"/>
        </w:rPr>
        <w:t xml:space="preserve">, </w:t>
      </w:r>
      <w:r w:rsidR="00847C25">
        <w:rPr>
          <w:szCs w:val="24"/>
        </w:rPr>
        <w:t xml:space="preserve">panel a, </w:t>
      </w:r>
      <w:r>
        <w:rPr>
          <w:szCs w:val="24"/>
        </w:rPr>
        <w:t>available as a supplement to the online version of this article at http://www.ajph.org</w:t>
      </w:r>
      <w:r w:rsidR="00735DDC">
        <w:rPr>
          <w:szCs w:val="24"/>
        </w:rPr>
        <w:t>). In contrast, the slowed-down improvement in life expectancy in 2005</w:t>
      </w:r>
      <w:r>
        <w:rPr>
          <w:szCs w:val="24"/>
        </w:rPr>
        <w:t xml:space="preserve"> to </w:t>
      </w:r>
      <w:r w:rsidR="00735DDC">
        <w:rPr>
          <w:szCs w:val="24"/>
        </w:rPr>
        <w:t>2015 was mainly the result of rising homicides and heart diseases, hence their negative contributions. Female life expectancy increased by 0.58 year</w:t>
      </w:r>
      <w:r>
        <w:rPr>
          <w:szCs w:val="24"/>
        </w:rPr>
        <w:t>s</w:t>
      </w:r>
      <w:r w:rsidR="00735DDC">
        <w:rPr>
          <w:szCs w:val="24"/>
        </w:rPr>
        <w:t xml:space="preserve"> in 1995</w:t>
      </w:r>
      <w:r>
        <w:rPr>
          <w:szCs w:val="24"/>
        </w:rPr>
        <w:t xml:space="preserve"> to 2</w:t>
      </w:r>
      <w:r w:rsidR="00735DDC">
        <w:rPr>
          <w:szCs w:val="24"/>
        </w:rPr>
        <w:t>005 and 0.57 year</w:t>
      </w:r>
      <w:r>
        <w:rPr>
          <w:szCs w:val="24"/>
        </w:rPr>
        <w:t>s</w:t>
      </w:r>
      <w:r w:rsidR="00735DDC">
        <w:rPr>
          <w:szCs w:val="24"/>
        </w:rPr>
        <w:t xml:space="preserve"> in 2005</w:t>
      </w:r>
      <w:r>
        <w:rPr>
          <w:szCs w:val="24"/>
        </w:rPr>
        <w:t xml:space="preserve"> to </w:t>
      </w:r>
      <w:r w:rsidR="00735DDC">
        <w:rPr>
          <w:szCs w:val="24"/>
        </w:rPr>
        <w:t>2015. These gains resulted from mortality improvements in most causes of death with a negative impact of diabetes and a negligible impact of homicides, traffic accidents</w:t>
      </w:r>
      <w:r w:rsidR="00847C25">
        <w:rPr>
          <w:szCs w:val="24"/>
        </w:rPr>
        <w:t>,</w:t>
      </w:r>
      <w:r w:rsidR="00735DDC">
        <w:rPr>
          <w:szCs w:val="24"/>
        </w:rPr>
        <w:t xml:space="preserve"> and heart diseases.</w:t>
      </w:r>
    </w:p>
    <w:p w14:paraId="4A2F330E" w14:textId="77777777" w:rsidR="00735DDC" w:rsidRDefault="00735DDC" w:rsidP="00E74B25">
      <w:pPr>
        <w:pStyle w:val="ParaText"/>
        <w:autoSpaceDE w:val="0"/>
        <w:autoSpaceDN w:val="0"/>
        <w:adjustRightInd w:val="0"/>
        <w:spacing w:line="480" w:lineRule="auto"/>
        <w:rPr>
          <w:szCs w:val="24"/>
        </w:rPr>
      </w:pPr>
      <w:r>
        <w:rPr>
          <w:szCs w:val="24"/>
        </w:rPr>
        <w:t>Life</w:t>
      </w:r>
      <w:r w:rsidR="002A0FDA">
        <w:rPr>
          <w:szCs w:val="24"/>
        </w:rPr>
        <w:t xml:space="preserve"> </w:t>
      </w:r>
      <w:r>
        <w:rPr>
          <w:szCs w:val="24"/>
        </w:rPr>
        <w:t>span inequality declined by more than half a year between 1995 (14.31) and 2005 (13.77) for males. This means that, on average, Mexican males were losing 6 months of life less at their time of death in 2005 than in 1995. Although life</w:t>
      </w:r>
      <w:r w:rsidR="002A0FDA">
        <w:rPr>
          <w:szCs w:val="24"/>
        </w:rPr>
        <w:t xml:space="preserve"> </w:t>
      </w:r>
      <w:r>
        <w:rPr>
          <w:szCs w:val="24"/>
        </w:rPr>
        <w:t>span inequality also declined between 2005 and 2015 (</w:t>
      </w:r>
      <w:r w:rsidR="002A0FDA">
        <w:rPr>
          <w:szCs w:val="24"/>
        </w:rPr>
        <w:t>–</w:t>
      </w:r>
      <w:r>
        <w:rPr>
          <w:szCs w:val="24"/>
        </w:rPr>
        <w:t>0.15), the reduction in 1995</w:t>
      </w:r>
      <w:r w:rsidR="002A0FDA">
        <w:rPr>
          <w:szCs w:val="24"/>
        </w:rPr>
        <w:t xml:space="preserve"> to </w:t>
      </w:r>
      <w:r>
        <w:rPr>
          <w:szCs w:val="24"/>
        </w:rPr>
        <w:t>2005 was about 4 times larger. In other words, male life</w:t>
      </w:r>
      <w:r w:rsidR="002A0FDA">
        <w:rPr>
          <w:szCs w:val="24"/>
        </w:rPr>
        <w:t xml:space="preserve"> </w:t>
      </w:r>
      <w:r>
        <w:rPr>
          <w:szCs w:val="24"/>
        </w:rPr>
        <w:t>span inequality was stagnant in recent times. Nonetheless, improvements in other causes of death contributed to a reduction in life</w:t>
      </w:r>
      <w:r w:rsidR="002A0FDA">
        <w:rPr>
          <w:szCs w:val="24"/>
        </w:rPr>
        <w:t xml:space="preserve"> </w:t>
      </w:r>
      <w:r>
        <w:rPr>
          <w:szCs w:val="24"/>
        </w:rPr>
        <w:t>span inequality in both periods; for example, mortality declines in accidents and cirrhosis at younger ages (</w:t>
      </w:r>
      <w:r w:rsidR="002A0FDA">
        <w:rPr>
          <w:szCs w:val="24"/>
        </w:rPr>
        <w:t xml:space="preserve">Figure A, available as a </w:t>
      </w:r>
      <w:r w:rsidR="002A0FDA">
        <w:rPr>
          <w:szCs w:val="24"/>
        </w:rPr>
        <w:lastRenderedPageBreak/>
        <w:t>supplement to the online version of this article at http://www.ajph.org</w:t>
      </w:r>
      <w:r>
        <w:rPr>
          <w:szCs w:val="24"/>
        </w:rPr>
        <w:t>). Importantly, homicides (about 0.19 years) had the largest effect on increasing life</w:t>
      </w:r>
      <w:r w:rsidR="002A0FDA">
        <w:rPr>
          <w:szCs w:val="24"/>
        </w:rPr>
        <w:t xml:space="preserve"> </w:t>
      </w:r>
      <w:r>
        <w:rPr>
          <w:szCs w:val="24"/>
        </w:rPr>
        <w:t>span variation in 2005</w:t>
      </w:r>
      <w:r w:rsidR="002A0FDA">
        <w:rPr>
          <w:szCs w:val="24"/>
        </w:rPr>
        <w:t xml:space="preserve"> to </w:t>
      </w:r>
      <w:r>
        <w:rPr>
          <w:szCs w:val="24"/>
        </w:rPr>
        <w:t>2015 (i.e., positive contribution). For females, life</w:t>
      </w:r>
      <w:r w:rsidR="002A0FDA">
        <w:rPr>
          <w:szCs w:val="24"/>
        </w:rPr>
        <w:t xml:space="preserve"> </w:t>
      </w:r>
      <w:r>
        <w:rPr>
          <w:szCs w:val="24"/>
        </w:rPr>
        <w:t xml:space="preserve">span variation decreased </w:t>
      </w:r>
      <w:r w:rsidRPr="002A0FDA">
        <w:rPr>
          <w:szCs w:val="24"/>
        </w:rPr>
        <w:t>since</w:t>
      </w:r>
      <w:r>
        <w:rPr>
          <w:szCs w:val="24"/>
        </w:rPr>
        <w:t xml:space="preserve"> 1995 </w:t>
      </w:r>
      <w:r w:rsidR="002A0FDA">
        <w:rPr>
          <w:szCs w:val="24"/>
        </w:rPr>
        <w:t>because of</w:t>
      </w:r>
      <w:r>
        <w:rPr>
          <w:szCs w:val="24"/>
        </w:rPr>
        <w:t xml:space="preserve"> improvements in most causes of death. However, in 1995</w:t>
      </w:r>
      <w:r w:rsidR="002A0FDA">
        <w:rPr>
          <w:szCs w:val="24"/>
        </w:rPr>
        <w:t xml:space="preserve"> to </w:t>
      </w:r>
      <w:r>
        <w:rPr>
          <w:szCs w:val="24"/>
        </w:rPr>
        <w:t>2005</w:t>
      </w:r>
      <w:r w:rsidR="002A0FDA">
        <w:rPr>
          <w:szCs w:val="24"/>
        </w:rPr>
        <w:t>,</w:t>
      </w:r>
      <w:r>
        <w:rPr>
          <w:szCs w:val="24"/>
        </w:rPr>
        <w:t xml:space="preserve"> increased mortality from diabetes and traffic accidents increased life</w:t>
      </w:r>
      <w:r w:rsidR="002A0FDA">
        <w:rPr>
          <w:szCs w:val="24"/>
        </w:rPr>
        <w:t xml:space="preserve"> </w:t>
      </w:r>
      <w:r>
        <w:rPr>
          <w:szCs w:val="24"/>
        </w:rPr>
        <w:t xml:space="preserve">span inequality, </w:t>
      </w:r>
      <w:r w:rsidR="002A0FDA">
        <w:rPr>
          <w:szCs w:val="24"/>
        </w:rPr>
        <w:t>and</w:t>
      </w:r>
      <w:r>
        <w:rPr>
          <w:szCs w:val="24"/>
        </w:rPr>
        <w:t xml:space="preserve"> in 2005</w:t>
      </w:r>
      <w:r w:rsidR="002A0FDA">
        <w:rPr>
          <w:szCs w:val="24"/>
        </w:rPr>
        <w:t xml:space="preserve"> to </w:t>
      </w:r>
      <w:r>
        <w:rPr>
          <w:szCs w:val="24"/>
        </w:rPr>
        <w:t>2015</w:t>
      </w:r>
      <w:r w:rsidR="002A0FDA">
        <w:rPr>
          <w:szCs w:val="24"/>
        </w:rPr>
        <w:t>,</w:t>
      </w:r>
      <w:r>
        <w:rPr>
          <w:szCs w:val="24"/>
        </w:rPr>
        <w:t xml:space="preserve"> homicides were the major contributor to slowing down improvements in variation of life</w:t>
      </w:r>
      <w:r w:rsidR="002A0FDA">
        <w:rPr>
          <w:szCs w:val="24"/>
        </w:rPr>
        <w:t xml:space="preserve"> </w:t>
      </w:r>
      <w:r>
        <w:rPr>
          <w:szCs w:val="24"/>
        </w:rPr>
        <w:t>spans. These results underscore the major role of rising homicide rates among young adults in recent times and the consequent slow improvement in reducing life</w:t>
      </w:r>
      <w:r w:rsidR="002A0FDA">
        <w:rPr>
          <w:szCs w:val="24"/>
        </w:rPr>
        <w:t xml:space="preserve"> </w:t>
      </w:r>
      <w:r>
        <w:rPr>
          <w:szCs w:val="24"/>
        </w:rPr>
        <w:t>span inequality.</w:t>
      </w:r>
    </w:p>
    <w:p w14:paraId="0FC67C7A" w14:textId="77777777" w:rsidR="00735DDC" w:rsidRDefault="00735DDC" w:rsidP="00E74B25">
      <w:pPr>
        <w:pStyle w:val="ParaText"/>
        <w:autoSpaceDE w:val="0"/>
        <w:autoSpaceDN w:val="0"/>
        <w:adjustRightInd w:val="0"/>
        <w:spacing w:line="480" w:lineRule="auto"/>
        <w:rPr>
          <w:szCs w:val="24"/>
        </w:rPr>
      </w:pPr>
      <w:r>
        <w:rPr>
          <w:szCs w:val="24"/>
        </w:rPr>
        <w:t xml:space="preserve">In </w:t>
      </w:r>
      <w:r w:rsidR="002A0FDA">
        <w:rPr>
          <w:szCs w:val="24"/>
        </w:rPr>
        <w:t>[ID]FIG1[/ID][ID]FIG2[/ID]F</w:t>
      </w:r>
      <w:r>
        <w:rPr>
          <w:rStyle w:val="citefig"/>
          <w:szCs w:val="24"/>
        </w:rPr>
        <w:t>igures 1</w:t>
      </w:r>
      <w:r w:rsidR="002A0FDA">
        <w:rPr>
          <w:rStyle w:val="citefig"/>
          <w:szCs w:val="24"/>
        </w:rPr>
        <w:t xml:space="preserve"> and </w:t>
      </w:r>
      <w:r>
        <w:rPr>
          <w:szCs w:val="24"/>
        </w:rPr>
        <w:t xml:space="preserve">2 we focus on results for males because the impact of homicides is larger among them, results for females are in </w:t>
      </w:r>
      <w:commentRangeStart w:id="41"/>
      <w:commentRangeStart w:id="42"/>
      <w:r w:rsidR="002A0FDA">
        <w:rPr>
          <w:szCs w:val="24"/>
        </w:rPr>
        <w:t>F</w:t>
      </w:r>
      <w:r>
        <w:rPr>
          <w:szCs w:val="24"/>
        </w:rPr>
        <w:t xml:space="preserve">igures </w:t>
      </w:r>
      <w:r w:rsidR="002A0FDA">
        <w:rPr>
          <w:szCs w:val="24"/>
        </w:rPr>
        <w:t xml:space="preserve">C and D </w:t>
      </w:r>
      <w:commentRangeEnd w:id="41"/>
      <w:r w:rsidR="002A0FDA">
        <w:rPr>
          <w:rStyle w:val="CommentReference"/>
        </w:rPr>
        <w:commentReference w:id="41"/>
      </w:r>
      <w:commentRangeEnd w:id="42"/>
      <w:r w:rsidR="008A2C32">
        <w:rPr>
          <w:rStyle w:val="CommentReference"/>
        </w:rPr>
        <w:commentReference w:id="42"/>
      </w:r>
      <w:r w:rsidR="002A0FDA">
        <w:rPr>
          <w:szCs w:val="24"/>
        </w:rPr>
        <w:t>(available as supplements to the online version of this article at http://www.ajph.org)</w:t>
      </w:r>
      <w:r>
        <w:rPr>
          <w:szCs w:val="24"/>
        </w:rPr>
        <w:t xml:space="preserve">. </w:t>
      </w:r>
      <w:r>
        <w:rPr>
          <w:rStyle w:val="citefig"/>
          <w:szCs w:val="24"/>
        </w:rPr>
        <w:t>Figure 1</w:t>
      </w:r>
      <w:r>
        <w:rPr>
          <w:szCs w:val="24"/>
        </w:rPr>
        <w:t xml:space="preserve"> shows changes in life expectancy</w:t>
      </w:r>
      <w:r w:rsidR="00847C25">
        <w:rPr>
          <w:szCs w:val="24"/>
        </w:rPr>
        <w:t xml:space="preserve"> (panel a)</w:t>
      </w:r>
      <w:r>
        <w:rPr>
          <w:szCs w:val="24"/>
        </w:rPr>
        <w:t xml:space="preserve"> and in life</w:t>
      </w:r>
      <w:r w:rsidR="00847C25">
        <w:rPr>
          <w:szCs w:val="24"/>
        </w:rPr>
        <w:t xml:space="preserve"> </w:t>
      </w:r>
      <w:r>
        <w:rPr>
          <w:szCs w:val="24"/>
        </w:rPr>
        <w:t xml:space="preserve">span inequality </w:t>
      </w:r>
      <w:r w:rsidR="00847C25">
        <w:rPr>
          <w:szCs w:val="24"/>
        </w:rPr>
        <w:t xml:space="preserve">(panel b) </w:t>
      </w:r>
      <w:r>
        <w:rPr>
          <w:szCs w:val="24"/>
        </w:rPr>
        <w:t xml:space="preserve">for males in each of the 32 states in Mexico between 1995 and 2005 and between 2005 and 2015. We grouped states into 3 broad regions: </w:t>
      </w:r>
      <w:r w:rsidR="004F7A9F">
        <w:rPr>
          <w:szCs w:val="24"/>
        </w:rPr>
        <w:t>n</w:t>
      </w:r>
      <w:r>
        <w:rPr>
          <w:szCs w:val="24"/>
        </w:rPr>
        <w:t xml:space="preserve">orth, </w:t>
      </w:r>
      <w:r w:rsidR="004F7A9F">
        <w:rPr>
          <w:szCs w:val="24"/>
        </w:rPr>
        <w:t>c</w:t>
      </w:r>
      <w:r>
        <w:rPr>
          <w:szCs w:val="24"/>
        </w:rPr>
        <w:t>entral</w:t>
      </w:r>
      <w:r w:rsidR="004F7A9F">
        <w:rPr>
          <w:szCs w:val="24"/>
        </w:rPr>
        <w:t>,</w:t>
      </w:r>
      <w:r>
        <w:rPr>
          <w:szCs w:val="24"/>
        </w:rPr>
        <w:t xml:space="preserve"> and </w:t>
      </w:r>
      <w:r w:rsidR="004F7A9F">
        <w:rPr>
          <w:szCs w:val="24"/>
        </w:rPr>
        <w:t>s</w:t>
      </w:r>
      <w:r>
        <w:rPr>
          <w:szCs w:val="24"/>
        </w:rPr>
        <w:t>outh.</w:t>
      </w:r>
    </w:p>
    <w:p w14:paraId="4CA2065F" w14:textId="77777777" w:rsidR="00735DDC" w:rsidRDefault="00735DDC" w:rsidP="00E74B25">
      <w:pPr>
        <w:pStyle w:val="ParaText"/>
        <w:autoSpaceDE w:val="0"/>
        <w:autoSpaceDN w:val="0"/>
        <w:adjustRightInd w:val="0"/>
        <w:spacing w:line="480" w:lineRule="auto"/>
        <w:rPr>
          <w:szCs w:val="24"/>
        </w:rPr>
      </w:pPr>
      <w:r>
        <w:rPr>
          <w:szCs w:val="24"/>
        </w:rPr>
        <w:t>Life expectancy among males had a larger increase in 1995</w:t>
      </w:r>
      <w:r w:rsidR="004F7A9F">
        <w:rPr>
          <w:szCs w:val="24"/>
        </w:rPr>
        <w:t xml:space="preserve"> to </w:t>
      </w:r>
      <w:r>
        <w:rPr>
          <w:szCs w:val="24"/>
        </w:rPr>
        <w:t>2005 than in 2005</w:t>
      </w:r>
      <w:r w:rsidR="004F7A9F">
        <w:rPr>
          <w:szCs w:val="24"/>
        </w:rPr>
        <w:t xml:space="preserve"> to </w:t>
      </w:r>
      <w:r>
        <w:rPr>
          <w:szCs w:val="24"/>
        </w:rPr>
        <w:t xml:space="preserve">2015 across all states </w:t>
      </w:r>
      <w:r w:rsidR="00847C25">
        <w:rPr>
          <w:szCs w:val="24"/>
        </w:rPr>
        <w:t xml:space="preserve">(panel a) </w:t>
      </w:r>
      <w:r>
        <w:rPr>
          <w:szCs w:val="24"/>
        </w:rPr>
        <w:t>except for Yucatán</w:t>
      </w:r>
      <w:r w:rsidR="004F7A9F">
        <w:rPr>
          <w:szCs w:val="24"/>
        </w:rPr>
        <w:t>;</w:t>
      </w:r>
      <w:r>
        <w:rPr>
          <w:szCs w:val="24"/>
        </w:rPr>
        <w:t xml:space="preserve"> some states even experienced reductions in life expectancy in 2005</w:t>
      </w:r>
      <w:r w:rsidR="004F7A9F">
        <w:rPr>
          <w:szCs w:val="24"/>
        </w:rPr>
        <w:t xml:space="preserve"> to </w:t>
      </w:r>
      <w:r>
        <w:rPr>
          <w:szCs w:val="24"/>
        </w:rPr>
        <w:t>2015</w:t>
      </w:r>
      <w:r w:rsidR="00847C25">
        <w:rPr>
          <w:szCs w:val="24"/>
        </w:rPr>
        <w:t>,</w:t>
      </w:r>
      <w:r>
        <w:rPr>
          <w:szCs w:val="24"/>
        </w:rPr>
        <w:t xml:space="preserve"> particularly in the </w:t>
      </w:r>
      <w:r w:rsidR="004F7A9F">
        <w:rPr>
          <w:szCs w:val="24"/>
        </w:rPr>
        <w:t>n</w:t>
      </w:r>
      <w:r>
        <w:rPr>
          <w:szCs w:val="24"/>
        </w:rPr>
        <w:t>orth (e.g., Chihuahua, Nuevo León</w:t>
      </w:r>
      <w:r w:rsidR="004F7A9F">
        <w:rPr>
          <w:szCs w:val="24"/>
        </w:rPr>
        <w:t>,</w:t>
      </w:r>
      <w:r>
        <w:rPr>
          <w:szCs w:val="24"/>
        </w:rPr>
        <w:t xml:space="preserve"> and Sinaloa). Life</w:t>
      </w:r>
      <w:r w:rsidR="004F7A9F">
        <w:rPr>
          <w:szCs w:val="24"/>
        </w:rPr>
        <w:t xml:space="preserve"> </w:t>
      </w:r>
      <w:r>
        <w:rPr>
          <w:szCs w:val="24"/>
        </w:rPr>
        <w:t xml:space="preserve">span inequality </w:t>
      </w:r>
      <w:r w:rsidR="00847C25">
        <w:rPr>
          <w:szCs w:val="24"/>
        </w:rPr>
        <w:t xml:space="preserve">(panel b) </w:t>
      </w:r>
      <w:r>
        <w:rPr>
          <w:szCs w:val="24"/>
        </w:rPr>
        <w:t>was reduced in most states over the 2 decades, 1995</w:t>
      </w:r>
      <w:r w:rsidR="004F7A9F">
        <w:rPr>
          <w:szCs w:val="24"/>
        </w:rPr>
        <w:t xml:space="preserve"> to </w:t>
      </w:r>
      <w:r>
        <w:rPr>
          <w:szCs w:val="24"/>
        </w:rPr>
        <w:t xml:space="preserve">2015, except for those in the </w:t>
      </w:r>
      <w:r w:rsidR="004F7A9F">
        <w:rPr>
          <w:szCs w:val="24"/>
        </w:rPr>
        <w:t>n</w:t>
      </w:r>
      <w:r>
        <w:rPr>
          <w:szCs w:val="24"/>
        </w:rPr>
        <w:t>orth and Nayarit. For example, almost every state between 1995 and 2005 had major reductions in life</w:t>
      </w:r>
      <w:r w:rsidR="004F7A9F">
        <w:rPr>
          <w:szCs w:val="24"/>
        </w:rPr>
        <w:t xml:space="preserve"> </w:t>
      </w:r>
      <w:r>
        <w:rPr>
          <w:szCs w:val="24"/>
        </w:rPr>
        <w:t>span inequality of at least 0.4 years, but between 2005 and 2015, all states in the north had negligible reductions in life</w:t>
      </w:r>
      <w:r w:rsidR="004F7A9F">
        <w:rPr>
          <w:szCs w:val="24"/>
        </w:rPr>
        <w:t xml:space="preserve"> </w:t>
      </w:r>
      <w:r>
        <w:rPr>
          <w:szCs w:val="24"/>
        </w:rPr>
        <w:t xml:space="preserve">span inequality with 5 states having </w:t>
      </w:r>
      <w:r>
        <w:rPr>
          <w:szCs w:val="24"/>
        </w:rPr>
        <w:lastRenderedPageBreak/>
        <w:t>a large increase (Chihuahua, Nuevo León</w:t>
      </w:r>
      <w:r w:rsidR="004F7A9F">
        <w:rPr>
          <w:szCs w:val="24"/>
        </w:rPr>
        <w:t>,</w:t>
      </w:r>
      <w:r>
        <w:rPr>
          <w:szCs w:val="24"/>
        </w:rPr>
        <w:t xml:space="preserve"> Tamaulipas</w:t>
      </w:r>
      <w:r w:rsidR="004F7A9F">
        <w:rPr>
          <w:szCs w:val="24"/>
        </w:rPr>
        <w:t xml:space="preserve"> </w:t>
      </w:r>
      <w:r w:rsidR="00847C25">
        <w:rPr>
          <w:szCs w:val="24"/>
        </w:rPr>
        <w:t>[</w:t>
      </w:r>
      <w:r>
        <w:rPr>
          <w:szCs w:val="24"/>
        </w:rPr>
        <w:t>all bordering Texas in the U</w:t>
      </w:r>
      <w:r w:rsidR="004F7A9F">
        <w:rPr>
          <w:szCs w:val="24"/>
        </w:rPr>
        <w:t xml:space="preserve">nited </w:t>
      </w:r>
      <w:r>
        <w:rPr>
          <w:szCs w:val="24"/>
        </w:rPr>
        <w:t>S</w:t>
      </w:r>
      <w:r w:rsidR="004F7A9F">
        <w:rPr>
          <w:szCs w:val="24"/>
        </w:rPr>
        <w:t>tates</w:t>
      </w:r>
      <w:r w:rsidR="00847C25">
        <w:rPr>
          <w:szCs w:val="24"/>
        </w:rPr>
        <w:t>]</w:t>
      </w:r>
      <w:r>
        <w:rPr>
          <w:szCs w:val="24"/>
        </w:rPr>
        <w:t>, Sinaloa</w:t>
      </w:r>
      <w:r w:rsidR="004F7A9F">
        <w:rPr>
          <w:szCs w:val="24"/>
        </w:rPr>
        <w:t>,</w:t>
      </w:r>
      <w:r>
        <w:rPr>
          <w:szCs w:val="24"/>
        </w:rPr>
        <w:t xml:space="preserve"> and Durango).</w:t>
      </w:r>
    </w:p>
    <w:p w14:paraId="7EDB513C" w14:textId="77777777" w:rsidR="00735DDC" w:rsidRDefault="00735DDC" w:rsidP="00E74B25">
      <w:pPr>
        <w:pStyle w:val="ParaText"/>
        <w:autoSpaceDE w:val="0"/>
        <w:autoSpaceDN w:val="0"/>
        <w:adjustRightInd w:val="0"/>
        <w:spacing w:line="480" w:lineRule="auto"/>
        <w:rPr>
          <w:szCs w:val="24"/>
        </w:rPr>
      </w:pPr>
      <w:r>
        <w:rPr>
          <w:rStyle w:val="citefig"/>
          <w:szCs w:val="24"/>
        </w:rPr>
        <w:t>Figure 2</w:t>
      </w:r>
      <w:r>
        <w:rPr>
          <w:szCs w:val="24"/>
        </w:rPr>
        <w:t xml:space="preserve"> shows the contribution of homicides to changes in life</w:t>
      </w:r>
      <w:r w:rsidR="004F7A9F">
        <w:rPr>
          <w:szCs w:val="24"/>
        </w:rPr>
        <w:t xml:space="preserve"> </w:t>
      </w:r>
      <w:r>
        <w:rPr>
          <w:szCs w:val="24"/>
        </w:rPr>
        <w:t xml:space="preserve">span inequality between 1995 and 2005 and between 2005 and 2015 by state. For contributions from all cause-of-death categories and for females see </w:t>
      </w:r>
      <w:r w:rsidR="004F7A9F">
        <w:rPr>
          <w:szCs w:val="24"/>
        </w:rPr>
        <w:t>F</w:t>
      </w:r>
      <w:r>
        <w:rPr>
          <w:szCs w:val="24"/>
        </w:rPr>
        <w:t xml:space="preserve">igures </w:t>
      </w:r>
      <w:del w:id="43" w:author="José Manuel Aburto" w:date="2019-01-09T11:04:00Z">
        <w:r w:rsidR="004F7A9F" w:rsidDel="00F445C2">
          <w:rPr>
            <w:szCs w:val="24"/>
          </w:rPr>
          <w:delText xml:space="preserve">D </w:delText>
        </w:r>
      </w:del>
      <w:ins w:id="44" w:author="José Manuel Aburto" w:date="2019-01-09T11:04:00Z">
        <w:r w:rsidR="00F445C2">
          <w:rPr>
            <w:szCs w:val="24"/>
          </w:rPr>
          <w:t xml:space="preserve">E </w:t>
        </w:r>
      </w:ins>
      <w:r w:rsidR="004F7A9F">
        <w:rPr>
          <w:szCs w:val="24"/>
        </w:rPr>
        <w:t xml:space="preserve">and </w:t>
      </w:r>
      <w:del w:id="45" w:author="José Manuel Aburto" w:date="2019-01-09T11:04:00Z">
        <w:r w:rsidR="004F7A9F" w:rsidDel="00F445C2">
          <w:rPr>
            <w:szCs w:val="24"/>
          </w:rPr>
          <w:delText xml:space="preserve">E </w:delText>
        </w:r>
      </w:del>
      <w:ins w:id="46" w:author="José Manuel Aburto" w:date="2019-01-09T11:04:00Z">
        <w:r w:rsidR="00F445C2">
          <w:rPr>
            <w:szCs w:val="24"/>
          </w:rPr>
          <w:t xml:space="preserve">F </w:t>
        </w:r>
      </w:ins>
      <w:r w:rsidR="004F7A9F">
        <w:rPr>
          <w:szCs w:val="24"/>
        </w:rPr>
        <w:t>(available as supplements to the online version of this article at http://www.ajph.org)</w:t>
      </w:r>
      <w:r>
        <w:rPr>
          <w:szCs w:val="24"/>
        </w:rPr>
        <w:t>.</w:t>
      </w:r>
    </w:p>
    <w:p w14:paraId="3EC86C20" w14:textId="77777777" w:rsidR="00AC05C3" w:rsidRDefault="00735DDC" w:rsidP="00E74B25">
      <w:pPr>
        <w:pStyle w:val="ParaText"/>
        <w:autoSpaceDE w:val="0"/>
        <w:autoSpaceDN w:val="0"/>
        <w:adjustRightInd w:val="0"/>
        <w:spacing w:line="480" w:lineRule="auto"/>
        <w:rPr>
          <w:szCs w:val="24"/>
        </w:rPr>
      </w:pPr>
      <w:commentRangeStart w:id="47"/>
      <w:commentRangeStart w:id="48"/>
      <w:r>
        <w:rPr>
          <w:szCs w:val="24"/>
        </w:rPr>
        <w:t xml:space="preserve">Every state decreased </w:t>
      </w:r>
      <w:commentRangeEnd w:id="47"/>
      <w:r w:rsidR="00403758">
        <w:rPr>
          <w:rStyle w:val="CommentReference"/>
        </w:rPr>
        <w:commentReference w:id="47"/>
      </w:r>
      <w:commentRangeEnd w:id="48"/>
      <w:r w:rsidR="00F445C2">
        <w:rPr>
          <w:rStyle w:val="CommentReference"/>
        </w:rPr>
        <w:commentReference w:id="48"/>
      </w:r>
      <w:r>
        <w:rPr>
          <w:szCs w:val="24"/>
        </w:rPr>
        <w:t>life</w:t>
      </w:r>
      <w:r w:rsidR="00403758">
        <w:rPr>
          <w:szCs w:val="24"/>
        </w:rPr>
        <w:t xml:space="preserve"> </w:t>
      </w:r>
      <w:r>
        <w:rPr>
          <w:szCs w:val="24"/>
        </w:rPr>
        <w:t xml:space="preserve">span inequality </w:t>
      </w:r>
      <w:r w:rsidR="00403758">
        <w:rPr>
          <w:szCs w:val="24"/>
        </w:rPr>
        <w:t>because of</w:t>
      </w:r>
      <w:r>
        <w:rPr>
          <w:szCs w:val="24"/>
        </w:rPr>
        <w:t xml:space="preserve"> reductions in homicide mortality between 1995 and 2005. In the same period, all but 2 states for males, Baja California Sur in the </w:t>
      </w:r>
      <w:r w:rsidR="00403758">
        <w:rPr>
          <w:szCs w:val="24"/>
        </w:rPr>
        <w:t>n</w:t>
      </w:r>
      <w:r>
        <w:rPr>
          <w:szCs w:val="24"/>
        </w:rPr>
        <w:t>orth and Tlaxcala in the central region, showed decreased life</w:t>
      </w:r>
      <w:r w:rsidR="00403758">
        <w:rPr>
          <w:szCs w:val="24"/>
        </w:rPr>
        <w:t xml:space="preserve"> </w:t>
      </w:r>
      <w:r>
        <w:rPr>
          <w:szCs w:val="24"/>
        </w:rPr>
        <w:t xml:space="preserve">span variation attributed to improvements in medically amenable conditions </w:t>
      </w:r>
      <w:commentRangeStart w:id="49"/>
      <w:r>
        <w:rPr>
          <w:szCs w:val="24"/>
        </w:rPr>
        <w:t>(</w:t>
      </w:r>
      <w:r w:rsidR="00403758">
        <w:rPr>
          <w:szCs w:val="24"/>
        </w:rPr>
        <w:t xml:space="preserve">Figures E and </w:t>
      </w:r>
      <w:commentRangeStart w:id="50"/>
      <w:r w:rsidR="00403758">
        <w:rPr>
          <w:szCs w:val="24"/>
        </w:rPr>
        <w:t>F</w:t>
      </w:r>
      <w:commentRangeEnd w:id="50"/>
      <w:r w:rsidR="00403758">
        <w:rPr>
          <w:rStyle w:val="CommentReference"/>
        </w:rPr>
        <w:commentReference w:id="50"/>
      </w:r>
      <w:r w:rsidR="00403758">
        <w:rPr>
          <w:szCs w:val="24"/>
        </w:rPr>
        <w:t>, available as supplements to the online version of this article at http://www.ajph.org</w:t>
      </w:r>
      <w:r>
        <w:rPr>
          <w:szCs w:val="24"/>
        </w:rPr>
        <w:t>)</w:t>
      </w:r>
      <w:commentRangeEnd w:id="49"/>
      <w:r w:rsidR="00F445C2">
        <w:rPr>
          <w:rStyle w:val="CommentReference"/>
        </w:rPr>
        <w:commentReference w:id="49"/>
      </w:r>
      <w:r>
        <w:rPr>
          <w:szCs w:val="24"/>
        </w:rPr>
        <w:t>. As we hypothesized, the states showing the larger reductions were mostly concentrated in the southern region of Mexico (e.g., Chiapas, Oaxaca, Puebla, Guerrero</w:t>
      </w:r>
      <w:r w:rsidR="00403758">
        <w:rPr>
          <w:szCs w:val="24"/>
        </w:rPr>
        <w:t>,</w:t>
      </w:r>
      <w:r>
        <w:rPr>
          <w:szCs w:val="24"/>
        </w:rPr>
        <w:t xml:space="preserve"> and Morelos). </w:t>
      </w:r>
    </w:p>
    <w:p w14:paraId="29E8CEE2" w14:textId="77777777" w:rsidR="00735DDC" w:rsidRDefault="00735DDC" w:rsidP="00E74B25">
      <w:pPr>
        <w:pStyle w:val="ParaText"/>
        <w:autoSpaceDE w:val="0"/>
        <w:autoSpaceDN w:val="0"/>
        <w:adjustRightInd w:val="0"/>
        <w:spacing w:line="480" w:lineRule="auto"/>
        <w:rPr>
          <w:szCs w:val="24"/>
        </w:rPr>
      </w:pPr>
      <w:r>
        <w:rPr>
          <w:szCs w:val="24"/>
        </w:rPr>
        <w:t>A decade later (2005</w:t>
      </w:r>
      <w:r w:rsidRPr="00403758">
        <w:rPr>
          <w:szCs w:val="24"/>
        </w:rPr>
        <w:t>–</w:t>
      </w:r>
      <w:r>
        <w:rPr>
          <w:szCs w:val="24"/>
        </w:rPr>
        <w:t xml:space="preserve">2015), however, there </w:t>
      </w:r>
      <w:r w:rsidR="00AC05C3">
        <w:rPr>
          <w:szCs w:val="24"/>
        </w:rPr>
        <w:t>wa</w:t>
      </w:r>
      <w:r>
        <w:rPr>
          <w:szCs w:val="24"/>
        </w:rPr>
        <w:t>s more heterogeneity in the contribution of causes of death to life</w:t>
      </w:r>
      <w:r w:rsidR="00403758">
        <w:rPr>
          <w:szCs w:val="24"/>
        </w:rPr>
        <w:t xml:space="preserve"> </w:t>
      </w:r>
      <w:r>
        <w:rPr>
          <w:szCs w:val="24"/>
        </w:rPr>
        <w:t>span inequality. For example, conditions amenable to medical service contributed to reductions in life</w:t>
      </w:r>
      <w:r w:rsidR="00403758">
        <w:rPr>
          <w:szCs w:val="24"/>
        </w:rPr>
        <w:t xml:space="preserve"> </w:t>
      </w:r>
      <w:r>
        <w:rPr>
          <w:szCs w:val="24"/>
        </w:rPr>
        <w:t xml:space="preserve">span inequality in some states but small increases in 9 states for males distributed across the country, </w:t>
      </w:r>
      <w:r w:rsidRPr="00403758">
        <w:rPr>
          <w:szCs w:val="24"/>
        </w:rPr>
        <w:t>while</w:t>
      </w:r>
      <w:r>
        <w:rPr>
          <w:szCs w:val="24"/>
        </w:rPr>
        <w:t xml:space="preserve"> cirrhosis decreased variation in life</w:t>
      </w:r>
      <w:r w:rsidR="00403758">
        <w:rPr>
          <w:szCs w:val="24"/>
        </w:rPr>
        <w:t xml:space="preserve"> </w:t>
      </w:r>
      <w:r>
        <w:rPr>
          <w:szCs w:val="24"/>
        </w:rPr>
        <w:t>spans in the central and northern regions. Homicides increased variation in life</w:t>
      </w:r>
      <w:r w:rsidR="00403758">
        <w:rPr>
          <w:szCs w:val="24"/>
        </w:rPr>
        <w:t xml:space="preserve"> </w:t>
      </w:r>
      <w:r>
        <w:rPr>
          <w:szCs w:val="24"/>
        </w:rPr>
        <w:t>spans. Although the increase in homicides affected life</w:t>
      </w:r>
      <w:r w:rsidR="00403758">
        <w:rPr>
          <w:szCs w:val="24"/>
        </w:rPr>
        <w:t xml:space="preserve"> </w:t>
      </w:r>
      <w:r>
        <w:rPr>
          <w:szCs w:val="24"/>
        </w:rPr>
        <w:t xml:space="preserve">span inequality in all states after 2005, </w:t>
      </w:r>
      <w:r w:rsidR="00403758">
        <w:rPr>
          <w:szCs w:val="24"/>
        </w:rPr>
        <w:t>1</w:t>
      </w:r>
      <w:r>
        <w:rPr>
          <w:szCs w:val="24"/>
        </w:rPr>
        <w:t xml:space="preserve"> state in the </w:t>
      </w:r>
      <w:r w:rsidR="00403758">
        <w:rPr>
          <w:szCs w:val="24"/>
        </w:rPr>
        <w:t>s</w:t>
      </w:r>
      <w:r>
        <w:rPr>
          <w:szCs w:val="24"/>
        </w:rPr>
        <w:t>outh was affected the most (about a 1</w:t>
      </w:r>
      <w:r w:rsidR="00403758">
        <w:rPr>
          <w:szCs w:val="24"/>
        </w:rPr>
        <w:t>-</w:t>
      </w:r>
      <w:r>
        <w:rPr>
          <w:szCs w:val="24"/>
        </w:rPr>
        <w:t xml:space="preserve">year increase for males and about 2 months for females in Guerrero), followed by some states in the </w:t>
      </w:r>
      <w:r w:rsidR="00403758">
        <w:rPr>
          <w:szCs w:val="24"/>
        </w:rPr>
        <w:t>n</w:t>
      </w:r>
      <w:r>
        <w:rPr>
          <w:szCs w:val="24"/>
        </w:rPr>
        <w:t>orth (increase of about 0</w:t>
      </w:r>
      <w:commentRangeStart w:id="51"/>
      <w:commentRangeStart w:id="52"/>
      <w:r>
        <w:rPr>
          <w:szCs w:val="24"/>
        </w:rPr>
        <w:t>.75 and 0.5 years in Chihuahua and Sinaloa</w:t>
      </w:r>
      <w:commentRangeEnd w:id="51"/>
      <w:r w:rsidR="00403758">
        <w:rPr>
          <w:rStyle w:val="CommentReference"/>
        </w:rPr>
        <w:commentReference w:id="51"/>
      </w:r>
      <w:commentRangeEnd w:id="52"/>
      <w:r w:rsidR="00F445C2">
        <w:rPr>
          <w:rStyle w:val="CommentReference"/>
        </w:rPr>
        <w:commentReference w:id="52"/>
      </w:r>
      <w:r>
        <w:rPr>
          <w:szCs w:val="24"/>
        </w:rPr>
        <w:t>) and in the central part of the country (e.g.</w:t>
      </w:r>
      <w:r w:rsidR="00403758">
        <w:rPr>
          <w:szCs w:val="24"/>
        </w:rPr>
        <w:t>,</w:t>
      </w:r>
      <w:r>
        <w:rPr>
          <w:szCs w:val="24"/>
        </w:rPr>
        <w:t xml:space="preserve"> Colima). Mortality </w:t>
      </w:r>
      <w:r w:rsidR="00403758">
        <w:rPr>
          <w:szCs w:val="24"/>
        </w:rPr>
        <w:t>associated with</w:t>
      </w:r>
      <w:r>
        <w:rPr>
          <w:szCs w:val="24"/>
        </w:rPr>
        <w:t xml:space="preserve"> diabetes </w:t>
      </w:r>
      <w:r>
        <w:rPr>
          <w:szCs w:val="24"/>
        </w:rPr>
        <w:lastRenderedPageBreak/>
        <w:t>showed negligible contributions to life</w:t>
      </w:r>
      <w:r w:rsidR="00403758">
        <w:rPr>
          <w:szCs w:val="24"/>
        </w:rPr>
        <w:t xml:space="preserve"> </w:t>
      </w:r>
      <w:r>
        <w:rPr>
          <w:szCs w:val="24"/>
        </w:rPr>
        <w:t>span inequality in both periods. Results for females indicate substantial reductions in life</w:t>
      </w:r>
      <w:r w:rsidR="00403758">
        <w:rPr>
          <w:szCs w:val="24"/>
        </w:rPr>
        <w:t xml:space="preserve"> </w:t>
      </w:r>
      <w:r>
        <w:rPr>
          <w:szCs w:val="24"/>
        </w:rPr>
        <w:t>span inequality from medically amenable conditions and diabetes in the period 1995</w:t>
      </w:r>
      <w:r w:rsidR="00403758">
        <w:rPr>
          <w:szCs w:val="24"/>
        </w:rPr>
        <w:t xml:space="preserve"> to </w:t>
      </w:r>
      <w:r>
        <w:rPr>
          <w:szCs w:val="24"/>
        </w:rPr>
        <w:t>2015.</w:t>
      </w:r>
    </w:p>
    <w:p w14:paraId="635583F9" w14:textId="77777777" w:rsidR="00735DDC" w:rsidRDefault="00735DDC" w:rsidP="00E74B25">
      <w:pPr>
        <w:pStyle w:val="H1"/>
        <w:autoSpaceDE w:val="0"/>
        <w:autoSpaceDN w:val="0"/>
        <w:adjustRightInd w:val="0"/>
        <w:spacing w:line="480" w:lineRule="auto"/>
        <w:rPr>
          <w:szCs w:val="24"/>
        </w:rPr>
      </w:pPr>
      <w:r>
        <w:rPr>
          <w:szCs w:val="24"/>
        </w:rPr>
        <w:t>DISCUSSION</w:t>
      </w:r>
    </w:p>
    <w:p w14:paraId="62B4D96C" w14:textId="77777777" w:rsidR="00735DDC" w:rsidRDefault="00735DDC" w:rsidP="00E74B25">
      <w:pPr>
        <w:pStyle w:val="ParaText"/>
        <w:autoSpaceDE w:val="0"/>
        <w:autoSpaceDN w:val="0"/>
        <w:adjustRightInd w:val="0"/>
        <w:spacing w:line="480" w:lineRule="auto"/>
        <w:rPr>
          <w:szCs w:val="24"/>
        </w:rPr>
      </w:pPr>
      <w:r>
        <w:rPr>
          <w:szCs w:val="24"/>
        </w:rPr>
        <w:t xml:space="preserve">Ten years after the beginning of the </w:t>
      </w:r>
      <w:r w:rsidR="008E3D62">
        <w:rPr>
          <w:szCs w:val="24"/>
        </w:rPr>
        <w:t>W</w:t>
      </w:r>
      <w:r>
        <w:rPr>
          <w:szCs w:val="24"/>
        </w:rPr>
        <w:t xml:space="preserve">ar on </w:t>
      </w:r>
      <w:r w:rsidR="008E3D62">
        <w:rPr>
          <w:szCs w:val="24"/>
        </w:rPr>
        <w:t>D</w:t>
      </w:r>
      <w:r>
        <w:rPr>
          <w:szCs w:val="24"/>
        </w:rPr>
        <w:t>rugs, Mexico has not been able to reduce homicides and their effect on longevity, at least to the levels observed back in 2005. As violence spread throughout the country,</w:t>
      </w:r>
      <w:r>
        <w:rPr>
          <w:rStyle w:val="citebib"/>
          <w:szCs w:val="24"/>
          <w:vertAlign w:val="superscript"/>
        </w:rPr>
        <w:t>17</w:t>
      </w:r>
      <w:r>
        <w:rPr>
          <w:szCs w:val="24"/>
        </w:rPr>
        <w:t xml:space="preserve"> life expectancy gains slowed down between 2005 and 2015, with a temporary reversal in average life</w:t>
      </w:r>
      <w:r w:rsidR="00847C25">
        <w:rPr>
          <w:szCs w:val="24"/>
        </w:rPr>
        <w:t xml:space="preserve"> </w:t>
      </w:r>
      <w:r>
        <w:rPr>
          <w:szCs w:val="24"/>
        </w:rPr>
        <w:t>span in 2005</w:t>
      </w:r>
      <w:r w:rsidR="00A878CD">
        <w:rPr>
          <w:szCs w:val="24"/>
        </w:rPr>
        <w:t xml:space="preserve"> to 20</w:t>
      </w:r>
      <w:r>
        <w:rPr>
          <w:szCs w:val="24"/>
        </w:rPr>
        <w:t>10.</w:t>
      </w:r>
      <w:r>
        <w:rPr>
          <w:rStyle w:val="citebib"/>
          <w:szCs w:val="24"/>
          <w:vertAlign w:val="superscript"/>
        </w:rPr>
        <w:t>7,8</w:t>
      </w:r>
      <w:r>
        <w:rPr>
          <w:szCs w:val="24"/>
        </w:rPr>
        <w:t xml:space="preserve"> Despite recent efforts from the Mexican government to contain the upsurge of violence in the country,</w:t>
      </w:r>
      <w:r>
        <w:rPr>
          <w:rStyle w:val="citebib"/>
          <w:szCs w:val="24"/>
          <w:vertAlign w:val="superscript"/>
        </w:rPr>
        <w:t>5,28</w:t>
      </w:r>
      <w:r w:rsidR="00A878CD">
        <w:rPr>
          <w:szCs w:val="24"/>
        </w:rPr>
        <w:t xml:space="preserve"> data up to 2015 show</w:t>
      </w:r>
      <w:r>
        <w:rPr>
          <w:szCs w:val="24"/>
        </w:rPr>
        <w:t xml:space="preserve"> that life circumstances among young adults have not improved and are actually deteriorating. For example, almost every state experienced a reduction in male life expectancy at age 15 </w:t>
      </w:r>
      <w:r w:rsidR="00A878CD">
        <w:rPr>
          <w:szCs w:val="24"/>
        </w:rPr>
        <w:t xml:space="preserve">years </w:t>
      </w:r>
      <w:r>
        <w:rPr>
          <w:szCs w:val="24"/>
        </w:rPr>
        <w:t xml:space="preserve">across all regions in Mexico </w:t>
      </w:r>
      <w:r w:rsidR="00A878CD">
        <w:rPr>
          <w:szCs w:val="24"/>
        </w:rPr>
        <w:t>because of</w:t>
      </w:r>
      <w:r>
        <w:rPr>
          <w:szCs w:val="24"/>
        </w:rPr>
        <w:t xml:space="preserve"> homicides (</w:t>
      </w:r>
      <w:commentRangeStart w:id="53"/>
      <w:commentRangeStart w:id="54"/>
      <w:r w:rsidR="00A878CD">
        <w:rPr>
          <w:szCs w:val="24"/>
        </w:rPr>
        <w:t>F</w:t>
      </w:r>
      <w:r>
        <w:rPr>
          <w:szCs w:val="24"/>
        </w:rPr>
        <w:t xml:space="preserve">igure </w:t>
      </w:r>
      <w:r w:rsidR="00A878CD">
        <w:rPr>
          <w:szCs w:val="24"/>
        </w:rPr>
        <w:t>G</w:t>
      </w:r>
      <w:commentRangeEnd w:id="53"/>
      <w:r w:rsidR="00A878CD">
        <w:rPr>
          <w:rStyle w:val="CommentReference"/>
        </w:rPr>
        <w:commentReference w:id="53"/>
      </w:r>
      <w:commentRangeEnd w:id="54"/>
      <w:r w:rsidR="00F445C2">
        <w:rPr>
          <w:rStyle w:val="CommentReference"/>
        </w:rPr>
        <w:commentReference w:id="54"/>
      </w:r>
      <w:r w:rsidR="00A878CD">
        <w:rPr>
          <w:szCs w:val="24"/>
        </w:rPr>
        <w:t>, available as a supplement to the online version of this article at http://www.ajph.org</w:t>
      </w:r>
      <w:r>
        <w:rPr>
          <w:szCs w:val="24"/>
        </w:rPr>
        <w:t xml:space="preserve">). The strongest effect occurred in Guerrero, a state in the </w:t>
      </w:r>
      <w:r w:rsidR="00A878CD">
        <w:rPr>
          <w:szCs w:val="24"/>
        </w:rPr>
        <w:t>s</w:t>
      </w:r>
      <w:r>
        <w:rPr>
          <w:szCs w:val="24"/>
        </w:rPr>
        <w:t xml:space="preserve">outhern region, where life expectancy was reduced by almost 2 years between 2005 and 2015, followed by Chihuahua and Sinaloa in the </w:t>
      </w:r>
      <w:r w:rsidR="00A878CD">
        <w:rPr>
          <w:szCs w:val="24"/>
        </w:rPr>
        <w:t>n</w:t>
      </w:r>
      <w:r>
        <w:rPr>
          <w:szCs w:val="24"/>
        </w:rPr>
        <w:t xml:space="preserve">orth, with life expectancy losses of </w:t>
      </w:r>
      <w:r w:rsidR="00A878CD">
        <w:rPr>
          <w:szCs w:val="24"/>
        </w:rPr>
        <w:t>1</w:t>
      </w:r>
      <w:r>
        <w:rPr>
          <w:szCs w:val="24"/>
        </w:rPr>
        <w:t xml:space="preserve"> year each. Other states also experienced reductions in life expectancy albeit of lower magnitude, 3 states in the </w:t>
      </w:r>
      <w:r w:rsidR="00A878CD">
        <w:rPr>
          <w:szCs w:val="24"/>
        </w:rPr>
        <w:t>n</w:t>
      </w:r>
      <w:r>
        <w:rPr>
          <w:szCs w:val="24"/>
        </w:rPr>
        <w:t>orth (Zacatecas, Baja California Sur</w:t>
      </w:r>
      <w:r w:rsidR="00847C25">
        <w:rPr>
          <w:szCs w:val="24"/>
        </w:rPr>
        <w:t>,</w:t>
      </w:r>
      <w:r>
        <w:rPr>
          <w:szCs w:val="24"/>
        </w:rPr>
        <w:t xml:space="preserve"> and Nuevo León), </w:t>
      </w:r>
      <w:r w:rsidR="00A878CD">
        <w:rPr>
          <w:szCs w:val="24"/>
        </w:rPr>
        <w:t>1</w:t>
      </w:r>
      <w:r>
        <w:rPr>
          <w:szCs w:val="24"/>
        </w:rPr>
        <w:t xml:space="preserve"> in the </w:t>
      </w:r>
      <w:r w:rsidR="00A878CD">
        <w:rPr>
          <w:szCs w:val="24"/>
        </w:rPr>
        <w:t>c</w:t>
      </w:r>
      <w:r>
        <w:rPr>
          <w:szCs w:val="24"/>
        </w:rPr>
        <w:t xml:space="preserve">entral region (Colima), and </w:t>
      </w:r>
      <w:r w:rsidR="00A878CD">
        <w:rPr>
          <w:szCs w:val="24"/>
        </w:rPr>
        <w:t>1</w:t>
      </w:r>
      <w:r>
        <w:rPr>
          <w:szCs w:val="24"/>
        </w:rPr>
        <w:t xml:space="preserve"> in the </w:t>
      </w:r>
      <w:r w:rsidR="00847C25">
        <w:rPr>
          <w:szCs w:val="24"/>
        </w:rPr>
        <w:t>s</w:t>
      </w:r>
      <w:r>
        <w:rPr>
          <w:szCs w:val="24"/>
        </w:rPr>
        <w:t xml:space="preserve">outh (Morelos) experienced losses of half a year. These detrimental consequences offset increases in life expectancy </w:t>
      </w:r>
      <w:r w:rsidR="00A878CD">
        <w:rPr>
          <w:szCs w:val="24"/>
        </w:rPr>
        <w:t>attributable to</w:t>
      </w:r>
      <w:r>
        <w:rPr>
          <w:szCs w:val="24"/>
        </w:rPr>
        <w:t xml:space="preserve"> ongoing public health interventions, such as the enactment of a universal health insurance program (</w:t>
      </w:r>
      <w:r>
        <w:rPr>
          <w:i/>
          <w:szCs w:val="24"/>
        </w:rPr>
        <w:t>Seguro Popular</w:t>
      </w:r>
      <w:r>
        <w:rPr>
          <w:szCs w:val="24"/>
        </w:rPr>
        <w:t>).</w:t>
      </w:r>
      <w:r>
        <w:rPr>
          <w:rStyle w:val="citebib"/>
          <w:szCs w:val="24"/>
          <w:vertAlign w:val="superscript"/>
        </w:rPr>
        <w:t>8,9,18</w:t>
      </w:r>
    </w:p>
    <w:p w14:paraId="4F05E8A3" w14:textId="77777777" w:rsidR="00735DDC" w:rsidRDefault="00735DDC" w:rsidP="00E74B25">
      <w:pPr>
        <w:pStyle w:val="ParaText"/>
        <w:autoSpaceDE w:val="0"/>
        <w:autoSpaceDN w:val="0"/>
        <w:adjustRightInd w:val="0"/>
        <w:spacing w:line="480" w:lineRule="auto"/>
        <w:rPr>
          <w:szCs w:val="24"/>
        </w:rPr>
      </w:pPr>
      <w:r>
        <w:rPr>
          <w:szCs w:val="24"/>
        </w:rPr>
        <w:lastRenderedPageBreak/>
        <w:t>Furthermore, homicides have slowed down the progress in reducing life</w:t>
      </w:r>
      <w:r w:rsidR="00A878CD">
        <w:rPr>
          <w:szCs w:val="24"/>
        </w:rPr>
        <w:t xml:space="preserve"> </w:t>
      </w:r>
      <w:r>
        <w:rPr>
          <w:szCs w:val="24"/>
        </w:rPr>
        <w:t xml:space="preserve">span inequality among young adults in Mexico. </w:t>
      </w:r>
      <w:r w:rsidR="00A878CD">
        <w:rPr>
          <w:szCs w:val="24"/>
        </w:rPr>
        <w:t>Although</w:t>
      </w:r>
      <w:r>
        <w:rPr>
          <w:szCs w:val="24"/>
        </w:rPr>
        <w:t xml:space="preserve"> life</w:t>
      </w:r>
      <w:r w:rsidR="00A878CD">
        <w:rPr>
          <w:szCs w:val="24"/>
        </w:rPr>
        <w:t xml:space="preserve"> </w:t>
      </w:r>
      <w:r>
        <w:rPr>
          <w:szCs w:val="24"/>
        </w:rPr>
        <w:t>span inequality declined by more than half a year between 1995 and 2005, a decade later</w:t>
      </w:r>
      <w:r w:rsidR="00847C25">
        <w:rPr>
          <w:szCs w:val="24"/>
        </w:rPr>
        <w:t>,</w:t>
      </w:r>
      <w:r>
        <w:rPr>
          <w:szCs w:val="24"/>
        </w:rPr>
        <w:t xml:space="preserve"> this progress was stagnant and barely reached a reduction of less than 2 months. Increase in homicide mortality, concentrated in the young population (between </w:t>
      </w:r>
      <w:r w:rsidR="00A878CD">
        <w:rPr>
          <w:szCs w:val="24"/>
        </w:rPr>
        <w:t xml:space="preserve">the </w:t>
      </w:r>
      <w:r>
        <w:rPr>
          <w:szCs w:val="24"/>
        </w:rPr>
        <w:t xml:space="preserve">ages </w:t>
      </w:r>
      <w:r w:rsidR="00A878CD">
        <w:rPr>
          <w:szCs w:val="24"/>
        </w:rPr>
        <w:t xml:space="preserve">of </w:t>
      </w:r>
      <w:r>
        <w:rPr>
          <w:szCs w:val="24"/>
        </w:rPr>
        <w:t>15 and 50</w:t>
      </w:r>
      <w:r w:rsidR="00A878CD">
        <w:rPr>
          <w:szCs w:val="24"/>
        </w:rPr>
        <w:t xml:space="preserve"> years</w:t>
      </w:r>
      <w:r>
        <w:rPr>
          <w:szCs w:val="24"/>
        </w:rPr>
        <w:t xml:space="preserve">), accounted for most of this outcome. Thus, males in Mexico not only live less on average, as shown by life expectancy, but they also face more uncertainty in their time of death </w:t>
      </w:r>
      <w:r w:rsidR="00A878CD">
        <w:rPr>
          <w:szCs w:val="24"/>
        </w:rPr>
        <w:t>attributable to</w:t>
      </w:r>
      <w:r>
        <w:rPr>
          <w:szCs w:val="24"/>
        </w:rPr>
        <w:t xml:space="preserve"> the increase in homicides. Larger variation of life</w:t>
      </w:r>
      <w:r w:rsidR="00A878CD">
        <w:rPr>
          <w:szCs w:val="24"/>
        </w:rPr>
        <w:t xml:space="preserve"> </w:t>
      </w:r>
      <w:r>
        <w:rPr>
          <w:szCs w:val="24"/>
        </w:rPr>
        <w:t>spans underlies greater vulnerability at the population level. For example, in Mexico</w:t>
      </w:r>
      <w:r w:rsidR="00847C25">
        <w:rPr>
          <w:szCs w:val="24"/>
        </w:rPr>
        <w:t>,</w:t>
      </w:r>
      <w:r>
        <w:rPr>
          <w:szCs w:val="24"/>
        </w:rPr>
        <w:t xml:space="preserve"> the expected years lived vulnerable </w:t>
      </w:r>
      <w:r w:rsidR="00847C25">
        <w:rPr>
          <w:szCs w:val="24"/>
        </w:rPr>
        <w:t>to</w:t>
      </w:r>
      <w:r>
        <w:rPr>
          <w:szCs w:val="24"/>
        </w:rPr>
        <w:t xml:space="preserve"> becoming victim of violence increased by 30.5 million person-years between 2005 and 2014.</w:t>
      </w:r>
      <w:r>
        <w:rPr>
          <w:rStyle w:val="citebib"/>
          <w:szCs w:val="24"/>
          <w:vertAlign w:val="superscript"/>
        </w:rPr>
        <w:t>29</w:t>
      </w:r>
      <w:r>
        <w:rPr>
          <w:szCs w:val="24"/>
        </w:rPr>
        <w:t xml:space="preserve"> Moreover, increasing inequality of life</w:t>
      </w:r>
      <w:r w:rsidR="00A878CD">
        <w:rPr>
          <w:szCs w:val="24"/>
        </w:rPr>
        <w:t xml:space="preserve"> </w:t>
      </w:r>
      <w:r>
        <w:rPr>
          <w:szCs w:val="24"/>
        </w:rPr>
        <w:t>spans means larger heterogeneity in population health</w:t>
      </w:r>
      <w:r w:rsidR="00A878CD">
        <w:rPr>
          <w:szCs w:val="24"/>
        </w:rPr>
        <w:t>,</w:t>
      </w:r>
      <w:r>
        <w:rPr>
          <w:szCs w:val="24"/>
        </w:rPr>
        <w:t xml:space="preserve"> which translates into the need for more resources to optimize health over the life course.</w:t>
      </w:r>
      <w:r>
        <w:rPr>
          <w:rStyle w:val="citebib"/>
          <w:szCs w:val="24"/>
          <w:vertAlign w:val="superscript"/>
        </w:rPr>
        <w:t>13</w:t>
      </w:r>
    </w:p>
    <w:p w14:paraId="30BA9E57" w14:textId="77777777" w:rsidR="00847C25" w:rsidRDefault="00735DDC" w:rsidP="00E74B25">
      <w:pPr>
        <w:pStyle w:val="ParaText"/>
        <w:autoSpaceDE w:val="0"/>
        <w:autoSpaceDN w:val="0"/>
        <w:adjustRightInd w:val="0"/>
        <w:spacing w:line="480" w:lineRule="auto"/>
        <w:rPr>
          <w:szCs w:val="24"/>
        </w:rPr>
      </w:pPr>
      <w:r>
        <w:rPr>
          <w:szCs w:val="24"/>
        </w:rPr>
        <w:t>At the subnational level, the states that experienced reductions in life expectancy after 2005 also showed increases in life</w:t>
      </w:r>
      <w:r w:rsidR="00A878CD">
        <w:rPr>
          <w:szCs w:val="24"/>
        </w:rPr>
        <w:t xml:space="preserve"> </w:t>
      </w:r>
      <w:r>
        <w:rPr>
          <w:szCs w:val="24"/>
        </w:rPr>
        <w:t xml:space="preserve">span inequality </w:t>
      </w:r>
      <w:r w:rsidR="00A878CD">
        <w:rPr>
          <w:szCs w:val="24"/>
        </w:rPr>
        <w:t>attributable to</w:t>
      </w:r>
      <w:r>
        <w:rPr>
          <w:szCs w:val="24"/>
        </w:rPr>
        <w:t xml:space="preserve"> homicides. These results are consistent with the upsurge in violence in these parts of the country. Although homicides have spread across Mexico,</w:t>
      </w:r>
      <w:r>
        <w:rPr>
          <w:rStyle w:val="citebib"/>
          <w:szCs w:val="24"/>
          <w:vertAlign w:val="superscript"/>
        </w:rPr>
        <w:t>16</w:t>
      </w:r>
      <w:r>
        <w:rPr>
          <w:szCs w:val="24"/>
        </w:rPr>
        <w:t xml:space="preserve"> they are not evenly shared </w:t>
      </w:r>
      <w:r w:rsidR="00847C25">
        <w:rPr>
          <w:szCs w:val="24"/>
        </w:rPr>
        <w:t>among</w:t>
      </w:r>
      <w:r>
        <w:rPr>
          <w:szCs w:val="24"/>
        </w:rPr>
        <w:t xml:space="preserve"> states and over time. By 2010, the </w:t>
      </w:r>
      <w:r w:rsidR="00A878CD">
        <w:rPr>
          <w:szCs w:val="24"/>
        </w:rPr>
        <w:t>n</w:t>
      </w:r>
      <w:r>
        <w:rPr>
          <w:szCs w:val="24"/>
        </w:rPr>
        <w:t>orth of Mexico was the region most affected by homicide mortality.</w:t>
      </w:r>
      <w:r>
        <w:rPr>
          <w:rStyle w:val="citebib"/>
          <w:szCs w:val="24"/>
          <w:vertAlign w:val="superscript"/>
        </w:rPr>
        <w:t>8</w:t>
      </w:r>
      <w:r>
        <w:rPr>
          <w:szCs w:val="24"/>
        </w:rPr>
        <w:t xml:space="preserve"> In contrast, by 2015</w:t>
      </w:r>
      <w:r w:rsidR="00A878CD">
        <w:rPr>
          <w:szCs w:val="24"/>
        </w:rPr>
        <w:t>,</w:t>
      </w:r>
      <w:r>
        <w:rPr>
          <w:szCs w:val="24"/>
        </w:rPr>
        <w:t xml:space="preserve"> all regions showed similar patterns of the effects of homicides on life</w:t>
      </w:r>
      <w:r w:rsidR="00A878CD">
        <w:rPr>
          <w:szCs w:val="24"/>
        </w:rPr>
        <w:t xml:space="preserve"> </w:t>
      </w:r>
      <w:r>
        <w:rPr>
          <w:szCs w:val="24"/>
        </w:rPr>
        <w:t xml:space="preserve">span inequality. Moreover, </w:t>
      </w:r>
      <w:r w:rsidR="00A878CD">
        <w:rPr>
          <w:szCs w:val="24"/>
        </w:rPr>
        <w:t>although</w:t>
      </w:r>
      <w:r>
        <w:rPr>
          <w:szCs w:val="24"/>
        </w:rPr>
        <w:t xml:space="preserve"> in 2010 Chihuahua (</w:t>
      </w:r>
      <w:r w:rsidR="00A878CD">
        <w:rPr>
          <w:szCs w:val="24"/>
        </w:rPr>
        <w:t>n</w:t>
      </w:r>
      <w:r>
        <w:rPr>
          <w:szCs w:val="24"/>
        </w:rPr>
        <w:t>orthern region) was the state affected the most by homicides relative to the 2005 level, in 2015</w:t>
      </w:r>
      <w:r w:rsidR="00847C25">
        <w:rPr>
          <w:szCs w:val="24"/>
        </w:rPr>
        <w:t>,</w:t>
      </w:r>
      <w:r>
        <w:rPr>
          <w:szCs w:val="24"/>
        </w:rPr>
        <w:t xml:space="preserve"> Guerrero (</w:t>
      </w:r>
      <w:r w:rsidR="00A878CD">
        <w:rPr>
          <w:szCs w:val="24"/>
        </w:rPr>
        <w:t>s</w:t>
      </w:r>
      <w:r>
        <w:rPr>
          <w:szCs w:val="24"/>
        </w:rPr>
        <w:t xml:space="preserve">outhern region) had overtaken this place. </w:t>
      </w:r>
    </w:p>
    <w:p w14:paraId="02594361" w14:textId="77777777" w:rsidR="00735DDC" w:rsidRDefault="00735DDC" w:rsidP="00E74B25">
      <w:pPr>
        <w:pStyle w:val="ParaText"/>
        <w:autoSpaceDE w:val="0"/>
        <w:autoSpaceDN w:val="0"/>
        <w:adjustRightInd w:val="0"/>
        <w:spacing w:line="480" w:lineRule="auto"/>
        <w:rPr>
          <w:szCs w:val="24"/>
        </w:rPr>
      </w:pPr>
      <w:r>
        <w:rPr>
          <w:szCs w:val="24"/>
        </w:rPr>
        <w:t>The impact of violence in the population in these states is staggering. For instance, in 2010</w:t>
      </w:r>
      <w:r w:rsidR="00A878CD">
        <w:rPr>
          <w:szCs w:val="24"/>
        </w:rPr>
        <w:t>,</w:t>
      </w:r>
      <w:r>
        <w:rPr>
          <w:szCs w:val="24"/>
        </w:rPr>
        <w:t xml:space="preserve"> males aged 15</w:t>
      </w:r>
      <w:r w:rsidR="00A878CD">
        <w:rPr>
          <w:szCs w:val="24"/>
        </w:rPr>
        <w:t xml:space="preserve"> to </w:t>
      </w:r>
      <w:r>
        <w:rPr>
          <w:szCs w:val="24"/>
        </w:rPr>
        <w:t>50</w:t>
      </w:r>
      <w:r w:rsidR="00A878CD">
        <w:rPr>
          <w:szCs w:val="24"/>
        </w:rPr>
        <w:t xml:space="preserve"> years</w:t>
      </w:r>
      <w:r>
        <w:rPr>
          <w:szCs w:val="24"/>
        </w:rPr>
        <w:t xml:space="preserve"> in Chihuahua had 3 times higher mortality than the US</w:t>
      </w:r>
      <w:r w:rsidR="00A878CD">
        <w:rPr>
          <w:szCs w:val="24"/>
        </w:rPr>
        <w:t xml:space="preserve"> </w:t>
      </w:r>
      <w:r>
        <w:rPr>
          <w:szCs w:val="24"/>
        </w:rPr>
        <w:t xml:space="preserve">troops in Iraq </w:t>
      </w:r>
      <w:r>
        <w:rPr>
          <w:szCs w:val="24"/>
        </w:rPr>
        <w:lastRenderedPageBreak/>
        <w:t>between 2003 and 2006.</w:t>
      </w:r>
      <w:r>
        <w:rPr>
          <w:rStyle w:val="citebib"/>
          <w:szCs w:val="24"/>
          <w:vertAlign w:val="superscript"/>
        </w:rPr>
        <w:t>8</w:t>
      </w:r>
      <w:r>
        <w:rPr>
          <w:szCs w:val="24"/>
        </w:rPr>
        <w:t xml:space="preserve"> Recent evidence suggests that the second</w:t>
      </w:r>
      <w:r w:rsidR="00A878CD">
        <w:rPr>
          <w:szCs w:val="24"/>
        </w:rPr>
        <w:t>-</w:t>
      </w:r>
      <w:r>
        <w:rPr>
          <w:szCs w:val="24"/>
        </w:rPr>
        <w:t xml:space="preserve"> and fifth</w:t>
      </w:r>
      <w:r w:rsidR="00A878CD">
        <w:rPr>
          <w:szCs w:val="24"/>
        </w:rPr>
        <w:t>-</w:t>
      </w:r>
      <w:r>
        <w:rPr>
          <w:szCs w:val="24"/>
        </w:rPr>
        <w:t>most dangerous cities in the world are located in the state of Guerrero, along with cities in countries with higher homicide rates than Mexico.</w:t>
      </w:r>
      <w:r>
        <w:rPr>
          <w:rStyle w:val="citebib"/>
          <w:szCs w:val="24"/>
          <w:vertAlign w:val="superscript"/>
        </w:rPr>
        <w:t>30</w:t>
      </w:r>
      <w:r>
        <w:rPr>
          <w:szCs w:val="24"/>
        </w:rPr>
        <w:t xml:space="preserve"> As a result, young males in Guerrero experienced an increase in life</w:t>
      </w:r>
      <w:r w:rsidR="00A878CD">
        <w:rPr>
          <w:szCs w:val="24"/>
        </w:rPr>
        <w:t xml:space="preserve"> </w:t>
      </w:r>
      <w:r>
        <w:rPr>
          <w:szCs w:val="24"/>
        </w:rPr>
        <w:t xml:space="preserve">span inequality of almost an additional year. These results complement previous evidence on adult health inequalities </w:t>
      </w:r>
      <w:r w:rsidR="00847C25">
        <w:rPr>
          <w:szCs w:val="24"/>
        </w:rPr>
        <w:t>among</w:t>
      </w:r>
      <w:r>
        <w:rPr>
          <w:szCs w:val="24"/>
        </w:rPr>
        <w:t xml:space="preserve"> states</w:t>
      </w:r>
      <w:r>
        <w:rPr>
          <w:rStyle w:val="citebib"/>
          <w:szCs w:val="24"/>
          <w:vertAlign w:val="superscript"/>
        </w:rPr>
        <w:t>9,22</w:t>
      </w:r>
      <w:r>
        <w:rPr>
          <w:szCs w:val="24"/>
        </w:rPr>
        <w:t xml:space="preserve"> by identifying homicides as a direct contributor to inequalities in population health between and within states. Moreover, homicides are the ultimate form of violence</w:t>
      </w:r>
      <w:r w:rsidR="00A878CD">
        <w:rPr>
          <w:szCs w:val="24"/>
        </w:rPr>
        <w:t>,</w:t>
      </w:r>
      <w:r>
        <w:rPr>
          <w:szCs w:val="24"/>
        </w:rPr>
        <w:t xml:space="preserve"> but they do not fully represent its burden on population health. As a social determinant of health, exposure to violence can increase the likelihood that young people will perpetrate gun violence,</w:t>
      </w:r>
      <w:r>
        <w:rPr>
          <w:rStyle w:val="citebib"/>
          <w:szCs w:val="24"/>
          <w:vertAlign w:val="superscript"/>
        </w:rPr>
        <w:t>31</w:t>
      </w:r>
      <w:r w:rsidR="00A878CD" w:rsidRPr="00A878CD">
        <w:rPr>
          <w:rStyle w:val="citebib"/>
          <w:szCs w:val="24"/>
        </w:rPr>
        <w:t xml:space="preserve"> </w:t>
      </w:r>
      <w:r>
        <w:rPr>
          <w:szCs w:val="24"/>
        </w:rPr>
        <w:t>and increases the risk of depression, alcohol abuse, suicidal behavior, and psychological problems, among other detrimental consequences over the life course.</w:t>
      </w:r>
      <w:r>
        <w:rPr>
          <w:rStyle w:val="citebib"/>
          <w:szCs w:val="24"/>
          <w:vertAlign w:val="superscript"/>
        </w:rPr>
        <w:t>32</w:t>
      </w:r>
      <w:r>
        <w:rPr>
          <w:szCs w:val="24"/>
        </w:rPr>
        <w:t xml:space="preserve"> Even witnessing violence can affect the well</w:t>
      </w:r>
      <w:r w:rsidR="00A878CD">
        <w:rPr>
          <w:szCs w:val="24"/>
        </w:rPr>
        <w:t>-</w:t>
      </w:r>
      <w:r>
        <w:rPr>
          <w:szCs w:val="24"/>
        </w:rPr>
        <w:t>being of the population by increasing rates of posttraumatic stress disorder and depression.</w:t>
      </w:r>
      <w:r>
        <w:rPr>
          <w:rStyle w:val="citebib"/>
          <w:szCs w:val="24"/>
          <w:vertAlign w:val="superscript"/>
        </w:rPr>
        <w:t>33</w:t>
      </w:r>
    </w:p>
    <w:p w14:paraId="357A9690" w14:textId="77777777" w:rsidR="00735DDC" w:rsidRDefault="00735DDC" w:rsidP="00E74B25">
      <w:pPr>
        <w:pStyle w:val="ParaText"/>
        <w:autoSpaceDE w:val="0"/>
        <w:autoSpaceDN w:val="0"/>
        <w:adjustRightInd w:val="0"/>
        <w:spacing w:line="480" w:lineRule="auto"/>
        <w:rPr>
          <w:szCs w:val="24"/>
        </w:rPr>
      </w:pPr>
      <w:r>
        <w:rPr>
          <w:szCs w:val="24"/>
        </w:rPr>
        <w:t>Here, we quantified the effect of rising homicides on longevity and on life</w:t>
      </w:r>
      <w:r w:rsidR="00B26666">
        <w:rPr>
          <w:szCs w:val="24"/>
        </w:rPr>
        <w:t xml:space="preserve"> </w:t>
      </w:r>
      <w:r>
        <w:rPr>
          <w:szCs w:val="24"/>
        </w:rPr>
        <w:t>span inequality. However, our understanding of the consequences of violence would benefit from future research examining if indeed individuals living in states with increases in life</w:t>
      </w:r>
      <w:r w:rsidR="00B26666">
        <w:rPr>
          <w:szCs w:val="24"/>
        </w:rPr>
        <w:t xml:space="preserve"> </w:t>
      </w:r>
      <w:r>
        <w:rPr>
          <w:szCs w:val="24"/>
        </w:rPr>
        <w:t xml:space="preserve">span inequality do perceive higher vulnerability and how this might affect their long-term decisions. These studies should also focus on women </w:t>
      </w:r>
      <w:r w:rsidR="00B26666">
        <w:rPr>
          <w:szCs w:val="24"/>
        </w:rPr>
        <w:t>as</w:t>
      </w:r>
      <w:r>
        <w:rPr>
          <w:szCs w:val="24"/>
        </w:rPr>
        <w:t xml:space="preserve"> </w:t>
      </w:r>
      <w:r w:rsidR="00847C25">
        <w:rPr>
          <w:szCs w:val="24"/>
        </w:rPr>
        <w:t>they</w:t>
      </w:r>
      <w:r>
        <w:rPr>
          <w:szCs w:val="24"/>
        </w:rPr>
        <w:t xml:space="preserve"> are less likely to experience a crime</w:t>
      </w:r>
      <w:r w:rsidR="00847C25">
        <w:rPr>
          <w:szCs w:val="24"/>
        </w:rPr>
        <w:t>,</w:t>
      </w:r>
      <w:r>
        <w:rPr>
          <w:szCs w:val="24"/>
        </w:rPr>
        <w:t xml:space="preserve"> but they perceive greater vulnerability.</w:t>
      </w:r>
      <w:r>
        <w:rPr>
          <w:rStyle w:val="citebib"/>
          <w:szCs w:val="24"/>
          <w:vertAlign w:val="superscript"/>
        </w:rPr>
        <w:t>29</w:t>
      </w:r>
      <w:r>
        <w:rPr>
          <w:szCs w:val="24"/>
        </w:rPr>
        <w:t xml:space="preserve"> Moreover, often women are placed in caregiving roles for victims or experience the loss of close relatives </w:t>
      </w:r>
      <w:r w:rsidR="00B26666">
        <w:rPr>
          <w:szCs w:val="24"/>
        </w:rPr>
        <w:t>because of</w:t>
      </w:r>
      <w:r>
        <w:rPr>
          <w:szCs w:val="24"/>
        </w:rPr>
        <w:t xml:space="preserve"> violence that affect</w:t>
      </w:r>
      <w:r w:rsidR="00B26666">
        <w:rPr>
          <w:szCs w:val="24"/>
        </w:rPr>
        <w:t>s</w:t>
      </w:r>
      <w:r>
        <w:rPr>
          <w:szCs w:val="24"/>
        </w:rPr>
        <w:t xml:space="preserve"> their lives and psychological well</w:t>
      </w:r>
      <w:r w:rsidR="00B26666">
        <w:rPr>
          <w:szCs w:val="24"/>
        </w:rPr>
        <w:t>-</w:t>
      </w:r>
      <w:r>
        <w:rPr>
          <w:szCs w:val="24"/>
        </w:rPr>
        <w:t>being.</w:t>
      </w:r>
      <w:r>
        <w:rPr>
          <w:rStyle w:val="citebib"/>
          <w:szCs w:val="24"/>
          <w:vertAlign w:val="superscript"/>
        </w:rPr>
        <w:t>29</w:t>
      </w:r>
      <w:r>
        <w:rPr>
          <w:szCs w:val="24"/>
        </w:rPr>
        <w:t xml:space="preserve"> In addition, more research is needed to quantify the long-lasting consequences of rising violence in the context of the </w:t>
      </w:r>
      <w:r w:rsidR="00B26666">
        <w:rPr>
          <w:szCs w:val="24"/>
        </w:rPr>
        <w:t>W</w:t>
      </w:r>
      <w:r>
        <w:rPr>
          <w:szCs w:val="24"/>
        </w:rPr>
        <w:t xml:space="preserve">ar on </w:t>
      </w:r>
      <w:r w:rsidR="00B26666">
        <w:rPr>
          <w:szCs w:val="24"/>
        </w:rPr>
        <w:t>D</w:t>
      </w:r>
      <w:r>
        <w:rPr>
          <w:szCs w:val="24"/>
        </w:rPr>
        <w:t xml:space="preserve">rugs to anticipate and intervene in the pathways through which the current violence might affect future health outcomes. For example, the health system </w:t>
      </w:r>
      <w:r>
        <w:rPr>
          <w:szCs w:val="24"/>
        </w:rPr>
        <w:lastRenderedPageBreak/>
        <w:t>might need to be prepared for mental health issues such as depression, suicidal behavior</w:t>
      </w:r>
      <w:r w:rsidR="00B26666">
        <w:rPr>
          <w:szCs w:val="24"/>
        </w:rPr>
        <w:t>,</w:t>
      </w:r>
      <w:r>
        <w:rPr>
          <w:szCs w:val="24"/>
        </w:rPr>
        <w:t xml:space="preserve"> and posttraumatic stress disorder.</w:t>
      </w:r>
    </w:p>
    <w:p w14:paraId="3AEEE03E" w14:textId="77777777" w:rsidR="00735DDC" w:rsidRDefault="00735DDC" w:rsidP="00E74B25">
      <w:pPr>
        <w:pStyle w:val="ParaText"/>
        <w:autoSpaceDE w:val="0"/>
        <w:autoSpaceDN w:val="0"/>
        <w:adjustRightInd w:val="0"/>
        <w:spacing w:line="480" w:lineRule="auto"/>
        <w:rPr>
          <w:szCs w:val="24"/>
        </w:rPr>
      </w:pPr>
      <w:r>
        <w:rPr>
          <w:szCs w:val="24"/>
        </w:rPr>
        <w:t xml:space="preserve">In an international context, Mexico’s level of violence is not even the highest in the region. Countries in </w:t>
      </w:r>
      <w:r w:rsidR="00B26666">
        <w:rPr>
          <w:szCs w:val="24"/>
        </w:rPr>
        <w:t>C</w:t>
      </w:r>
      <w:r>
        <w:rPr>
          <w:szCs w:val="24"/>
        </w:rPr>
        <w:t>entral America, such as El Salvador and Honduras, and Venezuela, Colombia</w:t>
      </w:r>
      <w:r w:rsidR="00B26666">
        <w:rPr>
          <w:szCs w:val="24"/>
        </w:rPr>
        <w:t>,</w:t>
      </w:r>
      <w:r>
        <w:rPr>
          <w:szCs w:val="24"/>
        </w:rPr>
        <w:t xml:space="preserve"> and Brazil in </w:t>
      </w:r>
      <w:r w:rsidR="00B26666">
        <w:rPr>
          <w:szCs w:val="24"/>
        </w:rPr>
        <w:t>S</w:t>
      </w:r>
      <w:r>
        <w:rPr>
          <w:szCs w:val="24"/>
        </w:rPr>
        <w:t>outh America have higher homicide rates.</w:t>
      </w:r>
      <w:r>
        <w:rPr>
          <w:rStyle w:val="citebib"/>
          <w:szCs w:val="24"/>
          <w:vertAlign w:val="superscript"/>
        </w:rPr>
        <w:t>1,2</w:t>
      </w:r>
      <w:r>
        <w:rPr>
          <w:szCs w:val="24"/>
        </w:rPr>
        <w:t xml:space="preserve"> It is likely that these countries experience higher variation in life</w:t>
      </w:r>
      <w:r w:rsidR="00B26666">
        <w:rPr>
          <w:szCs w:val="24"/>
        </w:rPr>
        <w:t xml:space="preserve"> </w:t>
      </w:r>
      <w:r>
        <w:rPr>
          <w:szCs w:val="24"/>
        </w:rPr>
        <w:t>spans</w:t>
      </w:r>
      <w:r w:rsidR="00847C25">
        <w:rPr>
          <w:szCs w:val="24"/>
        </w:rPr>
        <w:t>,</w:t>
      </w:r>
      <w:r>
        <w:rPr>
          <w:szCs w:val="24"/>
        </w:rPr>
        <w:t xml:space="preserve"> which, along with the existence of high levels of homicides, points to possible failure of policies to reduce the burden of violence. These policies should pay more attention to social determinants of premature mortality</w:t>
      </w:r>
      <w:r w:rsidR="00B26666">
        <w:rPr>
          <w:szCs w:val="24"/>
        </w:rPr>
        <w:t xml:space="preserve"> and</w:t>
      </w:r>
      <w:r>
        <w:rPr>
          <w:szCs w:val="24"/>
        </w:rPr>
        <w:t xml:space="preserve"> psychosocial factors and get to the root of violence to prevent its diffusion toward the young population.</w:t>
      </w:r>
    </w:p>
    <w:p w14:paraId="791D7167" w14:textId="77777777" w:rsidR="00735DDC" w:rsidRDefault="00735DDC" w:rsidP="00E74B25">
      <w:pPr>
        <w:pStyle w:val="H2"/>
        <w:autoSpaceDE w:val="0"/>
        <w:autoSpaceDN w:val="0"/>
        <w:adjustRightInd w:val="0"/>
        <w:spacing w:line="480" w:lineRule="auto"/>
        <w:rPr>
          <w:szCs w:val="24"/>
        </w:rPr>
      </w:pPr>
      <w:r>
        <w:rPr>
          <w:szCs w:val="24"/>
        </w:rPr>
        <w:t>Limitations</w:t>
      </w:r>
    </w:p>
    <w:p w14:paraId="7994762C" w14:textId="77777777" w:rsidR="00735DDC" w:rsidRDefault="00735DDC" w:rsidP="00E74B25">
      <w:pPr>
        <w:pStyle w:val="ParaText"/>
        <w:autoSpaceDE w:val="0"/>
        <w:autoSpaceDN w:val="0"/>
        <w:adjustRightInd w:val="0"/>
        <w:spacing w:line="480" w:lineRule="auto"/>
        <w:rPr>
          <w:szCs w:val="24"/>
        </w:rPr>
      </w:pPr>
      <w:r>
        <w:rPr>
          <w:szCs w:val="24"/>
        </w:rPr>
        <w:t>This study has some limitations. First, inaccuracies in cause-of-death practices are likely to be present in the data that we used.</w:t>
      </w:r>
      <w:r>
        <w:rPr>
          <w:rStyle w:val="citebib"/>
          <w:szCs w:val="24"/>
          <w:vertAlign w:val="superscript"/>
        </w:rPr>
        <w:t>8</w:t>
      </w:r>
      <w:r>
        <w:rPr>
          <w:szCs w:val="24"/>
        </w:rPr>
        <w:t xml:space="preserve"> To reduce these inaccuracies, we used broad causes of death and adjusted them with a smoothing process over age to have reliable cause-of-death distributions.</w:t>
      </w:r>
      <w:r>
        <w:rPr>
          <w:rStyle w:val="citebib"/>
          <w:szCs w:val="24"/>
          <w:vertAlign w:val="superscript"/>
        </w:rPr>
        <w:t>24</w:t>
      </w:r>
      <w:r>
        <w:rPr>
          <w:szCs w:val="24"/>
        </w:rPr>
        <w:t xml:space="preserve"> Second, our estimated effects of homicides could be a lower bound </w:t>
      </w:r>
      <w:r w:rsidR="00B26666">
        <w:rPr>
          <w:szCs w:val="24"/>
        </w:rPr>
        <w:t>because of</w:t>
      </w:r>
      <w:r>
        <w:rPr>
          <w:szCs w:val="24"/>
        </w:rPr>
        <w:t xml:space="preserve"> undercounting, underreporting, and the large number of missing individuals.</w:t>
      </w:r>
      <w:r>
        <w:rPr>
          <w:rStyle w:val="citebib"/>
          <w:szCs w:val="24"/>
          <w:vertAlign w:val="superscript"/>
        </w:rPr>
        <w:t>8</w:t>
      </w:r>
      <w:r>
        <w:rPr>
          <w:szCs w:val="24"/>
        </w:rPr>
        <w:t xml:space="preserve"> Third, we were not able to disentangle whether a homicide </w:t>
      </w:r>
      <w:r w:rsidR="00847C25">
        <w:rPr>
          <w:szCs w:val="24"/>
        </w:rPr>
        <w:t>wa</w:t>
      </w:r>
      <w:r>
        <w:rPr>
          <w:szCs w:val="24"/>
        </w:rPr>
        <w:t>s drug-related (</w:t>
      </w:r>
      <w:commentRangeStart w:id="55"/>
      <w:commentRangeStart w:id="56"/>
      <w:r>
        <w:rPr>
          <w:szCs w:val="24"/>
        </w:rPr>
        <w:t xml:space="preserve">i.e., </w:t>
      </w:r>
      <w:commentRangeEnd w:id="55"/>
      <w:r w:rsidR="00847C25">
        <w:rPr>
          <w:rStyle w:val="CommentReference"/>
        </w:rPr>
        <w:commentReference w:id="55"/>
      </w:r>
      <w:commentRangeEnd w:id="56"/>
      <w:r w:rsidR="00F445C2">
        <w:rPr>
          <w:rStyle w:val="CommentReference"/>
        </w:rPr>
        <w:commentReference w:id="56"/>
      </w:r>
      <w:r>
        <w:rPr>
          <w:szCs w:val="24"/>
        </w:rPr>
        <w:t xml:space="preserve">a homicide resulting from altercations between drug cartels and army operations).Thus, our results provide an upper bound for the possible impact of the </w:t>
      </w:r>
      <w:r w:rsidR="00B26666">
        <w:rPr>
          <w:szCs w:val="24"/>
        </w:rPr>
        <w:t>W</w:t>
      </w:r>
      <w:r>
        <w:rPr>
          <w:szCs w:val="24"/>
        </w:rPr>
        <w:t xml:space="preserve">ar on </w:t>
      </w:r>
      <w:r w:rsidR="00B26666">
        <w:rPr>
          <w:szCs w:val="24"/>
        </w:rPr>
        <w:t>D</w:t>
      </w:r>
      <w:r>
        <w:rPr>
          <w:szCs w:val="24"/>
        </w:rPr>
        <w:t>rugs at the population level. Finally, we were not able to disaggregate deaths by socioeconomic status and other social factors that are closely linked with homicides given that the data are at the aggregate national</w:t>
      </w:r>
      <w:r w:rsidR="00847C25">
        <w:rPr>
          <w:szCs w:val="24"/>
        </w:rPr>
        <w:t xml:space="preserve"> </w:t>
      </w:r>
      <w:r>
        <w:rPr>
          <w:szCs w:val="24"/>
        </w:rPr>
        <w:t xml:space="preserve">level. Future research should try to shed light into the individual-level pathways of violence and its effects on life expectancy and </w:t>
      </w:r>
      <w:r>
        <w:rPr>
          <w:szCs w:val="24"/>
        </w:rPr>
        <w:lastRenderedPageBreak/>
        <w:t>life</w:t>
      </w:r>
      <w:r w:rsidR="00B26666">
        <w:rPr>
          <w:szCs w:val="24"/>
        </w:rPr>
        <w:t xml:space="preserve"> </w:t>
      </w:r>
      <w:r>
        <w:rPr>
          <w:szCs w:val="24"/>
        </w:rPr>
        <w:t>span inequality.</w:t>
      </w:r>
      <w:r>
        <w:rPr>
          <w:rStyle w:val="citebib"/>
          <w:szCs w:val="24"/>
          <w:vertAlign w:val="superscript"/>
        </w:rPr>
        <w:t>31</w:t>
      </w:r>
      <w:r>
        <w:rPr>
          <w:szCs w:val="24"/>
        </w:rPr>
        <w:t xml:space="preserve"> This illustrates the need of reliable estimates of mortality by cause of death and population by socioeconomic status and other social factors in Mexico.</w:t>
      </w:r>
    </w:p>
    <w:p w14:paraId="4F867CA1" w14:textId="77777777" w:rsidR="00735DDC" w:rsidRDefault="00735DDC" w:rsidP="00E74B25">
      <w:pPr>
        <w:pStyle w:val="H2"/>
        <w:autoSpaceDE w:val="0"/>
        <w:autoSpaceDN w:val="0"/>
        <w:adjustRightInd w:val="0"/>
        <w:spacing w:line="480" w:lineRule="auto"/>
        <w:rPr>
          <w:szCs w:val="24"/>
        </w:rPr>
      </w:pPr>
      <w:r>
        <w:rPr>
          <w:szCs w:val="24"/>
        </w:rPr>
        <w:t>Conclusion</w:t>
      </w:r>
    </w:p>
    <w:p w14:paraId="7568160F" w14:textId="77777777" w:rsidR="00735DDC" w:rsidRDefault="00735DDC" w:rsidP="00E74B25">
      <w:pPr>
        <w:pStyle w:val="ParaText"/>
        <w:autoSpaceDE w:val="0"/>
        <w:autoSpaceDN w:val="0"/>
        <w:adjustRightInd w:val="0"/>
        <w:spacing w:line="480" w:lineRule="auto"/>
        <w:rPr>
          <w:szCs w:val="24"/>
        </w:rPr>
      </w:pPr>
      <w:r>
        <w:rPr>
          <w:szCs w:val="24"/>
        </w:rPr>
        <w:t>Mexico has failed to recognize and correct the detrimental consequences in health and human rights that suppressive and drug-prohibition policies have had on the population.</w:t>
      </w:r>
      <w:r>
        <w:rPr>
          <w:rStyle w:val="citebib"/>
          <w:szCs w:val="24"/>
          <w:vertAlign w:val="superscript"/>
        </w:rPr>
        <w:t>34</w:t>
      </w:r>
      <w:r>
        <w:rPr>
          <w:szCs w:val="24"/>
        </w:rPr>
        <w:t xml:space="preserve"> There is an urgent need to </w:t>
      </w:r>
      <w:commentRangeStart w:id="57"/>
      <w:commentRangeStart w:id="58"/>
      <w:del w:id="59" w:author="José Manuel Aburto" w:date="2019-01-09T11:13:00Z">
        <w:r w:rsidDel="002F4BD6">
          <w:rPr>
            <w:szCs w:val="24"/>
          </w:rPr>
          <w:delText>stop these policies and complement them</w:delText>
        </w:r>
      </w:del>
      <w:ins w:id="60" w:author="José Manuel Aburto" w:date="2019-01-09T11:13:00Z">
        <w:r w:rsidR="002F4BD6">
          <w:rPr>
            <w:szCs w:val="24"/>
          </w:rPr>
          <w:t>replace current policies</w:t>
        </w:r>
      </w:ins>
      <w:r>
        <w:rPr>
          <w:szCs w:val="24"/>
        </w:rPr>
        <w:t xml:space="preserve"> </w:t>
      </w:r>
      <w:commentRangeEnd w:id="57"/>
      <w:r w:rsidR="006A4FBD">
        <w:rPr>
          <w:rStyle w:val="CommentReference"/>
        </w:rPr>
        <w:commentReference w:id="57"/>
      </w:r>
      <w:commentRangeEnd w:id="58"/>
      <w:r w:rsidR="002F4BD6">
        <w:rPr>
          <w:rStyle w:val="CommentReference"/>
        </w:rPr>
        <w:commentReference w:id="58"/>
      </w:r>
      <w:r>
        <w:rPr>
          <w:szCs w:val="24"/>
        </w:rPr>
        <w:t>with policies that are less focus</w:t>
      </w:r>
      <w:r w:rsidR="006A4FBD">
        <w:rPr>
          <w:szCs w:val="24"/>
        </w:rPr>
        <w:t>ed</w:t>
      </w:r>
      <w:r>
        <w:rPr>
          <w:szCs w:val="24"/>
        </w:rPr>
        <w:t xml:space="preserve"> on military actions against drug cartels. For example, other countries that underwent a similar upsurge of violence associated with drug cartels successfully implemented programs on improving schooling outcomes and educational and community programs to reduce the risk factors of violence (e.g.</w:t>
      </w:r>
      <w:r w:rsidR="006A4FBD">
        <w:rPr>
          <w:szCs w:val="24"/>
        </w:rPr>
        <w:t>,</w:t>
      </w:r>
      <w:r>
        <w:rPr>
          <w:szCs w:val="24"/>
        </w:rPr>
        <w:t xml:space="preserve"> alcohol consumption).</w:t>
      </w:r>
      <w:r>
        <w:rPr>
          <w:rStyle w:val="citebib"/>
          <w:szCs w:val="24"/>
          <w:vertAlign w:val="superscript"/>
        </w:rPr>
        <w:t>35</w:t>
      </w:r>
      <w:r>
        <w:rPr>
          <w:szCs w:val="24"/>
        </w:rPr>
        <w:t xml:space="preserve"> This will prevent homicides and contribute significantly to increases in life expectancy as well as greater equality of individual life</w:t>
      </w:r>
      <w:r w:rsidR="006A4FBD">
        <w:rPr>
          <w:szCs w:val="24"/>
        </w:rPr>
        <w:t xml:space="preserve"> </w:t>
      </w:r>
      <w:r>
        <w:rPr>
          <w:szCs w:val="24"/>
        </w:rPr>
        <w:t>spans in Mexico.</w:t>
      </w:r>
    </w:p>
    <w:p w14:paraId="35233B08" w14:textId="77777777" w:rsidR="00735DDC" w:rsidRDefault="00735DDC" w:rsidP="00E74B25">
      <w:pPr>
        <w:pStyle w:val="AffTitle"/>
        <w:autoSpaceDE w:val="0"/>
        <w:autoSpaceDN w:val="0"/>
        <w:adjustRightInd w:val="0"/>
        <w:spacing w:line="480" w:lineRule="auto"/>
        <w:rPr>
          <w:szCs w:val="24"/>
        </w:rPr>
      </w:pPr>
      <w:r>
        <w:rPr>
          <w:szCs w:val="24"/>
        </w:rPr>
        <w:t>About the Authors</w:t>
      </w:r>
    </w:p>
    <w:p w14:paraId="239C65DE" w14:textId="77777777" w:rsidR="00735DDC" w:rsidRDefault="00735DDC" w:rsidP="00E74B25">
      <w:pPr>
        <w:pStyle w:val="Affiliations"/>
        <w:autoSpaceDE w:val="0"/>
        <w:autoSpaceDN w:val="0"/>
        <w:adjustRightInd w:val="0"/>
        <w:spacing w:line="480" w:lineRule="auto"/>
        <w:rPr>
          <w:szCs w:val="24"/>
        </w:rPr>
      </w:pPr>
      <w:r>
        <w:rPr>
          <w:szCs w:val="24"/>
        </w:rPr>
        <w:t>José Manuel Aburto</w:t>
      </w:r>
      <w:r w:rsidR="006A4FBD">
        <w:rPr>
          <w:szCs w:val="24"/>
        </w:rPr>
        <w:t xml:space="preserve"> is with the</w:t>
      </w:r>
      <w:r>
        <w:rPr>
          <w:szCs w:val="24"/>
        </w:rPr>
        <w:t xml:space="preserve"> Interdisciplinary Center on Population Dynamics, University of Southern Denmark, Odense, Denmark</w:t>
      </w:r>
      <w:r w:rsidR="006A4FBD">
        <w:rPr>
          <w:szCs w:val="24"/>
        </w:rPr>
        <w:t>, and</w:t>
      </w:r>
      <w:r>
        <w:rPr>
          <w:szCs w:val="24"/>
        </w:rPr>
        <w:t xml:space="preserve"> </w:t>
      </w:r>
      <w:ins w:id="61" w:author="José Manuel Aburto" w:date="2019-01-09T11:13:00Z">
        <w:r w:rsidR="002F4BD6">
          <w:rPr>
            <w:szCs w:val="24"/>
          </w:rPr>
          <w:t xml:space="preserve">the Lifespan Inequalities research group at </w:t>
        </w:r>
      </w:ins>
      <w:r>
        <w:rPr>
          <w:szCs w:val="24"/>
        </w:rPr>
        <w:t>Max-Planck Institute for Demographic Research, Rostock, Germany.</w:t>
      </w:r>
      <w:r w:rsidR="006A4FBD">
        <w:rPr>
          <w:szCs w:val="24"/>
        </w:rPr>
        <w:t xml:space="preserve"> </w:t>
      </w:r>
      <w:r>
        <w:rPr>
          <w:szCs w:val="24"/>
        </w:rPr>
        <w:t>Hiram Beltrán-Sánchez</w:t>
      </w:r>
      <w:r w:rsidR="006A4FBD">
        <w:rPr>
          <w:szCs w:val="24"/>
        </w:rPr>
        <w:t xml:space="preserve"> is with the</w:t>
      </w:r>
      <w:r>
        <w:rPr>
          <w:szCs w:val="24"/>
        </w:rPr>
        <w:t xml:space="preserve"> Department of Community Health Sciences at the Fielding School of Public Health and California Center for Population Research, Center for Health Sciences, Los Angeles, C</w:t>
      </w:r>
      <w:r w:rsidR="006A4FBD">
        <w:rPr>
          <w:szCs w:val="24"/>
        </w:rPr>
        <w:t>A</w:t>
      </w:r>
      <w:r>
        <w:rPr>
          <w:szCs w:val="24"/>
        </w:rPr>
        <w:t>.</w:t>
      </w:r>
    </w:p>
    <w:p w14:paraId="41FCC5D2" w14:textId="77777777" w:rsidR="00735DDC" w:rsidRDefault="006A4FBD" w:rsidP="00E74B25">
      <w:pPr>
        <w:pStyle w:val="Correspondence"/>
        <w:autoSpaceDE w:val="0"/>
        <w:autoSpaceDN w:val="0"/>
        <w:adjustRightInd w:val="0"/>
        <w:spacing w:line="480" w:lineRule="auto"/>
        <w:rPr>
          <w:szCs w:val="24"/>
        </w:rPr>
      </w:pPr>
      <w:r>
        <w:rPr>
          <w:szCs w:val="24"/>
        </w:rPr>
        <w:tab/>
      </w:r>
      <w:r w:rsidR="00735DDC">
        <w:rPr>
          <w:szCs w:val="24"/>
        </w:rPr>
        <w:t>Correspond</w:t>
      </w:r>
      <w:r>
        <w:rPr>
          <w:szCs w:val="24"/>
        </w:rPr>
        <w:t xml:space="preserve">ence should be sent to </w:t>
      </w:r>
      <w:r w:rsidR="00735DDC">
        <w:rPr>
          <w:szCs w:val="24"/>
        </w:rPr>
        <w:t>José Manuel Aburto, J.B. Winsløws Vej 9, Odense 5000, Denmark</w:t>
      </w:r>
      <w:r>
        <w:rPr>
          <w:szCs w:val="24"/>
        </w:rPr>
        <w:t xml:space="preserve"> (e-mail:</w:t>
      </w:r>
      <w:r w:rsidRPr="006A4FBD">
        <w:rPr>
          <w:szCs w:val="24"/>
        </w:rPr>
        <w:t xml:space="preserve"> jmaburto@sdu.dk</w:t>
      </w:r>
      <w:r>
        <w:rPr>
          <w:szCs w:val="24"/>
        </w:rPr>
        <w:t xml:space="preserve">). Reprints can be ordered at </w:t>
      </w:r>
      <w:r w:rsidRPr="006A4FBD">
        <w:rPr>
          <w:szCs w:val="24"/>
        </w:rPr>
        <w:t>http://www.ajph.org</w:t>
      </w:r>
      <w:r>
        <w:rPr>
          <w:szCs w:val="24"/>
        </w:rPr>
        <w:t xml:space="preserve"> by clicking the “Reprints” link.</w:t>
      </w:r>
    </w:p>
    <w:p w14:paraId="193DF0C5" w14:textId="77777777" w:rsidR="00735DDC" w:rsidRDefault="006A4FBD" w:rsidP="00E74B25">
      <w:pPr>
        <w:pStyle w:val="Accepted"/>
        <w:autoSpaceDE w:val="0"/>
        <w:autoSpaceDN w:val="0"/>
        <w:adjustRightInd w:val="0"/>
        <w:spacing w:line="480" w:lineRule="auto"/>
        <w:rPr>
          <w:szCs w:val="24"/>
        </w:rPr>
      </w:pPr>
      <w:r>
        <w:rPr>
          <w:szCs w:val="24"/>
        </w:rPr>
        <w:lastRenderedPageBreak/>
        <w:tab/>
        <w:t>This article was a</w:t>
      </w:r>
      <w:r w:rsidR="00735DDC">
        <w:rPr>
          <w:szCs w:val="24"/>
        </w:rPr>
        <w:t>ccept</w:t>
      </w:r>
      <w:r>
        <w:rPr>
          <w:szCs w:val="24"/>
        </w:rPr>
        <w:t xml:space="preserve">ed November </w:t>
      </w:r>
      <w:r w:rsidR="00735DDC">
        <w:rPr>
          <w:szCs w:val="24"/>
        </w:rPr>
        <w:t>9</w:t>
      </w:r>
      <w:r>
        <w:rPr>
          <w:szCs w:val="24"/>
        </w:rPr>
        <w:t>, 20</w:t>
      </w:r>
      <w:r w:rsidR="00735DDC">
        <w:rPr>
          <w:szCs w:val="24"/>
        </w:rPr>
        <w:t>18</w:t>
      </w:r>
      <w:r>
        <w:rPr>
          <w:szCs w:val="24"/>
        </w:rPr>
        <w:t>.</w:t>
      </w:r>
    </w:p>
    <w:p w14:paraId="784A631F" w14:textId="77777777" w:rsidR="006A4FBD" w:rsidRDefault="006A4FBD" w:rsidP="00E74B25">
      <w:pPr>
        <w:pStyle w:val="Accepted"/>
        <w:autoSpaceDE w:val="0"/>
        <w:autoSpaceDN w:val="0"/>
        <w:adjustRightInd w:val="0"/>
        <w:spacing w:line="480" w:lineRule="auto"/>
        <w:rPr>
          <w:szCs w:val="24"/>
        </w:rPr>
      </w:pPr>
      <w:r>
        <w:rPr>
          <w:szCs w:val="24"/>
        </w:rPr>
        <w:tab/>
      </w:r>
      <w:r w:rsidR="00847C25">
        <w:rPr>
          <w:szCs w:val="24"/>
        </w:rPr>
        <w:t>d</w:t>
      </w:r>
      <w:r>
        <w:rPr>
          <w:szCs w:val="24"/>
        </w:rPr>
        <w:t xml:space="preserve">oi: </w:t>
      </w:r>
      <w:r w:rsidRPr="006A4FBD">
        <w:rPr>
          <w:szCs w:val="24"/>
        </w:rPr>
        <w:t>10.2105/AJPH.2018.304878</w:t>
      </w:r>
    </w:p>
    <w:p w14:paraId="58C986E2" w14:textId="77777777" w:rsidR="00735DDC" w:rsidRDefault="00735DDC" w:rsidP="00E74B25">
      <w:pPr>
        <w:pStyle w:val="ContribTitle"/>
        <w:autoSpaceDE w:val="0"/>
        <w:autoSpaceDN w:val="0"/>
        <w:adjustRightInd w:val="0"/>
        <w:spacing w:line="480" w:lineRule="auto"/>
        <w:rPr>
          <w:szCs w:val="24"/>
        </w:rPr>
      </w:pPr>
      <w:r>
        <w:rPr>
          <w:szCs w:val="24"/>
        </w:rPr>
        <w:t>Contributor</w:t>
      </w:r>
      <w:r w:rsidR="006A4FBD">
        <w:rPr>
          <w:szCs w:val="24"/>
        </w:rPr>
        <w:t>s</w:t>
      </w:r>
    </w:p>
    <w:p w14:paraId="46487839" w14:textId="77777777" w:rsidR="00735DDC" w:rsidRDefault="00735DDC" w:rsidP="00E74B25">
      <w:pPr>
        <w:pStyle w:val="Contributors"/>
        <w:autoSpaceDE w:val="0"/>
        <w:autoSpaceDN w:val="0"/>
        <w:adjustRightInd w:val="0"/>
        <w:spacing w:line="480" w:lineRule="auto"/>
        <w:rPr>
          <w:szCs w:val="24"/>
        </w:rPr>
      </w:pPr>
      <w:r>
        <w:rPr>
          <w:szCs w:val="24"/>
        </w:rPr>
        <w:t>J</w:t>
      </w:r>
      <w:r w:rsidR="006A4FBD">
        <w:rPr>
          <w:szCs w:val="24"/>
        </w:rPr>
        <w:t>.|</w:t>
      </w:r>
      <w:r>
        <w:rPr>
          <w:szCs w:val="24"/>
        </w:rPr>
        <w:t>M</w:t>
      </w:r>
      <w:r w:rsidR="006A4FBD">
        <w:rPr>
          <w:szCs w:val="24"/>
        </w:rPr>
        <w:t>. Aburto</w:t>
      </w:r>
      <w:r>
        <w:rPr>
          <w:szCs w:val="24"/>
        </w:rPr>
        <w:t xml:space="preserve"> </w:t>
      </w:r>
      <w:r w:rsidR="006A4FBD">
        <w:rPr>
          <w:szCs w:val="24"/>
        </w:rPr>
        <w:t>originat</w:t>
      </w:r>
      <w:r>
        <w:rPr>
          <w:szCs w:val="24"/>
        </w:rPr>
        <w:t xml:space="preserve">ed the idea and wrote the first draft of the </w:t>
      </w:r>
      <w:r w:rsidR="006A4FBD">
        <w:rPr>
          <w:szCs w:val="24"/>
        </w:rPr>
        <w:t>article</w:t>
      </w:r>
      <w:r>
        <w:rPr>
          <w:szCs w:val="24"/>
        </w:rPr>
        <w:t xml:space="preserve">. </w:t>
      </w:r>
      <w:r w:rsidR="006A4FBD">
        <w:rPr>
          <w:szCs w:val="24"/>
        </w:rPr>
        <w:t>Both authors</w:t>
      </w:r>
      <w:r>
        <w:rPr>
          <w:szCs w:val="24"/>
        </w:rPr>
        <w:t xml:space="preserve"> contributed to collection, processing</w:t>
      </w:r>
      <w:r w:rsidR="006A4FBD">
        <w:rPr>
          <w:szCs w:val="24"/>
        </w:rPr>
        <w:t>,</w:t>
      </w:r>
      <w:r>
        <w:rPr>
          <w:szCs w:val="24"/>
        </w:rPr>
        <w:t xml:space="preserve"> and interpretation of the data</w:t>
      </w:r>
      <w:r w:rsidR="006A4FBD">
        <w:rPr>
          <w:szCs w:val="24"/>
        </w:rPr>
        <w:t xml:space="preserve"> and to </w:t>
      </w:r>
      <w:r>
        <w:rPr>
          <w:szCs w:val="24"/>
        </w:rPr>
        <w:t xml:space="preserve">writing and revising the </w:t>
      </w:r>
      <w:r w:rsidR="006A4FBD">
        <w:rPr>
          <w:szCs w:val="24"/>
        </w:rPr>
        <w:t>article,</w:t>
      </w:r>
      <w:r>
        <w:rPr>
          <w:szCs w:val="24"/>
        </w:rPr>
        <w:t xml:space="preserve"> and approved the final version of the </w:t>
      </w:r>
      <w:r w:rsidR="006A4FBD">
        <w:rPr>
          <w:szCs w:val="24"/>
        </w:rPr>
        <w:t>article</w:t>
      </w:r>
      <w:r>
        <w:rPr>
          <w:szCs w:val="24"/>
        </w:rPr>
        <w:t>.</w:t>
      </w:r>
    </w:p>
    <w:p w14:paraId="653900AA" w14:textId="77777777" w:rsidR="00735DDC" w:rsidRDefault="00735DDC" w:rsidP="00E74B25">
      <w:pPr>
        <w:pStyle w:val="AckTitle"/>
        <w:autoSpaceDE w:val="0"/>
        <w:autoSpaceDN w:val="0"/>
        <w:adjustRightInd w:val="0"/>
        <w:spacing w:line="480" w:lineRule="auto"/>
        <w:rPr>
          <w:szCs w:val="24"/>
        </w:rPr>
      </w:pPr>
      <w:r>
        <w:rPr>
          <w:szCs w:val="24"/>
        </w:rPr>
        <w:t>Acknowledgments</w:t>
      </w:r>
    </w:p>
    <w:p w14:paraId="56DB716B" w14:textId="77777777" w:rsidR="006A4FBD" w:rsidRDefault="006A4FBD" w:rsidP="00E74B25">
      <w:pPr>
        <w:pStyle w:val="Ack"/>
        <w:autoSpaceDE w:val="0"/>
        <w:autoSpaceDN w:val="0"/>
        <w:adjustRightInd w:val="0"/>
        <w:spacing w:line="480" w:lineRule="auto"/>
        <w:rPr>
          <w:szCs w:val="24"/>
        </w:rPr>
      </w:pPr>
      <w:r>
        <w:rPr>
          <w:szCs w:val="24"/>
        </w:rPr>
        <w:t xml:space="preserve">H. </w:t>
      </w:r>
      <w:r w:rsidR="00735DDC">
        <w:rPr>
          <w:szCs w:val="24"/>
        </w:rPr>
        <w:t>Beltrán-Sánchez acknowledges support from the National Institute of Child Health and Human Development (P2C-HD041022) to the California Center for Population Research at U</w:t>
      </w:r>
      <w:r>
        <w:rPr>
          <w:szCs w:val="24"/>
        </w:rPr>
        <w:t xml:space="preserve">niversity of </w:t>
      </w:r>
      <w:r w:rsidR="00735DDC">
        <w:rPr>
          <w:szCs w:val="24"/>
        </w:rPr>
        <w:t>C</w:t>
      </w:r>
      <w:r>
        <w:rPr>
          <w:szCs w:val="24"/>
        </w:rPr>
        <w:t xml:space="preserve">alifornia </w:t>
      </w:r>
      <w:r w:rsidR="00735DDC">
        <w:rPr>
          <w:szCs w:val="24"/>
        </w:rPr>
        <w:t>L</w:t>
      </w:r>
      <w:r>
        <w:rPr>
          <w:szCs w:val="24"/>
        </w:rPr>
        <w:t xml:space="preserve">os </w:t>
      </w:r>
      <w:r w:rsidR="00735DDC">
        <w:rPr>
          <w:szCs w:val="24"/>
        </w:rPr>
        <w:t>A</w:t>
      </w:r>
      <w:r>
        <w:rPr>
          <w:szCs w:val="24"/>
        </w:rPr>
        <w:t>ngeles</w:t>
      </w:r>
      <w:r w:rsidR="00735DDC">
        <w:rPr>
          <w:szCs w:val="24"/>
        </w:rPr>
        <w:t xml:space="preserve">. </w:t>
      </w:r>
      <w:r>
        <w:rPr>
          <w:szCs w:val="24"/>
        </w:rPr>
        <w:t xml:space="preserve">J.|M. </w:t>
      </w:r>
      <w:r w:rsidR="00735DDC">
        <w:rPr>
          <w:szCs w:val="24"/>
        </w:rPr>
        <w:t xml:space="preserve">Aburto acknowledges support from University of Southern Denmark and the Lifespan Inequalities </w:t>
      </w:r>
      <w:r w:rsidR="00847C25">
        <w:rPr>
          <w:szCs w:val="24"/>
        </w:rPr>
        <w:t>G</w:t>
      </w:r>
      <w:r w:rsidR="00735DDC">
        <w:rPr>
          <w:szCs w:val="24"/>
        </w:rPr>
        <w:t xml:space="preserve">roup at </w:t>
      </w:r>
      <w:r w:rsidR="00847C25">
        <w:rPr>
          <w:szCs w:val="24"/>
        </w:rPr>
        <w:t>Max-Planck Institute for Demographic Research</w:t>
      </w:r>
      <w:commentRangeStart w:id="62"/>
      <w:r w:rsidR="00735DDC">
        <w:rPr>
          <w:szCs w:val="24"/>
        </w:rPr>
        <w:t>, E</w:t>
      </w:r>
      <w:ins w:id="63" w:author="José Manuel Aburto" w:date="2019-01-09T11:14:00Z">
        <w:r w:rsidR="002F4BD6">
          <w:rPr>
            <w:szCs w:val="24"/>
          </w:rPr>
          <w:t xml:space="preserve">uropean </w:t>
        </w:r>
      </w:ins>
      <w:r w:rsidR="00735DDC">
        <w:rPr>
          <w:szCs w:val="24"/>
        </w:rPr>
        <w:t>R</w:t>
      </w:r>
      <w:ins w:id="64" w:author="José Manuel Aburto" w:date="2019-01-09T11:14:00Z">
        <w:r w:rsidR="002F4BD6">
          <w:rPr>
            <w:szCs w:val="24"/>
          </w:rPr>
          <w:t xml:space="preserve">esearch </w:t>
        </w:r>
      </w:ins>
      <w:r w:rsidR="00735DDC">
        <w:rPr>
          <w:szCs w:val="24"/>
        </w:rPr>
        <w:t>C</w:t>
      </w:r>
      <w:ins w:id="65" w:author="José Manuel Aburto" w:date="2019-01-09T11:14:00Z">
        <w:r w:rsidR="002F4BD6">
          <w:rPr>
            <w:szCs w:val="24"/>
          </w:rPr>
          <w:t>ouncil</w:t>
        </w:r>
      </w:ins>
      <w:r w:rsidR="00735DDC">
        <w:rPr>
          <w:szCs w:val="24"/>
        </w:rPr>
        <w:t xml:space="preserve"> </w:t>
      </w:r>
      <w:commentRangeEnd w:id="62"/>
      <w:r>
        <w:rPr>
          <w:rStyle w:val="CommentReference"/>
        </w:rPr>
        <w:commentReference w:id="62"/>
      </w:r>
      <w:r w:rsidR="00735DDC">
        <w:rPr>
          <w:szCs w:val="24"/>
        </w:rPr>
        <w:t xml:space="preserve">grant 716323. </w:t>
      </w:r>
    </w:p>
    <w:p w14:paraId="3B9AF2C8" w14:textId="77777777" w:rsidR="006A4FBD" w:rsidRDefault="006A4FBD" w:rsidP="00E74B25">
      <w:pPr>
        <w:pStyle w:val="Ack"/>
        <w:autoSpaceDE w:val="0"/>
        <w:autoSpaceDN w:val="0"/>
        <w:adjustRightInd w:val="0"/>
        <w:spacing w:line="480" w:lineRule="auto"/>
        <w:rPr>
          <w:szCs w:val="24"/>
        </w:rPr>
      </w:pPr>
      <w:r>
        <w:rPr>
          <w:szCs w:val="24"/>
        </w:rPr>
        <w:tab/>
        <w:t>J.|M. Aburto</w:t>
      </w:r>
      <w:r w:rsidR="00735DDC">
        <w:rPr>
          <w:szCs w:val="24"/>
        </w:rPr>
        <w:t xml:space="preserve"> thanks Jim Vaupel for his support on doing research. Both authors are grateful </w:t>
      </w:r>
      <w:r>
        <w:rPr>
          <w:szCs w:val="24"/>
        </w:rPr>
        <w:t>to</w:t>
      </w:r>
      <w:r w:rsidR="00735DDC">
        <w:rPr>
          <w:szCs w:val="24"/>
        </w:rPr>
        <w:t xml:space="preserve"> Jim Oeppen and Alyson van Raalte for comments on a previous version of the </w:t>
      </w:r>
      <w:r>
        <w:rPr>
          <w:szCs w:val="24"/>
        </w:rPr>
        <w:t>article</w:t>
      </w:r>
      <w:r w:rsidR="00735DDC">
        <w:rPr>
          <w:szCs w:val="24"/>
        </w:rPr>
        <w:t xml:space="preserve">. </w:t>
      </w:r>
    </w:p>
    <w:p w14:paraId="4260C57D" w14:textId="77777777" w:rsidR="006A4FBD" w:rsidRDefault="006A4FBD" w:rsidP="006A4FBD">
      <w:pPr>
        <w:pStyle w:val="AckTitle"/>
      </w:pPr>
      <w:r>
        <w:t>Conflicts of Interest</w:t>
      </w:r>
    </w:p>
    <w:p w14:paraId="1585164B" w14:textId="77777777" w:rsidR="00735DDC" w:rsidRDefault="00735DDC" w:rsidP="00E74B25">
      <w:pPr>
        <w:pStyle w:val="Ack"/>
        <w:autoSpaceDE w:val="0"/>
        <w:autoSpaceDN w:val="0"/>
        <w:adjustRightInd w:val="0"/>
        <w:spacing w:line="480" w:lineRule="auto"/>
        <w:rPr>
          <w:szCs w:val="24"/>
        </w:rPr>
      </w:pPr>
      <w:r>
        <w:rPr>
          <w:szCs w:val="24"/>
        </w:rPr>
        <w:t>All authors have completed the</w:t>
      </w:r>
      <w:ins w:id="66" w:author="José Manuel Aburto" w:date="2019-01-09T11:15:00Z">
        <w:r w:rsidR="002F4BD6">
          <w:rPr>
            <w:szCs w:val="24"/>
          </w:rPr>
          <w:t xml:space="preserve"> International Committee of Medical Journal Editors</w:t>
        </w:r>
      </w:ins>
      <w:del w:id="67" w:author="José Manuel Aburto" w:date="2019-01-09T11:16:00Z">
        <w:r w:rsidDel="002F4BD6">
          <w:rPr>
            <w:szCs w:val="24"/>
          </w:rPr>
          <w:delText xml:space="preserve"> </w:delText>
        </w:r>
        <w:commentRangeStart w:id="68"/>
        <w:r w:rsidDel="002F4BD6">
          <w:rPr>
            <w:szCs w:val="24"/>
          </w:rPr>
          <w:delText xml:space="preserve">I MJE </w:delText>
        </w:r>
        <w:commentRangeEnd w:id="68"/>
        <w:r w:rsidR="006A4FBD" w:rsidDel="002F4BD6">
          <w:rPr>
            <w:rStyle w:val="CommentReference"/>
          </w:rPr>
          <w:commentReference w:id="68"/>
        </w:r>
        <w:r w:rsidDel="002F4BD6">
          <w:rPr>
            <w:szCs w:val="24"/>
          </w:rPr>
          <w:delText>uniform</w:delText>
        </w:r>
      </w:del>
      <w:r>
        <w:rPr>
          <w:szCs w:val="24"/>
        </w:rPr>
        <w:t xml:space="preserve"> disclosure form at </w:t>
      </w:r>
      <w:r w:rsidR="006A4FBD">
        <w:rPr>
          <w:szCs w:val="24"/>
        </w:rPr>
        <w:t>http://</w:t>
      </w:r>
      <w:r>
        <w:rPr>
          <w:szCs w:val="24"/>
        </w:rPr>
        <w:t>www.icmje.org/coi_disclosure.pdf and declare no support from any organization for the submitted work</w:t>
      </w:r>
      <w:r w:rsidR="006A4FBD">
        <w:rPr>
          <w:szCs w:val="24"/>
        </w:rPr>
        <w:t>,</w:t>
      </w:r>
      <w:r>
        <w:rPr>
          <w:szCs w:val="24"/>
        </w:rPr>
        <w:t xml:space="preserve"> no financial relationships with any organizations that might have an interest in the submitted work in the previous </w:t>
      </w:r>
      <w:r w:rsidR="006A4FBD">
        <w:rPr>
          <w:szCs w:val="24"/>
        </w:rPr>
        <w:t>3</w:t>
      </w:r>
      <w:r>
        <w:rPr>
          <w:szCs w:val="24"/>
        </w:rPr>
        <w:t xml:space="preserve"> years</w:t>
      </w:r>
      <w:r w:rsidR="006A4FBD">
        <w:rPr>
          <w:szCs w:val="24"/>
        </w:rPr>
        <w:t xml:space="preserve">, and </w:t>
      </w:r>
      <w:r>
        <w:rPr>
          <w:szCs w:val="24"/>
        </w:rPr>
        <w:t>no other relationships or activities that could appear to have influenced the submitted work.</w:t>
      </w:r>
    </w:p>
    <w:p w14:paraId="2DB4F278" w14:textId="77777777" w:rsidR="00735DDC" w:rsidRDefault="00735DDC" w:rsidP="00E74B25">
      <w:pPr>
        <w:pStyle w:val="AckTitle"/>
        <w:autoSpaceDE w:val="0"/>
        <w:autoSpaceDN w:val="0"/>
        <w:adjustRightInd w:val="0"/>
        <w:spacing w:line="480" w:lineRule="auto"/>
        <w:rPr>
          <w:szCs w:val="24"/>
        </w:rPr>
      </w:pPr>
      <w:r>
        <w:rPr>
          <w:szCs w:val="24"/>
        </w:rPr>
        <w:lastRenderedPageBreak/>
        <w:t>Human Participant Protection</w:t>
      </w:r>
    </w:p>
    <w:p w14:paraId="11C6BA6A" w14:textId="77777777" w:rsidR="00735DDC" w:rsidRDefault="00735DDC" w:rsidP="00E74B25">
      <w:pPr>
        <w:pStyle w:val="Ack"/>
        <w:autoSpaceDE w:val="0"/>
        <w:autoSpaceDN w:val="0"/>
        <w:adjustRightInd w:val="0"/>
        <w:spacing w:line="480" w:lineRule="auto"/>
        <w:rPr>
          <w:szCs w:val="24"/>
        </w:rPr>
      </w:pPr>
      <w:r>
        <w:rPr>
          <w:szCs w:val="24"/>
        </w:rPr>
        <w:t xml:space="preserve">This study involved secondary data analysis of public sources, which did not have any individual identifiers. As such, ethical approval for human </w:t>
      </w:r>
      <w:r w:rsidR="006A4FBD">
        <w:rPr>
          <w:szCs w:val="24"/>
        </w:rPr>
        <w:t>participant</w:t>
      </w:r>
      <w:r>
        <w:rPr>
          <w:szCs w:val="24"/>
        </w:rPr>
        <w:t xml:space="preserve"> research from the institutional review board of the respective institutions was exempted.</w:t>
      </w:r>
    </w:p>
    <w:p w14:paraId="0FEA3FAA" w14:textId="77777777" w:rsidR="00735DDC" w:rsidRDefault="00735DDC" w:rsidP="00E74B25">
      <w:pPr>
        <w:pStyle w:val="BibTitle"/>
        <w:autoSpaceDE w:val="0"/>
        <w:autoSpaceDN w:val="0"/>
        <w:adjustRightInd w:val="0"/>
        <w:spacing w:line="480" w:lineRule="auto"/>
        <w:rPr>
          <w:szCs w:val="24"/>
        </w:rPr>
      </w:pPr>
      <w:r>
        <w:rPr>
          <w:szCs w:val="24"/>
        </w:rPr>
        <w:t>References</w:t>
      </w:r>
    </w:p>
    <w:p w14:paraId="2899175A" w14:textId="77777777" w:rsidR="00735DDC" w:rsidRDefault="00735DDC" w:rsidP="00E74B25">
      <w:pPr>
        <w:pStyle w:val="BibReference"/>
        <w:autoSpaceDE w:val="0"/>
        <w:autoSpaceDN w:val="0"/>
        <w:adjustRightInd w:val="0"/>
        <w:spacing w:line="480" w:lineRule="auto"/>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_doi=\"10.1093/ije/dyn153\" _id=\"b1\" _pubmed=\"18653511\""</w:instrText>
      </w:r>
      <w:r>
        <w:rPr>
          <w:szCs w:val="24"/>
        </w:rPr>
        <w:fldChar w:fldCharType="separate"/>
      </w:r>
      <w:r>
        <w:rPr>
          <w:szCs w:val="24"/>
        </w:rPr>
        <w:instrText xml:space="preserve"> _doi="10.1093/ije/dyn153" _id="b1" _pubmed="18653511"</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"jrn"</w:instrText>
      </w:r>
      <w:r>
        <w:rPr>
          <w:szCs w:val="24"/>
        </w:rPr>
        <w:fldChar w:fldCharType="separate"/>
      </w:r>
      <w:r>
        <w:rPr>
          <w:szCs w:val="24"/>
        </w:rPr>
        <w:t>jrn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rStyle w:val="bibnumber"/>
          <w:szCs w:val="24"/>
        </w:rPr>
        <w:t>1</w:t>
      </w:r>
      <w:r>
        <w:rPr>
          <w:szCs w:val="24"/>
        </w:rPr>
        <w:t xml:space="preserve">. </w:t>
      </w:r>
      <w:r>
        <w:rPr>
          <w:rStyle w:val="bibsurname"/>
          <w:szCs w:val="24"/>
        </w:rPr>
        <w:t>Briceño-León</w:t>
      </w:r>
      <w:r>
        <w:rPr>
          <w:szCs w:val="24"/>
        </w:rPr>
        <w:t xml:space="preserve"> </w:t>
      </w:r>
      <w:r>
        <w:rPr>
          <w:rStyle w:val="bibfname"/>
          <w:szCs w:val="24"/>
        </w:rPr>
        <w:t>R</w:t>
      </w:r>
      <w:r>
        <w:rPr>
          <w:szCs w:val="24"/>
        </w:rPr>
        <w:t xml:space="preserve">, </w:t>
      </w:r>
      <w:r>
        <w:rPr>
          <w:rStyle w:val="bibsurname"/>
          <w:szCs w:val="24"/>
        </w:rPr>
        <w:t>Villaveces</w:t>
      </w:r>
      <w:r>
        <w:rPr>
          <w:szCs w:val="24"/>
        </w:rPr>
        <w:t xml:space="preserve"> </w:t>
      </w:r>
      <w:r>
        <w:rPr>
          <w:rStyle w:val="bibfname"/>
          <w:szCs w:val="24"/>
        </w:rPr>
        <w:t>A</w:t>
      </w:r>
      <w:r>
        <w:rPr>
          <w:szCs w:val="24"/>
        </w:rPr>
        <w:t xml:space="preserve">, </w:t>
      </w:r>
      <w:r>
        <w:rPr>
          <w:rStyle w:val="bibsurname"/>
          <w:szCs w:val="24"/>
        </w:rPr>
        <w:t>Concha-Eastman</w:t>
      </w:r>
      <w:r>
        <w:rPr>
          <w:szCs w:val="24"/>
        </w:rPr>
        <w:t xml:space="preserve"> </w:t>
      </w:r>
      <w:r>
        <w:rPr>
          <w:rStyle w:val="bibfname"/>
          <w:szCs w:val="24"/>
        </w:rPr>
        <w:t>A</w:t>
      </w:r>
      <w:r>
        <w:rPr>
          <w:szCs w:val="24"/>
        </w:rPr>
        <w:t xml:space="preserve">. </w:t>
      </w:r>
      <w:r>
        <w:rPr>
          <w:rStyle w:val="bibarticle"/>
          <w:szCs w:val="24"/>
        </w:rPr>
        <w:t>Understanding the uneven distribution of the incidence of homicide in Latin America.</w:t>
      </w:r>
      <w:r>
        <w:rPr>
          <w:szCs w:val="24"/>
        </w:rPr>
        <w:t xml:space="preserve"> </w:t>
      </w:r>
      <w:r>
        <w:rPr>
          <w:rStyle w:val="bibjournal"/>
          <w:i/>
          <w:szCs w:val="24"/>
        </w:rPr>
        <w:t>Int J Epidemiol</w:t>
      </w:r>
      <w:r>
        <w:rPr>
          <w:szCs w:val="24"/>
        </w:rPr>
        <w:t xml:space="preserve">. </w:t>
      </w:r>
      <w:r>
        <w:rPr>
          <w:rStyle w:val="bibyear"/>
          <w:szCs w:val="24"/>
        </w:rPr>
        <w:t>2008</w:t>
      </w:r>
      <w:r>
        <w:rPr>
          <w:szCs w:val="24"/>
        </w:rPr>
        <w:t>;</w:t>
      </w:r>
      <w:r>
        <w:rPr>
          <w:rStyle w:val="bibvolume"/>
          <w:szCs w:val="24"/>
        </w:rPr>
        <w:t>37</w:t>
      </w:r>
      <w:r>
        <w:rPr>
          <w:szCs w:val="24"/>
        </w:rPr>
        <w:t>(</w:t>
      </w:r>
      <w:r>
        <w:rPr>
          <w:rStyle w:val="bibissue"/>
          <w:szCs w:val="24"/>
        </w:rPr>
        <w:t>4</w:t>
      </w:r>
      <w:r>
        <w:rPr>
          <w:szCs w:val="24"/>
        </w:rPr>
        <w:t>):</w:t>
      </w:r>
      <w:r>
        <w:rPr>
          <w:rStyle w:val="bibfpage"/>
          <w:szCs w:val="24"/>
        </w:rPr>
        <w:t>751</w:t>
      </w:r>
      <w:r>
        <w:rPr>
          <w:szCs w:val="24"/>
        </w:rPr>
        <w:t>–</w:t>
      </w:r>
      <w:r>
        <w:rPr>
          <w:rStyle w:val="biblpage"/>
          <w:szCs w:val="24"/>
        </w:rPr>
        <w:t>757</w:t>
      </w:r>
      <w:r>
        <w:rPr>
          <w:szCs w:val="24"/>
        </w:rPr>
        <w:t xml:space="preserve"> </w:t>
      </w:r>
      <w:hyperlink r:id="rId10" w:history="1">
        <w:r>
          <w:rPr>
            <w:rStyle w:val="bibdoi"/>
            <w:color w:val="0000FF"/>
            <w:szCs w:val="24"/>
            <w:u w:val="words"/>
          </w:rPr>
          <w:t>https://doi.org/10.1093/ije/dyn153</w:t>
        </w:r>
      </w:hyperlink>
      <w:r>
        <w:rPr>
          <w:szCs w:val="24"/>
        </w:rPr>
        <w:t>.</w:t>
      </w:r>
      <w:hyperlink r:id="rId11" w:history="1">
        <w:r>
          <w:rPr>
            <w:rStyle w:val="bibmedline"/>
            <w:color w:val="0000FF"/>
            <w:szCs w:val="24"/>
            <w:u w:val="words"/>
          </w:rPr>
          <w:t xml:space="preserve"> PubMed</w:t>
        </w:r>
      </w:hyperlink>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"jrn"</w:instrText>
      </w:r>
      <w:r>
        <w:rPr>
          <w:szCs w:val="24"/>
        </w:rPr>
        <w:fldChar w:fldCharType="separate"/>
      </w:r>
      <w:r>
        <w:rPr>
          <w:szCs w:val="24"/>
        </w:rPr>
        <w:t>jrn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1421B330" w14:textId="77777777" w:rsidR="00735DDC" w:rsidRDefault="00735DDC" w:rsidP="00E74B25">
      <w:pPr>
        <w:pStyle w:val="BibReference"/>
        <w:autoSpaceDE w:val="0"/>
        <w:autoSpaceDN w:val="0"/>
        <w:adjustRightInd w:val="0"/>
        <w:spacing w:line="480" w:lineRule="auto"/>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w:instrText>
      </w:r>
      <w:r>
        <w:rPr>
          <w:szCs w:val="24"/>
        </w:rPr>
        <w:fldChar w:fldCharType="separate"/>
      </w:r>
      <w:r>
        <w:rPr>
          <w:szCs w:val="24"/>
        </w:rPr>
        <w:instrText xml:space="preserve"> _id="b2"</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rStyle w:val="bibnumber"/>
          <w:szCs w:val="24"/>
        </w:rPr>
        <w:t>2</w:t>
      </w:r>
      <w:r>
        <w:rPr>
          <w:szCs w:val="24"/>
        </w:rPr>
        <w:t xml:space="preserve">. </w:t>
      </w:r>
      <w:r w:rsidRPr="00AC5FD2">
        <w:rPr>
          <w:rStyle w:val="bibbook"/>
          <w:szCs w:val="24"/>
        </w:rPr>
        <w:t>Global study on homicide 2013: trends, contexts, data</w:t>
      </w:r>
      <w:r w:rsidRPr="00AC5FD2">
        <w:rPr>
          <w:szCs w:val="24"/>
        </w:rPr>
        <w:t>.</w:t>
      </w:r>
      <w:r>
        <w:rPr>
          <w:szCs w:val="24"/>
        </w:rPr>
        <w:t xml:space="preserve"> </w:t>
      </w:r>
      <w:commentRangeStart w:id="69"/>
      <w:commentRangeStart w:id="70"/>
      <w:r w:rsidR="00AC5FD2">
        <w:rPr>
          <w:rStyle w:val="biborganization"/>
          <w:szCs w:val="24"/>
        </w:rPr>
        <w:t>United Nations Office on Drugs and Crime</w:t>
      </w:r>
      <w:commentRangeEnd w:id="69"/>
      <w:r w:rsidR="00AC5FD2">
        <w:rPr>
          <w:rStyle w:val="CommentReference"/>
        </w:rPr>
        <w:commentReference w:id="69"/>
      </w:r>
      <w:commentRangeEnd w:id="70"/>
      <w:r w:rsidR="002F4BD6">
        <w:rPr>
          <w:rStyle w:val="CommentReference"/>
        </w:rPr>
        <w:commentReference w:id="70"/>
      </w:r>
      <w:r>
        <w:rPr>
          <w:szCs w:val="24"/>
        </w:rPr>
        <w:t xml:space="preserve">; </w:t>
      </w:r>
      <w:r>
        <w:rPr>
          <w:rStyle w:val="bibyear"/>
          <w:szCs w:val="24"/>
        </w:rPr>
        <w:t>2013</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6BE3E398" w14:textId="77777777" w:rsidR="00735DDC" w:rsidRDefault="00735DDC" w:rsidP="00E74B25">
      <w:pPr>
        <w:pStyle w:val="BibReference"/>
        <w:autoSpaceDE w:val="0"/>
        <w:autoSpaceDN w:val="0"/>
        <w:adjustRightInd w:val="0"/>
        <w:spacing w:line="480" w:lineRule="auto"/>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_id=\"b3\""</w:instrText>
      </w:r>
      <w:r>
        <w:rPr>
          <w:szCs w:val="24"/>
        </w:rPr>
        <w:fldChar w:fldCharType="separate"/>
      </w:r>
      <w:r>
        <w:rPr>
          <w:szCs w:val="24"/>
        </w:rPr>
        <w:instrText xml:space="preserve"> _id="b3"</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rStyle w:val="bibnumber"/>
          <w:szCs w:val="24"/>
        </w:rPr>
        <w:t>3</w:t>
      </w:r>
      <w:r>
        <w:rPr>
          <w:szCs w:val="24"/>
        </w:rPr>
        <w:t xml:space="preserve">. </w:t>
      </w:r>
      <w:r>
        <w:rPr>
          <w:rStyle w:val="bibsurname"/>
          <w:szCs w:val="24"/>
        </w:rPr>
        <w:t>Castillo</w:t>
      </w:r>
      <w:r>
        <w:rPr>
          <w:szCs w:val="24"/>
        </w:rPr>
        <w:t xml:space="preserve"> </w:t>
      </w:r>
      <w:r>
        <w:rPr>
          <w:rStyle w:val="bibfname"/>
          <w:szCs w:val="24"/>
        </w:rPr>
        <w:t>J</w:t>
      </w:r>
      <w:r>
        <w:rPr>
          <w:szCs w:val="24"/>
        </w:rPr>
        <w:t xml:space="preserve">, </w:t>
      </w:r>
      <w:r>
        <w:rPr>
          <w:rStyle w:val="bibsurname"/>
          <w:szCs w:val="24"/>
        </w:rPr>
        <w:t>Mejía</w:t>
      </w:r>
      <w:r>
        <w:rPr>
          <w:szCs w:val="24"/>
        </w:rPr>
        <w:t xml:space="preserve"> </w:t>
      </w:r>
      <w:r>
        <w:rPr>
          <w:rStyle w:val="bibfname"/>
          <w:szCs w:val="24"/>
        </w:rPr>
        <w:t>D</w:t>
      </w:r>
      <w:r>
        <w:rPr>
          <w:szCs w:val="24"/>
        </w:rPr>
        <w:t xml:space="preserve">, </w:t>
      </w:r>
      <w:r>
        <w:rPr>
          <w:rStyle w:val="bibsurname"/>
          <w:szCs w:val="24"/>
        </w:rPr>
        <w:t>Restrepo</w:t>
      </w:r>
      <w:r>
        <w:rPr>
          <w:szCs w:val="24"/>
        </w:rPr>
        <w:t xml:space="preserve"> </w:t>
      </w:r>
      <w:r>
        <w:rPr>
          <w:rStyle w:val="bibfname"/>
          <w:szCs w:val="24"/>
        </w:rPr>
        <w:t>P.</w:t>
      </w:r>
      <w:r>
        <w:rPr>
          <w:szCs w:val="24"/>
        </w:rPr>
        <w:t xml:space="preserve"> Scarcity without leviathan: </w:t>
      </w:r>
      <w:r w:rsidR="00AC5FD2">
        <w:rPr>
          <w:szCs w:val="24"/>
        </w:rPr>
        <w:t>t</w:t>
      </w:r>
      <w:r>
        <w:rPr>
          <w:szCs w:val="24"/>
        </w:rPr>
        <w:t xml:space="preserve">he violent effects of cocaine supply shortages in the </w:t>
      </w:r>
      <w:r w:rsidR="00847C25">
        <w:rPr>
          <w:szCs w:val="24"/>
        </w:rPr>
        <w:t>M</w:t>
      </w:r>
      <w:r>
        <w:rPr>
          <w:szCs w:val="24"/>
        </w:rPr>
        <w:t xml:space="preserve">exican drug war. </w:t>
      </w:r>
      <w:r>
        <w:rPr>
          <w:rStyle w:val="bibyear"/>
          <w:szCs w:val="24"/>
        </w:rPr>
        <w:t>2014</w:t>
      </w:r>
      <w:commentRangeStart w:id="71"/>
      <w:commentRangeStart w:id="72"/>
      <w:r>
        <w:rPr>
          <w:szCs w:val="24"/>
        </w:rPr>
        <w:t>.</w:t>
      </w:r>
      <w:commentRangeEnd w:id="71"/>
      <w:r w:rsidR="00AC5FD2">
        <w:rPr>
          <w:rStyle w:val="CommentReference"/>
        </w:rPr>
        <w:commentReference w:id="71"/>
      </w:r>
      <w:commentRangeEnd w:id="72"/>
      <w:r w:rsidR="002F4BD6">
        <w:rPr>
          <w:rStyle w:val="CommentReference"/>
        </w:rPr>
        <w:commentReference w:id="72"/>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09F3009" w14:textId="77777777" w:rsidR="00735DDC" w:rsidRDefault="00735DDC" w:rsidP="00E74B25">
      <w:pPr>
        <w:pStyle w:val="BibReference"/>
        <w:autoSpaceDE w:val="0"/>
        <w:autoSpaceDN w:val="0"/>
        <w:adjustRightInd w:val="0"/>
        <w:spacing w:line="480" w:lineRule="auto"/>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_doi=\"10.1257/aer.20121637\" _id=\"b4\" _pubmed=\"NOT_FOUND\""</w:instrText>
      </w:r>
      <w:r>
        <w:rPr>
          <w:szCs w:val="24"/>
        </w:rPr>
        <w:fldChar w:fldCharType="separate"/>
      </w:r>
      <w:r>
        <w:rPr>
          <w:szCs w:val="24"/>
        </w:rPr>
        <w:instrText xml:space="preserve"> _doi="10.1257/aer.20121637" _id="b4" _pubmed="NOT_FOUND"</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"jrn"</w:instrText>
      </w:r>
      <w:r>
        <w:rPr>
          <w:szCs w:val="24"/>
        </w:rPr>
        <w:fldChar w:fldCharType="separate"/>
      </w:r>
      <w:r>
        <w:rPr>
          <w:szCs w:val="24"/>
        </w:rPr>
        <w:t>jrn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rStyle w:val="bibnumber"/>
          <w:szCs w:val="24"/>
        </w:rPr>
        <w:t>4</w:t>
      </w:r>
      <w:r>
        <w:rPr>
          <w:szCs w:val="24"/>
        </w:rPr>
        <w:t xml:space="preserve">. </w:t>
      </w:r>
      <w:r>
        <w:rPr>
          <w:rStyle w:val="bibsurname"/>
          <w:szCs w:val="24"/>
        </w:rPr>
        <w:t>Dell</w:t>
      </w:r>
      <w:r>
        <w:rPr>
          <w:szCs w:val="24"/>
        </w:rPr>
        <w:t xml:space="preserve"> </w:t>
      </w:r>
      <w:r>
        <w:rPr>
          <w:rStyle w:val="bibfname"/>
          <w:szCs w:val="24"/>
        </w:rPr>
        <w:t>M</w:t>
      </w:r>
      <w:r>
        <w:rPr>
          <w:szCs w:val="24"/>
        </w:rPr>
        <w:t xml:space="preserve">. </w:t>
      </w:r>
      <w:r>
        <w:rPr>
          <w:rStyle w:val="bibarticle"/>
          <w:szCs w:val="24"/>
        </w:rPr>
        <w:t>Trafficking networks and the Mexican drug war.</w:t>
      </w:r>
      <w:r>
        <w:rPr>
          <w:szCs w:val="24"/>
        </w:rPr>
        <w:t xml:space="preserve"> </w:t>
      </w:r>
      <w:r>
        <w:rPr>
          <w:rStyle w:val="bibjournal"/>
          <w:i/>
          <w:szCs w:val="24"/>
        </w:rPr>
        <w:t>Am Econ Rev</w:t>
      </w:r>
      <w:r>
        <w:rPr>
          <w:szCs w:val="24"/>
        </w:rPr>
        <w:t xml:space="preserve">. </w:t>
      </w:r>
      <w:r>
        <w:rPr>
          <w:rStyle w:val="bibyear"/>
          <w:szCs w:val="24"/>
        </w:rPr>
        <w:t>2015</w:t>
      </w:r>
      <w:r>
        <w:rPr>
          <w:szCs w:val="24"/>
        </w:rPr>
        <w:t>;</w:t>
      </w:r>
      <w:r>
        <w:rPr>
          <w:rStyle w:val="bibvolume"/>
          <w:szCs w:val="24"/>
        </w:rPr>
        <w:t>105</w:t>
      </w:r>
      <w:r>
        <w:rPr>
          <w:szCs w:val="24"/>
        </w:rPr>
        <w:t>(</w:t>
      </w:r>
      <w:r>
        <w:rPr>
          <w:rStyle w:val="bibissue"/>
          <w:szCs w:val="24"/>
        </w:rPr>
        <w:t>6</w:t>
      </w:r>
      <w:r>
        <w:rPr>
          <w:szCs w:val="24"/>
        </w:rPr>
        <w:t>):</w:t>
      </w:r>
      <w:r>
        <w:rPr>
          <w:rStyle w:val="bibfpage"/>
          <w:szCs w:val="24"/>
        </w:rPr>
        <w:t>1738</w:t>
      </w:r>
      <w:r>
        <w:rPr>
          <w:szCs w:val="24"/>
        </w:rPr>
        <w:t>–</w:t>
      </w:r>
      <w:r>
        <w:rPr>
          <w:rStyle w:val="biblpage"/>
          <w:szCs w:val="24"/>
        </w:rPr>
        <w:t>1779</w:t>
      </w:r>
      <w:r>
        <w:rPr>
          <w:szCs w:val="24"/>
        </w:rPr>
        <w:t xml:space="preserve"> </w:t>
      </w:r>
      <w:hyperlink r:id="rId12" w:history="1">
        <w:r>
          <w:rPr>
            <w:rStyle w:val="bibdoi"/>
            <w:color w:val="0000FF"/>
            <w:szCs w:val="24"/>
            <w:u w:val="words"/>
          </w:rPr>
          <w:t>https://doi.org/10.1257/aer.20121637</w:t>
        </w:r>
      </w:hyperlink>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"jrn"</w:instrText>
      </w:r>
      <w:r>
        <w:rPr>
          <w:szCs w:val="24"/>
        </w:rPr>
        <w:fldChar w:fldCharType="separate"/>
      </w:r>
      <w:r>
        <w:rPr>
          <w:szCs w:val="24"/>
        </w:rPr>
        <w:t>jrn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16029FD1" w14:textId="77777777" w:rsidR="00735DDC" w:rsidRDefault="00735DDC" w:rsidP="00E74B25">
      <w:pPr>
        <w:pStyle w:val="BibReference"/>
        <w:autoSpaceDE w:val="0"/>
        <w:autoSpaceDN w:val="0"/>
        <w:adjustRightInd w:val="0"/>
        <w:spacing w:line="480" w:lineRule="auto"/>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_doi=\"10.1007/s12117-012-9175-z\" _id=\"b5\" _pubmed=\"NOT_FOUND\""</w:instrText>
      </w:r>
      <w:r>
        <w:rPr>
          <w:szCs w:val="24"/>
        </w:rPr>
        <w:fldChar w:fldCharType="separate"/>
      </w:r>
      <w:r>
        <w:rPr>
          <w:szCs w:val="24"/>
        </w:rPr>
        <w:instrText xml:space="preserve"> _doi="10.1007/s12117-012-9175-z" _id="b5" _pubmed="NOT_FOUND"</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"jrn"</w:instrText>
      </w:r>
      <w:r>
        <w:rPr>
          <w:szCs w:val="24"/>
        </w:rPr>
        <w:fldChar w:fldCharType="separate"/>
      </w:r>
      <w:r>
        <w:rPr>
          <w:szCs w:val="24"/>
        </w:rPr>
        <w:t>jrn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rStyle w:val="bibnumber"/>
          <w:szCs w:val="24"/>
        </w:rPr>
        <w:t>5</w:t>
      </w:r>
      <w:r>
        <w:rPr>
          <w:szCs w:val="24"/>
        </w:rPr>
        <w:t xml:space="preserve">. </w:t>
      </w:r>
      <w:r>
        <w:rPr>
          <w:rStyle w:val="bibsurname"/>
          <w:szCs w:val="24"/>
        </w:rPr>
        <w:t>Ríos</w:t>
      </w:r>
      <w:r>
        <w:rPr>
          <w:szCs w:val="24"/>
        </w:rPr>
        <w:t xml:space="preserve"> </w:t>
      </w:r>
      <w:r>
        <w:rPr>
          <w:rStyle w:val="bibfname"/>
          <w:szCs w:val="24"/>
        </w:rPr>
        <w:t>V</w:t>
      </w:r>
      <w:r>
        <w:rPr>
          <w:szCs w:val="24"/>
        </w:rPr>
        <w:t xml:space="preserve">. </w:t>
      </w:r>
      <w:r>
        <w:rPr>
          <w:rStyle w:val="bibarticle"/>
          <w:szCs w:val="24"/>
        </w:rPr>
        <w:t>Why did Mexico become so violent? A self-reinforcing violent equilibrium caused by competition and enforcement.</w:t>
      </w:r>
      <w:r>
        <w:rPr>
          <w:szCs w:val="24"/>
        </w:rPr>
        <w:t xml:space="preserve"> </w:t>
      </w:r>
      <w:r>
        <w:rPr>
          <w:rStyle w:val="bibjournal"/>
          <w:i/>
          <w:szCs w:val="24"/>
        </w:rPr>
        <w:t>Trends Organ Crime</w:t>
      </w:r>
      <w:r>
        <w:rPr>
          <w:szCs w:val="24"/>
        </w:rPr>
        <w:t xml:space="preserve">. </w:t>
      </w:r>
      <w:r>
        <w:rPr>
          <w:rStyle w:val="bibyear"/>
          <w:szCs w:val="24"/>
        </w:rPr>
        <w:t>2013</w:t>
      </w:r>
      <w:r>
        <w:rPr>
          <w:szCs w:val="24"/>
        </w:rPr>
        <w:t>;</w:t>
      </w:r>
      <w:r>
        <w:rPr>
          <w:rStyle w:val="bibvolume"/>
          <w:szCs w:val="24"/>
        </w:rPr>
        <w:t>16</w:t>
      </w:r>
      <w:r>
        <w:rPr>
          <w:szCs w:val="24"/>
        </w:rPr>
        <w:t>(</w:t>
      </w:r>
      <w:r>
        <w:rPr>
          <w:rStyle w:val="bibissue"/>
          <w:szCs w:val="24"/>
        </w:rPr>
        <w:t>2</w:t>
      </w:r>
      <w:r>
        <w:rPr>
          <w:szCs w:val="24"/>
        </w:rPr>
        <w:t>):</w:t>
      </w:r>
      <w:r>
        <w:rPr>
          <w:rStyle w:val="bibfpage"/>
          <w:szCs w:val="24"/>
        </w:rPr>
        <w:t>138</w:t>
      </w:r>
      <w:r>
        <w:rPr>
          <w:szCs w:val="24"/>
        </w:rPr>
        <w:t>–</w:t>
      </w:r>
      <w:r>
        <w:rPr>
          <w:rStyle w:val="biblpage"/>
          <w:szCs w:val="24"/>
        </w:rPr>
        <w:t>155</w:t>
      </w:r>
      <w:r>
        <w:rPr>
          <w:szCs w:val="24"/>
        </w:rPr>
        <w:t xml:space="preserve"> </w:t>
      </w:r>
      <w:hyperlink r:id="rId13" w:history="1">
        <w:r>
          <w:rPr>
            <w:rStyle w:val="bibdoi"/>
            <w:color w:val="0000FF"/>
            <w:szCs w:val="24"/>
            <w:u w:val="words"/>
          </w:rPr>
          <w:t>https://doi.org/10.1007/s12117-012-9175-z</w:t>
        </w:r>
      </w:hyperlink>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"jrn"</w:instrText>
      </w:r>
      <w:r>
        <w:rPr>
          <w:szCs w:val="24"/>
        </w:rPr>
        <w:fldChar w:fldCharType="separate"/>
      </w:r>
      <w:r>
        <w:rPr>
          <w:szCs w:val="24"/>
        </w:rPr>
        <w:t>jrn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7DB9C088" w14:textId="77777777" w:rsidR="00735DDC" w:rsidRDefault="00735DDC" w:rsidP="00E74B25">
      <w:pPr>
        <w:pStyle w:val="BibReference"/>
        <w:autoSpaceDE w:val="0"/>
        <w:autoSpaceDN w:val="0"/>
        <w:adjustRightInd w:val="0"/>
        <w:spacing w:line="480" w:lineRule="auto"/>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_id=\"b6\""</w:instrText>
      </w:r>
      <w:r>
        <w:rPr>
          <w:szCs w:val="24"/>
        </w:rPr>
        <w:fldChar w:fldCharType="separate"/>
      </w:r>
      <w:r>
        <w:rPr>
          <w:szCs w:val="24"/>
        </w:rPr>
        <w:instrText xml:space="preserve"> _id="b6"</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rStyle w:val="bibnumber"/>
          <w:szCs w:val="24"/>
        </w:rPr>
        <w:t>6</w:t>
      </w:r>
      <w:r>
        <w:rPr>
          <w:szCs w:val="24"/>
        </w:rPr>
        <w:t xml:space="preserve">. </w:t>
      </w:r>
      <w:r>
        <w:rPr>
          <w:rStyle w:val="bibsurname"/>
          <w:szCs w:val="24"/>
        </w:rPr>
        <w:t>Heinle</w:t>
      </w:r>
      <w:r>
        <w:rPr>
          <w:szCs w:val="24"/>
        </w:rPr>
        <w:t xml:space="preserve"> </w:t>
      </w:r>
      <w:r>
        <w:rPr>
          <w:rStyle w:val="bibfname"/>
          <w:szCs w:val="24"/>
        </w:rPr>
        <w:t>K</w:t>
      </w:r>
      <w:r w:rsidR="00AC5FD2">
        <w:rPr>
          <w:rStyle w:val="bibfname"/>
          <w:szCs w:val="24"/>
        </w:rPr>
        <w:t xml:space="preserve">, </w:t>
      </w:r>
      <w:r>
        <w:rPr>
          <w:rStyle w:val="bibfname"/>
          <w:szCs w:val="24"/>
        </w:rPr>
        <w:t>R</w:t>
      </w:r>
      <w:r w:rsidR="00AC5FD2">
        <w:rPr>
          <w:rStyle w:val="bibfname"/>
          <w:szCs w:val="24"/>
        </w:rPr>
        <w:t xml:space="preserve">odríguez </w:t>
      </w:r>
      <w:r>
        <w:rPr>
          <w:rStyle w:val="bibfname"/>
          <w:szCs w:val="24"/>
        </w:rPr>
        <w:t>F</w:t>
      </w:r>
      <w:r w:rsidR="00AC5FD2">
        <w:rPr>
          <w:rStyle w:val="bibfname"/>
          <w:szCs w:val="24"/>
        </w:rPr>
        <w:t>erreira</w:t>
      </w:r>
      <w:r>
        <w:rPr>
          <w:szCs w:val="24"/>
        </w:rPr>
        <w:t xml:space="preserve"> </w:t>
      </w:r>
      <w:r w:rsidRPr="00AC5FD2">
        <w:rPr>
          <w:rStyle w:val="bibbook"/>
          <w:szCs w:val="24"/>
        </w:rPr>
        <w:t>O</w:t>
      </w:r>
      <w:r w:rsidR="00AC5FD2">
        <w:rPr>
          <w:rStyle w:val="bibbook"/>
          <w:szCs w:val="24"/>
        </w:rPr>
        <w:t>,</w:t>
      </w:r>
      <w:r w:rsidRPr="00AC5FD2">
        <w:rPr>
          <w:rStyle w:val="bibbook"/>
          <w:szCs w:val="24"/>
        </w:rPr>
        <w:t xml:space="preserve"> Shirk</w:t>
      </w:r>
      <w:r w:rsidR="00AC5FD2">
        <w:rPr>
          <w:rStyle w:val="bibbook"/>
          <w:szCs w:val="24"/>
        </w:rPr>
        <w:t xml:space="preserve"> </w:t>
      </w:r>
      <w:r w:rsidRPr="00AC5FD2">
        <w:rPr>
          <w:rStyle w:val="bibbook"/>
          <w:szCs w:val="24"/>
        </w:rPr>
        <w:t>DA.</w:t>
      </w:r>
      <w:r>
        <w:rPr>
          <w:rStyle w:val="bibbook"/>
          <w:i/>
          <w:szCs w:val="24"/>
        </w:rPr>
        <w:t xml:space="preserve"> </w:t>
      </w:r>
      <w:r w:rsidRPr="00AC5FD2">
        <w:rPr>
          <w:rStyle w:val="bibbook"/>
          <w:szCs w:val="24"/>
        </w:rPr>
        <w:t xml:space="preserve">Drug </w:t>
      </w:r>
      <w:r w:rsidR="00AC5FD2">
        <w:rPr>
          <w:rStyle w:val="bibbook"/>
          <w:szCs w:val="24"/>
        </w:rPr>
        <w:t>v</w:t>
      </w:r>
      <w:r w:rsidRPr="00AC5FD2">
        <w:rPr>
          <w:rStyle w:val="bibbook"/>
          <w:szCs w:val="24"/>
        </w:rPr>
        <w:t xml:space="preserve">iolence in Mexico: </w:t>
      </w:r>
      <w:r w:rsidR="00AC5FD2">
        <w:rPr>
          <w:rStyle w:val="bibbook"/>
          <w:szCs w:val="24"/>
        </w:rPr>
        <w:t>d</w:t>
      </w:r>
      <w:r w:rsidRPr="00AC5FD2">
        <w:rPr>
          <w:rStyle w:val="bibbook"/>
          <w:szCs w:val="24"/>
        </w:rPr>
        <w:t xml:space="preserve">ata and </w:t>
      </w:r>
      <w:r w:rsidR="00AC5FD2">
        <w:rPr>
          <w:rStyle w:val="bibbook"/>
          <w:szCs w:val="24"/>
        </w:rPr>
        <w:t>a</w:t>
      </w:r>
      <w:r w:rsidRPr="00AC5FD2">
        <w:rPr>
          <w:rStyle w:val="bibbook"/>
          <w:szCs w:val="24"/>
        </w:rPr>
        <w:t xml:space="preserve">nalysis </w:t>
      </w:r>
      <w:r w:rsidR="00AC5FD2">
        <w:rPr>
          <w:rStyle w:val="bibbook"/>
          <w:szCs w:val="24"/>
        </w:rPr>
        <w:t>t</w:t>
      </w:r>
      <w:r w:rsidRPr="00AC5FD2">
        <w:rPr>
          <w:rStyle w:val="bibbook"/>
          <w:szCs w:val="24"/>
        </w:rPr>
        <w:t xml:space="preserve">hrough 2016. </w:t>
      </w:r>
      <w:r>
        <w:rPr>
          <w:rStyle w:val="biblocation"/>
          <w:szCs w:val="24"/>
        </w:rPr>
        <w:t>San Diego</w:t>
      </w:r>
      <w:r w:rsidR="00AC5FD2">
        <w:rPr>
          <w:rStyle w:val="biblocation"/>
          <w:szCs w:val="24"/>
        </w:rPr>
        <w:t>, CA</w:t>
      </w:r>
      <w:r>
        <w:rPr>
          <w:szCs w:val="24"/>
        </w:rPr>
        <w:t xml:space="preserve">: </w:t>
      </w:r>
      <w:r>
        <w:rPr>
          <w:rStyle w:val="bibpublisher"/>
          <w:szCs w:val="24"/>
        </w:rPr>
        <w:t>University of San Diego</w:t>
      </w:r>
      <w:r>
        <w:rPr>
          <w:szCs w:val="24"/>
        </w:rPr>
        <w:t xml:space="preserve">; </w:t>
      </w:r>
      <w:r>
        <w:rPr>
          <w:rStyle w:val="bibyear"/>
          <w:szCs w:val="24"/>
        </w:rPr>
        <w:t>2017</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5A1C16AB" w14:textId="77777777" w:rsidR="00735DDC" w:rsidRDefault="00735DDC" w:rsidP="00E74B25">
      <w:pPr>
        <w:pStyle w:val="BibReference"/>
        <w:autoSpaceDE w:val="0"/>
        <w:autoSpaceDN w:val="0"/>
        <w:adjustRightInd w:val="0"/>
        <w:spacing w:line="480" w:lineRule="auto"/>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_doi=\"10.1136/jech-2014-204237\" _id=\"b7\" _pubmed=\"25252678\""</w:instrText>
      </w:r>
      <w:r>
        <w:rPr>
          <w:szCs w:val="24"/>
        </w:rPr>
        <w:fldChar w:fldCharType="separate"/>
      </w:r>
      <w:r>
        <w:rPr>
          <w:szCs w:val="24"/>
        </w:rPr>
        <w:instrText xml:space="preserve"> _doi="10.1136/jech-2014-204237" _id="b7" _pubmed="25252678"</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"jrn"</w:instrText>
      </w:r>
      <w:r>
        <w:rPr>
          <w:szCs w:val="24"/>
        </w:rPr>
        <w:fldChar w:fldCharType="separate"/>
      </w:r>
      <w:r>
        <w:rPr>
          <w:szCs w:val="24"/>
        </w:rPr>
        <w:t>jrn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rStyle w:val="bibnumber"/>
          <w:szCs w:val="24"/>
        </w:rPr>
        <w:t>7</w:t>
      </w:r>
      <w:r>
        <w:rPr>
          <w:szCs w:val="24"/>
        </w:rPr>
        <w:t xml:space="preserve">. </w:t>
      </w:r>
      <w:r>
        <w:rPr>
          <w:rStyle w:val="bibsurname"/>
          <w:szCs w:val="24"/>
        </w:rPr>
        <w:t>Canudas-Romo</w:t>
      </w:r>
      <w:r>
        <w:rPr>
          <w:szCs w:val="24"/>
        </w:rPr>
        <w:t xml:space="preserve"> </w:t>
      </w:r>
      <w:r>
        <w:rPr>
          <w:rStyle w:val="bibfname"/>
          <w:szCs w:val="24"/>
        </w:rPr>
        <w:t>V</w:t>
      </w:r>
      <w:r>
        <w:rPr>
          <w:szCs w:val="24"/>
        </w:rPr>
        <w:t xml:space="preserve">, </w:t>
      </w:r>
      <w:r>
        <w:rPr>
          <w:rStyle w:val="bibsurname"/>
          <w:szCs w:val="24"/>
        </w:rPr>
        <w:t>García-Guerrero</w:t>
      </w:r>
      <w:r>
        <w:rPr>
          <w:szCs w:val="24"/>
        </w:rPr>
        <w:t xml:space="preserve"> </w:t>
      </w:r>
      <w:r>
        <w:rPr>
          <w:rStyle w:val="bibfname"/>
          <w:szCs w:val="24"/>
        </w:rPr>
        <w:t>VM</w:t>
      </w:r>
      <w:r>
        <w:rPr>
          <w:szCs w:val="24"/>
        </w:rPr>
        <w:t xml:space="preserve">, </w:t>
      </w:r>
      <w:r>
        <w:rPr>
          <w:rStyle w:val="bibsurname"/>
          <w:szCs w:val="24"/>
        </w:rPr>
        <w:t>Echarri-Cánovas</w:t>
      </w:r>
      <w:r>
        <w:rPr>
          <w:szCs w:val="24"/>
        </w:rPr>
        <w:t xml:space="preserve"> </w:t>
      </w:r>
      <w:r>
        <w:rPr>
          <w:rStyle w:val="bibfname"/>
          <w:szCs w:val="24"/>
        </w:rPr>
        <w:t>CJ</w:t>
      </w:r>
      <w:r>
        <w:rPr>
          <w:szCs w:val="24"/>
        </w:rPr>
        <w:t xml:space="preserve">. </w:t>
      </w:r>
      <w:r>
        <w:rPr>
          <w:rStyle w:val="bibarticle"/>
          <w:szCs w:val="24"/>
        </w:rPr>
        <w:t xml:space="preserve">The stagnation of the Mexican male life expectancy in the first decade of the 21st century: the impact of homicides </w:t>
      </w:r>
      <w:r>
        <w:rPr>
          <w:rStyle w:val="bibarticle"/>
          <w:szCs w:val="24"/>
        </w:rPr>
        <w:lastRenderedPageBreak/>
        <w:t>and diabetes mellitus.</w:t>
      </w:r>
      <w:r>
        <w:rPr>
          <w:szCs w:val="24"/>
        </w:rPr>
        <w:t xml:space="preserve"> </w:t>
      </w:r>
      <w:r>
        <w:rPr>
          <w:rStyle w:val="bibjournal"/>
          <w:i/>
          <w:szCs w:val="24"/>
        </w:rPr>
        <w:t>J Epidemiol Community Health</w:t>
      </w:r>
      <w:r>
        <w:rPr>
          <w:szCs w:val="24"/>
        </w:rPr>
        <w:t xml:space="preserve">. </w:t>
      </w:r>
      <w:r>
        <w:rPr>
          <w:rStyle w:val="bibyear"/>
          <w:szCs w:val="24"/>
        </w:rPr>
        <w:t>2015</w:t>
      </w:r>
      <w:r>
        <w:rPr>
          <w:szCs w:val="24"/>
        </w:rPr>
        <w:t>;</w:t>
      </w:r>
      <w:r>
        <w:rPr>
          <w:rStyle w:val="bibvolume"/>
          <w:szCs w:val="24"/>
        </w:rPr>
        <w:t>69</w:t>
      </w:r>
      <w:r>
        <w:rPr>
          <w:szCs w:val="24"/>
        </w:rPr>
        <w:t>(</w:t>
      </w:r>
      <w:r>
        <w:rPr>
          <w:rStyle w:val="bibissue"/>
          <w:szCs w:val="24"/>
        </w:rPr>
        <w:t>1</w:t>
      </w:r>
      <w:r>
        <w:rPr>
          <w:szCs w:val="24"/>
        </w:rPr>
        <w:t>):</w:t>
      </w:r>
      <w:r>
        <w:rPr>
          <w:rStyle w:val="bibfpage"/>
          <w:szCs w:val="24"/>
        </w:rPr>
        <w:t>28</w:t>
      </w:r>
      <w:r>
        <w:rPr>
          <w:szCs w:val="24"/>
        </w:rPr>
        <w:t>–</w:t>
      </w:r>
      <w:r>
        <w:rPr>
          <w:rStyle w:val="biblpage"/>
          <w:szCs w:val="24"/>
        </w:rPr>
        <w:t>34</w:t>
      </w:r>
      <w:r>
        <w:rPr>
          <w:szCs w:val="24"/>
        </w:rPr>
        <w:t xml:space="preserve"> </w:t>
      </w:r>
      <w:hyperlink r:id="rId14" w:history="1">
        <w:r>
          <w:rPr>
            <w:rStyle w:val="bibdoi"/>
            <w:color w:val="0000FF"/>
            <w:szCs w:val="24"/>
            <w:u w:val="words"/>
          </w:rPr>
          <w:t>https://doi.org/10.1136/jech-2014-204237</w:t>
        </w:r>
      </w:hyperlink>
      <w:r>
        <w:rPr>
          <w:szCs w:val="24"/>
        </w:rPr>
        <w:t>.</w:t>
      </w:r>
      <w:hyperlink r:id="rId15" w:history="1">
        <w:r>
          <w:rPr>
            <w:rStyle w:val="bibmedline"/>
            <w:color w:val="0000FF"/>
            <w:szCs w:val="24"/>
            <w:u w:val="words"/>
          </w:rPr>
          <w:t xml:space="preserve"> PubMed</w:t>
        </w:r>
      </w:hyperlink>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"jrn"</w:instrText>
      </w:r>
      <w:r>
        <w:rPr>
          <w:szCs w:val="24"/>
        </w:rPr>
        <w:fldChar w:fldCharType="separate"/>
      </w:r>
      <w:r>
        <w:rPr>
          <w:szCs w:val="24"/>
        </w:rPr>
        <w:t>jrn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029E824E" w14:textId="77777777" w:rsidR="00735DDC" w:rsidRDefault="00735DDC" w:rsidP="00E74B25">
      <w:pPr>
        <w:pStyle w:val="BibReference"/>
        <w:autoSpaceDE w:val="0"/>
        <w:autoSpaceDN w:val="0"/>
        <w:adjustRightInd w:val="0"/>
        <w:spacing w:line="480" w:lineRule="auto"/>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_doi=\"10.1377/hlthaff.2015.0068\" _id=\"b8\" _pubmed=\"26733705\""</w:instrText>
      </w:r>
      <w:r>
        <w:rPr>
          <w:szCs w:val="24"/>
        </w:rPr>
        <w:fldChar w:fldCharType="separate"/>
      </w:r>
      <w:r>
        <w:rPr>
          <w:szCs w:val="24"/>
        </w:rPr>
        <w:instrText xml:space="preserve"> _doi="10.1377/hlthaff.2015.0068" _id="b8" _pubmed="26733705"</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"jrn"</w:instrText>
      </w:r>
      <w:r>
        <w:rPr>
          <w:szCs w:val="24"/>
        </w:rPr>
        <w:fldChar w:fldCharType="separate"/>
      </w:r>
      <w:r>
        <w:rPr>
          <w:szCs w:val="24"/>
        </w:rPr>
        <w:t>jrn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rStyle w:val="bibnumber"/>
          <w:szCs w:val="24"/>
        </w:rPr>
        <w:t>8</w:t>
      </w:r>
      <w:r>
        <w:rPr>
          <w:szCs w:val="24"/>
        </w:rPr>
        <w:t xml:space="preserve">. </w:t>
      </w:r>
      <w:r>
        <w:rPr>
          <w:rStyle w:val="bibsurname"/>
          <w:szCs w:val="24"/>
        </w:rPr>
        <w:t>Aburto</w:t>
      </w:r>
      <w:r>
        <w:rPr>
          <w:szCs w:val="24"/>
        </w:rPr>
        <w:t xml:space="preserve"> </w:t>
      </w:r>
      <w:r>
        <w:rPr>
          <w:rStyle w:val="bibfname"/>
          <w:szCs w:val="24"/>
        </w:rPr>
        <w:t>JM</w:t>
      </w:r>
      <w:r>
        <w:rPr>
          <w:szCs w:val="24"/>
        </w:rPr>
        <w:t xml:space="preserve">, </w:t>
      </w:r>
      <w:r>
        <w:rPr>
          <w:rStyle w:val="bibsurname"/>
          <w:szCs w:val="24"/>
        </w:rPr>
        <w:t>Beltrán-Sánchez</w:t>
      </w:r>
      <w:r>
        <w:rPr>
          <w:szCs w:val="24"/>
        </w:rPr>
        <w:t xml:space="preserve"> </w:t>
      </w:r>
      <w:r>
        <w:rPr>
          <w:rStyle w:val="bibfname"/>
          <w:szCs w:val="24"/>
        </w:rPr>
        <w:t>H</w:t>
      </w:r>
      <w:r>
        <w:rPr>
          <w:szCs w:val="24"/>
        </w:rPr>
        <w:t xml:space="preserve">, </w:t>
      </w:r>
      <w:r>
        <w:rPr>
          <w:rStyle w:val="bibsurname"/>
          <w:szCs w:val="24"/>
        </w:rPr>
        <w:t>García-Guerrero</w:t>
      </w:r>
      <w:r>
        <w:rPr>
          <w:szCs w:val="24"/>
        </w:rPr>
        <w:t xml:space="preserve"> </w:t>
      </w:r>
      <w:r>
        <w:rPr>
          <w:rStyle w:val="bibfname"/>
          <w:szCs w:val="24"/>
        </w:rPr>
        <w:t>VM</w:t>
      </w:r>
      <w:r>
        <w:rPr>
          <w:szCs w:val="24"/>
        </w:rPr>
        <w:t xml:space="preserve">, </w:t>
      </w:r>
      <w:r>
        <w:rPr>
          <w:rStyle w:val="bibsurname"/>
          <w:szCs w:val="24"/>
        </w:rPr>
        <w:t>Canudas-Romo</w:t>
      </w:r>
      <w:r>
        <w:rPr>
          <w:szCs w:val="24"/>
        </w:rPr>
        <w:t xml:space="preserve"> </w:t>
      </w:r>
      <w:r>
        <w:rPr>
          <w:rStyle w:val="bibfname"/>
          <w:szCs w:val="24"/>
        </w:rPr>
        <w:t>V</w:t>
      </w:r>
      <w:r>
        <w:rPr>
          <w:szCs w:val="24"/>
        </w:rPr>
        <w:t xml:space="preserve">. </w:t>
      </w:r>
      <w:r>
        <w:rPr>
          <w:rStyle w:val="bibarticle"/>
          <w:szCs w:val="24"/>
        </w:rPr>
        <w:t>Homicides in Mexico reversed life expectancy gains for men and slowed them for women, 2000–10.</w:t>
      </w:r>
      <w:r>
        <w:rPr>
          <w:szCs w:val="24"/>
        </w:rPr>
        <w:t xml:space="preserve"> </w:t>
      </w:r>
      <w:r>
        <w:rPr>
          <w:rStyle w:val="bibjournal"/>
          <w:i/>
          <w:szCs w:val="24"/>
        </w:rPr>
        <w:t>Health Aff (Millwood)</w:t>
      </w:r>
      <w:r>
        <w:rPr>
          <w:szCs w:val="24"/>
        </w:rPr>
        <w:t xml:space="preserve">. </w:t>
      </w:r>
      <w:r>
        <w:rPr>
          <w:rStyle w:val="bibyear"/>
          <w:szCs w:val="24"/>
        </w:rPr>
        <w:t>2016</w:t>
      </w:r>
      <w:r>
        <w:rPr>
          <w:szCs w:val="24"/>
        </w:rPr>
        <w:t>;</w:t>
      </w:r>
      <w:r>
        <w:rPr>
          <w:rStyle w:val="bibvolume"/>
          <w:szCs w:val="24"/>
        </w:rPr>
        <w:t>35</w:t>
      </w:r>
      <w:r>
        <w:rPr>
          <w:szCs w:val="24"/>
        </w:rPr>
        <w:t>(</w:t>
      </w:r>
      <w:r>
        <w:rPr>
          <w:rStyle w:val="bibissue"/>
          <w:szCs w:val="24"/>
        </w:rPr>
        <w:t>1</w:t>
      </w:r>
      <w:r>
        <w:rPr>
          <w:szCs w:val="24"/>
        </w:rPr>
        <w:t>):</w:t>
      </w:r>
      <w:r>
        <w:rPr>
          <w:rStyle w:val="bibfpage"/>
          <w:szCs w:val="24"/>
        </w:rPr>
        <w:t>88</w:t>
      </w:r>
      <w:r>
        <w:rPr>
          <w:szCs w:val="24"/>
        </w:rPr>
        <w:t>–</w:t>
      </w:r>
      <w:r>
        <w:rPr>
          <w:rStyle w:val="biblpage"/>
          <w:szCs w:val="24"/>
        </w:rPr>
        <w:t>95</w:t>
      </w:r>
      <w:r>
        <w:rPr>
          <w:szCs w:val="24"/>
        </w:rPr>
        <w:t xml:space="preserve"> </w:t>
      </w:r>
      <w:hyperlink r:id="rId16" w:history="1">
        <w:r>
          <w:rPr>
            <w:rStyle w:val="bibdoi"/>
            <w:color w:val="0000FF"/>
            <w:szCs w:val="24"/>
            <w:u w:val="words"/>
          </w:rPr>
          <w:t>https://doi.org/10.1377/hlthaff.2015.0068</w:t>
        </w:r>
      </w:hyperlink>
      <w:r>
        <w:rPr>
          <w:szCs w:val="24"/>
        </w:rPr>
        <w:t>.</w:t>
      </w:r>
      <w:hyperlink r:id="rId17" w:history="1">
        <w:r>
          <w:rPr>
            <w:rStyle w:val="bibmedline"/>
            <w:color w:val="0000FF"/>
            <w:szCs w:val="24"/>
            <w:u w:val="words"/>
          </w:rPr>
          <w:t xml:space="preserve"> PubMed</w:t>
        </w:r>
      </w:hyperlink>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"jrn"</w:instrText>
      </w:r>
      <w:r>
        <w:rPr>
          <w:szCs w:val="24"/>
        </w:rPr>
        <w:fldChar w:fldCharType="separate"/>
      </w:r>
      <w:r>
        <w:rPr>
          <w:szCs w:val="24"/>
        </w:rPr>
        <w:t>jrn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15F99832" w14:textId="77777777" w:rsidR="00735DDC" w:rsidRDefault="00735DDC" w:rsidP="00E74B25">
      <w:pPr>
        <w:pStyle w:val="BibReference"/>
        <w:autoSpaceDE w:val="0"/>
        <w:autoSpaceDN w:val="0"/>
        <w:adjustRightInd w:val="0"/>
        <w:spacing w:line="480" w:lineRule="auto"/>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_doi=\"10.1016/S0140-6736(16)31773-1\" _id=\"b9\" _pubmed=\"27720260\""</w:instrText>
      </w:r>
      <w:r>
        <w:rPr>
          <w:szCs w:val="24"/>
        </w:rPr>
        <w:fldChar w:fldCharType="separate"/>
      </w:r>
      <w:r>
        <w:rPr>
          <w:szCs w:val="24"/>
        </w:rPr>
        <w:instrText xml:space="preserve"> _doi="10.1016/S0140-6736(16)31773-1" _id="b9" _pubmed="27720260"</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"jrn"</w:instrText>
      </w:r>
      <w:r>
        <w:rPr>
          <w:szCs w:val="24"/>
        </w:rPr>
        <w:fldChar w:fldCharType="separate"/>
      </w:r>
      <w:r>
        <w:rPr>
          <w:szCs w:val="24"/>
        </w:rPr>
        <w:t>jrn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rStyle w:val="bibnumber"/>
          <w:szCs w:val="24"/>
        </w:rPr>
        <w:t>9</w:t>
      </w:r>
      <w:r>
        <w:rPr>
          <w:szCs w:val="24"/>
        </w:rPr>
        <w:t xml:space="preserve">. </w:t>
      </w:r>
      <w:r>
        <w:rPr>
          <w:rStyle w:val="bibsurname"/>
          <w:szCs w:val="24"/>
        </w:rPr>
        <w:t>Gómez-Dantés</w:t>
      </w:r>
      <w:r>
        <w:rPr>
          <w:szCs w:val="24"/>
        </w:rPr>
        <w:t xml:space="preserve"> </w:t>
      </w:r>
      <w:r>
        <w:rPr>
          <w:rStyle w:val="bibfname"/>
          <w:szCs w:val="24"/>
        </w:rPr>
        <w:t>H</w:t>
      </w:r>
      <w:r>
        <w:rPr>
          <w:szCs w:val="24"/>
        </w:rPr>
        <w:t xml:space="preserve">, </w:t>
      </w:r>
      <w:r>
        <w:rPr>
          <w:rStyle w:val="bibsurname"/>
          <w:szCs w:val="24"/>
        </w:rPr>
        <w:t>Fullman</w:t>
      </w:r>
      <w:r>
        <w:rPr>
          <w:szCs w:val="24"/>
        </w:rPr>
        <w:t xml:space="preserve"> </w:t>
      </w:r>
      <w:r>
        <w:rPr>
          <w:rStyle w:val="bibfname"/>
          <w:szCs w:val="24"/>
        </w:rPr>
        <w:t>N</w:t>
      </w:r>
      <w:r>
        <w:rPr>
          <w:szCs w:val="24"/>
        </w:rPr>
        <w:t xml:space="preserve">, </w:t>
      </w:r>
      <w:r>
        <w:rPr>
          <w:rStyle w:val="bibsurname"/>
          <w:szCs w:val="24"/>
        </w:rPr>
        <w:t>Lamadrid-Figueroa</w:t>
      </w:r>
      <w:r>
        <w:rPr>
          <w:szCs w:val="24"/>
        </w:rPr>
        <w:t xml:space="preserve"> </w:t>
      </w:r>
      <w:r>
        <w:rPr>
          <w:rStyle w:val="bibfname"/>
          <w:szCs w:val="24"/>
        </w:rPr>
        <w:t>H</w:t>
      </w:r>
      <w:r>
        <w:rPr>
          <w:szCs w:val="24"/>
        </w:rPr>
        <w:t xml:space="preserve">, </w:t>
      </w:r>
      <w:r>
        <w:rPr>
          <w:rStyle w:val="bibetal"/>
          <w:szCs w:val="24"/>
        </w:rPr>
        <w:t>et al</w:t>
      </w:r>
      <w:r>
        <w:rPr>
          <w:szCs w:val="24"/>
        </w:rPr>
        <w:t xml:space="preserve">. </w:t>
      </w:r>
      <w:r>
        <w:rPr>
          <w:rStyle w:val="bibarticle"/>
          <w:szCs w:val="24"/>
        </w:rPr>
        <w:t>Dissonant health transition in the states of Mexico, 1990–2013: a systematic analysis for the Global Burden of Disease Study 2013.</w:t>
      </w:r>
      <w:r>
        <w:rPr>
          <w:szCs w:val="24"/>
        </w:rPr>
        <w:t xml:space="preserve"> </w:t>
      </w:r>
      <w:r>
        <w:rPr>
          <w:rStyle w:val="bibjournal"/>
          <w:i/>
          <w:szCs w:val="24"/>
        </w:rPr>
        <w:t>Lancet</w:t>
      </w:r>
      <w:r>
        <w:rPr>
          <w:szCs w:val="24"/>
        </w:rPr>
        <w:t xml:space="preserve">. </w:t>
      </w:r>
      <w:r>
        <w:rPr>
          <w:rStyle w:val="bibyear"/>
          <w:szCs w:val="24"/>
        </w:rPr>
        <w:t>2016</w:t>
      </w:r>
      <w:r>
        <w:rPr>
          <w:szCs w:val="24"/>
        </w:rPr>
        <w:t>;</w:t>
      </w:r>
      <w:r>
        <w:rPr>
          <w:rStyle w:val="bibvolume"/>
          <w:szCs w:val="24"/>
        </w:rPr>
        <w:t>388</w:t>
      </w:r>
      <w:r>
        <w:rPr>
          <w:szCs w:val="24"/>
        </w:rPr>
        <w:t>(</w:t>
      </w:r>
      <w:r>
        <w:rPr>
          <w:rStyle w:val="bibissue"/>
          <w:szCs w:val="24"/>
        </w:rPr>
        <w:t>10058</w:t>
      </w:r>
      <w:r>
        <w:rPr>
          <w:szCs w:val="24"/>
        </w:rPr>
        <w:t>):</w:t>
      </w:r>
      <w:r>
        <w:rPr>
          <w:rStyle w:val="bibfpage"/>
          <w:szCs w:val="24"/>
        </w:rPr>
        <w:t>2386</w:t>
      </w:r>
      <w:r>
        <w:rPr>
          <w:szCs w:val="24"/>
        </w:rPr>
        <w:t>–</w:t>
      </w:r>
      <w:r>
        <w:rPr>
          <w:rStyle w:val="biblpage"/>
          <w:szCs w:val="24"/>
        </w:rPr>
        <w:t>2402</w:t>
      </w:r>
      <w:r>
        <w:rPr>
          <w:szCs w:val="24"/>
        </w:rPr>
        <w:t xml:space="preserve"> </w:t>
      </w:r>
      <w:hyperlink r:id="rId18" w:history="1">
        <w:r>
          <w:rPr>
            <w:rStyle w:val="bibdoi"/>
            <w:color w:val="0000FF"/>
            <w:szCs w:val="24"/>
            <w:u w:val="words"/>
          </w:rPr>
          <w:t>https://doi.org/10.1016/S0140-6736(16)31773-1</w:t>
        </w:r>
      </w:hyperlink>
      <w:r>
        <w:rPr>
          <w:szCs w:val="24"/>
        </w:rPr>
        <w:t>.</w:t>
      </w:r>
      <w:hyperlink r:id="rId19" w:history="1">
        <w:r>
          <w:rPr>
            <w:rStyle w:val="bibmedline"/>
            <w:color w:val="0000FF"/>
            <w:szCs w:val="24"/>
            <w:u w:val="words"/>
          </w:rPr>
          <w:t xml:space="preserve"> PubMed</w:t>
        </w:r>
      </w:hyperlink>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"jrn"</w:instrText>
      </w:r>
      <w:r>
        <w:rPr>
          <w:szCs w:val="24"/>
        </w:rPr>
        <w:fldChar w:fldCharType="separate"/>
      </w:r>
      <w:r>
        <w:rPr>
          <w:szCs w:val="24"/>
        </w:rPr>
        <w:t>jrn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3506FF0" w14:textId="77777777" w:rsidR="00735DDC" w:rsidRDefault="00735DDC" w:rsidP="00E74B25">
      <w:pPr>
        <w:pStyle w:val="BibReference"/>
        <w:autoSpaceDE w:val="0"/>
        <w:autoSpaceDN w:val="0"/>
        <w:adjustRightInd w:val="0"/>
        <w:spacing w:line="480" w:lineRule="auto"/>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_doi=\"10.1111/j.1728-4457.2005.00092.x\" _id=\"b10\" _pubmed=\"NOT_FOUND\""</w:instrText>
      </w:r>
      <w:r>
        <w:rPr>
          <w:szCs w:val="24"/>
        </w:rPr>
        <w:fldChar w:fldCharType="separate"/>
      </w:r>
      <w:r>
        <w:rPr>
          <w:szCs w:val="24"/>
        </w:rPr>
        <w:instrText xml:space="preserve"> _doi="10.1111/j.1728-4457.2005.00092.x" _id="b10" _pubmed="NOT_FOUND"</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"jrn"</w:instrText>
      </w:r>
      <w:r>
        <w:rPr>
          <w:szCs w:val="24"/>
        </w:rPr>
        <w:fldChar w:fldCharType="separate"/>
      </w:r>
      <w:r>
        <w:rPr>
          <w:szCs w:val="24"/>
        </w:rPr>
        <w:t>jrn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rStyle w:val="bibnumber"/>
          <w:szCs w:val="24"/>
        </w:rPr>
        <w:t>10</w:t>
      </w:r>
      <w:r>
        <w:rPr>
          <w:szCs w:val="24"/>
        </w:rPr>
        <w:t xml:space="preserve">. </w:t>
      </w:r>
      <w:r>
        <w:rPr>
          <w:rStyle w:val="bibsurname"/>
          <w:szCs w:val="24"/>
        </w:rPr>
        <w:t>Edwards</w:t>
      </w:r>
      <w:r>
        <w:rPr>
          <w:szCs w:val="24"/>
        </w:rPr>
        <w:t xml:space="preserve"> </w:t>
      </w:r>
      <w:r>
        <w:rPr>
          <w:rStyle w:val="bibfname"/>
          <w:szCs w:val="24"/>
        </w:rPr>
        <w:t>RD</w:t>
      </w:r>
      <w:r>
        <w:rPr>
          <w:szCs w:val="24"/>
        </w:rPr>
        <w:t xml:space="preserve">, </w:t>
      </w:r>
      <w:r>
        <w:rPr>
          <w:rStyle w:val="bibsurname"/>
          <w:szCs w:val="24"/>
        </w:rPr>
        <w:t>Tuljapurkar</w:t>
      </w:r>
      <w:r>
        <w:rPr>
          <w:szCs w:val="24"/>
        </w:rPr>
        <w:t xml:space="preserve"> </w:t>
      </w:r>
      <w:r>
        <w:rPr>
          <w:rStyle w:val="bibfname"/>
          <w:szCs w:val="24"/>
        </w:rPr>
        <w:t>S</w:t>
      </w:r>
      <w:r>
        <w:rPr>
          <w:szCs w:val="24"/>
        </w:rPr>
        <w:t xml:space="preserve">. </w:t>
      </w:r>
      <w:r>
        <w:rPr>
          <w:rStyle w:val="bibarticle"/>
          <w:szCs w:val="24"/>
        </w:rPr>
        <w:t>Inequality in life spans and a new perspective on mortality convergence across industrialized countries.</w:t>
      </w:r>
      <w:r>
        <w:rPr>
          <w:szCs w:val="24"/>
        </w:rPr>
        <w:t xml:space="preserve"> </w:t>
      </w:r>
      <w:r>
        <w:rPr>
          <w:rStyle w:val="bibjournal"/>
          <w:i/>
          <w:szCs w:val="24"/>
        </w:rPr>
        <w:t>Popul Dev Rev</w:t>
      </w:r>
      <w:r>
        <w:rPr>
          <w:szCs w:val="24"/>
        </w:rPr>
        <w:t xml:space="preserve">. </w:t>
      </w:r>
      <w:r>
        <w:rPr>
          <w:rStyle w:val="bibyear"/>
          <w:szCs w:val="24"/>
        </w:rPr>
        <w:t>2005</w:t>
      </w:r>
      <w:r>
        <w:rPr>
          <w:szCs w:val="24"/>
        </w:rPr>
        <w:t>;</w:t>
      </w:r>
      <w:r>
        <w:rPr>
          <w:rStyle w:val="bibvolume"/>
          <w:szCs w:val="24"/>
        </w:rPr>
        <w:t>31</w:t>
      </w:r>
      <w:r>
        <w:rPr>
          <w:szCs w:val="24"/>
        </w:rPr>
        <w:t>(</w:t>
      </w:r>
      <w:r>
        <w:rPr>
          <w:rStyle w:val="bibissue"/>
          <w:szCs w:val="24"/>
        </w:rPr>
        <w:t>4</w:t>
      </w:r>
      <w:r>
        <w:rPr>
          <w:szCs w:val="24"/>
        </w:rPr>
        <w:t>):</w:t>
      </w:r>
      <w:r>
        <w:rPr>
          <w:rStyle w:val="bibfpage"/>
          <w:szCs w:val="24"/>
        </w:rPr>
        <w:t>645</w:t>
      </w:r>
      <w:r>
        <w:rPr>
          <w:szCs w:val="24"/>
        </w:rPr>
        <w:t>–</w:t>
      </w:r>
      <w:r>
        <w:rPr>
          <w:rStyle w:val="biblpage"/>
          <w:szCs w:val="24"/>
        </w:rPr>
        <w:t>674</w:t>
      </w:r>
      <w:r>
        <w:rPr>
          <w:szCs w:val="24"/>
        </w:rPr>
        <w:t xml:space="preserve"> </w:t>
      </w:r>
      <w:hyperlink r:id="rId20" w:history="1">
        <w:r>
          <w:rPr>
            <w:rStyle w:val="bibdoi"/>
            <w:color w:val="0000FF"/>
            <w:szCs w:val="24"/>
            <w:u w:val="words"/>
          </w:rPr>
          <w:t>https://doi.org/10.1111/j.1728-4457.2005.00092.x</w:t>
        </w:r>
      </w:hyperlink>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"jrn"</w:instrText>
      </w:r>
      <w:r>
        <w:rPr>
          <w:szCs w:val="24"/>
        </w:rPr>
        <w:fldChar w:fldCharType="separate"/>
      </w:r>
      <w:r>
        <w:rPr>
          <w:szCs w:val="24"/>
        </w:rPr>
        <w:t>jrn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5FE31663" w14:textId="77777777" w:rsidR="00735DDC" w:rsidRDefault="00735DDC" w:rsidP="00E74B25">
      <w:pPr>
        <w:pStyle w:val="BibReference"/>
        <w:autoSpaceDE w:val="0"/>
        <w:autoSpaceDN w:val="0"/>
        <w:adjustRightInd w:val="0"/>
        <w:spacing w:line="480" w:lineRule="auto"/>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_doi=\"10.1056/NEJM200107123450210\" _id=\"b11\" _pubmed=\"11450663\""</w:instrText>
      </w:r>
      <w:r>
        <w:rPr>
          <w:szCs w:val="24"/>
        </w:rPr>
        <w:fldChar w:fldCharType="separate"/>
      </w:r>
      <w:r>
        <w:rPr>
          <w:szCs w:val="24"/>
        </w:rPr>
        <w:instrText xml:space="preserve"> _doi="10.1056/NEJM200107123450210" _id="b11" _pubmed="11450663"</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"jrn"</w:instrText>
      </w:r>
      <w:r>
        <w:rPr>
          <w:szCs w:val="24"/>
        </w:rPr>
        <w:fldChar w:fldCharType="separate"/>
      </w:r>
      <w:r>
        <w:rPr>
          <w:szCs w:val="24"/>
        </w:rPr>
        <w:t>jrn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rStyle w:val="bibnumber"/>
          <w:szCs w:val="24"/>
        </w:rPr>
        <w:t>11</w:t>
      </w:r>
      <w:r>
        <w:rPr>
          <w:szCs w:val="24"/>
        </w:rPr>
        <w:t xml:space="preserve">. </w:t>
      </w:r>
      <w:r>
        <w:rPr>
          <w:rStyle w:val="bibsurname"/>
          <w:szCs w:val="24"/>
        </w:rPr>
        <w:t>Marmot</w:t>
      </w:r>
      <w:r>
        <w:rPr>
          <w:szCs w:val="24"/>
        </w:rPr>
        <w:t xml:space="preserve"> </w:t>
      </w:r>
      <w:r>
        <w:rPr>
          <w:rStyle w:val="bibfname"/>
          <w:szCs w:val="24"/>
        </w:rPr>
        <w:t>M</w:t>
      </w:r>
      <w:r>
        <w:rPr>
          <w:szCs w:val="24"/>
        </w:rPr>
        <w:t xml:space="preserve">. </w:t>
      </w:r>
      <w:r>
        <w:rPr>
          <w:rStyle w:val="bibarticle"/>
          <w:szCs w:val="24"/>
        </w:rPr>
        <w:t>Inequalities in health.</w:t>
      </w:r>
      <w:r>
        <w:rPr>
          <w:szCs w:val="24"/>
        </w:rPr>
        <w:t xml:space="preserve"> </w:t>
      </w:r>
      <w:r>
        <w:rPr>
          <w:rStyle w:val="bibjournal"/>
          <w:i/>
          <w:szCs w:val="24"/>
        </w:rPr>
        <w:t>N Engl J Med</w:t>
      </w:r>
      <w:r>
        <w:rPr>
          <w:szCs w:val="24"/>
        </w:rPr>
        <w:t xml:space="preserve">. </w:t>
      </w:r>
      <w:r>
        <w:rPr>
          <w:rStyle w:val="bibyear"/>
          <w:szCs w:val="24"/>
        </w:rPr>
        <w:t>2001</w:t>
      </w:r>
      <w:r>
        <w:rPr>
          <w:szCs w:val="24"/>
        </w:rPr>
        <w:t>;</w:t>
      </w:r>
      <w:r>
        <w:rPr>
          <w:rStyle w:val="bibvolume"/>
          <w:szCs w:val="24"/>
        </w:rPr>
        <w:t>345</w:t>
      </w:r>
      <w:r>
        <w:rPr>
          <w:szCs w:val="24"/>
        </w:rPr>
        <w:t>(</w:t>
      </w:r>
      <w:r>
        <w:rPr>
          <w:rStyle w:val="bibissue"/>
          <w:szCs w:val="24"/>
        </w:rPr>
        <w:t>2</w:t>
      </w:r>
      <w:r>
        <w:rPr>
          <w:szCs w:val="24"/>
        </w:rPr>
        <w:t>):</w:t>
      </w:r>
      <w:r>
        <w:rPr>
          <w:rStyle w:val="bibfpage"/>
          <w:szCs w:val="24"/>
        </w:rPr>
        <w:t>134</w:t>
      </w:r>
      <w:r>
        <w:rPr>
          <w:szCs w:val="24"/>
        </w:rPr>
        <w:t>–</w:t>
      </w:r>
      <w:r>
        <w:rPr>
          <w:rStyle w:val="biblpage"/>
          <w:szCs w:val="24"/>
        </w:rPr>
        <w:t>13</w:t>
      </w:r>
      <w:r w:rsidR="00AC5FD2">
        <w:rPr>
          <w:rStyle w:val="biblpage"/>
          <w:szCs w:val="24"/>
        </w:rPr>
        <w:t>6</w:t>
      </w:r>
      <w:r>
        <w:rPr>
          <w:szCs w:val="24"/>
        </w:rPr>
        <w:t xml:space="preserve"> </w:t>
      </w:r>
      <w:hyperlink r:id="rId21" w:history="1">
        <w:r>
          <w:rPr>
            <w:rStyle w:val="bibdoi"/>
            <w:color w:val="0000FF"/>
            <w:szCs w:val="24"/>
            <w:u w:val="words"/>
          </w:rPr>
          <w:t>https://doi.org/10.1056/NEJM200107123450210</w:t>
        </w:r>
      </w:hyperlink>
      <w:r>
        <w:rPr>
          <w:szCs w:val="24"/>
        </w:rPr>
        <w:t>.</w:t>
      </w:r>
      <w:hyperlink r:id="rId22" w:history="1">
        <w:r>
          <w:rPr>
            <w:rStyle w:val="bibmedline"/>
            <w:color w:val="0000FF"/>
            <w:szCs w:val="24"/>
            <w:u w:val="words"/>
          </w:rPr>
          <w:t xml:space="preserve"> PubMed</w:t>
        </w:r>
      </w:hyperlink>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"jrn"</w:instrText>
      </w:r>
      <w:r>
        <w:rPr>
          <w:szCs w:val="24"/>
        </w:rPr>
        <w:fldChar w:fldCharType="separate"/>
      </w:r>
      <w:r>
        <w:rPr>
          <w:szCs w:val="24"/>
        </w:rPr>
        <w:t>jrn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5DEC9C1" w14:textId="77777777" w:rsidR="00735DDC" w:rsidRDefault="00735DDC" w:rsidP="00E74B25">
      <w:pPr>
        <w:pStyle w:val="BibReference"/>
        <w:autoSpaceDE w:val="0"/>
        <w:autoSpaceDN w:val="0"/>
        <w:adjustRightInd w:val="0"/>
        <w:spacing w:line="480" w:lineRule="auto"/>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_id=\"b12\" _pubmed=\"22268238\""</w:instrText>
      </w:r>
      <w:r>
        <w:rPr>
          <w:szCs w:val="24"/>
        </w:rPr>
        <w:fldChar w:fldCharType="separate"/>
      </w:r>
      <w:r>
        <w:rPr>
          <w:szCs w:val="24"/>
        </w:rPr>
        <w:instrText xml:space="preserve"> _id="b12" _pubmed="22268238"</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"jrn"</w:instrText>
      </w:r>
      <w:r>
        <w:rPr>
          <w:szCs w:val="24"/>
        </w:rPr>
        <w:fldChar w:fldCharType="separate"/>
      </w:r>
      <w:r>
        <w:rPr>
          <w:szCs w:val="24"/>
        </w:rPr>
        <w:t>jrn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rStyle w:val="bibnumber"/>
          <w:szCs w:val="24"/>
        </w:rPr>
        <w:t>12</w:t>
      </w:r>
      <w:r>
        <w:rPr>
          <w:szCs w:val="24"/>
        </w:rPr>
        <w:t xml:space="preserve">. </w:t>
      </w:r>
      <w:r>
        <w:rPr>
          <w:rStyle w:val="bibsurname"/>
          <w:szCs w:val="24"/>
        </w:rPr>
        <w:t>van Raalte</w:t>
      </w:r>
      <w:r>
        <w:rPr>
          <w:szCs w:val="24"/>
        </w:rPr>
        <w:t xml:space="preserve"> </w:t>
      </w:r>
      <w:r>
        <w:rPr>
          <w:rStyle w:val="bibfname"/>
          <w:szCs w:val="24"/>
        </w:rPr>
        <w:t>AA</w:t>
      </w:r>
      <w:r>
        <w:rPr>
          <w:szCs w:val="24"/>
        </w:rPr>
        <w:t xml:space="preserve">, </w:t>
      </w:r>
      <w:r>
        <w:rPr>
          <w:rStyle w:val="bibsurname"/>
          <w:szCs w:val="24"/>
        </w:rPr>
        <w:t>Kunst</w:t>
      </w:r>
      <w:r>
        <w:rPr>
          <w:szCs w:val="24"/>
        </w:rPr>
        <w:t xml:space="preserve"> </w:t>
      </w:r>
      <w:r>
        <w:rPr>
          <w:rStyle w:val="bibfname"/>
          <w:szCs w:val="24"/>
        </w:rPr>
        <w:t>AE</w:t>
      </w:r>
      <w:r>
        <w:rPr>
          <w:szCs w:val="24"/>
        </w:rPr>
        <w:t xml:space="preserve">, </w:t>
      </w:r>
      <w:r>
        <w:rPr>
          <w:rStyle w:val="bibsurname"/>
          <w:szCs w:val="24"/>
        </w:rPr>
        <w:t>Deboosere</w:t>
      </w:r>
      <w:r>
        <w:rPr>
          <w:szCs w:val="24"/>
        </w:rPr>
        <w:t xml:space="preserve"> </w:t>
      </w:r>
      <w:r>
        <w:rPr>
          <w:rStyle w:val="bibfname"/>
          <w:szCs w:val="24"/>
        </w:rPr>
        <w:t>P</w:t>
      </w:r>
      <w:r>
        <w:rPr>
          <w:szCs w:val="24"/>
        </w:rPr>
        <w:t xml:space="preserve">, </w:t>
      </w:r>
      <w:r>
        <w:rPr>
          <w:rStyle w:val="bibetal"/>
          <w:szCs w:val="24"/>
        </w:rPr>
        <w:t>et al</w:t>
      </w:r>
      <w:r>
        <w:rPr>
          <w:szCs w:val="24"/>
        </w:rPr>
        <w:t xml:space="preserve">. </w:t>
      </w:r>
      <w:r>
        <w:rPr>
          <w:rStyle w:val="bibarticle"/>
          <w:szCs w:val="24"/>
        </w:rPr>
        <w:t>More variation in lifespan in lower educated groups: evidence from 10 European countries.</w:t>
      </w:r>
      <w:r>
        <w:rPr>
          <w:szCs w:val="24"/>
        </w:rPr>
        <w:t xml:space="preserve"> </w:t>
      </w:r>
      <w:r>
        <w:rPr>
          <w:rStyle w:val="bibjournal"/>
          <w:i/>
          <w:szCs w:val="24"/>
        </w:rPr>
        <w:t>Int J Epidemiol</w:t>
      </w:r>
      <w:r>
        <w:rPr>
          <w:szCs w:val="24"/>
        </w:rPr>
        <w:t xml:space="preserve">. </w:t>
      </w:r>
      <w:r>
        <w:rPr>
          <w:rStyle w:val="bibyear"/>
          <w:szCs w:val="24"/>
        </w:rPr>
        <w:t>2011</w:t>
      </w:r>
      <w:r>
        <w:rPr>
          <w:szCs w:val="24"/>
        </w:rPr>
        <w:t>;</w:t>
      </w:r>
      <w:r w:rsidR="00AC5FD2" w:rsidRPr="00AC5FD2">
        <w:rPr>
          <w:szCs w:val="24"/>
          <w:lang w:val="en"/>
        </w:rPr>
        <w:t>40(6):1703</w:t>
      </w:r>
      <w:r w:rsidR="00AC5FD2">
        <w:rPr>
          <w:szCs w:val="24"/>
          <w:lang w:val="en"/>
        </w:rPr>
        <w:t>–17</w:t>
      </w:r>
      <w:r w:rsidR="00AC5FD2" w:rsidRPr="00AC5FD2">
        <w:rPr>
          <w:szCs w:val="24"/>
          <w:lang w:val="en"/>
        </w:rPr>
        <w:t>14</w:t>
      </w:r>
      <w:r>
        <w:rPr>
          <w:szCs w:val="24"/>
        </w:rPr>
        <w:t>.</w:t>
      </w:r>
      <w:hyperlink r:id="rId23" w:history="1">
        <w:r>
          <w:rPr>
            <w:rStyle w:val="bibmedline"/>
            <w:color w:val="0000FF"/>
            <w:szCs w:val="24"/>
            <w:u w:val="words"/>
          </w:rPr>
          <w:t xml:space="preserve"> PubMed</w:t>
        </w:r>
      </w:hyperlink>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"jrn"</w:instrText>
      </w:r>
      <w:r>
        <w:rPr>
          <w:szCs w:val="24"/>
        </w:rPr>
        <w:fldChar w:fldCharType="separate"/>
      </w:r>
      <w:r>
        <w:rPr>
          <w:szCs w:val="24"/>
        </w:rPr>
        <w:t>jrn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6EEEB944" w14:textId="77777777" w:rsidR="00735DDC" w:rsidRDefault="00735DDC" w:rsidP="00E74B25">
      <w:pPr>
        <w:pStyle w:val="BibReference"/>
        <w:autoSpaceDE w:val="0"/>
        <w:autoSpaceDN w:val="0"/>
        <w:adjustRightInd w:val="0"/>
        <w:spacing w:line="480" w:lineRule="auto"/>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_doi=\"10.1007/s13524-015-0453-7\" _id=\"b13\" _pubmed=\"26813781\""</w:instrText>
      </w:r>
      <w:r>
        <w:rPr>
          <w:szCs w:val="24"/>
        </w:rPr>
        <w:fldChar w:fldCharType="separate"/>
      </w:r>
      <w:r>
        <w:rPr>
          <w:szCs w:val="24"/>
        </w:rPr>
        <w:instrText xml:space="preserve"> _doi="10.1007/s13524-015-0453-7" _id="b13" _pubmed="26813781"</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"jrn"</w:instrText>
      </w:r>
      <w:r>
        <w:rPr>
          <w:szCs w:val="24"/>
        </w:rPr>
        <w:fldChar w:fldCharType="separate"/>
      </w:r>
      <w:r>
        <w:rPr>
          <w:szCs w:val="24"/>
        </w:rPr>
        <w:t>jrn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rStyle w:val="bibnumber"/>
          <w:szCs w:val="24"/>
        </w:rPr>
        <w:t>13</w:t>
      </w:r>
      <w:r>
        <w:rPr>
          <w:szCs w:val="24"/>
        </w:rPr>
        <w:t xml:space="preserve">. </w:t>
      </w:r>
      <w:r>
        <w:rPr>
          <w:rStyle w:val="bibsurname"/>
          <w:szCs w:val="24"/>
        </w:rPr>
        <w:t>Sasson</w:t>
      </w:r>
      <w:r>
        <w:rPr>
          <w:szCs w:val="24"/>
        </w:rPr>
        <w:t xml:space="preserve"> </w:t>
      </w:r>
      <w:r>
        <w:rPr>
          <w:rStyle w:val="bibfname"/>
          <w:szCs w:val="24"/>
        </w:rPr>
        <w:t>I</w:t>
      </w:r>
      <w:r>
        <w:rPr>
          <w:szCs w:val="24"/>
        </w:rPr>
        <w:t xml:space="preserve">. </w:t>
      </w:r>
      <w:r>
        <w:rPr>
          <w:rStyle w:val="bibarticle"/>
          <w:szCs w:val="24"/>
        </w:rPr>
        <w:t>Trends in life expectancy and lifespan variation by educational attainment: United States, 1990–2010.</w:t>
      </w:r>
      <w:r>
        <w:rPr>
          <w:szCs w:val="24"/>
        </w:rPr>
        <w:t xml:space="preserve"> </w:t>
      </w:r>
      <w:r>
        <w:rPr>
          <w:rStyle w:val="bibjournal"/>
          <w:i/>
          <w:szCs w:val="24"/>
        </w:rPr>
        <w:t>Demography</w:t>
      </w:r>
      <w:r>
        <w:rPr>
          <w:szCs w:val="24"/>
        </w:rPr>
        <w:t xml:space="preserve">. </w:t>
      </w:r>
      <w:r>
        <w:rPr>
          <w:rStyle w:val="bibyear"/>
          <w:szCs w:val="24"/>
        </w:rPr>
        <w:t>2016</w:t>
      </w:r>
      <w:r>
        <w:rPr>
          <w:szCs w:val="24"/>
        </w:rPr>
        <w:t>;</w:t>
      </w:r>
      <w:r>
        <w:rPr>
          <w:rStyle w:val="bibvolume"/>
          <w:szCs w:val="24"/>
        </w:rPr>
        <w:t>53</w:t>
      </w:r>
      <w:r>
        <w:rPr>
          <w:szCs w:val="24"/>
        </w:rPr>
        <w:t>(</w:t>
      </w:r>
      <w:r>
        <w:rPr>
          <w:rStyle w:val="bibissue"/>
          <w:szCs w:val="24"/>
        </w:rPr>
        <w:t>2</w:t>
      </w:r>
      <w:r>
        <w:rPr>
          <w:szCs w:val="24"/>
        </w:rPr>
        <w:t>):</w:t>
      </w:r>
      <w:r>
        <w:rPr>
          <w:rStyle w:val="bibfpage"/>
          <w:szCs w:val="24"/>
        </w:rPr>
        <w:t>269</w:t>
      </w:r>
      <w:r>
        <w:rPr>
          <w:szCs w:val="24"/>
        </w:rPr>
        <w:t>–</w:t>
      </w:r>
      <w:r>
        <w:rPr>
          <w:rStyle w:val="biblpage"/>
          <w:szCs w:val="24"/>
        </w:rPr>
        <w:t>293</w:t>
      </w:r>
      <w:r>
        <w:rPr>
          <w:szCs w:val="24"/>
        </w:rPr>
        <w:t xml:space="preserve"> </w:t>
      </w:r>
      <w:hyperlink r:id="rId24" w:history="1">
        <w:r>
          <w:rPr>
            <w:rStyle w:val="bibdoi"/>
            <w:color w:val="0000FF"/>
            <w:szCs w:val="24"/>
            <w:u w:val="words"/>
          </w:rPr>
          <w:t>https://doi.org/10.1007/s13524-015-0453-7</w:t>
        </w:r>
      </w:hyperlink>
      <w:r>
        <w:rPr>
          <w:szCs w:val="24"/>
        </w:rPr>
        <w:t>.</w:t>
      </w:r>
      <w:hyperlink r:id="rId25" w:history="1">
        <w:r>
          <w:rPr>
            <w:rStyle w:val="bibmedline"/>
            <w:color w:val="0000FF"/>
            <w:szCs w:val="24"/>
            <w:u w:val="words"/>
          </w:rPr>
          <w:t xml:space="preserve"> PubMed</w:t>
        </w:r>
      </w:hyperlink>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"jrn"</w:instrText>
      </w:r>
      <w:r>
        <w:rPr>
          <w:szCs w:val="24"/>
        </w:rPr>
        <w:fldChar w:fldCharType="separate"/>
      </w:r>
      <w:r>
        <w:rPr>
          <w:szCs w:val="24"/>
        </w:rPr>
        <w:t>jrn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574662D5" w14:textId="77777777" w:rsidR="00735DDC" w:rsidRDefault="00735DDC" w:rsidP="00E74B25">
      <w:pPr>
        <w:pStyle w:val="BibReference"/>
        <w:autoSpaceDE w:val="0"/>
        <w:autoSpaceDN w:val="0"/>
        <w:adjustRightInd w:val="0"/>
        <w:spacing w:line="480" w:lineRule="auto"/>
        <w:rPr>
          <w:szCs w:val="24"/>
        </w:rPr>
      </w:pPr>
      <w:r>
        <w:rPr>
          <w:szCs w:val="24"/>
        </w:rPr>
        <w:lastRenderedPageBreak/>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_doi=\"10.1136/bmjopen-2011-000128\" _id=\"b14\" _pubmed=\"22021770\""</w:instrText>
      </w:r>
      <w:r>
        <w:rPr>
          <w:szCs w:val="24"/>
        </w:rPr>
        <w:fldChar w:fldCharType="separate"/>
      </w:r>
      <w:r>
        <w:rPr>
          <w:szCs w:val="24"/>
        </w:rPr>
        <w:instrText xml:space="preserve"> _doi="10.1136/bmjopen-2011-000128" _id="b14" _pubmed="22021770"</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"jrn"</w:instrText>
      </w:r>
      <w:r>
        <w:rPr>
          <w:szCs w:val="24"/>
        </w:rPr>
        <w:fldChar w:fldCharType="separate"/>
      </w:r>
      <w:r>
        <w:rPr>
          <w:szCs w:val="24"/>
        </w:rPr>
        <w:t>jrn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rStyle w:val="bibnumber"/>
          <w:szCs w:val="24"/>
        </w:rPr>
        <w:t>14</w:t>
      </w:r>
      <w:r>
        <w:rPr>
          <w:szCs w:val="24"/>
        </w:rPr>
        <w:t xml:space="preserve">. </w:t>
      </w:r>
      <w:r>
        <w:rPr>
          <w:rStyle w:val="bibsurname"/>
          <w:szCs w:val="24"/>
        </w:rPr>
        <w:t>Vaupel</w:t>
      </w:r>
      <w:r>
        <w:rPr>
          <w:szCs w:val="24"/>
        </w:rPr>
        <w:t xml:space="preserve"> </w:t>
      </w:r>
      <w:r>
        <w:rPr>
          <w:rStyle w:val="bibfname"/>
          <w:szCs w:val="24"/>
        </w:rPr>
        <w:t>JW</w:t>
      </w:r>
      <w:r>
        <w:rPr>
          <w:szCs w:val="24"/>
        </w:rPr>
        <w:t xml:space="preserve">, </w:t>
      </w:r>
      <w:r>
        <w:rPr>
          <w:rStyle w:val="bibsurname"/>
          <w:szCs w:val="24"/>
        </w:rPr>
        <w:t>Zhang</w:t>
      </w:r>
      <w:r>
        <w:rPr>
          <w:szCs w:val="24"/>
        </w:rPr>
        <w:t xml:space="preserve"> </w:t>
      </w:r>
      <w:r>
        <w:rPr>
          <w:rStyle w:val="bibfname"/>
          <w:szCs w:val="24"/>
        </w:rPr>
        <w:t>Z</w:t>
      </w:r>
      <w:r>
        <w:rPr>
          <w:szCs w:val="24"/>
        </w:rPr>
        <w:t xml:space="preserve">, </w:t>
      </w:r>
      <w:r>
        <w:rPr>
          <w:rStyle w:val="bibsurname"/>
          <w:szCs w:val="24"/>
        </w:rPr>
        <w:t>van Raalte</w:t>
      </w:r>
      <w:r>
        <w:rPr>
          <w:szCs w:val="24"/>
        </w:rPr>
        <w:t xml:space="preserve"> </w:t>
      </w:r>
      <w:r>
        <w:rPr>
          <w:rStyle w:val="bibfname"/>
          <w:szCs w:val="24"/>
        </w:rPr>
        <w:t>AA</w:t>
      </w:r>
      <w:r>
        <w:rPr>
          <w:szCs w:val="24"/>
        </w:rPr>
        <w:t xml:space="preserve">. </w:t>
      </w:r>
      <w:r>
        <w:rPr>
          <w:rStyle w:val="bibarticle"/>
          <w:szCs w:val="24"/>
        </w:rPr>
        <w:t>Life expectancy and disparity: an international comparison of life table data.</w:t>
      </w:r>
      <w:r>
        <w:rPr>
          <w:szCs w:val="24"/>
        </w:rPr>
        <w:t xml:space="preserve"> </w:t>
      </w:r>
      <w:r>
        <w:rPr>
          <w:rStyle w:val="bibjournal"/>
          <w:i/>
          <w:szCs w:val="24"/>
        </w:rPr>
        <w:t>BMJ Open</w:t>
      </w:r>
      <w:r>
        <w:rPr>
          <w:szCs w:val="24"/>
        </w:rPr>
        <w:t xml:space="preserve">. </w:t>
      </w:r>
      <w:r>
        <w:rPr>
          <w:rStyle w:val="bibyear"/>
          <w:szCs w:val="24"/>
        </w:rPr>
        <w:t>2011</w:t>
      </w:r>
      <w:r>
        <w:rPr>
          <w:szCs w:val="24"/>
        </w:rPr>
        <w:t>;</w:t>
      </w:r>
      <w:r>
        <w:rPr>
          <w:rStyle w:val="bibvolume"/>
          <w:szCs w:val="24"/>
        </w:rPr>
        <w:t>1</w:t>
      </w:r>
      <w:r>
        <w:rPr>
          <w:szCs w:val="24"/>
        </w:rPr>
        <w:t>(</w:t>
      </w:r>
      <w:r>
        <w:rPr>
          <w:rStyle w:val="bibissue"/>
          <w:szCs w:val="24"/>
        </w:rPr>
        <w:t>1</w:t>
      </w:r>
      <w:r>
        <w:rPr>
          <w:szCs w:val="24"/>
        </w:rPr>
        <w:t>):</w:t>
      </w:r>
      <w:r>
        <w:rPr>
          <w:rStyle w:val="bibfpage"/>
          <w:szCs w:val="24"/>
        </w:rPr>
        <w:t>e000128</w:t>
      </w:r>
      <w:r>
        <w:rPr>
          <w:szCs w:val="24"/>
        </w:rPr>
        <w:t xml:space="preserve"> </w:t>
      </w:r>
      <w:hyperlink r:id="rId26" w:history="1">
        <w:r>
          <w:rPr>
            <w:rStyle w:val="bibdoi"/>
            <w:color w:val="0000FF"/>
            <w:szCs w:val="24"/>
            <w:u w:val="words"/>
          </w:rPr>
          <w:t>https://doi.org/10.1136/bmjopen-2011-000128</w:t>
        </w:r>
      </w:hyperlink>
      <w:r>
        <w:rPr>
          <w:szCs w:val="24"/>
        </w:rPr>
        <w:t>.</w:t>
      </w:r>
      <w:hyperlink r:id="rId27" w:history="1">
        <w:r>
          <w:rPr>
            <w:rStyle w:val="bibmedline"/>
            <w:color w:val="0000FF"/>
            <w:szCs w:val="24"/>
            <w:u w:val="words"/>
          </w:rPr>
          <w:t xml:space="preserve"> PubMed</w:t>
        </w:r>
      </w:hyperlink>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"jrn"</w:instrText>
      </w:r>
      <w:r>
        <w:rPr>
          <w:szCs w:val="24"/>
        </w:rPr>
        <w:fldChar w:fldCharType="separate"/>
      </w:r>
      <w:r>
        <w:rPr>
          <w:szCs w:val="24"/>
        </w:rPr>
        <w:t>jrn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424A6C68" w14:textId="77777777" w:rsidR="00735DDC" w:rsidRDefault="00735DDC" w:rsidP="00E74B25">
      <w:pPr>
        <w:pStyle w:val="BibReference"/>
        <w:autoSpaceDE w:val="0"/>
        <w:autoSpaceDN w:val="0"/>
        <w:adjustRightInd w:val="0"/>
        <w:spacing w:line="480" w:lineRule="auto"/>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_id=\"b15\" _pubmed=\"NOT_FOUND\""</w:instrText>
      </w:r>
      <w:r>
        <w:rPr>
          <w:szCs w:val="24"/>
        </w:rPr>
        <w:fldChar w:fldCharType="separate"/>
      </w:r>
      <w:r>
        <w:rPr>
          <w:szCs w:val="24"/>
        </w:rPr>
        <w:instrText xml:space="preserve"> _id="b15" _pubmed="NOT_FOUND"</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"jrn"</w:instrText>
      </w:r>
      <w:r>
        <w:rPr>
          <w:szCs w:val="24"/>
        </w:rPr>
        <w:fldChar w:fldCharType="separate"/>
      </w:r>
      <w:r>
        <w:rPr>
          <w:szCs w:val="24"/>
        </w:rPr>
        <w:t>jrn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rStyle w:val="bibnumber"/>
          <w:szCs w:val="24"/>
        </w:rPr>
        <w:t>15</w:t>
      </w:r>
      <w:r>
        <w:rPr>
          <w:szCs w:val="24"/>
        </w:rPr>
        <w:t xml:space="preserve">. </w:t>
      </w:r>
      <w:r>
        <w:rPr>
          <w:rStyle w:val="bibsurname"/>
          <w:szCs w:val="24"/>
        </w:rPr>
        <w:t>Aburto</w:t>
      </w:r>
      <w:r>
        <w:rPr>
          <w:szCs w:val="24"/>
        </w:rPr>
        <w:t xml:space="preserve"> </w:t>
      </w:r>
      <w:r>
        <w:rPr>
          <w:rStyle w:val="bibfname"/>
          <w:szCs w:val="24"/>
        </w:rPr>
        <w:t>JM</w:t>
      </w:r>
      <w:r>
        <w:rPr>
          <w:szCs w:val="24"/>
        </w:rPr>
        <w:t xml:space="preserve">, </w:t>
      </w:r>
      <w:r>
        <w:rPr>
          <w:rStyle w:val="bibsurname"/>
          <w:szCs w:val="24"/>
        </w:rPr>
        <w:t>van Raalte</w:t>
      </w:r>
      <w:r>
        <w:rPr>
          <w:szCs w:val="24"/>
        </w:rPr>
        <w:t xml:space="preserve"> </w:t>
      </w:r>
      <w:r>
        <w:rPr>
          <w:rStyle w:val="bibfname"/>
          <w:szCs w:val="24"/>
        </w:rPr>
        <w:t>A</w:t>
      </w:r>
      <w:r>
        <w:rPr>
          <w:szCs w:val="24"/>
        </w:rPr>
        <w:t xml:space="preserve">. </w:t>
      </w:r>
      <w:r>
        <w:rPr>
          <w:rStyle w:val="bibarticle"/>
          <w:szCs w:val="24"/>
        </w:rPr>
        <w:t>Lifespan dispersion in times of life expectancy fluctuation: the case of Central and Eastern Europe.</w:t>
      </w:r>
      <w:r>
        <w:rPr>
          <w:szCs w:val="24"/>
        </w:rPr>
        <w:t xml:space="preserve"> </w:t>
      </w:r>
      <w:r>
        <w:rPr>
          <w:rStyle w:val="bibjournal"/>
          <w:i/>
          <w:szCs w:val="24"/>
        </w:rPr>
        <w:t>Demography</w:t>
      </w:r>
      <w:r>
        <w:rPr>
          <w:szCs w:val="24"/>
        </w:rPr>
        <w:t xml:space="preserve">. </w:t>
      </w:r>
      <w:commentRangeStart w:id="73"/>
      <w:commentRangeStart w:id="74"/>
      <w:r>
        <w:rPr>
          <w:rStyle w:val="bibunpubl"/>
          <w:szCs w:val="24"/>
        </w:rPr>
        <w:t>in press</w:t>
      </w:r>
      <w:commentRangeEnd w:id="73"/>
      <w:r w:rsidR="007D173F">
        <w:rPr>
          <w:rStyle w:val="CommentReference"/>
        </w:rPr>
        <w:commentReference w:id="73"/>
      </w:r>
      <w:commentRangeEnd w:id="74"/>
      <w:r w:rsidR="002F4BD6">
        <w:rPr>
          <w:rStyle w:val="CommentReference"/>
        </w:rPr>
        <w:commentReference w:id="74"/>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"jrn"</w:instrText>
      </w:r>
      <w:r>
        <w:rPr>
          <w:szCs w:val="24"/>
        </w:rPr>
        <w:fldChar w:fldCharType="separate"/>
      </w:r>
      <w:r>
        <w:rPr>
          <w:szCs w:val="24"/>
        </w:rPr>
        <w:t>jrn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3C2DA241" w14:textId="77777777" w:rsidR="00735DDC" w:rsidRDefault="00735DDC" w:rsidP="00E74B25">
      <w:pPr>
        <w:pStyle w:val="BibReference"/>
        <w:autoSpaceDE w:val="0"/>
        <w:autoSpaceDN w:val="0"/>
        <w:adjustRightInd w:val="0"/>
        <w:spacing w:line="480" w:lineRule="auto"/>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_id=\"b16\" _pubmed=\"NOT_FOUND&amp;semi;INVALID_JOURNAL\""</w:instrText>
      </w:r>
      <w:r>
        <w:rPr>
          <w:szCs w:val="24"/>
        </w:rPr>
        <w:fldChar w:fldCharType="separate"/>
      </w:r>
      <w:r>
        <w:rPr>
          <w:szCs w:val="24"/>
        </w:rPr>
        <w:instrText xml:space="preserve"> _id="b16" _pubmed="NOT_FOUND&amp;semi;INVALID_JOURNAL"</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"jrn"</w:instrText>
      </w:r>
      <w:r>
        <w:rPr>
          <w:szCs w:val="24"/>
        </w:rPr>
        <w:fldChar w:fldCharType="separate"/>
      </w:r>
      <w:r>
        <w:rPr>
          <w:szCs w:val="24"/>
        </w:rPr>
        <w:t>jrn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rStyle w:val="bibnumber"/>
          <w:szCs w:val="24"/>
        </w:rPr>
        <w:t>16</w:t>
      </w:r>
      <w:r>
        <w:rPr>
          <w:szCs w:val="24"/>
        </w:rPr>
        <w:t xml:space="preserve">. </w:t>
      </w:r>
      <w:r>
        <w:rPr>
          <w:rStyle w:val="bibsurname"/>
          <w:szCs w:val="24"/>
        </w:rPr>
        <w:t>Flores</w:t>
      </w:r>
      <w:r>
        <w:rPr>
          <w:szCs w:val="24"/>
        </w:rPr>
        <w:t xml:space="preserve"> </w:t>
      </w:r>
      <w:r>
        <w:rPr>
          <w:rStyle w:val="bibfname"/>
          <w:szCs w:val="24"/>
        </w:rPr>
        <w:t>M</w:t>
      </w:r>
      <w:r>
        <w:rPr>
          <w:szCs w:val="24"/>
        </w:rPr>
        <w:t xml:space="preserve">, </w:t>
      </w:r>
      <w:r>
        <w:rPr>
          <w:rStyle w:val="bibsurname"/>
          <w:szCs w:val="24"/>
        </w:rPr>
        <w:t>Villarreal</w:t>
      </w:r>
      <w:r>
        <w:rPr>
          <w:szCs w:val="24"/>
        </w:rPr>
        <w:t xml:space="preserve"> </w:t>
      </w:r>
      <w:r>
        <w:rPr>
          <w:rStyle w:val="bibfname"/>
          <w:szCs w:val="24"/>
        </w:rPr>
        <w:t>A</w:t>
      </w:r>
      <w:r>
        <w:rPr>
          <w:szCs w:val="24"/>
        </w:rPr>
        <w:t xml:space="preserve">. </w:t>
      </w:r>
      <w:r>
        <w:rPr>
          <w:rStyle w:val="bibarticle"/>
          <w:szCs w:val="24"/>
        </w:rPr>
        <w:t>Exploring the spatial diffusion of homicides in Mexican municipalities through exploratory spatial data analysis.</w:t>
      </w:r>
      <w:r>
        <w:rPr>
          <w:szCs w:val="24"/>
        </w:rPr>
        <w:t xml:space="preserve"> </w:t>
      </w:r>
      <w:r>
        <w:rPr>
          <w:rStyle w:val="bibjournal"/>
          <w:i/>
          <w:szCs w:val="24"/>
        </w:rPr>
        <w:t>Cityscape</w:t>
      </w:r>
      <w:r>
        <w:rPr>
          <w:szCs w:val="24"/>
        </w:rPr>
        <w:t xml:space="preserve">. </w:t>
      </w:r>
      <w:r>
        <w:rPr>
          <w:rStyle w:val="bibyear"/>
          <w:szCs w:val="24"/>
        </w:rPr>
        <w:t>2015</w:t>
      </w:r>
      <w:r>
        <w:rPr>
          <w:szCs w:val="24"/>
        </w:rPr>
        <w:t>;</w:t>
      </w:r>
      <w:r>
        <w:rPr>
          <w:rStyle w:val="bibvolume"/>
          <w:szCs w:val="24"/>
        </w:rPr>
        <w:t>17</w:t>
      </w:r>
      <w:r>
        <w:rPr>
          <w:szCs w:val="24"/>
        </w:rPr>
        <w:t>(</w:t>
      </w:r>
      <w:r>
        <w:rPr>
          <w:rStyle w:val="bibissue"/>
          <w:szCs w:val="24"/>
        </w:rPr>
        <w:t>1</w:t>
      </w:r>
      <w:r>
        <w:rPr>
          <w:szCs w:val="24"/>
        </w:rPr>
        <w:t>):</w:t>
      </w:r>
      <w:r>
        <w:rPr>
          <w:rStyle w:val="bibfpage"/>
          <w:szCs w:val="24"/>
        </w:rPr>
        <w:t>35</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"jrn"</w:instrText>
      </w:r>
      <w:r>
        <w:rPr>
          <w:szCs w:val="24"/>
        </w:rPr>
        <w:fldChar w:fldCharType="separate"/>
      </w:r>
      <w:r>
        <w:rPr>
          <w:szCs w:val="24"/>
        </w:rPr>
        <w:t>jrn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3DB6749A" w14:textId="77777777" w:rsidR="00735DDC" w:rsidRDefault="00735DDC" w:rsidP="00E74B25">
      <w:pPr>
        <w:pStyle w:val="BibReference"/>
        <w:autoSpaceDE w:val="0"/>
        <w:autoSpaceDN w:val="0"/>
        <w:adjustRightInd w:val="0"/>
        <w:spacing w:line="480" w:lineRule="auto"/>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_doi=\"10.1371/journal.pone.0126503\" _id=\"b17\" _pubmed=\"25993657\""</w:instrText>
      </w:r>
      <w:r>
        <w:rPr>
          <w:szCs w:val="24"/>
        </w:rPr>
        <w:fldChar w:fldCharType="separate"/>
      </w:r>
      <w:r>
        <w:rPr>
          <w:szCs w:val="24"/>
        </w:rPr>
        <w:instrText xml:space="preserve"> _doi="10.1371/journal.pone.0126503" _id="b17" _pubmed="25993657"</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"jrn"</w:instrText>
      </w:r>
      <w:r>
        <w:rPr>
          <w:szCs w:val="24"/>
        </w:rPr>
        <w:fldChar w:fldCharType="separate"/>
      </w:r>
      <w:r>
        <w:rPr>
          <w:szCs w:val="24"/>
        </w:rPr>
        <w:t>jrn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rStyle w:val="bibnumber"/>
          <w:szCs w:val="24"/>
        </w:rPr>
        <w:t>17</w:t>
      </w:r>
      <w:r>
        <w:rPr>
          <w:szCs w:val="24"/>
        </w:rPr>
        <w:t xml:space="preserve">. </w:t>
      </w:r>
      <w:r>
        <w:rPr>
          <w:rStyle w:val="bibsurname"/>
          <w:szCs w:val="24"/>
        </w:rPr>
        <w:t>Espinal-Enríquez</w:t>
      </w:r>
      <w:r>
        <w:rPr>
          <w:szCs w:val="24"/>
        </w:rPr>
        <w:t xml:space="preserve"> </w:t>
      </w:r>
      <w:r>
        <w:rPr>
          <w:rStyle w:val="bibfname"/>
          <w:szCs w:val="24"/>
        </w:rPr>
        <w:t>J</w:t>
      </w:r>
      <w:r>
        <w:rPr>
          <w:szCs w:val="24"/>
        </w:rPr>
        <w:t xml:space="preserve">, </w:t>
      </w:r>
      <w:r>
        <w:rPr>
          <w:rStyle w:val="bibsurname"/>
          <w:szCs w:val="24"/>
        </w:rPr>
        <w:t>Larralde</w:t>
      </w:r>
      <w:r>
        <w:rPr>
          <w:szCs w:val="24"/>
        </w:rPr>
        <w:t xml:space="preserve"> </w:t>
      </w:r>
      <w:r>
        <w:rPr>
          <w:rStyle w:val="bibfname"/>
          <w:szCs w:val="24"/>
        </w:rPr>
        <w:t>H</w:t>
      </w:r>
      <w:r>
        <w:rPr>
          <w:szCs w:val="24"/>
        </w:rPr>
        <w:t xml:space="preserve">. </w:t>
      </w:r>
      <w:r>
        <w:rPr>
          <w:rStyle w:val="bibarticle"/>
          <w:szCs w:val="24"/>
        </w:rPr>
        <w:t>Analysis of México’s Narco-War Network (2007–2011).</w:t>
      </w:r>
      <w:r>
        <w:rPr>
          <w:szCs w:val="24"/>
        </w:rPr>
        <w:t xml:space="preserve"> </w:t>
      </w:r>
      <w:r>
        <w:rPr>
          <w:rStyle w:val="bibjournal"/>
          <w:i/>
          <w:szCs w:val="24"/>
        </w:rPr>
        <w:t>PLoS One</w:t>
      </w:r>
      <w:r>
        <w:rPr>
          <w:szCs w:val="24"/>
        </w:rPr>
        <w:t xml:space="preserve">. </w:t>
      </w:r>
      <w:r>
        <w:rPr>
          <w:rStyle w:val="bibyear"/>
          <w:szCs w:val="24"/>
        </w:rPr>
        <w:t>2015</w:t>
      </w:r>
      <w:r>
        <w:rPr>
          <w:szCs w:val="24"/>
        </w:rPr>
        <w:t>;</w:t>
      </w:r>
      <w:r>
        <w:rPr>
          <w:rStyle w:val="bibvolume"/>
          <w:szCs w:val="24"/>
        </w:rPr>
        <w:t>10</w:t>
      </w:r>
      <w:r>
        <w:rPr>
          <w:szCs w:val="24"/>
        </w:rPr>
        <w:t>(</w:t>
      </w:r>
      <w:r>
        <w:rPr>
          <w:rStyle w:val="bibissue"/>
          <w:szCs w:val="24"/>
        </w:rPr>
        <w:t>5</w:t>
      </w:r>
      <w:r>
        <w:rPr>
          <w:szCs w:val="24"/>
        </w:rPr>
        <w:t>):</w:t>
      </w:r>
      <w:r>
        <w:rPr>
          <w:rStyle w:val="bibfpage"/>
          <w:szCs w:val="24"/>
        </w:rPr>
        <w:t>e0126503</w:t>
      </w:r>
      <w:r>
        <w:rPr>
          <w:szCs w:val="24"/>
        </w:rPr>
        <w:t xml:space="preserve"> </w:t>
      </w:r>
      <w:hyperlink r:id="rId28" w:history="1">
        <w:r>
          <w:rPr>
            <w:rStyle w:val="bibdoi"/>
            <w:color w:val="0000FF"/>
            <w:szCs w:val="24"/>
            <w:u w:val="words"/>
          </w:rPr>
          <w:t>https://doi.org/10.1371/journal.pone.0126503</w:t>
        </w:r>
      </w:hyperlink>
      <w:r>
        <w:rPr>
          <w:szCs w:val="24"/>
        </w:rPr>
        <w:t>.</w:t>
      </w:r>
      <w:hyperlink r:id="rId29" w:history="1">
        <w:r>
          <w:rPr>
            <w:rStyle w:val="bibmedline"/>
            <w:color w:val="0000FF"/>
            <w:szCs w:val="24"/>
            <w:u w:val="words"/>
          </w:rPr>
          <w:t xml:space="preserve"> PubMed</w:t>
        </w:r>
      </w:hyperlink>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"jrn"</w:instrText>
      </w:r>
      <w:r>
        <w:rPr>
          <w:szCs w:val="24"/>
        </w:rPr>
        <w:fldChar w:fldCharType="separate"/>
      </w:r>
      <w:r>
        <w:rPr>
          <w:szCs w:val="24"/>
        </w:rPr>
        <w:t>jrn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1BA3FB62" w14:textId="77777777" w:rsidR="00735DDC" w:rsidRDefault="00735DDC" w:rsidP="00E74B25">
      <w:pPr>
        <w:pStyle w:val="BibReference"/>
        <w:autoSpaceDE w:val="0"/>
        <w:autoSpaceDN w:val="0"/>
        <w:adjustRightInd w:val="0"/>
        <w:spacing w:line="480" w:lineRule="auto"/>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_doi=\"10.1016/S2214-109X(16)30181-4\" _id=\"b18\" _pubmed=\"27596038\""</w:instrText>
      </w:r>
      <w:r>
        <w:rPr>
          <w:szCs w:val="24"/>
        </w:rPr>
        <w:fldChar w:fldCharType="separate"/>
      </w:r>
      <w:r>
        <w:rPr>
          <w:szCs w:val="24"/>
        </w:rPr>
        <w:instrText xml:space="preserve"> _doi="10.1016/S2214-109X(16)30181-4" _id="b18" _pubmed="27596038"</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"jrn"</w:instrText>
      </w:r>
      <w:r>
        <w:rPr>
          <w:szCs w:val="24"/>
        </w:rPr>
        <w:fldChar w:fldCharType="separate"/>
      </w:r>
      <w:r>
        <w:rPr>
          <w:szCs w:val="24"/>
        </w:rPr>
        <w:t>jrn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rStyle w:val="bibnumber"/>
          <w:szCs w:val="24"/>
        </w:rPr>
        <w:t>18</w:t>
      </w:r>
      <w:r>
        <w:rPr>
          <w:szCs w:val="24"/>
        </w:rPr>
        <w:t xml:space="preserve">. </w:t>
      </w:r>
      <w:r>
        <w:rPr>
          <w:rStyle w:val="bibsurname"/>
          <w:szCs w:val="24"/>
        </w:rPr>
        <w:t>González-Pier</w:t>
      </w:r>
      <w:r>
        <w:rPr>
          <w:szCs w:val="24"/>
        </w:rPr>
        <w:t xml:space="preserve"> </w:t>
      </w:r>
      <w:r>
        <w:rPr>
          <w:rStyle w:val="bibfname"/>
          <w:szCs w:val="24"/>
        </w:rPr>
        <w:t>E</w:t>
      </w:r>
      <w:r>
        <w:rPr>
          <w:szCs w:val="24"/>
        </w:rPr>
        <w:t xml:space="preserve">, </w:t>
      </w:r>
      <w:r>
        <w:rPr>
          <w:rStyle w:val="bibsurname"/>
          <w:szCs w:val="24"/>
        </w:rPr>
        <w:t>Barraza-Lloréns</w:t>
      </w:r>
      <w:r>
        <w:rPr>
          <w:szCs w:val="24"/>
        </w:rPr>
        <w:t xml:space="preserve"> </w:t>
      </w:r>
      <w:r>
        <w:rPr>
          <w:rStyle w:val="bibfname"/>
          <w:szCs w:val="24"/>
        </w:rPr>
        <w:t>M</w:t>
      </w:r>
      <w:r>
        <w:rPr>
          <w:szCs w:val="24"/>
        </w:rPr>
        <w:t xml:space="preserve">, </w:t>
      </w:r>
      <w:r>
        <w:rPr>
          <w:rStyle w:val="bibsurname"/>
          <w:szCs w:val="24"/>
        </w:rPr>
        <w:t>Beyeler</w:t>
      </w:r>
      <w:r>
        <w:rPr>
          <w:szCs w:val="24"/>
        </w:rPr>
        <w:t xml:space="preserve"> </w:t>
      </w:r>
      <w:r>
        <w:rPr>
          <w:rStyle w:val="bibfname"/>
          <w:szCs w:val="24"/>
        </w:rPr>
        <w:t>N</w:t>
      </w:r>
      <w:r>
        <w:rPr>
          <w:szCs w:val="24"/>
        </w:rPr>
        <w:t xml:space="preserve">, </w:t>
      </w:r>
      <w:r>
        <w:rPr>
          <w:rStyle w:val="bibetal"/>
          <w:szCs w:val="24"/>
        </w:rPr>
        <w:t>et al</w:t>
      </w:r>
      <w:r>
        <w:rPr>
          <w:szCs w:val="24"/>
        </w:rPr>
        <w:t xml:space="preserve">. </w:t>
      </w:r>
      <w:r>
        <w:rPr>
          <w:rStyle w:val="bibarticle"/>
          <w:szCs w:val="24"/>
        </w:rPr>
        <w:t>Mexico’s path towards the Sustainable Development Goal for health: an assessment of the feasibility of reducing premature mortality by 40% by 2030.</w:t>
      </w:r>
      <w:r>
        <w:rPr>
          <w:szCs w:val="24"/>
        </w:rPr>
        <w:t xml:space="preserve"> </w:t>
      </w:r>
      <w:r>
        <w:rPr>
          <w:rStyle w:val="bibjournal"/>
          <w:i/>
          <w:szCs w:val="24"/>
        </w:rPr>
        <w:t>Lancet Glob Health</w:t>
      </w:r>
      <w:r>
        <w:rPr>
          <w:szCs w:val="24"/>
        </w:rPr>
        <w:t xml:space="preserve">. </w:t>
      </w:r>
      <w:r>
        <w:rPr>
          <w:rStyle w:val="bibyear"/>
          <w:szCs w:val="24"/>
        </w:rPr>
        <w:t>2016</w:t>
      </w:r>
      <w:r>
        <w:rPr>
          <w:szCs w:val="24"/>
        </w:rPr>
        <w:t>;</w:t>
      </w:r>
      <w:r>
        <w:rPr>
          <w:rStyle w:val="bibvolume"/>
          <w:szCs w:val="24"/>
        </w:rPr>
        <w:t>4</w:t>
      </w:r>
      <w:r>
        <w:rPr>
          <w:szCs w:val="24"/>
        </w:rPr>
        <w:t>(</w:t>
      </w:r>
      <w:r>
        <w:rPr>
          <w:rStyle w:val="bibissue"/>
          <w:szCs w:val="24"/>
        </w:rPr>
        <w:t>10</w:t>
      </w:r>
      <w:r>
        <w:rPr>
          <w:szCs w:val="24"/>
        </w:rPr>
        <w:t>):</w:t>
      </w:r>
      <w:r>
        <w:rPr>
          <w:rStyle w:val="bibfpage"/>
          <w:szCs w:val="24"/>
        </w:rPr>
        <w:t>e714</w:t>
      </w:r>
      <w:r>
        <w:rPr>
          <w:szCs w:val="24"/>
        </w:rPr>
        <w:t>–</w:t>
      </w:r>
      <w:r>
        <w:rPr>
          <w:rStyle w:val="biblpage"/>
          <w:szCs w:val="24"/>
        </w:rPr>
        <w:t>e725</w:t>
      </w:r>
      <w:r>
        <w:rPr>
          <w:szCs w:val="24"/>
        </w:rPr>
        <w:t xml:space="preserve"> </w:t>
      </w:r>
      <w:hyperlink r:id="rId30" w:history="1">
        <w:r>
          <w:rPr>
            <w:rStyle w:val="bibdoi"/>
            <w:color w:val="0000FF"/>
            <w:szCs w:val="24"/>
            <w:u w:val="words"/>
          </w:rPr>
          <w:t>https://doi.org/10.1016/S2214-109X(16)30181-4</w:t>
        </w:r>
      </w:hyperlink>
      <w:r>
        <w:rPr>
          <w:szCs w:val="24"/>
        </w:rPr>
        <w:t>.</w:t>
      </w:r>
      <w:hyperlink r:id="rId31" w:history="1">
        <w:r>
          <w:rPr>
            <w:rStyle w:val="bibmedline"/>
            <w:color w:val="0000FF"/>
            <w:szCs w:val="24"/>
            <w:u w:val="words"/>
          </w:rPr>
          <w:t xml:space="preserve"> PubMed</w:t>
        </w:r>
      </w:hyperlink>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"jrn"</w:instrText>
      </w:r>
      <w:r>
        <w:rPr>
          <w:szCs w:val="24"/>
        </w:rPr>
        <w:fldChar w:fldCharType="separate"/>
      </w:r>
      <w:r>
        <w:rPr>
          <w:szCs w:val="24"/>
        </w:rPr>
        <w:t>jrn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7CEFA45B" w14:textId="77777777" w:rsidR="00735DDC" w:rsidRDefault="00735DDC" w:rsidP="00E74B25">
      <w:pPr>
        <w:pStyle w:val="BibReference"/>
        <w:autoSpaceDE w:val="0"/>
        <w:autoSpaceDN w:val="0"/>
        <w:adjustRightInd w:val="0"/>
        <w:spacing w:line="480" w:lineRule="auto"/>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_id=\"b19\""</w:instrText>
      </w:r>
      <w:r>
        <w:rPr>
          <w:szCs w:val="24"/>
        </w:rPr>
        <w:fldChar w:fldCharType="separate"/>
      </w:r>
      <w:r>
        <w:rPr>
          <w:szCs w:val="24"/>
        </w:rPr>
        <w:instrText xml:space="preserve"> _id="b19"</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"eref"</w:instrText>
      </w:r>
      <w:r>
        <w:rPr>
          <w:szCs w:val="24"/>
        </w:rPr>
        <w:fldChar w:fldCharType="separate"/>
      </w:r>
      <w:r>
        <w:rPr>
          <w:szCs w:val="24"/>
        </w:rPr>
        <w:t>eref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rStyle w:val="bibnumber"/>
          <w:szCs w:val="24"/>
        </w:rPr>
        <w:t>19</w:t>
      </w:r>
      <w:r>
        <w:rPr>
          <w:szCs w:val="24"/>
        </w:rPr>
        <w:t xml:space="preserve">. </w:t>
      </w:r>
      <w:commentRangeStart w:id="75"/>
      <w:commentRangeStart w:id="76"/>
      <w:r>
        <w:rPr>
          <w:rStyle w:val="biborganization"/>
          <w:szCs w:val="24"/>
        </w:rPr>
        <w:t>INEGI</w:t>
      </w:r>
      <w:commentRangeEnd w:id="75"/>
      <w:r w:rsidR="007D173F">
        <w:rPr>
          <w:rStyle w:val="CommentReference"/>
        </w:rPr>
        <w:commentReference w:id="75"/>
      </w:r>
      <w:commentRangeEnd w:id="76"/>
      <w:r w:rsidR="002F4BD6">
        <w:rPr>
          <w:rStyle w:val="CommentReference"/>
        </w:rPr>
        <w:commentReference w:id="76"/>
      </w:r>
      <w:r>
        <w:rPr>
          <w:szCs w:val="24"/>
        </w:rPr>
        <w:t>. National Institute of Statistics: Micro-data files on mortality data 1995</w:t>
      </w:r>
      <w:r w:rsidR="007D173F">
        <w:rPr>
          <w:szCs w:val="24"/>
        </w:rPr>
        <w:t>–</w:t>
      </w:r>
      <w:r>
        <w:rPr>
          <w:szCs w:val="24"/>
        </w:rPr>
        <w:t>2015. 2017</w:t>
      </w:r>
      <w:r w:rsidR="007D173F">
        <w:rPr>
          <w:szCs w:val="24"/>
        </w:rPr>
        <w:t>.</w:t>
      </w:r>
      <w:r>
        <w:rPr>
          <w:szCs w:val="24"/>
        </w:rPr>
        <w:t xml:space="preserve"> </w:t>
      </w:r>
      <w:r w:rsidR="007D173F">
        <w:rPr>
          <w:szCs w:val="24"/>
        </w:rPr>
        <w:t xml:space="preserve">Available at: </w:t>
      </w:r>
      <w:commentRangeStart w:id="77"/>
      <w:commentRangeStart w:id="78"/>
      <w:commentRangeStart w:id="79"/>
      <w:r w:rsidR="007D173F" w:rsidRPr="007D173F">
        <w:rPr>
          <w:rStyle w:val="biburl"/>
          <w:szCs w:val="24"/>
        </w:rPr>
        <w:t>http://www.beta.inegi.org.mx/proyectos/registros/vitales/mortalidad/default.html</w:t>
      </w:r>
      <w:commentRangeEnd w:id="77"/>
      <w:r w:rsidR="007D173F" w:rsidRPr="007D173F">
        <w:rPr>
          <w:rStyle w:val="biburl"/>
          <w:szCs w:val="16"/>
          <w:shd w:val="clear" w:color="auto" w:fill="auto"/>
        </w:rPr>
        <w:commentReference w:id="77"/>
      </w:r>
      <w:commentRangeEnd w:id="78"/>
      <w:r w:rsidR="002F4BD6">
        <w:rPr>
          <w:rStyle w:val="CommentReference"/>
        </w:rPr>
        <w:commentReference w:id="78"/>
      </w:r>
      <w:commentRangeEnd w:id="79"/>
      <w:r w:rsidR="002F4BD6">
        <w:rPr>
          <w:rStyle w:val="CommentReference"/>
        </w:rPr>
        <w:commentReference w:id="79"/>
      </w:r>
      <w:r w:rsidR="007D173F" w:rsidRPr="007D173F">
        <w:rPr>
          <w:rStyle w:val="biburl"/>
          <w:szCs w:val="24"/>
          <w:shd w:val="clear" w:color="auto" w:fill="auto"/>
        </w:rPr>
        <w:t>. Accessed April 21</w:t>
      </w:r>
      <w:r w:rsidR="007D173F">
        <w:rPr>
          <w:szCs w:val="24"/>
        </w:rPr>
        <w:t xml:space="preserve">, </w:t>
      </w:r>
      <w:r>
        <w:rPr>
          <w:szCs w:val="24"/>
        </w:rPr>
        <w:t>2017.</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"eref"</w:instrText>
      </w:r>
      <w:r>
        <w:rPr>
          <w:szCs w:val="24"/>
        </w:rPr>
        <w:fldChar w:fldCharType="separate"/>
      </w:r>
      <w:r>
        <w:rPr>
          <w:szCs w:val="24"/>
        </w:rPr>
        <w:t>eref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10813B63" w14:textId="77777777" w:rsidR="00735DDC" w:rsidRDefault="00735DDC" w:rsidP="00E74B25">
      <w:pPr>
        <w:pStyle w:val="BibReference"/>
        <w:autoSpaceDE w:val="0"/>
        <w:autoSpaceDN w:val="0"/>
        <w:adjustRightInd w:val="0"/>
        <w:spacing w:line="480" w:lineRule="auto"/>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_id=\"b20\""</w:instrText>
      </w:r>
      <w:r>
        <w:rPr>
          <w:szCs w:val="24"/>
        </w:rPr>
        <w:fldChar w:fldCharType="separate"/>
      </w:r>
      <w:r>
        <w:rPr>
          <w:szCs w:val="24"/>
        </w:rPr>
        <w:instrText xml:space="preserve"> _id="b20"</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"eref"</w:instrText>
      </w:r>
      <w:r>
        <w:rPr>
          <w:szCs w:val="24"/>
        </w:rPr>
        <w:fldChar w:fldCharType="separate"/>
      </w:r>
      <w:r>
        <w:rPr>
          <w:szCs w:val="24"/>
        </w:rPr>
        <w:t>eref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rStyle w:val="bibnumber"/>
          <w:szCs w:val="24"/>
        </w:rPr>
        <w:t>20</w:t>
      </w:r>
      <w:r>
        <w:rPr>
          <w:szCs w:val="24"/>
        </w:rPr>
        <w:t xml:space="preserve">. </w:t>
      </w:r>
      <w:commentRangeStart w:id="80"/>
      <w:commentRangeStart w:id="81"/>
      <w:r>
        <w:rPr>
          <w:rStyle w:val="biborganization"/>
          <w:szCs w:val="24"/>
        </w:rPr>
        <w:t>CONAPO</w:t>
      </w:r>
      <w:commentRangeEnd w:id="80"/>
      <w:r w:rsidR="007D173F">
        <w:rPr>
          <w:rStyle w:val="CommentReference"/>
        </w:rPr>
        <w:commentReference w:id="80"/>
      </w:r>
      <w:commentRangeEnd w:id="81"/>
      <w:r w:rsidR="002F4BD6">
        <w:rPr>
          <w:rStyle w:val="CommentReference"/>
        </w:rPr>
        <w:commentReference w:id="81"/>
      </w:r>
      <w:r>
        <w:rPr>
          <w:szCs w:val="24"/>
        </w:rPr>
        <w:t>. Mexican Population Council: Population estimates. 2017</w:t>
      </w:r>
      <w:r w:rsidR="007D173F">
        <w:rPr>
          <w:szCs w:val="24"/>
        </w:rPr>
        <w:t>.</w:t>
      </w:r>
      <w:r>
        <w:rPr>
          <w:szCs w:val="24"/>
        </w:rPr>
        <w:t xml:space="preserve"> </w:t>
      </w:r>
      <w:r w:rsidR="007D173F">
        <w:rPr>
          <w:szCs w:val="24"/>
        </w:rPr>
        <w:t xml:space="preserve">Available at: </w:t>
      </w:r>
      <w:commentRangeStart w:id="82"/>
      <w:commentRangeStart w:id="83"/>
      <w:commentRangeStart w:id="84"/>
      <w:r>
        <w:rPr>
          <w:rStyle w:val="biburl"/>
          <w:szCs w:val="24"/>
        </w:rPr>
        <w:t>https://datos.gob.mx/busca/dataset/activity/proyecciones-de-la-poblacion-de-mexico</w:t>
      </w:r>
      <w:commentRangeEnd w:id="82"/>
      <w:r w:rsidR="007D173F">
        <w:rPr>
          <w:rStyle w:val="CommentReference"/>
        </w:rPr>
        <w:commentReference w:id="82"/>
      </w:r>
      <w:commentRangeEnd w:id="83"/>
      <w:r w:rsidR="002F4BD6">
        <w:rPr>
          <w:rStyle w:val="CommentReference"/>
        </w:rPr>
        <w:commentReference w:id="83"/>
      </w:r>
      <w:commentRangeEnd w:id="84"/>
      <w:r w:rsidR="002F4BD6">
        <w:rPr>
          <w:rStyle w:val="CommentReference"/>
        </w:rPr>
        <w:commentReference w:id="84"/>
      </w:r>
      <w:r>
        <w:rPr>
          <w:szCs w:val="24"/>
        </w:rPr>
        <w:t xml:space="preserve">. Accessed </w:t>
      </w:r>
      <w:r w:rsidR="007D173F">
        <w:rPr>
          <w:szCs w:val="24"/>
        </w:rPr>
        <w:t xml:space="preserve">April </w:t>
      </w:r>
      <w:r>
        <w:rPr>
          <w:szCs w:val="24"/>
        </w:rPr>
        <w:t>21</w:t>
      </w:r>
      <w:r w:rsidR="007D173F">
        <w:rPr>
          <w:szCs w:val="24"/>
        </w:rPr>
        <w:t xml:space="preserve">, </w:t>
      </w:r>
      <w:r>
        <w:rPr>
          <w:szCs w:val="24"/>
        </w:rPr>
        <w:t>2017.</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"eref"</w:instrText>
      </w:r>
      <w:r>
        <w:rPr>
          <w:szCs w:val="24"/>
        </w:rPr>
        <w:fldChar w:fldCharType="separate"/>
      </w:r>
      <w:r>
        <w:rPr>
          <w:szCs w:val="24"/>
        </w:rPr>
        <w:t>eref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48CFF00C" w14:textId="77777777" w:rsidR="00735DDC" w:rsidRDefault="00735DDC" w:rsidP="00E74B25">
      <w:pPr>
        <w:pStyle w:val="BibReference"/>
        <w:autoSpaceDE w:val="0"/>
        <w:autoSpaceDN w:val="0"/>
        <w:adjustRightInd w:val="0"/>
        <w:spacing w:line="480" w:lineRule="auto"/>
        <w:rPr>
          <w:szCs w:val="24"/>
        </w:rPr>
      </w:pPr>
      <w:r>
        <w:rPr>
          <w:szCs w:val="24"/>
        </w:rPr>
        <w:lastRenderedPageBreak/>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_doi=\"10.1377/hlthaff.27.1.58\" _id=\"b21\" _pubmed=\"18180480\""</w:instrText>
      </w:r>
      <w:r>
        <w:rPr>
          <w:szCs w:val="24"/>
        </w:rPr>
        <w:fldChar w:fldCharType="separate"/>
      </w:r>
      <w:r>
        <w:rPr>
          <w:szCs w:val="24"/>
        </w:rPr>
        <w:instrText xml:space="preserve"> _doi="10.1377/hlthaff.27.1.58" _id="b21" _pubmed="18180480"</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"jrn"</w:instrText>
      </w:r>
      <w:r>
        <w:rPr>
          <w:szCs w:val="24"/>
        </w:rPr>
        <w:fldChar w:fldCharType="separate"/>
      </w:r>
      <w:r>
        <w:rPr>
          <w:szCs w:val="24"/>
        </w:rPr>
        <w:t>jrn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rStyle w:val="bibnumber"/>
          <w:szCs w:val="24"/>
        </w:rPr>
        <w:t>21</w:t>
      </w:r>
      <w:r>
        <w:rPr>
          <w:szCs w:val="24"/>
        </w:rPr>
        <w:t xml:space="preserve">. </w:t>
      </w:r>
      <w:r>
        <w:rPr>
          <w:rStyle w:val="bibsurname"/>
          <w:szCs w:val="24"/>
        </w:rPr>
        <w:t>Nolte</w:t>
      </w:r>
      <w:r>
        <w:rPr>
          <w:szCs w:val="24"/>
        </w:rPr>
        <w:t xml:space="preserve"> </w:t>
      </w:r>
      <w:r>
        <w:rPr>
          <w:rStyle w:val="bibfname"/>
          <w:szCs w:val="24"/>
        </w:rPr>
        <w:t>E</w:t>
      </w:r>
      <w:r>
        <w:rPr>
          <w:szCs w:val="24"/>
        </w:rPr>
        <w:t xml:space="preserve">, </w:t>
      </w:r>
      <w:r>
        <w:rPr>
          <w:rStyle w:val="bibsurname"/>
          <w:szCs w:val="24"/>
        </w:rPr>
        <w:t>McKee</w:t>
      </w:r>
      <w:r>
        <w:rPr>
          <w:szCs w:val="24"/>
        </w:rPr>
        <w:t xml:space="preserve"> </w:t>
      </w:r>
      <w:r>
        <w:rPr>
          <w:rStyle w:val="bibfname"/>
          <w:szCs w:val="24"/>
        </w:rPr>
        <w:t>CM</w:t>
      </w:r>
      <w:r>
        <w:rPr>
          <w:szCs w:val="24"/>
        </w:rPr>
        <w:t xml:space="preserve">. </w:t>
      </w:r>
      <w:r>
        <w:rPr>
          <w:rStyle w:val="bibarticle"/>
          <w:szCs w:val="24"/>
        </w:rPr>
        <w:t>Measuring the health of nations: updating an earlier analysis.</w:t>
      </w:r>
      <w:r>
        <w:rPr>
          <w:szCs w:val="24"/>
        </w:rPr>
        <w:t xml:space="preserve"> </w:t>
      </w:r>
      <w:r>
        <w:rPr>
          <w:rStyle w:val="bibjournal"/>
          <w:i/>
          <w:szCs w:val="24"/>
        </w:rPr>
        <w:t>Health Aff (Millwood)</w:t>
      </w:r>
      <w:r>
        <w:rPr>
          <w:szCs w:val="24"/>
        </w:rPr>
        <w:t xml:space="preserve">. </w:t>
      </w:r>
      <w:r>
        <w:rPr>
          <w:rStyle w:val="bibyear"/>
          <w:szCs w:val="24"/>
        </w:rPr>
        <w:t>2008</w:t>
      </w:r>
      <w:r>
        <w:rPr>
          <w:szCs w:val="24"/>
        </w:rPr>
        <w:t>;</w:t>
      </w:r>
      <w:r>
        <w:rPr>
          <w:rStyle w:val="bibvolume"/>
          <w:szCs w:val="24"/>
        </w:rPr>
        <w:t>27</w:t>
      </w:r>
      <w:r>
        <w:rPr>
          <w:szCs w:val="24"/>
        </w:rPr>
        <w:t>(</w:t>
      </w:r>
      <w:r>
        <w:rPr>
          <w:rStyle w:val="bibissue"/>
          <w:szCs w:val="24"/>
        </w:rPr>
        <w:t>1</w:t>
      </w:r>
      <w:r>
        <w:rPr>
          <w:szCs w:val="24"/>
        </w:rPr>
        <w:t>):</w:t>
      </w:r>
      <w:r>
        <w:rPr>
          <w:rStyle w:val="bibfpage"/>
          <w:szCs w:val="24"/>
        </w:rPr>
        <w:t>58</w:t>
      </w:r>
      <w:r>
        <w:rPr>
          <w:szCs w:val="24"/>
        </w:rPr>
        <w:t>–</w:t>
      </w:r>
      <w:r>
        <w:rPr>
          <w:rStyle w:val="biblpage"/>
          <w:szCs w:val="24"/>
        </w:rPr>
        <w:t>71</w:t>
      </w:r>
      <w:r>
        <w:rPr>
          <w:szCs w:val="24"/>
        </w:rPr>
        <w:t xml:space="preserve"> </w:t>
      </w:r>
      <w:hyperlink r:id="rId32" w:history="1">
        <w:r>
          <w:rPr>
            <w:rStyle w:val="bibdoi"/>
            <w:color w:val="0000FF"/>
            <w:szCs w:val="24"/>
            <w:u w:val="words"/>
          </w:rPr>
          <w:t>https://doi.org/10.1377/hlthaff.27.1.58</w:t>
        </w:r>
      </w:hyperlink>
      <w:r>
        <w:rPr>
          <w:szCs w:val="24"/>
        </w:rPr>
        <w:t>.</w:t>
      </w:r>
      <w:hyperlink r:id="rId33" w:history="1">
        <w:r>
          <w:rPr>
            <w:rStyle w:val="bibmedline"/>
            <w:color w:val="0000FF"/>
            <w:szCs w:val="24"/>
            <w:u w:val="words"/>
          </w:rPr>
          <w:t xml:space="preserve"> PubMed</w:t>
        </w:r>
      </w:hyperlink>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"jrn"</w:instrText>
      </w:r>
      <w:r>
        <w:rPr>
          <w:szCs w:val="24"/>
        </w:rPr>
        <w:fldChar w:fldCharType="separate"/>
      </w:r>
      <w:r>
        <w:rPr>
          <w:szCs w:val="24"/>
        </w:rPr>
        <w:t>jrn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6C38E734" w14:textId="77777777" w:rsidR="00735DDC" w:rsidRDefault="00735DDC" w:rsidP="00E74B25">
      <w:pPr>
        <w:pStyle w:val="BibReference"/>
        <w:autoSpaceDE w:val="0"/>
        <w:autoSpaceDN w:val="0"/>
        <w:adjustRightInd w:val="0"/>
        <w:spacing w:line="480" w:lineRule="auto"/>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_doi=\"10.1136/bmjopen-2018-022350\" _id=\"b22\" _pubmed=\"30068622\""</w:instrText>
      </w:r>
      <w:r>
        <w:rPr>
          <w:szCs w:val="24"/>
        </w:rPr>
        <w:fldChar w:fldCharType="separate"/>
      </w:r>
      <w:r>
        <w:rPr>
          <w:szCs w:val="24"/>
        </w:rPr>
        <w:instrText xml:space="preserve"> _doi="10.1136/bmjopen-2018-022350" _id="b22" _pubmed="30068622"</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"jrn"</w:instrText>
      </w:r>
      <w:r>
        <w:rPr>
          <w:szCs w:val="24"/>
        </w:rPr>
        <w:fldChar w:fldCharType="separate"/>
      </w:r>
      <w:r>
        <w:rPr>
          <w:szCs w:val="24"/>
        </w:rPr>
        <w:t>jrn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rStyle w:val="bibnumber"/>
          <w:szCs w:val="24"/>
        </w:rPr>
        <w:t>22</w:t>
      </w:r>
      <w:r>
        <w:rPr>
          <w:szCs w:val="24"/>
        </w:rPr>
        <w:t xml:space="preserve">. </w:t>
      </w:r>
      <w:r>
        <w:rPr>
          <w:rStyle w:val="bibsurname"/>
          <w:szCs w:val="24"/>
        </w:rPr>
        <w:t>Aburto</w:t>
      </w:r>
      <w:r>
        <w:rPr>
          <w:szCs w:val="24"/>
        </w:rPr>
        <w:t xml:space="preserve"> </w:t>
      </w:r>
      <w:r>
        <w:rPr>
          <w:rStyle w:val="bibfname"/>
          <w:szCs w:val="24"/>
        </w:rPr>
        <w:t>JM</w:t>
      </w:r>
      <w:r>
        <w:rPr>
          <w:szCs w:val="24"/>
        </w:rPr>
        <w:t xml:space="preserve">, </w:t>
      </w:r>
      <w:r>
        <w:rPr>
          <w:rStyle w:val="bibsurname"/>
          <w:szCs w:val="24"/>
        </w:rPr>
        <w:t>Riffe</w:t>
      </w:r>
      <w:r>
        <w:rPr>
          <w:szCs w:val="24"/>
        </w:rPr>
        <w:t xml:space="preserve"> </w:t>
      </w:r>
      <w:r>
        <w:rPr>
          <w:rStyle w:val="bibfname"/>
          <w:szCs w:val="24"/>
        </w:rPr>
        <w:t>T</w:t>
      </w:r>
      <w:r>
        <w:rPr>
          <w:szCs w:val="24"/>
        </w:rPr>
        <w:t xml:space="preserve">, </w:t>
      </w:r>
      <w:r>
        <w:rPr>
          <w:rStyle w:val="bibsurname"/>
          <w:szCs w:val="24"/>
        </w:rPr>
        <w:t>Canudas-Romo</w:t>
      </w:r>
      <w:r>
        <w:rPr>
          <w:szCs w:val="24"/>
        </w:rPr>
        <w:t xml:space="preserve"> </w:t>
      </w:r>
      <w:r>
        <w:rPr>
          <w:rStyle w:val="bibfname"/>
          <w:szCs w:val="24"/>
        </w:rPr>
        <w:t>V</w:t>
      </w:r>
      <w:r>
        <w:rPr>
          <w:szCs w:val="24"/>
        </w:rPr>
        <w:t xml:space="preserve">. </w:t>
      </w:r>
      <w:r>
        <w:rPr>
          <w:rStyle w:val="bibarticle"/>
          <w:szCs w:val="24"/>
        </w:rPr>
        <w:t>Trends in avoidable mortality over the life course in Mexico, 1990–2015: a cross-sectional demographic analysis.</w:t>
      </w:r>
      <w:r>
        <w:rPr>
          <w:szCs w:val="24"/>
        </w:rPr>
        <w:t xml:space="preserve"> </w:t>
      </w:r>
      <w:r>
        <w:rPr>
          <w:rStyle w:val="bibjournal"/>
          <w:i/>
          <w:szCs w:val="24"/>
        </w:rPr>
        <w:t>BMJ Open</w:t>
      </w:r>
      <w:r>
        <w:rPr>
          <w:szCs w:val="24"/>
        </w:rPr>
        <w:t xml:space="preserve">. </w:t>
      </w:r>
      <w:r>
        <w:rPr>
          <w:rStyle w:val="bibyear"/>
          <w:szCs w:val="24"/>
        </w:rPr>
        <w:t>2018</w:t>
      </w:r>
      <w:r>
        <w:rPr>
          <w:szCs w:val="24"/>
        </w:rPr>
        <w:t>;</w:t>
      </w:r>
      <w:r>
        <w:rPr>
          <w:rStyle w:val="bibvolume"/>
          <w:szCs w:val="24"/>
        </w:rPr>
        <w:t>8</w:t>
      </w:r>
      <w:r>
        <w:rPr>
          <w:szCs w:val="24"/>
        </w:rPr>
        <w:t>(</w:t>
      </w:r>
      <w:r>
        <w:rPr>
          <w:rStyle w:val="bibissue"/>
          <w:szCs w:val="24"/>
        </w:rPr>
        <w:t>7</w:t>
      </w:r>
      <w:r>
        <w:rPr>
          <w:szCs w:val="24"/>
        </w:rPr>
        <w:t>):</w:t>
      </w:r>
      <w:r>
        <w:rPr>
          <w:rStyle w:val="bibfpage"/>
          <w:szCs w:val="24"/>
        </w:rPr>
        <w:t>e022350</w:t>
      </w:r>
      <w:r>
        <w:rPr>
          <w:szCs w:val="24"/>
        </w:rPr>
        <w:t xml:space="preserve"> </w:t>
      </w:r>
      <w:hyperlink r:id="rId34" w:history="1">
        <w:r>
          <w:rPr>
            <w:rStyle w:val="bibdoi"/>
            <w:color w:val="0000FF"/>
            <w:szCs w:val="24"/>
            <w:u w:val="words"/>
          </w:rPr>
          <w:t>https://doi.org/10.1136/bmjopen-2018-022350</w:t>
        </w:r>
      </w:hyperlink>
      <w:r>
        <w:rPr>
          <w:szCs w:val="24"/>
        </w:rPr>
        <w:t>.</w:t>
      </w:r>
      <w:hyperlink r:id="rId35" w:history="1">
        <w:r>
          <w:rPr>
            <w:rStyle w:val="bibmedline"/>
            <w:color w:val="0000FF"/>
            <w:szCs w:val="24"/>
            <w:u w:val="words"/>
          </w:rPr>
          <w:t xml:space="preserve"> PubMed</w:t>
        </w:r>
      </w:hyperlink>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"jrn"</w:instrText>
      </w:r>
      <w:r>
        <w:rPr>
          <w:szCs w:val="24"/>
        </w:rPr>
        <w:fldChar w:fldCharType="separate"/>
      </w:r>
      <w:r>
        <w:rPr>
          <w:szCs w:val="24"/>
        </w:rPr>
        <w:t>jrn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5E0AB6D7" w14:textId="77777777" w:rsidR="00735DDC" w:rsidRDefault="00735DDC" w:rsidP="00E74B25">
      <w:pPr>
        <w:pStyle w:val="BibReference"/>
        <w:autoSpaceDE w:val="0"/>
        <w:autoSpaceDN w:val="0"/>
        <w:adjustRightInd w:val="0"/>
        <w:spacing w:line="480" w:lineRule="auto"/>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_doi=\"10.1093/jhmas/54.2.133\" _id=\"b23\" _pubmed=\"10453679\""</w:instrText>
      </w:r>
      <w:r>
        <w:rPr>
          <w:szCs w:val="24"/>
        </w:rPr>
        <w:fldChar w:fldCharType="separate"/>
      </w:r>
      <w:r>
        <w:rPr>
          <w:szCs w:val="24"/>
        </w:rPr>
        <w:instrText xml:space="preserve"> _doi="10.1093/jhmas/54.2.133" _id="b23" _pubmed="10453679"</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"jrn"</w:instrText>
      </w:r>
      <w:r>
        <w:rPr>
          <w:szCs w:val="24"/>
        </w:rPr>
        <w:fldChar w:fldCharType="separate"/>
      </w:r>
      <w:r>
        <w:rPr>
          <w:szCs w:val="24"/>
        </w:rPr>
        <w:t>jrn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rStyle w:val="bibnumber"/>
          <w:szCs w:val="24"/>
        </w:rPr>
        <w:t>23</w:t>
      </w:r>
      <w:r>
        <w:rPr>
          <w:szCs w:val="24"/>
        </w:rPr>
        <w:t xml:space="preserve">. </w:t>
      </w:r>
      <w:r>
        <w:rPr>
          <w:rStyle w:val="bibsurname"/>
          <w:szCs w:val="24"/>
        </w:rPr>
        <w:t>Rosenberg</w:t>
      </w:r>
      <w:r>
        <w:rPr>
          <w:szCs w:val="24"/>
        </w:rPr>
        <w:t xml:space="preserve"> </w:t>
      </w:r>
      <w:r>
        <w:rPr>
          <w:rStyle w:val="bibfname"/>
          <w:szCs w:val="24"/>
        </w:rPr>
        <w:t>HM</w:t>
      </w:r>
      <w:r>
        <w:rPr>
          <w:szCs w:val="24"/>
        </w:rPr>
        <w:t xml:space="preserve">. </w:t>
      </w:r>
      <w:r>
        <w:rPr>
          <w:rStyle w:val="bibarticle"/>
          <w:szCs w:val="24"/>
        </w:rPr>
        <w:t>Cause of death as a contemporary problem.</w:t>
      </w:r>
      <w:r>
        <w:rPr>
          <w:szCs w:val="24"/>
        </w:rPr>
        <w:t xml:space="preserve"> </w:t>
      </w:r>
      <w:r>
        <w:rPr>
          <w:rStyle w:val="bibjournal"/>
          <w:i/>
          <w:szCs w:val="24"/>
        </w:rPr>
        <w:t>J Hist Med Allied Sci</w:t>
      </w:r>
      <w:r>
        <w:rPr>
          <w:szCs w:val="24"/>
        </w:rPr>
        <w:t xml:space="preserve">. </w:t>
      </w:r>
      <w:r>
        <w:rPr>
          <w:rStyle w:val="bibyear"/>
          <w:szCs w:val="24"/>
        </w:rPr>
        <w:t>1999</w:t>
      </w:r>
      <w:r>
        <w:rPr>
          <w:szCs w:val="24"/>
        </w:rPr>
        <w:t>;</w:t>
      </w:r>
      <w:r>
        <w:rPr>
          <w:rStyle w:val="bibvolume"/>
          <w:szCs w:val="24"/>
        </w:rPr>
        <w:t>54</w:t>
      </w:r>
      <w:r>
        <w:rPr>
          <w:szCs w:val="24"/>
        </w:rPr>
        <w:t>(</w:t>
      </w:r>
      <w:r>
        <w:rPr>
          <w:rStyle w:val="bibissue"/>
          <w:szCs w:val="24"/>
        </w:rPr>
        <w:t>2</w:t>
      </w:r>
      <w:r>
        <w:rPr>
          <w:szCs w:val="24"/>
        </w:rPr>
        <w:t>):</w:t>
      </w:r>
      <w:r>
        <w:rPr>
          <w:rStyle w:val="bibfpage"/>
          <w:szCs w:val="24"/>
        </w:rPr>
        <w:t>133</w:t>
      </w:r>
      <w:r>
        <w:rPr>
          <w:szCs w:val="24"/>
        </w:rPr>
        <w:t>–</w:t>
      </w:r>
      <w:r>
        <w:rPr>
          <w:rStyle w:val="biblpage"/>
          <w:szCs w:val="24"/>
        </w:rPr>
        <w:t>153</w:t>
      </w:r>
      <w:r>
        <w:rPr>
          <w:szCs w:val="24"/>
        </w:rPr>
        <w:t xml:space="preserve"> </w:t>
      </w:r>
      <w:hyperlink r:id="rId36" w:history="1">
        <w:r>
          <w:rPr>
            <w:rStyle w:val="bibdoi"/>
            <w:color w:val="0000FF"/>
            <w:szCs w:val="24"/>
            <w:u w:val="words"/>
          </w:rPr>
          <w:t>https://doi.org/10.1093/jhmas/54.2.133</w:t>
        </w:r>
      </w:hyperlink>
      <w:r>
        <w:rPr>
          <w:szCs w:val="24"/>
        </w:rPr>
        <w:t>.</w:t>
      </w:r>
      <w:hyperlink r:id="rId37" w:history="1">
        <w:r>
          <w:rPr>
            <w:rStyle w:val="bibmedline"/>
            <w:color w:val="0000FF"/>
            <w:szCs w:val="24"/>
            <w:u w:val="words"/>
          </w:rPr>
          <w:t xml:space="preserve"> PubMed</w:t>
        </w:r>
      </w:hyperlink>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"jrn"</w:instrText>
      </w:r>
      <w:r>
        <w:rPr>
          <w:szCs w:val="24"/>
        </w:rPr>
        <w:fldChar w:fldCharType="separate"/>
      </w:r>
      <w:r>
        <w:rPr>
          <w:szCs w:val="24"/>
        </w:rPr>
        <w:t>jrn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5C15472C" w14:textId="77777777" w:rsidR="00735DDC" w:rsidRDefault="00735DDC" w:rsidP="00E74B25">
      <w:pPr>
        <w:pStyle w:val="BibReference"/>
        <w:autoSpaceDE w:val="0"/>
        <w:autoSpaceDN w:val="0"/>
        <w:adjustRightInd w:val="0"/>
        <w:spacing w:line="480" w:lineRule="auto"/>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_doi=\"10.18637/jss.v050.i01\" _id=\"b24\" _pubmed=\"25317082\""</w:instrText>
      </w:r>
      <w:r>
        <w:rPr>
          <w:szCs w:val="24"/>
        </w:rPr>
        <w:fldChar w:fldCharType="separate"/>
      </w:r>
      <w:r>
        <w:rPr>
          <w:szCs w:val="24"/>
        </w:rPr>
        <w:instrText xml:space="preserve"> _doi="10.18637/jss.v050.i01" _id="b24" _pubmed="25317082"</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"jrn"</w:instrText>
      </w:r>
      <w:r>
        <w:rPr>
          <w:szCs w:val="24"/>
        </w:rPr>
        <w:fldChar w:fldCharType="separate"/>
      </w:r>
      <w:r>
        <w:rPr>
          <w:szCs w:val="24"/>
        </w:rPr>
        <w:t>jrn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rStyle w:val="bibnumber"/>
          <w:szCs w:val="24"/>
        </w:rPr>
        <w:t>24</w:t>
      </w:r>
      <w:r>
        <w:rPr>
          <w:szCs w:val="24"/>
        </w:rPr>
        <w:t xml:space="preserve">. </w:t>
      </w:r>
      <w:r>
        <w:rPr>
          <w:rStyle w:val="bibsurname"/>
          <w:szCs w:val="24"/>
        </w:rPr>
        <w:t>Camarda</w:t>
      </w:r>
      <w:r>
        <w:rPr>
          <w:szCs w:val="24"/>
        </w:rPr>
        <w:t xml:space="preserve"> </w:t>
      </w:r>
      <w:r>
        <w:rPr>
          <w:rStyle w:val="bibfname"/>
          <w:szCs w:val="24"/>
        </w:rPr>
        <w:t>CG</w:t>
      </w:r>
      <w:r>
        <w:rPr>
          <w:szCs w:val="24"/>
        </w:rPr>
        <w:t xml:space="preserve">. </w:t>
      </w:r>
      <w:r>
        <w:rPr>
          <w:rStyle w:val="bibarticle"/>
          <w:szCs w:val="24"/>
        </w:rPr>
        <w:t xml:space="preserve">MortalitySmooth: </w:t>
      </w:r>
      <w:r w:rsidR="00847C25">
        <w:rPr>
          <w:rStyle w:val="bibarticle"/>
          <w:szCs w:val="24"/>
        </w:rPr>
        <w:t>a</w:t>
      </w:r>
      <w:r>
        <w:rPr>
          <w:rStyle w:val="bibarticle"/>
          <w:szCs w:val="24"/>
        </w:rPr>
        <w:t xml:space="preserve">n R </w:t>
      </w:r>
      <w:r w:rsidR="00847C25">
        <w:rPr>
          <w:rStyle w:val="bibarticle"/>
          <w:szCs w:val="24"/>
        </w:rPr>
        <w:t>p</w:t>
      </w:r>
      <w:r>
        <w:rPr>
          <w:rStyle w:val="bibarticle"/>
          <w:szCs w:val="24"/>
        </w:rPr>
        <w:t xml:space="preserve">ackage for </w:t>
      </w:r>
      <w:r w:rsidR="007D173F">
        <w:rPr>
          <w:rStyle w:val="bibarticle"/>
          <w:szCs w:val="24"/>
        </w:rPr>
        <w:t>s</w:t>
      </w:r>
      <w:r>
        <w:rPr>
          <w:rStyle w:val="bibarticle"/>
          <w:szCs w:val="24"/>
        </w:rPr>
        <w:t xml:space="preserve">moothing Poisson </w:t>
      </w:r>
      <w:r w:rsidR="007D173F">
        <w:rPr>
          <w:rStyle w:val="bibarticle"/>
          <w:szCs w:val="24"/>
        </w:rPr>
        <w:t>c</w:t>
      </w:r>
      <w:r>
        <w:rPr>
          <w:rStyle w:val="bibarticle"/>
          <w:szCs w:val="24"/>
        </w:rPr>
        <w:t>ounts with P-</w:t>
      </w:r>
      <w:r w:rsidR="007D173F">
        <w:rPr>
          <w:rStyle w:val="bibarticle"/>
          <w:szCs w:val="24"/>
        </w:rPr>
        <w:t>s</w:t>
      </w:r>
      <w:r>
        <w:rPr>
          <w:rStyle w:val="bibarticle"/>
          <w:szCs w:val="24"/>
        </w:rPr>
        <w:t>plines.</w:t>
      </w:r>
      <w:r>
        <w:rPr>
          <w:szCs w:val="24"/>
        </w:rPr>
        <w:t xml:space="preserve"> </w:t>
      </w:r>
      <w:r>
        <w:rPr>
          <w:rStyle w:val="bibjournal"/>
          <w:i/>
          <w:szCs w:val="24"/>
        </w:rPr>
        <w:t>J Stat Softw</w:t>
      </w:r>
      <w:r>
        <w:rPr>
          <w:szCs w:val="24"/>
        </w:rPr>
        <w:t xml:space="preserve">. </w:t>
      </w:r>
      <w:r>
        <w:rPr>
          <w:rStyle w:val="bibyear"/>
          <w:szCs w:val="24"/>
        </w:rPr>
        <w:t>2012</w:t>
      </w:r>
      <w:r>
        <w:rPr>
          <w:szCs w:val="24"/>
        </w:rPr>
        <w:t>;</w:t>
      </w:r>
      <w:r>
        <w:rPr>
          <w:rStyle w:val="bibvolume"/>
          <w:szCs w:val="24"/>
        </w:rPr>
        <w:t>50</w:t>
      </w:r>
      <w:r>
        <w:rPr>
          <w:szCs w:val="24"/>
        </w:rPr>
        <w:t>(</w:t>
      </w:r>
      <w:r>
        <w:rPr>
          <w:rStyle w:val="bibissue"/>
          <w:szCs w:val="24"/>
        </w:rPr>
        <w:t>1</w:t>
      </w:r>
      <w:r>
        <w:rPr>
          <w:szCs w:val="24"/>
        </w:rPr>
        <w:t>):</w:t>
      </w:r>
      <w:r>
        <w:rPr>
          <w:rStyle w:val="bibfpage"/>
          <w:szCs w:val="24"/>
        </w:rPr>
        <w:t>1</w:t>
      </w:r>
      <w:r>
        <w:rPr>
          <w:szCs w:val="24"/>
        </w:rPr>
        <w:t>–</w:t>
      </w:r>
      <w:r>
        <w:rPr>
          <w:rStyle w:val="biblpage"/>
          <w:szCs w:val="24"/>
        </w:rPr>
        <w:t>2</w:t>
      </w:r>
      <w:r w:rsidR="007D173F">
        <w:rPr>
          <w:rStyle w:val="biblpage"/>
          <w:szCs w:val="24"/>
        </w:rPr>
        <w:t>4</w:t>
      </w:r>
      <w:r>
        <w:rPr>
          <w:szCs w:val="24"/>
        </w:rPr>
        <w:t xml:space="preserve"> </w:t>
      </w:r>
      <w:hyperlink r:id="rId38" w:history="1">
        <w:r>
          <w:rPr>
            <w:rStyle w:val="bibdoi"/>
            <w:color w:val="0000FF"/>
            <w:szCs w:val="24"/>
            <w:u w:val="words"/>
          </w:rPr>
          <w:t>https://doi.org/10.18637/jss.v050.i01</w:t>
        </w:r>
      </w:hyperlink>
      <w:r>
        <w:rPr>
          <w:szCs w:val="24"/>
        </w:rPr>
        <w:t>.</w:t>
      </w:r>
      <w:hyperlink r:id="rId39" w:history="1">
        <w:r>
          <w:rPr>
            <w:rStyle w:val="bibmedline"/>
            <w:color w:val="0000FF"/>
            <w:szCs w:val="24"/>
            <w:u w:val="words"/>
          </w:rPr>
          <w:t xml:space="preserve"> PubMed</w:t>
        </w:r>
      </w:hyperlink>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"jrn"</w:instrText>
      </w:r>
      <w:r>
        <w:rPr>
          <w:szCs w:val="24"/>
        </w:rPr>
        <w:fldChar w:fldCharType="separate"/>
      </w:r>
      <w:r>
        <w:rPr>
          <w:szCs w:val="24"/>
        </w:rPr>
        <w:t>jrn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3758407F" w14:textId="77777777" w:rsidR="00735DDC" w:rsidRDefault="00735DDC" w:rsidP="00E74B25">
      <w:pPr>
        <w:pStyle w:val="BibReference"/>
        <w:autoSpaceDE w:val="0"/>
        <w:autoSpaceDN w:val="0"/>
        <w:adjustRightInd w:val="0"/>
        <w:spacing w:line="480" w:lineRule="auto"/>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_id=\"b25\""</w:instrText>
      </w:r>
      <w:r>
        <w:rPr>
          <w:szCs w:val="24"/>
        </w:rPr>
        <w:fldChar w:fldCharType="separate"/>
      </w:r>
      <w:r>
        <w:rPr>
          <w:szCs w:val="24"/>
        </w:rPr>
        <w:instrText xml:space="preserve"> _id="b25"</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rStyle w:val="bibnumber"/>
          <w:szCs w:val="24"/>
        </w:rPr>
        <w:t>25</w:t>
      </w:r>
      <w:r>
        <w:rPr>
          <w:szCs w:val="24"/>
        </w:rPr>
        <w:t xml:space="preserve">. </w:t>
      </w:r>
      <w:r>
        <w:rPr>
          <w:rStyle w:val="bibsurname"/>
          <w:szCs w:val="24"/>
        </w:rPr>
        <w:t>Preston</w:t>
      </w:r>
      <w:r>
        <w:rPr>
          <w:szCs w:val="24"/>
        </w:rPr>
        <w:t xml:space="preserve"> </w:t>
      </w:r>
      <w:r>
        <w:rPr>
          <w:rStyle w:val="bibfname"/>
          <w:szCs w:val="24"/>
        </w:rPr>
        <w:t>SH</w:t>
      </w:r>
      <w:r>
        <w:rPr>
          <w:szCs w:val="24"/>
        </w:rPr>
        <w:t xml:space="preserve">, </w:t>
      </w:r>
      <w:r>
        <w:rPr>
          <w:rStyle w:val="bibsurname"/>
          <w:szCs w:val="24"/>
        </w:rPr>
        <w:t>Heuveline</w:t>
      </w:r>
      <w:r>
        <w:rPr>
          <w:szCs w:val="24"/>
        </w:rPr>
        <w:t xml:space="preserve"> </w:t>
      </w:r>
      <w:r>
        <w:rPr>
          <w:rStyle w:val="bibfname"/>
          <w:szCs w:val="24"/>
        </w:rPr>
        <w:t>P</w:t>
      </w:r>
      <w:r>
        <w:rPr>
          <w:szCs w:val="24"/>
        </w:rPr>
        <w:t xml:space="preserve">, </w:t>
      </w:r>
      <w:r>
        <w:rPr>
          <w:rStyle w:val="bibsurname"/>
          <w:szCs w:val="24"/>
        </w:rPr>
        <w:t>Guillot</w:t>
      </w:r>
      <w:r>
        <w:rPr>
          <w:szCs w:val="24"/>
        </w:rPr>
        <w:t xml:space="preserve"> </w:t>
      </w:r>
      <w:r>
        <w:rPr>
          <w:rStyle w:val="bibfname"/>
          <w:szCs w:val="24"/>
        </w:rPr>
        <w:t>M</w:t>
      </w:r>
      <w:r>
        <w:rPr>
          <w:szCs w:val="24"/>
        </w:rPr>
        <w:t xml:space="preserve">. </w:t>
      </w:r>
      <w:r>
        <w:rPr>
          <w:rStyle w:val="bibbook"/>
          <w:i/>
          <w:szCs w:val="24"/>
        </w:rPr>
        <w:t>Demography. Measuring and Modeling Population Processes</w:t>
      </w:r>
      <w:r>
        <w:rPr>
          <w:szCs w:val="24"/>
        </w:rPr>
        <w:t xml:space="preserve">. </w:t>
      </w:r>
      <w:commentRangeStart w:id="85"/>
      <w:commentRangeStart w:id="86"/>
      <w:r>
        <w:rPr>
          <w:rStyle w:val="bibpublisher"/>
          <w:szCs w:val="24"/>
        </w:rPr>
        <w:t>Blackwell</w:t>
      </w:r>
      <w:commentRangeEnd w:id="85"/>
      <w:r w:rsidR="007D173F">
        <w:rPr>
          <w:rStyle w:val="CommentReference"/>
        </w:rPr>
        <w:commentReference w:id="85"/>
      </w:r>
      <w:commentRangeEnd w:id="86"/>
      <w:r w:rsidR="00DC01BC">
        <w:rPr>
          <w:rStyle w:val="CommentReference"/>
        </w:rPr>
        <w:commentReference w:id="86"/>
      </w:r>
      <w:r>
        <w:rPr>
          <w:szCs w:val="24"/>
        </w:rPr>
        <w:t xml:space="preserve">; </w:t>
      </w:r>
      <w:r>
        <w:rPr>
          <w:rStyle w:val="bibyear"/>
          <w:szCs w:val="24"/>
        </w:rPr>
        <w:t>2001</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4FAF15FD" w14:textId="77777777" w:rsidR="00735DDC" w:rsidRDefault="00735DDC" w:rsidP="00E74B25">
      <w:pPr>
        <w:pStyle w:val="BibReference"/>
        <w:autoSpaceDE w:val="0"/>
        <w:autoSpaceDN w:val="0"/>
        <w:adjustRightInd w:val="0"/>
        <w:spacing w:line="480" w:lineRule="auto"/>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_doi=\"10.1353/dem.0.0033\" _id=\"b26\" _pubmed=\"19110897\""</w:instrText>
      </w:r>
      <w:r>
        <w:rPr>
          <w:szCs w:val="24"/>
        </w:rPr>
        <w:fldChar w:fldCharType="separate"/>
      </w:r>
      <w:r>
        <w:rPr>
          <w:szCs w:val="24"/>
        </w:rPr>
        <w:instrText xml:space="preserve"> _doi="10.1353/dem.0.0033" _id="b26" _pubmed="19110897"</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"jrn"</w:instrText>
      </w:r>
      <w:r>
        <w:rPr>
          <w:szCs w:val="24"/>
        </w:rPr>
        <w:fldChar w:fldCharType="separate"/>
      </w:r>
      <w:r>
        <w:rPr>
          <w:szCs w:val="24"/>
        </w:rPr>
        <w:t>jrn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rStyle w:val="bibnumber"/>
          <w:szCs w:val="24"/>
        </w:rPr>
        <w:t>26</w:t>
      </w:r>
      <w:r>
        <w:rPr>
          <w:szCs w:val="24"/>
        </w:rPr>
        <w:t xml:space="preserve">. </w:t>
      </w:r>
      <w:r>
        <w:rPr>
          <w:rStyle w:val="bibsurname"/>
          <w:szCs w:val="24"/>
        </w:rPr>
        <w:t>Horiuchi</w:t>
      </w:r>
      <w:r>
        <w:rPr>
          <w:szCs w:val="24"/>
        </w:rPr>
        <w:t xml:space="preserve"> </w:t>
      </w:r>
      <w:r>
        <w:rPr>
          <w:rStyle w:val="bibfname"/>
          <w:szCs w:val="24"/>
        </w:rPr>
        <w:t>S</w:t>
      </w:r>
      <w:r>
        <w:rPr>
          <w:szCs w:val="24"/>
        </w:rPr>
        <w:t xml:space="preserve">, </w:t>
      </w:r>
      <w:r>
        <w:rPr>
          <w:rStyle w:val="bibsurname"/>
          <w:szCs w:val="24"/>
        </w:rPr>
        <w:t>Wilmoth</w:t>
      </w:r>
      <w:r>
        <w:rPr>
          <w:szCs w:val="24"/>
        </w:rPr>
        <w:t xml:space="preserve"> </w:t>
      </w:r>
      <w:r>
        <w:rPr>
          <w:rStyle w:val="bibfname"/>
          <w:szCs w:val="24"/>
        </w:rPr>
        <w:t>JR</w:t>
      </w:r>
      <w:r>
        <w:rPr>
          <w:szCs w:val="24"/>
        </w:rPr>
        <w:t xml:space="preserve">, </w:t>
      </w:r>
      <w:r>
        <w:rPr>
          <w:rStyle w:val="bibsurname"/>
          <w:szCs w:val="24"/>
        </w:rPr>
        <w:t>Pletcher</w:t>
      </w:r>
      <w:r>
        <w:rPr>
          <w:szCs w:val="24"/>
        </w:rPr>
        <w:t xml:space="preserve"> </w:t>
      </w:r>
      <w:r>
        <w:rPr>
          <w:rStyle w:val="bibfname"/>
          <w:szCs w:val="24"/>
        </w:rPr>
        <w:t>SD</w:t>
      </w:r>
      <w:r>
        <w:rPr>
          <w:szCs w:val="24"/>
        </w:rPr>
        <w:t xml:space="preserve">. </w:t>
      </w:r>
      <w:r>
        <w:rPr>
          <w:rStyle w:val="bibarticle"/>
          <w:szCs w:val="24"/>
        </w:rPr>
        <w:t>A decomposition method based on a model of continuous change.</w:t>
      </w:r>
      <w:r>
        <w:rPr>
          <w:szCs w:val="24"/>
        </w:rPr>
        <w:t xml:space="preserve"> </w:t>
      </w:r>
      <w:r>
        <w:rPr>
          <w:rStyle w:val="bibjournal"/>
          <w:i/>
          <w:szCs w:val="24"/>
        </w:rPr>
        <w:t>Demography</w:t>
      </w:r>
      <w:r>
        <w:rPr>
          <w:szCs w:val="24"/>
        </w:rPr>
        <w:t xml:space="preserve">. </w:t>
      </w:r>
      <w:r>
        <w:rPr>
          <w:rStyle w:val="bibyear"/>
          <w:szCs w:val="24"/>
        </w:rPr>
        <w:t>2008</w:t>
      </w:r>
      <w:r>
        <w:rPr>
          <w:szCs w:val="24"/>
        </w:rPr>
        <w:t>;</w:t>
      </w:r>
      <w:r>
        <w:rPr>
          <w:rStyle w:val="bibvolume"/>
          <w:szCs w:val="24"/>
        </w:rPr>
        <w:t>45</w:t>
      </w:r>
      <w:r>
        <w:rPr>
          <w:szCs w:val="24"/>
        </w:rPr>
        <w:t>(</w:t>
      </w:r>
      <w:r>
        <w:rPr>
          <w:rStyle w:val="bibissue"/>
          <w:szCs w:val="24"/>
        </w:rPr>
        <w:t>4</w:t>
      </w:r>
      <w:r>
        <w:rPr>
          <w:szCs w:val="24"/>
        </w:rPr>
        <w:t>):</w:t>
      </w:r>
      <w:r>
        <w:rPr>
          <w:rStyle w:val="bibfpage"/>
          <w:szCs w:val="24"/>
        </w:rPr>
        <w:t>785</w:t>
      </w:r>
      <w:r>
        <w:rPr>
          <w:szCs w:val="24"/>
        </w:rPr>
        <w:t>–</w:t>
      </w:r>
      <w:r>
        <w:rPr>
          <w:rStyle w:val="biblpage"/>
          <w:szCs w:val="24"/>
        </w:rPr>
        <w:t>801</w:t>
      </w:r>
      <w:r>
        <w:rPr>
          <w:szCs w:val="24"/>
        </w:rPr>
        <w:t xml:space="preserve"> </w:t>
      </w:r>
      <w:hyperlink r:id="rId40" w:history="1">
        <w:r>
          <w:rPr>
            <w:rStyle w:val="bibdoi"/>
            <w:color w:val="0000FF"/>
            <w:szCs w:val="24"/>
            <w:u w:val="words"/>
          </w:rPr>
          <w:t>https://doi.org/10.1353/dem.0.0033</w:t>
        </w:r>
      </w:hyperlink>
      <w:r>
        <w:rPr>
          <w:szCs w:val="24"/>
        </w:rPr>
        <w:t>.</w:t>
      </w:r>
      <w:hyperlink r:id="rId41" w:history="1">
        <w:r>
          <w:rPr>
            <w:rStyle w:val="bibmedline"/>
            <w:color w:val="0000FF"/>
            <w:szCs w:val="24"/>
            <w:u w:val="words"/>
          </w:rPr>
          <w:t xml:space="preserve"> PubMed</w:t>
        </w:r>
      </w:hyperlink>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"jrn"</w:instrText>
      </w:r>
      <w:r>
        <w:rPr>
          <w:szCs w:val="24"/>
        </w:rPr>
        <w:fldChar w:fldCharType="separate"/>
      </w:r>
      <w:r>
        <w:rPr>
          <w:szCs w:val="24"/>
        </w:rPr>
        <w:t>jrn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0AEB5A30" w14:textId="77777777" w:rsidR="00735DDC" w:rsidRDefault="00735DDC" w:rsidP="00E74B25">
      <w:pPr>
        <w:pStyle w:val="BibReference"/>
        <w:autoSpaceDE w:val="0"/>
        <w:autoSpaceDN w:val="0"/>
        <w:adjustRightInd w:val="0"/>
        <w:spacing w:line="480" w:lineRule="auto"/>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_id=\"b27\""</w:instrText>
      </w:r>
      <w:r>
        <w:rPr>
          <w:szCs w:val="24"/>
        </w:rPr>
        <w:fldChar w:fldCharType="separate"/>
      </w:r>
      <w:r>
        <w:rPr>
          <w:szCs w:val="24"/>
        </w:rPr>
        <w:instrText xml:space="preserve"> _id="b27"</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rStyle w:val="bibnumber"/>
          <w:szCs w:val="24"/>
        </w:rPr>
        <w:t>27</w:t>
      </w:r>
      <w:r>
        <w:rPr>
          <w:szCs w:val="24"/>
        </w:rPr>
        <w:t xml:space="preserve">. </w:t>
      </w:r>
      <w:r>
        <w:rPr>
          <w:rStyle w:val="bibsurname"/>
          <w:szCs w:val="24"/>
        </w:rPr>
        <w:t>Team</w:t>
      </w:r>
      <w:r>
        <w:rPr>
          <w:szCs w:val="24"/>
        </w:rPr>
        <w:t xml:space="preserve"> </w:t>
      </w:r>
      <w:r>
        <w:rPr>
          <w:rStyle w:val="bibfname"/>
          <w:szCs w:val="24"/>
        </w:rPr>
        <w:t>R</w:t>
      </w:r>
      <w:r>
        <w:rPr>
          <w:szCs w:val="24"/>
        </w:rPr>
        <w:t xml:space="preserve"> Core. R: A language and environment for statistical computing. </w:t>
      </w:r>
      <w:r>
        <w:rPr>
          <w:rStyle w:val="bibyear"/>
          <w:szCs w:val="24"/>
        </w:rPr>
        <w:t>2013</w:t>
      </w:r>
      <w:commentRangeStart w:id="87"/>
      <w:commentRangeStart w:id="88"/>
      <w:r>
        <w:rPr>
          <w:szCs w:val="24"/>
        </w:rPr>
        <w:t>.</w:t>
      </w:r>
      <w:commentRangeEnd w:id="87"/>
      <w:r w:rsidR="007D173F">
        <w:rPr>
          <w:rStyle w:val="CommentReference"/>
        </w:rPr>
        <w:commentReference w:id="87"/>
      </w:r>
      <w:commentRangeEnd w:id="88"/>
      <w:r w:rsidR="00DC01BC">
        <w:rPr>
          <w:rStyle w:val="CommentReference"/>
        </w:rPr>
        <w:commentReference w:id="88"/>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01EF9DA9" w14:textId="77777777" w:rsidR="00735DDC" w:rsidRDefault="00735DDC" w:rsidP="00E74B25">
      <w:pPr>
        <w:pStyle w:val="BibReference"/>
        <w:autoSpaceDE w:val="0"/>
        <w:autoSpaceDN w:val="0"/>
        <w:adjustRightInd w:val="0"/>
        <w:spacing w:line="480" w:lineRule="auto"/>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_id=\"b28\""</w:instrText>
      </w:r>
      <w:r>
        <w:rPr>
          <w:szCs w:val="24"/>
        </w:rPr>
        <w:fldChar w:fldCharType="separate"/>
      </w:r>
      <w:r>
        <w:rPr>
          <w:szCs w:val="24"/>
        </w:rPr>
        <w:instrText xml:space="preserve"> _id="b28"</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rStyle w:val="bibnumber"/>
          <w:szCs w:val="24"/>
        </w:rPr>
        <w:t>28</w:t>
      </w:r>
      <w:r>
        <w:rPr>
          <w:szCs w:val="24"/>
        </w:rPr>
        <w:t xml:space="preserve">. </w:t>
      </w:r>
      <w:r>
        <w:rPr>
          <w:rStyle w:val="bibsurname"/>
          <w:szCs w:val="24"/>
        </w:rPr>
        <w:t>Astorga</w:t>
      </w:r>
      <w:r>
        <w:rPr>
          <w:szCs w:val="24"/>
        </w:rPr>
        <w:t xml:space="preserve"> </w:t>
      </w:r>
      <w:r>
        <w:rPr>
          <w:rStyle w:val="bibfname"/>
          <w:szCs w:val="24"/>
        </w:rPr>
        <w:t>L</w:t>
      </w:r>
      <w:r>
        <w:rPr>
          <w:szCs w:val="24"/>
        </w:rPr>
        <w:t xml:space="preserve">, </w:t>
      </w:r>
      <w:r>
        <w:rPr>
          <w:rStyle w:val="bibsurname"/>
          <w:szCs w:val="24"/>
        </w:rPr>
        <w:t>Shirk</w:t>
      </w:r>
      <w:r>
        <w:rPr>
          <w:szCs w:val="24"/>
        </w:rPr>
        <w:t xml:space="preserve"> </w:t>
      </w:r>
      <w:r>
        <w:rPr>
          <w:rStyle w:val="bibfname"/>
          <w:szCs w:val="24"/>
        </w:rPr>
        <w:t>DA</w:t>
      </w:r>
      <w:r>
        <w:rPr>
          <w:szCs w:val="24"/>
        </w:rPr>
        <w:t xml:space="preserve">. </w:t>
      </w:r>
      <w:r>
        <w:rPr>
          <w:rStyle w:val="bibtitle0"/>
          <w:szCs w:val="24"/>
        </w:rPr>
        <w:t>Drug trafficking organizations and counter-drug strategies in the US-Mexican context.</w:t>
      </w:r>
      <w:r>
        <w:rPr>
          <w:szCs w:val="24"/>
        </w:rPr>
        <w:t xml:space="preserve"> </w:t>
      </w:r>
      <w:r>
        <w:rPr>
          <w:rStyle w:val="bibyear"/>
          <w:szCs w:val="24"/>
        </w:rPr>
        <w:t>2010</w:t>
      </w:r>
      <w:commentRangeStart w:id="89"/>
      <w:commentRangeStart w:id="90"/>
      <w:r>
        <w:rPr>
          <w:szCs w:val="24"/>
        </w:rPr>
        <w:t>.</w:t>
      </w:r>
      <w:commentRangeEnd w:id="89"/>
      <w:r w:rsidR="007D173F">
        <w:rPr>
          <w:rStyle w:val="CommentReference"/>
        </w:rPr>
        <w:commentReference w:id="89"/>
      </w:r>
      <w:commentRangeEnd w:id="90"/>
      <w:r w:rsidR="00DC01BC">
        <w:rPr>
          <w:rStyle w:val="CommentReference"/>
        </w:rPr>
        <w:commentReference w:id="90"/>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6080150A" w14:textId="77777777" w:rsidR="00735DDC" w:rsidRDefault="00735DDC" w:rsidP="00E74B25">
      <w:pPr>
        <w:pStyle w:val="BibReference"/>
        <w:autoSpaceDE w:val="0"/>
        <w:autoSpaceDN w:val="0"/>
        <w:adjustRightInd w:val="0"/>
        <w:spacing w:line="480" w:lineRule="auto"/>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_doi=\"10.1136/jech-2015-207015\" _id=\"b29\" _pubmed=\"27451436\""</w:instrText>
      </w:r>
      <w:r>
        <w:rPr>
          <w:szCs w:val="24"/>
        </w:rPr>
        <w:fldChar w:fldCharType="separate"/>
      </w:r>
      <w:r>
        <w:rPr>
          <w:szCs w:val="24"/>
        </w:rPr>
        <w:instrText xml:space="preserve"> _doi="10.1136/jech-2015-207015" _id="b29" _pubmed="27451436"</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"jrn"</w:instrText>
      </w:r>
      <w:r>
        <w:rPr>
          <w:szCs w:val="24"/>
        </w:rPr>
        <w:fldChar w:fldCharType="separate"/>
      </w:r>
      <w:r>
        <w:rPr>
          <w:szCs w:val="24"/>
        </w:rPr>
        <w:t>jrn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rStyle w:val="bibnumber"/>
          <w:szCs w:val="24"/>
        </w:rPr>
        <w:t>29</w:t>
      </w:r>
      <w:r>
        <w:rPr>
          <w:szCs w:val="24"/>
        </w:rPr>
        <w:t xml:space="preserve">. </w:t>
      </w:r>
      <w:r>
        <w:rPr>
          <w:rStyle w:val="bibsurname"/>
          <w:szCs w:val="24"/>
        </w:rPr>
        <w:t>Canudas-Romo</w:t>
      </w:r>
      <w:r>
        <w:rPr>
          <w:szCs w:val="24"/>
        </w:rPr>
        <w:t xml:space="preserve"> </w:t>
      </w:r>
      <w:r>
        <w:rPr>
          <w:rStyle w:val="bibfname"/>
          <w:szCs w:val="24"/>
        </w:rPr>
        <w:t>V</w:t>
      </w:r>
      <w:r>
        <w:rPr>
          <w:szCs w:val="24"/>
        </w:rPr>
        <w:t xml:space="preserve">, </w:t>
      </w:r>
      <w:r>
        <w:rPr>
          <w:rStyle w:val="bibsurname"/>
          <w:szCs w:val="24"/>
        </w:rPr>
        <w:t>Aburto</w:t>
      </w:r>
      <w:r>
        <w:rPr>
          <w:szCs w:val="24"/>
        </w:rPr>
        <w:t xml:space="preserve"> </w:t>
      </w:r>
      <w:r>
        <w:rPr>
          <w:rStyle w:val="bibfname"/>
          <w:szCs w:val="24"/>
        </w:rPr>
        <w:t>JM</w:t>
      </w:r>
      <w:r>
        <w:rPr>
          <w:szCs w:val="24"/>
        </w:rPr>
        <w:t xml:space="preserve">, </w:t>
      </w:r>
      <w:r>
        <w:rPr>
          <w:rStyle w:val="bibsurname"/>
          <w:szCs w:val="24"/>
        </w:rPr>
        <w:t>García-Guerrero</w:t>
      </w:r>
      <w:r>
        <w:rPr>
          <w:szCs w:val="24"/>
        </w:rPr>
        <w:t xml:space="preserve"> </w:t>
      </w:r>
      <w:r>
        <w:rPr>
          <w:rStyle w:val="bibfname"/>
          <w:szCs w:val="24"/>
        </w:rPr>
        <w:t>VM</w:t>
      </w:r>
      <w:r>
        <w:rPr>
          <w:szCs w:val="24"/>
        </w:rPr>
        <w:t xml:space="preserve">, </w:t>
      </w:r>
      <w:r>
        <w:rPr>
          <w:rStyle w:val="bibsurname"/>
          <w:szCs w:val="24"/>
        </w:rPr>
        <w:t>Beltrán-Sánchez</w:t>
      </w:r>
      <w:r>
        <w:rPr>
          <w:szCs w:val="24"/>
        </w:rPr>
        <w:t xml:space="preserve"> </w:t>
      </w:r>
      <w:r>
        <w:rPr>
          <w:rStyle w:val="bibfname"/>
          <w:szCs w:val="24"/>
        </w:rPr>
        <w:t>H</w:t>
      </w:r>
      <w:r>
        <w:rPr>
          <w:szCs w:val="24"/>
        </w:rPr>
        <w:t xml:space="preserve">. </w:t>
      </w:r>
      <w:r>
        <w:rPr>
          <w:rStyle w:val="bibarticle"/>
          <w:szCs w:val="24"/>
        </w:rPr>
        <w:t>Mexico’s epidemic of violence and its public health significance on average length of life.</w:t>
      </w:r>
      <w:r>
        <w:rPr>
          <w:szCs w:val="24"/>
        </w:rPr>
        <w:t xml:space="preserve"> </w:t>
      </w:r>
      <w:r>
        <w:rPr>
          <w:rStyle w:val="bibjournal"/>
          <w:i/>
          <w:szCs w:val="24"/>
        </w:rPr>
        <w:t xml:space="preserve">J Epidemiol </w:t>
      </w:r>
      <w:r>
        <w:rPr>
          <w:rStyle w:val="bibjournal"/>
          <w:i/>
          <w:szCs w:val="24"/>
        </w:rPr>
        <w:lastRenderedPageBreak/>
        <w:t>Community Health</w:t>
      </w:r>
      <w:r>
        <w:rPr>
          <w:szCs w:val="24"/>
        </w:rPr>
        <w:t xml:space="preserve">. </w:t>
      </w:r>
      <w:r>
        <w:rPr>
          <w:rStyle w:val="bibyear"/>
          <w:szCs w:val="24"/>
        </w:rPr>
        <w:t>2017</w:t>
      </w:r>
      <w:r>
        <w:rPr>
          <w:szCs w:val="24"/>
        </w:rPr>
        <w:t>;</w:t>
      </w:r>
      <w:r>
        <w:rPr>
          <w:rStyle w:val="bibvolume"/>
          <w:szCs w:val="24"/>
        </w:rPr>
        <w:t>71</w:t>
      </w:r>
      <w:r>
        <w:rPr>
          <w:szCs w:val="24"/>
        </w:rPr>
        <w:t>(</w:t>
      </w:r>
      <w:r>
        <w:rPr>
          <w:rStyle w:val="bibissue"/>
          <w:szCs w:val="24"/>
        </w:rPr>
        <w:t>2</w:t>
      </w:r>
      <w:r>
        <w:rPr>
          <w:szCs w:val="24"/>
        </w:rPr>
        <w:t>):</w:t>
      </w:r>
      <w:r>
        <w:rPr>
          <w:rStyle w:val="bibfpage"/>
          <w:szCs w:val="24"/>
        </w:rPr>
        <w:t>188</w:t>
      </w:r>
      <w:r>
        <w:rPr>
          <w:szCs w:val="24"/>
        </w:rPr>
        <w:t>–</w:t>
      </w:r>
      <w:r>
        <w:rPr>
          <w:rStyle w:val="biblpage"/>
          <w:szCs w:val="24"/>
        </w:rPr>
        <w:t>193</w:t>
      </w:r>
      <w:r>
        <w:rPr>
          <w:szCs w:val="24"/>
        </w:rPr>
        <w:t xml:space="preserve"> </w:t>
      </w:r>
      <w:hyperlink r:id="rId42" w:history="1">
        <w:r>
          <w:rPr>
            <w:rStyle w:val="bibdoi"/>
            <w:color w:val="0000FF"/>
            <w:szCs w:val="24"/>
            <w:u w:val="words"/>
          </w:rPr>
          <w:t>https://doi.org/10.1136/jech-2015-207015</w:t>
        </w:r>
      </w:hyperlink>
      <w:r>
        <w:rPr>
          <w:szCs w:val="24"/>
        </w:rPr>
        <w:t>.</w:t>
      </w:r>
      <w:hyperlink r:id="rId43" w:history="1">
        <w:r>
          <w:rPr>
            <w:rStyle w:val="bibmedline"/>
            <w:color w:val="0000FF"/>
            <w:szCs w:val="24"/>
            <w:u w:val="words"/>
          </w:rPr>
          <w:t xml:space="preserve"> PubMed</w:t>
        </w:r>
      </w:hyperlink>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"jrn"</w:instrText>
      </w:r>
      <w:r>
        <w:rPr>
          <w:szCs w:val="24"/>
        </w:rPr>
        <w:fldChar w:fldCharType="separate"/>
      </w:r>
      <w:r>
        <w:rPr>
          <w:szCs w:val="24"/>
        </w:rPr>
        <w:t>jrn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CB406C4" w14:textId="77777777" w:rsidR="00735DDC" w:rsidRDefault="00735DDC" w:rsidP="00E74B25">
      <w:pPr>
        <w:pStyle w:val="BibReference"/>
        <w:autoSpaceDE w:val="0"/>
        <w:autoSpaceDN w:val="0"/>
        <w:adjustRightInd w:val="0"/>
        <w:spacing w:line="480" w:lineRule="auto"/>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_id=\"b30\""</w:instrText>
      </w:r>
      <w:r>
        <w:rPr>
          <w:szCs w:val="24"/>
        </w:rPr>
        <w:fldChar w:fldCharType="separate"/>
      </w:r>
      <w:r>
        <w:rPr>
          <w:szCs w:val="24"/>
        </w:rPr>
        <w:instrText xml:space="preserve"> _id="b30"</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rStyle w:val="bibnumber"/>
          <w:szCs w:val="24"/>
        </w:rPr>
        <w:t>30</w:t>
      </w:r>
      <w:r>
        <w:rPr>
          <w:szCs w:val="24"/>
        </w:rPr>
        <w:t xml:space="preserve">. </w:t>
      </w:r>
      <w:r>
        <w:rPr>
          <w:rStyle w:val="biborganization"/>
          <w:szCs w:val="24"/>
        </w:rPr>
        <w:t>Igarapé Institute</w:t>
      </w:r>
      <w:r>
        <w:rPr>
          <w:szCs w:val="24"/>
        </w:rPr>
        <w:t xml:space="preserve">. </w:t>
      </w:r>
      <w:r>
        <w:rPr>
          <w:rStyle w:val="bibtitle0"/>
          <w:szCs w:val="24"/>
        </w:rPr>
        <w:t>The world’s most dangerous cities.</w:t>
      </w:r>
      <w:r>
        <w:rPr>
          <w:szCs w:val="24"/>
        </w:rPr>
        <w:t xml:space="preserve"> </w:t>
      </w:r>
      <w:r>
        <w:rPr>
          <w:rStyle w:val="bibyear"/>
          <w:szCs w:val="24"/>
        </w:rPr>
        <w:t>2017</w:t>
      </w:r>
      <w:commentRangeStart w:id="91"/>
      <w:commentRangeStart w:id="92"/>
      <w:r>
        <w:rPr>
          <w:szCs w:val="24"/>
        </w:rPr>
        <w:t>.</w:t>
      </w:r>
      <w:commentRangeEnd w:id="91"/>
      <w:r w:rsidR="007D173F">
        <w:rPr>
          <w:rStyle w:val="CommentReference"/>
        </w:rPr>
        <w:commentReference w:id="91"/>
      </w:r>
      <w:commentRangeEnd w:id="92"/>
      <w:r w:rsidR="00DC01BC">
        <w:rPr>
          <w:rStyle w:val="CommentReference"/>
        </w:rPr>
        <w:commentReference w:id="92"/>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1174476D" w14:textId="77777777" w:rsidR="00735DDC" w:rsidRDefault="00735DDC" w:rsidP="00E74B25">
      <w:pPr>
        <w:pStyle w:val="BibReference"/>
        <w:autoSpaceDE w:val="0"/>
        <w:autoSpaceDN w:val="0"/>
        <w:adjustRightInd w:val="0"/>
        <w:spacing w:line="480" w:lineRule="auto"/>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_doi=\"10.1177/00333549141291S206\" _id=\"b31\""</w:instrText>
      </w:r>
      <w:r>
        <w:rPr>
          <w:szCs w:val="24"/>
        </w:rPr>
        <w:fldChar w:fldCharType="separate"/>
      </w:r>
      <w:r>
        <w:rPr>
          <w:szCs w:val="24"/>
        </w:rPr>
        <w:instrText xml:space="preserve"> _doi="10.1177/00333549141291S206" _id="b31"</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rStyle w:val="bibnumber"/>
          <w:szCs w:val="24"/>
        </w:rPr>
        <w:t>31</w:t>
      </w:r>
      <w:r>
        <w:rPr>
          <w:szCs w:val="24"/>
        </w:rPr>
        <w:t xml:space="preserve">. </w:t>
      </w:r>
      <w:r>
        <w:rPr>
          <w:rStyle w:val="bibsurname"/>
          <w:szCs w:val="24"/>
        </w:rPr>
        <w:t>Braveman</w:t>
      </w:r>
      <w:r>
        <w:rPr>
          <w:szCs w:val="24"/>
        </w:rPr>
        <w:t xml:space="preserve"> </w:t>
      </w:r>
      <w:r>
        <w:rPr>
          <w:rStyle w:val="bibfname"/>
          <w:szCs w:val="24"/>
        </w:rPr>
        <w:t>P</w:t>
      </w:r>
      <w:r>
        <w:rPr>
          <w:szCs w:val="24"/>
        </w:rPr>
        <w:t xml:space="preserve">, </w:t>
      </w:r>
      <w:r>
        <w:rPr>
          <w:rStyle w:val="bibsurname"/>
          <w:szCs w:val="24"/>
        </w:rPr>
        <w:t>Gottlieb</w:t>
      </w:r>
      <w:r>
        <w:rPr>
          <w:szCs w:val="24"/>
        </w:rPr>
        <w:t xml:space="preserve"> </w:t>
      </w:r>
      <w:r>
        <w:rPr>
          <w:rStyle w:val="bibfname"/>
          <w:szCs w:val="24"/>
        </w:rPr>
        <w:t>L</w:t>
      </w:r>
      <w:r>
        <w:rPr>
          <w:szCs w:val="24"/>
        </w:rPr>
        <w:t xml:space="preserve">. </w:t>
      </w:r>
      <w:r>
        <w:rPr>
          <w:rStyle w:val="bibtitle0"/>
          <w:szCs w:val="24"/>
        </w:rPr>
        <w:t>The social determinants of health: it’s time to consider the causes of the causes.</w:t>
      </w:r>
      <w:r>
        <w:rPr>
          <w:szCs w:val="24"/>
        </w:rPr>
        <w:t xml:space="preserve"> </w:t>
      </w:r>
      <w:r>
        <w:rPr>
          <w:i/>
          <w:szCs w:val="24"/>
        </w:rPr>
        <w:t xml:space="preserve">Public </w:t>
      </w:r>
      <w:r w:rsidR="007D173F">
        <w:rPr>
          <w:i/>
          <w:szCs w:val="24"/>
        </w:rPr>
        <w:t>H</w:t>
      </w:r>
      <w:r>
        <w:rPr>
          <w:i/>
          <w:szCs w:val="24"/>
        </w:rPr>
        <w:t xml:space="preserve">ealth </w:t>
      </w:r>
      <w:r w:rsidR="007D173F">
        <w:rPr>
          <w:i/>
          <w:szCs w:val="24"/>
        </w:rPr>
        <w:t>R</w:t>
      </w:r>
      <w:r>
        <w:rPr>
          <w:i/>
          <w:szCs w:val="24"/>
        </w:rPr>
        <w:t>ep.</w:t>
      </w:r>
      <w:r>
        <w:rPr>
          <w:szCs w:val="24"/>
        </w:rPr>
        <w:t xml:space="preserve"> </w:t>
      </w:r>
      <w:r>
        <w:rPr>
          <w:rStyle w:val="bibyear"/>
          <w:szCs w:val="24"/>
        </w:rPr>
        <w:t>2014</w:t>
      </w:r>
      <w:r>
        <w:rPr>
          <w:szCs w:val="24"/>
        </w:rPr>
        <w:t>;129(1</w:t>
      </w:r>
      <w:r w:rsidR="007D173F">
        <w:rPr>
          <w:szCs w:val="24"/>
        </w:rPr>
        <w:t xml:space="preserve"> </w:t>
      </w:r>
      <w:r>
        <w:rPr>
          <w:szCs w:val="24"/>
        </w:rPr>
        <w:t>suppl</w:t>
      </w:r>
      <w:r w:rsidR="007D173F">
        <w:rPr>
          <w:szCs w:val="24"/>
        </w:rPr>
        <w:t xml:space="preserve"> </w:t>
      </w:r>
      <w:r>
        <w:rPr>
          <w:szCs w:val="24"/>
        </w:rPr>
        <w:t>2):19</w:t>
      </w:r>
      <w:r w:rsidR="007D173F">
        <w:rPr>
          <w:szCs w:val="24"/>
        </w:rPr>
        <w:t>–</w:t>
      </w:r>
      <w:r>
        <w:rPr>
          <w:szCs w:val="24"/>
        </w:rPr>
        <w:t xml:space="preserve">31. </w:t>
      </w:r>
      <w:hyperlink r:id="rId44" w:history="1">
        <w:r>
          <w:rPr>
            <w:rStyle w:val="bibdoi"/>
            <w:color w:val="0000FF"/>
            <w:szCs w:val="24"/>
            <w:u w:val="words"/>
          </w:rPr>
          <w:t>https://doi.org/10.1177/00333549141291S206</w:t>
        </w:r>
      </w:hyperlink>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34E4D93F" w14:textId="77777777" w:rsidR="00735DDC" w:rsidRDefault="00735DDC" w:rsidP="00E74B25">
      <w:pPr>
        <w:pStyle w:val="BibReference"/>
        <w:autoSpaceDE w:val="0"/>
        <w:autoSpaceDN w:val="0"/>
        <w:adjustRightInd w:val="0"/>
        <w:spacing w:line="480" w:lineRule="auto"/>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_doi=\"10.1001/archpsyc.1996.01830060096013\" _id=\"b32\" _pubmed=\"8639039\""</w:instrText>
      </w:r>
      <w:r>
        <w:rPr>
          <w:szCs w:val="24"/>
        </w:rPr>
        <w:fldChar w:fldCharType="separate"/>
      </w:r>
      <w:r>
        <w:rPr>
          <w:szCs w:val="24"/>
        </w:rPr>
        <w:instrText xml:space="preserve"> _doi="10.1001/archpsyc.1996.01830060096013" _id="b32" _pubmed="8639039"</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"jrn"</w:instrText>
      </w:r>
      <w:r>
        <w:rPr>
          <w:szCs w:val="24"/>
        </w:rPr>
        <w:fldChar w:fldCharType="separate"/>
      </w:r>
      <w:r>
        <w:rPr>
          <w:szCs w:val="24"/>
        </w:rPr>
        <w:t>jrn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rStyle w:val="bibnumber"/>
          <w:szCs w:val="24"/>
        </w:rPr>
        <w:t>32</w:t>
      </w:r>
      <w:r>
        <w:rPr>
          <w:szCs w:val="24"/>
        </w:rPr>
        <w:t xml:space="preserve">. </w:t>
      </w:r>
      <w:r>
        <w:rPr>
          <w:rStyle w:val="bibsurname"/>
          <w:szCs w:val="24"/>
        </w:rPr>
        <w:t>Davidson</w:t>
      </w:r>
      <w:r>
        <w:rPr>
          <w:szCs w:val="24"/>
        </w:rPr>
        <w:t xml:space="preserve"> </w:t>
      </w:r>
      <w:r>
        <w:rPr>
          <w:rStyle w:val="bibfname"/>
          <w:szCs w:val="24"/>
        </w:rPr>
        <w:t>JR</w:t>
      </w:r>
      <w:r>
        <w:rPr>
          <w:szCs w:val="24"/>
        </w:rPr>
        <w:t xml:space="preserve">, </w:t>
      </w:r>
      <w:r>
        <w:rPr>
          <w:rStyle w:val="bibsurname"/>
          <w:szCs w:val="24"/>
        </w:rPr>
        <w:t>Hughes</w:t>
      </w:r>
      <w:r>
        <w:rPr>
          <w:szCs w:val="24"/>
        </w:rPr>
        <w:t xml:space="preserve"> </w:t>
      </w:r>
      <w:r>
        <w:rPr>
          <w:rStyle w:val="bibfname"/>
          <w:szCs w:val="24"/>
        </w:rPr>
        <w:t>DC</w:t>
      </w:r>
      <w:r>
        <w:rPr>
          <w:szCs w:val="24"/>
        </w:rPr>
        <w:t xml:space="preserve">, </w:t>
      </w:r>
      <w:r>
        <w:rPr>
          <w:rStyle w:val="bibsurname"/>
          <w:szCs w:val="24"/>
        </w:rPr>
        <w:t>George</w:t>
      </w:r>
      <w:r>
        <w:rPr>
          <w:szCs w:val="24"/>
        </w:rPr>
        <w:t xml:space="preserve"> </w:t>
      </w:r>
      <w:r>
        <w:rPr>
          <w:rStyle w:val="bibfname"/>
          <w:szCs w:val="24"/>
        </w:rPr>
        <w:t>LK</w:t>
      </w:r>
      <w:r>
        <w:rPr>
          <w:szCs w:val="24"/>
        </w:rPr>
        <w:t xml:space="preserve">, </w:t>
      </w:r>
      <w:r>
        <w:rPr>
          <w:rStyle w:val="bibsurname"/>
          <w:szCs w:val="24"/>
        </w:rPr>
        <w:t>Blazer</w:t>
      </w:r>
      <w:r>
        <w:rPr>
          <w:szCs w:val="24"/>
        </w:rPr>
        <w:t xml:space="preserve"> </w:t>
      </w:r>
      <w:r>
        <w:rPr>
          <w:rStyle w:val="bibfname"/>
          <w:szCs w:val="24"/>
        </w:rPr>
        <w:t>DG</w:t>
      </w:r>
      <w:r>
        <w:rPr>
          <w:szCs w:val="24"/>
        </w:rPr>
        <w:t xml:space="preserve">. </w:t>
      </w:r>
      <w:r>
        <w:rPr>
          <w:rStyle w:val="bibarticle"/>
          <w:szCs w:val="24"/>
        </w:rPr>
        <w:t>The association of sexual assault and attempted suicide within the community.</w:t>
      </w:r>
      <w:r>
        <w:rPr>
          <w:szCs w:val="24"/>
        </w:rPr>
        <w:t xml:space="preserve"> </w:t>
      </w:r>
      <w:r>
        <w:rPr>
          <w:rStyle w:val="bibjournal"/>
          <w:i/>
          <w:szCs w:val="24"/>
        </w:rPr>
        <w:t>Arch Gen Psychiatry</w:t>
      </w:r>
      <w:r>
        <w:rPr>
          <w:szCs w:val="24"/>
        </w:rPr>
        <w:t xml:space="preserve">. </w:t>
      </w:r>
      <w:r>
        <w:rPr>
          <w:rStyle w:val="bibyear"/>
          <w:szCs w:val="24"/>
        </w:rPr>
        <w:t>1996</w:t>
      </w:r>
      <w:r>
        <w:rPr>
          <w:szCs w:val="24"/>
        </w:rPr>
        <w:t>;</w:t>
      </w:r>
      <w:r>
        <w:rPr>
          <w:rStyle w:val="bibvolume"/>
          <w:szCs w:val="24"/>
        </w:rPr>
        <w:t>53</w:t>
      </w:r>
      <w:r>
        <w:rPr>
          <w:szCs w:val="24"/>
        </w:rPr>
        <w:t>(</w:t>
      </w:r>
      <w:r>
        <w:rPr>
          <w:rStyle w:val="bibissue"/>
          <w:szCs w:val="24"/>
        </w:rPr>
        <w:t>6</w:t>
      </w:r>
      <w:r>
        <w:rPr>
          <w:szCs w:val="24"/>
        </w:rPr>
        <w:t>):</w:t>
      </w:r>
      <w:r>
        <w:rPr>
          <w:rStyle w:val="bibfpage"/>
          <w:szCs w:val="24"/>
        </w:rPr>
        <w:t>550</w:t>
      </w:r>
      <w:r>
        <w:rPr>
          <w:szCs w:val="24"/>
        </w:rPr>
        <w:t>–</w:t>
      </w:r>
      <w:r>
        <w:rPr>
          <w:rStyle w:val="biblpage"/>
          <w:szCs w:val="24"/>
        </w:rPr>
        <w:t>555</w:t>
      </w:r>
      <w:r>
        <w:rPr>
          <w:szCs w:val="24"/>
        </w:rPr>
        <w:t xml:space="preserve"> </w:t>
      </w:r>
      <w:hyperlink r:id="rId45" w:history="1">
        <w:r>
          <w:rPr>
            <w:rStyle w:val="bibdoi"/>
            <w:color w:val="0000FF"/>
            <w:szCs w:val="24"/>
            <w:u w:val="words"/>
          </w:rPr>
          <w:t>https://doi.org/10.1001/archpsyc.1996.01830060096013</w:t>
        </w:r>
      </w:hyperlink>
      <w:r>
        <w:rPr>
          <w:szCs w:val="24"/>
        </w:rPr>
        <w:t>.</w:t>
      </w:r>
      <w:hyperlink r:id="rId46" w:history="1">
        <w:r>
          <w:rPr>
            <w:rStyle w:val="bibmedline"/>
            <w:color w:val="0000FF"/>
            <w:szCs w:val="24"/>
            <w:u w:val="words"/>
          </w:rPr>
          <w:t xml:space="preserve"> PubMed</w:t>
        </w:r>
      </w:hyperlink>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"jrn"</w:instrText>
      </w:r>
      <w:r>
        <w:rPr>
          <w:szCs w:val="24"/>
        </w:rPr>
        <w:fldChar w:fldCharType="separate"/>
      </w:r>
      <w:r>
        <w:rPr>
          <w:szCs w:val="24"/>
        </w:rPr>
        <w:t>jrn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4A6F05A6" w14:textId="77777777" w:rsidR="00735DDC" w:rsidRDefault="00735DDC" w:rsidP="00E74B25">
      <w:pPr>
        <w:pStyle w:val="BibReference"/>
        <w:autoSpaceDE w:val="0"/>
        <w:autoSpaceDN w:val="0"/>
        <w:adjustRightInd w:val="0"/>
        <w:spacing w:line="480" w:lineRule="auto"/>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_doi=\"10.1037/0002-9432.71.3.298\" _id=\"b33\" _pubmed=\"11495332\""</w:instrText>
      </w:r>
      <w:r>
        <w:rPr>
          <w:szCs w:val="24"/>
        </w:rPr>
        <w:fldChar w:fldCharType="separate"/>
      </w:r>
      <w:r>
        <w:rPr>
          <w:szCs w:val="24"/>
        </w:rPr>
        <w:instrText xml:space="preserve"> _doi="10.1037/0002-9432.71.3.298" _id="b33" _pubmed="11495332"</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"jrn"</w:instrText>
      </w:r>
      <w:r>
        <w:rPr>
          <w:szCs w:val="24"/>
        </w:rPr>
        <w:fldChar w:fldCharType="separate"/>
      </w:r>
      <w:r>
        <w:rPr>
          <w:szCs w:val="24"/>
        </w:rPr>
        <w:t>jrn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rStyle w:val="bibnumber"/>
          <w:szCs w:val="24"/>
        </w:rPr>
        <w:t>33</w:t>
      </w:r>
      <w:r>
        <w:rPr>
          <w:szCs w:val="24"/>
        </w:rPr>
        <w:t xml:space="preserve">. </w:t>
      </w:r>
      <w:r>
        <w:rPr>
          <w:rStyle w:val="bibsurname"/>
          <w:szCs w:val="24"/>
        </w:rPr>
        <w:t>Buka</w:t>
      </w:r>
      <w:r>
        <w:rPr>
          <w:szCs w:val="24"/>
        </w:rPr>
        <w:t xml:space="preserve"> </w:t>
      </w:r>
      <w:r>
        <w:rPr>
          <w:rStyle w:val="bibfname"/>
          <w:szCs w:val="24"/>
        </w:rPr>
        <w:t>SL</w:t>
      </w:r>
      <w:r>
        <w:rPr>
          <w:szCs w:val="24"/>
        </w:rPr>
        <w:t xml:space="preserve">, </w:t>
      </w:r>
      <w:r>
        <w:rPr>
          <w:rStyle w:val="bibsurname"/>
          <w:szCs w:val="24"/>
        </w:rPr>
        <w:t>Stichick</w:t>
      </w:r>
      <w:r>
        <w:rPr>
          <w:szCs w:val="24"/>
        </w:rPr>
        <w:t xml:space="preserve"> </w:t>
      </w:r>
      <w:r>
        <w:rPr>
          <w:rStyle w:val="bibfname"/>
          <w:szCs w:val="24"/>
        </w:rPr>
        <w:t>TL</w:t>
      </w:r>
      <w:r>
        <w:rPr>
          <w:szCs w:val="24"/>
        </w:rPr>
        <w:t xml:space="preserve">, </w:t>
      </w:r>
      <w:r>
        <w:rPr>
          <w:rStyle w:val="bibsurname"/>
          <w:szCs w:val="24"/>
        </w:rPr>
        <w:t>Birdthistle</w:t>
      </w:r>
      <w:r>
        <w:rPr>
          <w:szCs w:val="24"/>
        </w:rPr>
        <w:t xml:space="preserve"> </w:t>
      </w:r>
      <w:r>
        <w:rPr>
          <w:rStyle w:val="bibfname"/>
          <w:szCs w:val="24"/>
        </w:rPr>
        <w:t>I</w:t>
      </w:r>
      <w:r>
        <w:rPr>
          <w:szCs w:val="24"/>
        </w:rPr>
        <w:t xml:space="preserve">, </w:t>
      </w:r>
      <w:r>
        <w:rPr>
          <w:rStyle w:val="bibsurname"/>
          <w:szCs w:val="24"/>
        </w:rPr>
        <w:t>Earls</w:t>
      </w:r>
      <w:r>
        <w:rPr>
          <w:szCs w:val="24"/>
        </w:rPr>
        <w:t xml:space="preserve"> </w:t>
      </w:r>
      <w:r>
        <w:rPr>
          <w:rStyle w:val="bibfname"/>
          <w:szCs w:val="24"/>
        </w:rPr>
        <w:t>FJ</w:t>
      </w:r>
      <w:r>
        <w:rPr>
          <w:szCs w:val="24"/>
        </w:rPr>
        <w:t xml:space="preserve">. </w:t>
      </w:r>
      <w:r>
        <w:rPr>
          <w:rStyle w:val="bibarticle"/>
          <w:szCs w:val="24"/>
        </w:rPr>
        <w:t xml:space="preserve">Youth exposure to violence: </w:t>
      </w:r>
      <w:r w:rsidR="007D173F">
        <w:rPr>
          <w:rStyle w:val="bibarticle"/>
          <w:szCs w:val="24"/>
        </w:rPr>
        <w:t>p</w:t>
      </w:r>
      <w:r>
        <w:rPr>
          <w:rStyle w:val="bibarticle"/>
          <w:szCs w:val="24"/>
        </w:rPr>
        <w:t>revalence, risks, and consequences.</w:t>
      </w:r>
      <w:r>
        <w:rPr>
          <w:szCs w:val="24"/>
        </w:rPr>
        <w:t xml:space="preserve"> </w:t>
      </w:r>
      <w:r>
        <w:rPr>
          <w:rStyle w:val="bibjournal"/>
          <w:i/>
          <w:szCs w:val="24"/>
        </w:rPr>
        <w:t>Am J Orthopsychiatry</w:t>
      </w:r>
      <w:r>
        <w:rPr>
          <w:szCs w:val="24"/>
        </w:rPr>
        <w:t xml:space="preserve">. </w:t>
      </w:r>
      <w:r>
        <w:rPr>
          <w:rStyle w:val="bibyear"/>
          <w:szCs w:val="24"/>
        </w:rPr>
        <w:t>2001</w:t>
      </w:r>
      <w:r>
        <w:rPr>
          <w:szCs w:val="24"/>
        </w:rPr>
        <w:t>;</w:t>
      </w:r>
      <w:r>
        <w:rPr>
          <w:rStyle w:val="bibvolume"/>
          <w:szCs w:val="24"/>
        </w:rPr>
        <w:t>71</w:t>
      </w:r>
      <w:r>
        <w:rPr>
          <w:szCs w:val="24"/>
        </w:rPr>
        <w:t>(</w:t>
      </w:r>
      <w:r>
        <w:rPr>
          <w:rStyle w:val="bibissue"/>
          <w:szCs w:val="24"/>
        </w:rPr>
        <w:t>3</w:t>
      </w:r>
      <w:r>
        <w:rPr>
          <w:szCs w:val="24"/>
        </w:rPr>
        <w:t>):</w:t>
      </w:r>
      <w:r>
        <w:rPr>
          <w:rStyle w:val="bibfpage"/>
          <w:szCs w:val="24"/>
        </w:rPr>
        <w:t>298</w:t>
      </w:r>
      <w:r>
        <w:rPr>
          <w:szCs w:val="24"/>
        </w:rPr>
        <w:t>–</w:t>
      </w:r>
      <w:r>
        <w:rPr>
          <w:rStyle w:val="biblpage"/>
          <w:szCs w:val="24"/>
        </w:rPr>
        <w:t>310</w:t>
      </w:r>
      <w:r>
        <w:rPr>
          <w:szCs w:val="24"/>
        </w:rPr>
        <w:t xml:space="preserve"> </w:t>
      </w:r>
      <w:hyperlink r:id="rId47" w:history="1">
        <w:r>
          <w:rPr>
            <w:rStyle w:val="bibdoi"/>
            <w:color w:val="0000FF"/>
            <w:szCs w:val="24"/>
            <w:u w:val="words"/>
          </w:rPr>
          <w:t>https://doi.org/10.1037/0002-9432.71.3.298</w:t>
        </w:r>
      </w:hyperlink>
      <w:r>
        <w:rPr>
          <w:szCs w:val="24"/>
        </w:rPr>
        <w:t>.</w:t>
      </w:r>
      <w:hyperlink r:id="rId48" w:history="1">
        <w:r>
          <w:rPr>
            <w:rStyle w:val="bibmedline"/>
            <w:color w:val="0000FF"/>
            <w:szCs w:val="24"/>
            <w:u w:val="words"/>
          </w:rPr>
          <w:t xml:space="preserve"> PubMed</w:t>
        </w:r>
      </w:hyperlink>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"jrn"</w:instrText>
      </w:r>
      <w:r>
        <w:rPr>
          <w:szCs w:val="24"/>
        </w:rPr>
        <w:fldChar w:fldCharType="separate"/>
      </w:r>
      <w:r>
        <w:rPr>
          <w:szCs w:val="24"/>
        </w:rPr>
        <w:t>jrn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038A140" w14:textId="77777777" w:rsidR="00735DDC" w:rsidRDefault="00735DDC" w:rsidP="00E74B25">
      <w:pPr>
        <w:pStyle w:val="BibReference"/>
        <w:autoSpaceDE w:val="0"/>
        <w:autoSpaceDN w:val="0"/>
        <w:adjustRightInd w:val="0"/>
        <w:spacing w:line="480" w:lineRule="auto"/>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_doi=\"10.1016/S0140-6736(16)00619-X\" _id=\"b34\" _pubmed=\"27021149\""</w:instrText>
      </w:r>
      <w:r>
        <w:rPr>
          <w:szCs w:val="24"/>
        </w:rPr>
        <w:fldChar w:fldCharType="separate"/>
      </w:r>
      <w:r>
        <w:rPr>
          <w:szCs w:val="24"/>
        </w:rPr>
        <w:instrText xml:space="preserve"> _doi="10.1016/S0140-6736(16)00619-X" _id="b34" _pubmed="27021149"</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"jrn"</w:instrText>
      </w:r>
      <w:r>
        <w:rPr>
          <w:szCs w:val="24"/>
        </w:rPr>
        <w:fldChar w:fldCharType="separate"/>
      </w:r>
      <w:r>
        <w:rPr>
          <w:szCs w:val="24"/>
        </w:rPr>
        <w:t>jrn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rStyle w:val="bibnumber"/>
          <w:szCs w:val="24"/>
        </w:rPr>
        <w:t>34</w:t>
      </w:r>
      <w:r>
        <w:rPr>
          <w:szCs w:val="24"/>
        </w:rPr>
        <w:t xml:space="preserve">. </w:t>
      </w:r>
      <w:r>
        <w:rPr>
          <w:rStyle w:val="bibsurname"/>
          <w:szCs w:val="24"/>
        </w:rPr>
        <w:t>Csete</w:t>
      </w:r>
      <w:r>
        <w:rPr>
          <w:szCs w:val="24"/>
        </w:rPr>
        <w:t xml:space="preserve"> </w:t>
      </w:r>
      <w:r>
        <w:rPr>
          <w:rStyle w:val="bibfname"/>
          <w:szCs w:val="24"/>
        </w:rPr>
        <w:t>J</w:t>
      </w:r>
      <w:r>
        <w:rPr>
          <w:szCs w:val="24"/>
        </w:rPr>
        <w:t xml:space="preserve">, </w:t>
      </w:r>
      <w:r>
        <w:rPr>
          <w:rStyle w:val="bibsurname"/>
          <w:szCs w:val="24"/>
        </w:rPr>
        <w:t>Kamarulzaman</w:t>
      </w:r>
      <w:r>
        <w:rPr>
          <w:szCs w:val="24"/>
        </w:rPr>
        <w:t xml:space="preserve"> </w:t>
      </w:r>
      <w:r>
        <w:rPr>
          <w:rStyle w:val="bibfname"/>
          <w:szCs w:val="24"/>
        </w:rPr>
        <w:t>A</w:t>
      </w:r>
      <w:r>
        <w:rPr>
          <w:szCs w:val="24"/>
        </w:rPr>
        <w:t xml:space="preserve">, </w:t>
      </w:r>
      <w:r>
        <w:rPr>
          <w:rStyle w:val="bibsurname"/>
          <w:szCs w:val="24"/>
        </w:rPr>
        <w:t>Kazatchkine</w:t>
      </w:r>
      <w:r>
        <w:rPr>
          <w:szCs w:val="24"/>
        </w:rPr>
        <w:t xml:space="preserve"> </w:t>
      </w:r>
      <w:r>
        <w:rPr>
          <w:rStyle w:val="bibfname"/>
          <w:szCs w:val="24"/>
        </w:rPr>
        <w:t>M</w:t>
      </w:r>
      <w:r>
        <w:rPr>
          <w:szCs w:val="24"/>
        </w:rPr>
        <w:t xml:space="preserve">, </w:t>
      </w:r>
      <w:r>
        <w:rPr>
          <w:rStyle w:val="bibetal"/>
          <w:szCs w:val="24"/>
        </w:rPr>
        <w:t>et al</w:t>
      </w:r>
      <w:r>
        <w:rPr>
          <w:szCs w:val="24"/>
        </w:rPr>
        <w:t xml:space="preserve">. </w:t>
      </w:r>
      <w:r>
        <w:rPr>
          <w:rStyle w:val="bibarticle"/>
          <w:szCs w:val="24"/>
        </w:rPr>
        <w:t>Public health and international drug policy.</w:t>
      </w:r>
      <w:r>
        <w:rPr>
          <w:szCs w:val="24"/>
        </w:rPr>
        <w:t xml:space="preserve"> </w:t>
      </w:r>
      <w:r>
        <w:rPr>
          <w:rStyle w:val="bibjournal"/>
          <w:i/>
          <w:szCs w:val="24"/>
        </w:rPr>
        <w:t>Lancet</w:t>
      </w:r>
      <w:r>
        <w:rPr>
          <w:szCs w:val="24"/>
        </w:rPr>
        <w:t xml:space="preserve">. </w:t>
      </w:r>
      <w:r>
        <w:rPr>
          <w:rStyle w:val="bibyear"/>
          <w:szCs w:val="24"/>
        </w:rPr>
        <w:t>2016</w:t>
      </w:r>
      <w:r>
        <w:rPr>
          <w:szCs w:val="24"/>
        </w:rPr>
        <w:t>;</w:t>
      </w:r>
      <w:r>
        <w:rPr>
          <w:rStyle w:val="bibvolume"/>
          <w:szCs w:val="24"/>
        </w:rPr>
        <w:t>387</w:t>
      </w:r>
      <w:r>
        <w:rPr>
          <w:szCs w:val="24"/>
        </w:rPr>
        <w:t>(</w:t>
      </w:r>
      <w:r>
        <w:rPr>
          <w:rStyle w:val="bibissue"/>
          <w:szCs w:val="24"/>
        </w:rPr>
        <w:t>10026</w:t>
      </w:r>
      <w:r>
        <w:rPr>
          <w:szCs w:val="24"/>
        </w:rPr>
        <w:t>):</w:t>
      </w:r>
      <w:r>
        <w:rPr>
          <w:rStyle w:val="bibfpage"/>
          <w:szCs w:val="24"/>
        </w:rPr>
        <w:t>1427</w:t>
      </w:r>
      <w:r>
        <w:rPr>
          <w:szCs w:val="24"/>
        </w:rPr>
        <w:t>–</w:t>
      </w:r>
      <w:r>
        <w:rPr>
          <w:rStyle w:val="biblpage"/>
          <w:szCs w:val="24"/>
        </w:rPr>
        <w:t>1480</w:t>
      </w:r>
      <w:r>
        <w:rPr>
          <w:szCs w:val="24"/>
        </w:rPr>
        <w:t xml:space="preserve"> </w:t>
      </w:r>
      <w:hyperlink r:id="rId49" w:history="1">
        <w:r>
          <w:rPr>
            <w:rStyle w:val="bibdoi"/>
            <w:color w:val="0000FF"/>
            <w:szCs w:val="24"/>
            <w:u w:val="words"/>
          </w:rPr>
          <w:t>https://doi.org/10.1016/S0140-6736(16)00619-X</w:t>
        </w:r>
      </w:hyperlink>
      <w:r>
        <w:rPr>
          <w:szCs w:val="24"/>
        </w:rPr>
        <w:t>.</w:t>
      </w:r>
      <w:hyperlink r:id="rId50" w:history="1">
        <w:r>
          <w:rPr>
            <w:rStyle w:val="bibmedline"/>
            <w:color w:val="0000FF"/>
            <w:szCs w:val="24"/>
            <w:u w:val="words"/>
          </w:rPr>
          <w:t xml:space="preserve"> PubMed</w:t>
        </w:r>
      </w:hyperlink>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"jrn"</w:instrText>
      </w:r>
      <w:r>
        <w:rPr>
          <w:szCs w:val="24"/>
        </w:rPr>
        <w:fldChar w:fldCharType="separate"/>
      </w:r>
      <w:r>
        <w:rPr>
          <w:szCs w:val="24"/>
        </w:rPr>
        <w:instrText>jrn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"jrn"</w:instrText>
      </w:r>
      <w:r>
        <w:rPr>
          <w:szCs w:val="24"/>
        </w:rPr>
        <w:fldChar w:fldCharType="separate"/>
      </w:r>
      <w:r>
        <w:rPr>
          <w:szCs w:val="24"/>
        </w:rPr>
        <w:t>jrn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378ED5F7" w14:textId="77777777" w:rsidR="00735DDC" w:rsidRDefault="00735DDC" w:rsidP="00E74B25">
      <w:pPr>
        <w:pStyle w:val="BibReference"/>
        <w:autoSpaceDE w:val="0"/>
        <w:autoSpaceDN w:val="0"/>
        <w:adjustRightInd w:val="0"/>
        <w:spacing w:line="480" w:lineRule="auto"/>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_id=\"b35\""</w:instrText>
      </w:r>
      <w:r>
        <w:rPr>
          <w:szCs w:val="24"/>
        </w:rPr>
        <w:fldChar w:fldCharType="separate"/>
      </w:r>
      <w:r>
        <w:rPr>
          <w:szCs w:val="24"/>
        </w:rPr>
        <w:instrText xml:space="preserve"> _id="b35"</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rStyle w:val="bibnumber"/>
          <w:szCs w:val="24"/>
        </w:rPr>
        <w:t>35</w:t>
      </w:r>
      <w:r>
        <w:rPr>
          <w:szCs w:val="24"/>
        </w:rPr>
        <w:t xml:space="preserve">. </w:t>
      </w:r>
      <w:r>
        <w:rPr>
          <w:rStyle w:val="bibsurname"/>
          <w:szCs w:val="24"/>
        </w:rPr>
        <w:t>Hoffman</w:t>
      </w:r>
      <w:r>
        <w:rPr>
          <w:szCs w:val="24"/>
        </w:rPr>
        <w:t xml:space="preserve"> </w:t>
      </w:r>
      <w:r>
        <w:rPr>
          <w:rStyle w:val="bibfname"/>
          <w:szCs w:val="24"/>
        </w:rPr>
        <w:t>JS</w:t>
      </w:r>
      <w:r>
        <w:rPr>
          <w:szCs w:val="24"/>
        </w:rPr>
        <w:t xml:space="preserve">, </w:t>
      </w:r>
      <w:r>
        <w:rPr>
          <w:rStyle w:val="bibsurname"/>
          <w:szCs w:val="24"/>
        </w:rPr>
        <w:t>Knox</w:t>
      </w:r>
      <w:r>
        <w:rPr>
          <w:szCs w:val="24"/>
        </w:rPr>
        <w:t xml:space="preserve"> </w:t>
      </w:r>
      <w:r>
        <w:rPr>
          <w:rStyle w:val="bibfname"/>
          <w:szCs w:val="24"/>
        </w:rPr>
        <w:t>LM</w:t>
      </w:r>
      <w:r>
        <w:rPr>
          <w:szCs w:val="24"/>
        </w:rPr>
        <w:t xml:space="preserve">, </w:t>
      </w:r>
      <w:r>
        <w:rPr>
          <w:rStyle w:val="bibsurname"/>
          <w:szCs w:val="24"/>
        </w:rPr>
        <w:t>Cohen</w:t>
      </w:r>
      <w:r>
        <w:rPr>
          <w:szCs w:val="24"/>
        </w:rPr>
        <w:t xml:space="preserve"> </w:t>
      </w:r>
      <w:r>
        <w:rPr>
          <w:rStyle w:val="bibfname"/>
          <w:szCs w:val="24"/>
        </w:rPr>
        <w:t>R</w:t>
      </w:r>
      <w:r>
        <w:rPr>
          <w:szCs w:val="24"/>
        </w:rPr>
        <w:t xml:space="preserve">. </w:t>
      </w:r>
      <w:r>
        <w:rPr>
          <w:rStyle w:val="bibbook"/>
          <w:i/>
          <w:szCs w:val="24"/>
        </w:rPr>
        <w:t xml:space="preserve">Beyond </w:t>
      </w:r>
      <w:r w:rsidR="007D173F">
        <w:rPr>
          <w:rStyle w:val="bibbook"/>
          <w:i/>
          <w:szCs w:val="24"/>
        </w:rPr>
        <w:t>S</w:t>
      </w:r>
      <w:r>
        <w:rPr>
          <w:rStyle w:val="bibbook"/>
          <w:i/>
          <w:szCs w:val="24"/>
        </w:rPr>
        <w:t xml:space="preserve">uppression: Global </w:t>
      </w:r>
      <w:r w:rsidR="007D173F">
        <w:rPr>
          <w:rStyle w:val="bibbook"/>
          <w:i/>
          <w:szCs w:val="24"/>
        </w:rPr>
        <w:t>P</w:t>
      </w:r>
      <w:r>
        <w:rPr>
          <w:rStyle w:val="bibbook"/>
          <w:i/>
          <w:szCs w:val="24"/>
        </w:rPr>
        <w:t xml:space="preserve">erspectives on </w:t>
      </w:r>
      <w:r w:rsidR="007D173F">
        <w:rPr>
          <w:rStyle w:val="bibbook"/>
          <w:i/>
          <w:szCs w:val="24"/>
        </w:rPr>
        <w:t>Y</w:t>
      </w:r>
      <w:r>
        <w:rPr>
          <w:rStyle w:val="bibbook"/>
          <w:i/>
          <w:szCs w:val="24"/>
        </w:rPr>
        <w:t xml:space="preserve">outh </w:t>
      </w:r>
      <w:r w:rsidR="007D173F">
        <w:rPr>
          <w:rStyle w:val="bibbook"/>
          <w:i/>
          <w:szCs w:val="24"/>
        </w:rPr>
        <w:t>V</w:t>
      </w:r>
      <w:r>
        <w:rPr>
          <w:rStyle w:val="bibbook"/>
          <w:i/>
          <w:szCs w:val="24"/>
        </w:rPr>
        <w:t>iolence</w:t>
      </w:r>
      <w:r>
        <w:rPr>
          <w:szCs w:val="24"/>
        </w:rPr>
        <w:t xml:space="preserve">. </w:t>
      </w:r>
      <w:commentRangeStart w:id="93"/>
      <w:commentRangeStart w:id="94"/>
      <w:r>
        <w:rPr>
          <w:rStyle w:val="bibpublisher"/>
          <w:szCs w:val="24"/>
        </w:rPr>
        <w:t>ABC-CLIO</w:t>
      </w:r>
      <w:commentRangeEnd w:id="93"/>
      <w:r w:rsidR="007D173F">
        <w:rPr>
          <w:rStyle w:val="CommentReference"/>
        </w:rPr>
        <w:commentReference w:id="93"/>
      </w:r>
      <w:commentRangeEnd w:id="94"/>
      <w:r w:rsidR="00DC01BC">
        <w:rPr>
          <w:rStyle w:val="CommentReference"/>
        </w:rPr>
        <w:commentReference w:id="94"/>
      </w:r>
      <w:r>
        <w:rPr>
          <w:szCs w:val="24"/>
        </w:rPr>
        <w:t xml:space="preserve">; </w:t>
      </w:r>
      <w:r>
        <w:rPr>
          <w:rStyle w:val="bibyear"/>
          <w:szCs w:val="24"/>
        </w:rPr>
        <w:t>2011</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7DB323AB" w14:textId="77777777" w:rsidR="00DA4ECD" w:rsidRDefault="00DA4ECD" w:rsidP="00DA4ECD">
      <w:pPr>
        <w:pStyle w:val="FigureLegend"/>
        <w:autoSpaceDE w:val="0"/>
        <w:autoSpaceDN w:val="0"/>
        <w:adjustRightInd w:val="0"/>
        <w:spacing w:line="480" w:lineRule="auto"/>
        <w:rPr>
          <w:szCs w:val="24"/>
        </w:rPr>
      </w:pPr>
      <w:r w:rsidRPr="00DA4ECD">
        <w:rPr>
          <w:i/>
          <w:szCs w:val="24"/>
        </w:rPr>
        <w:t>Notes</w:t>
      </w:r>
      <w:r>
        <w:rPr>
          <w:i/>
          <w:szCs w:val="24"/>
        </w:rPr>
        <w:t>.</w:t>
      </w:r>
      <w:r>
        <w:rPr>
          <w:szCs w:val="24"/>
        </w:rPr>
        <w:t xml:space="preserve"> Life span inequality refers to life years lost because of death, which indicates heterogeneity in ages at death. A value of zero in life </w:t>
      </w:r>
      <w:r w:rsidR="00847C25">
        <w:rPr>
          <w:szCs w:val="24"/>
        </w:rPr>
        <w:t>s</w:t>
      </w:r>
      <w:r>
        <w:rPr>
          <w:szCs w:val="24"/>
        </w:rPr>
        <w:t xml:space="preserve">pan inequality indicates that all cohort members die at the same age (i.e., no inequality in ages at death). This figure shows how life span inequality changed in 2 periods: positive values suggest increases in years of life lost and </w:t>
      </w:r>
      <w:r>
        <w:rPr>
          <w:szCs w:val="24"/>
        </w:rPr>
        <w:lastRenderedPageBreak/>
        <w:t>negative values correspond to reductions in life years lost because of death. Hence, the desirable association would be that, as life expectancy increases, life span inequality decreases. This figure shows each of the 32 Mexican states grouped in broad regions: north, central, and south. Within each region, states are ordered according to the magnitude in changes in life expectancy at age 15 years in the period 2005 to 2015.</w:t>
      </w:r>
    </w:p>
    <w:p w14:paraId="5C6C4723" w14:textId="77777777" w:rsidR="00DA4ECD" w:rsidRDefault="00735DDC" w:rsidP="00E74B25">
      <w:pPr>
        <w:pStyle w:val="FigureLegend"/>
        <w:autoSpaceDE w:val="0"/>
        <w:autoSpaceDN w:val="0"/>
        <w:adjustRightInd w:val="0"/>
        <w:spacing w:line="480" w:lineRule="auto"/>
        <w:rPr>
          <w:szCs w:val="24"/>
        </w:rPr>
      </w:pPr>
      <w:r>
        <w:rPr>
          <w:szCs w:val="24"/>
        </w:rPr>
        <w:t xml:space="preserve">FIGURE 1—Changes </w:t>
      </w:r>
      <w:r w:rsidR="00DA4ECD">
        <w:rPr>
          <w:szCs w:val="24"/>
        </w:rPr>
        <w:t>by State and Period in (a)</w:t>
      </w:r>
      <w:r>
        <w:rPr>
          <w:szCs w:val="24"/>
        </w:rPr>
        <w:t xml:space="preserve"> </w:t>
      </w:r>
      <w:r w:rsidR="00DA4ECD">
        <w:rPr>
          <w:szCs w:val="24"/>
        </w:rPr>
        <w:t>M</w:t>
      </w:r>
      <w:r>
        <w:rPr>
          <w:szCs w:val="24"/>
        </w:rPr>
        <w:t xml:space="preserve">ale </w:t>
      </w:r>
      <w:r w:rsidR="00DA4ECD">
        <w:rPr>
          <w:szCs w:val="24"/>
        </w:rPr>
        <w:t>L</w:t>
      </w:r>
      <w:r>
        <w:rPr>
          <w:szCs w:val="24"/>
        </w:rPr>
        <w:t xml:space="preserve">ife </w:t>
      </w:r>
      <w:r w:rsidR="00DA4ECD">
        <w:rPr>
          <w:szCs w:val="24"/>
        </w:rPr>
        <w:t>E</w:t>
      </w:r>
      <w:r>
        <w:rPr>
          <w:szCs w:val="24"/>
        </w:rPr>
        <w:t xml:space="preserve">xpectancy at </w:t>
      </w:r>
      <w:r w:rsidR="00DA4ECD">
        <w:rPr>
          <w:szCs w:val="24"/>
        </w:rPr>
        <w:t>A</w:t>
      </w:r>
      <w:r>
        <w:rPr>
          <w:szCs w:val="24"/>
        </w:rPr>
        <w:t>ge 15</w:t>
      </w:r>
      <w:r w:rsidR="00DA4ECD">
        <w:rPr>
          <w:szCs w:val="24"/>
        </w:rPr>
        <w:t xml:space="preserve"> Years</w:t>
      </w:r>
      <w:r>
        <w:rPr>
          <w:szCs w:val="24"/>
        </w:rPr>
        <w:t xml:space="preserve"> and </w:t>
      </w:r>
      <w:r w:rsidR="00DA4ECD">
        <w:rPr>
          <w:szCs w:val="24"/>
        </w:rPr>
        <w:t xml:space="preserve">(b) </w:t>
      </w:r>
      <w:r>
        <w:rPr>
          <w:szCs w:val="24"/>
        </w:rPr>
        <w:t xml:space="preserve">in </w:t>
      </w:r>
      <w:r w:rsidR="00DA4ECD">
        <w:rPr>
          <w:szCs w:val="24"/>
        </w:rPr>
        <w:t>M</w:t>
      </w:r>
      <w:r>
        <w:rPr>
          <w:szCs w:val="24"/>
        </w:rPr>
        <w:t xml:space="preserve">ale </w:t>
      </w:r>
      <w:r w:rsidR="00DA4ECD">
        <w:rPr>
          <w:szCs w:val="24"/>
        </w:rPr>
        <w:t>L</w:t>
      </w:r>
      <w:r>
        <w:rPr>
          <w:szCs w:val="24"/>
        </w:rPr>
        <w:t>ife</w:t>
      </w:r>
      <w:r w:rsidR="00DA4ECD">
        <w:rPr>
          <w:szCs w:val="24"/>
        </w:rPr>
        <w:t xml:space="preserve"> S</w:t>
      </w:r>
      <w:r>
        <w:rPr>
          <w:szCs w:val="24"/>
        </w:rPr>
        <w:t xml:space="preserve">pan </w:t>
      </w:r>
      <w:r w:rsidR="00DA4ECD">
        <w:rPr>
          <w:szCs w:val="24"/>
        </w:rPr>
        <w:t>I</w:t>
      </w:r>
      <w:r>
        <w:rPr>
          <w:szCs w:val="24"/>
        </w:rPr>
        <w:t xml:space="preserve">nequality at </w:t>
      </w:r>
      <w:r w:rsidR="00DA4ECD">
        <w:rPr>
          <w:szCs w:val="24"/>
        </w:rPr>
        <w:t>A</w:t>
      </w:r>
      <w:r>
        <w:rPr>
          <w:szCs w:val="24"/>
        </w:rPr>
        <w:t>ge 15</w:t>
      </w:r>
      <w:r w:rsidR="00DA4ECD">
        <w:rPr>
          <w:szCs w:val="24"/>
        </w:rPr>
        <w:t xml:space="preserve"> Years: Mexico, 1995–2005 and 2005–2015</w:t>
      </w:r>
    </w:p>
    <w:p w14:paraId="40F1F8D5" w14:textId="77777777" w:rsidR="00DA4ECD" w:rsidRDefault="00DA4ECD" w:rsidP="00E74B25">
      <w:pPr>
        <w:pStyle w:val="FigureLegend"/>
        <w:autoSpaceDE w:val="0"/>
        <w:autoSpaceDN w:val="0"/>
        <w:adjustRightInd w:val="0"/>
        <w:spacing w:line="480" w:lineRule="auto"/>
        <w:rPr>
          <w:szCs w:val="24"/>
        </w:rPr>
      </w:pPr>
    </w:p>
    <w:p w14:paraId="1DE3EB88" w14:textId="77777777" w:rsidR="00DA4ECD" w:rsidRDefault="00DA4ECD" w:rsidP="00E74B25">
      <w:pPr>
        <w:pStyle w:val="FigureLegend"/>
        <w:autoSpaceDE w:val="0"/>
        <w:autoSpaceDN w:val="0"/>
        <w:adjustRightInd w:val="0"/>
        <w:spacing w:line="480" w:lineRule="auto"/>
        <w:rPr>
          <w:szCs w:val="24"/>
        </w:rPr>
      </w:pPr>
      <w:r w:rsidRPr="00DA4ECD">
        <w:rPr>
          <w:i/>
          <w:szCs w:val="24"/>
        </w:rPr>
        <w:t>Notes</w:t>
      </w:r>
      <w:r>
        <w:rPr>
          <w:szCs w:val="24"/>
        </w:rPr>
        <w:t xml:space="preserve">. This figure shows how homicides contributed to changes in life span inequality (i.e., panel </w:t>
      </w:r>
      <w:r w:rsidR="00847C25">
        <w:rPr>
          <w:szCs w:val="24"/>
        </w:rPr>
        <w:t>b</w:t>
      </w:r>
      <w:r>
        <w:rPr>
          <w:szCs w:val="24"/>
        </w:rPr>
        <w:t xml:space="preserve"> of </w:t>
      </w:r>
      <w:r>
        <w:rPr>
          <w:rStyle w:val="citefig"/>
          <w:szCs w:val="24"/>
        </w:rPr>
        <w:t>Figure 1</w:t>
      </w:r>
      <w:r>
        <w:rPr>
          <w:szCs w:val="24"/>
        </w:rPr>
        <w:t>) in 2 periods: positive values suggest increases in years of life lost because of homicides and negative values correspond to reductions in life years lost because of death. This figure shows each of the 32 Mexican states grouped in broad regions: north, central, and south. Within each region, states are ordered according to the magnitude of the impact of homicides to life span inequality at age 15 years in the period 2005 to 2015.</w:t>
      </w:r>
    </w:p>
    <w:p w14:paraId="4BCF8650" w14:textId="77777777" w:rsidR="00735DDC" w:rsidRDefault="00735DDC" w:rsidP="00E74B25">
      <w:pPr>
        <w:pStyle w:val="FigureLegend"/>
        <w:autoSpaceDE w:val="0"/>
        <w:autoSpaceDN w:val="0"/>
        <w:adjustRightInd w:val="0"/>
        <w:spacing w:line="480" w:lineRule="auto"/>
        <w:rPr>
          <w:szCs w:val="24"/>
        </w:rPr>
      </w:pPr>
      <w:r>
        <w:rPr>
          <w:szCs w:val="24"/>
        </w:rPr>
        <w:t xml:space="preserve">FIGURE 2—Contribution of </w:t>
      </w:r>
      <w:r w:rsidR="00DA4ECD">
        <w:rPr>
          <w:szCs w:val="24"/>
        </w:rPr>
        <w:t>H</w:t>
      </w:r>
      <w:r>
        <w:rPr>
          <w:szCs w:val="24"/>
        </w:rPr>
        <w:t xml:space="preserve">omicide </w:t>
      </w:r>
      <w:r w:rsidR="00DA4ECD">
        <w:rPr>
          <w:szCs w:val="24"/>
        </w:rPr>
        <w:t>M</w:t>
      </w:r>
      <w:r>
        <w:rPr>
          <w:szCs w:val="24"/>
        </w:rPr>
        <w:t xml:space="preserve">ortality to </w:t>
      </w:r>
      <w:r w:rsidR="00DA4ECD">
        <w:rPr>
          <w:szCs w:val="24"/>
        </w:rPr>
        <w:t>C</w:t>
      </w:r>
      <w:r>
        <w:rPr>
          <w:szCs w:val="24"/>
        </w:rPr>
        <w:t xml:space="preserve">hanges in </w:t>
      </w:r>
      <w:r w:rsidR="00DA4ECD">
        <w:rPr>
          <w:szCs w:val="24"/>
        </w:rPr>
        <w:t>M</w:t>
      </w:r>
      <w:r>
        <w:rPr>
          <w:szCs w:val="24"/>
        </w:rPr>
        <w:t xml:space="preserve">ale </w:t>
      </w:r>
      <w:r w:rsidR="00DA4ECD">
        <w:rPr>
          <w:szCs w:val="24"/>
        </w:rPr>
        <w:t>L</w:t>
      </w:r>
      <w:r>
        <w:rPr>
          <w:szCs w:val="24"/>
        </w:rPr>
        <w:t>ife</w:t>
      </w:r>
      <w:r w:rsidR="00DA4ECD">
        <w:rPr>
          <w:szCs w:val="24"/>
        </w:rPr>
        <w:t xml:space="preserve"> S</w:t>
      </w:r>
      <w:r>
        <w:rPr>
          <w:szCs w:val="24"/>
        </w:rPr>
        <w:t xml:space="preserve">pan </w:t>
      </w:r>
      <w:r w:rsidR="00DA4ECD">
        <w:rPr>
          <w:szCs w:val="24"/>
        </w:rPr>
        <w:t>I</w:t>
      </w:r>
      <w:r>
        <w:rPr>
          <w:szCs w:val="24"/>
        </w:rPr>
        <w:t xml:space="preserve">nequality by </w:t>
      </w:r>
      <w:r w:rsidR="00DA4ECD">
        <w:rPr>
          <w:szCs w:val="24"/>
        </w:rPr>
        <w:t>S</w:t>
      </w:r>
      <w:r>
        <w:rPr>
          <w:szCs w:val="24"/>
        </w:rPr>
        <w:t xml:space="preserve">tate </w:t>
      </w:r>
      <w:r w:rsidR="00DA4ECD">
        <w:rPr>
          <w:szCs w:val="24"/>
        </w:rPr>
        <w:t>and</w:t>
      </w:r>
      <w:r>
        <w:rPr>
          <w:szCs w:val="24"/>
        </w:rPr>
        <w:t xml:space="preserve"> </w:t>
      </w:r>
      <w:r w:rsidR="00DA4ECD">
        <w:rPr>
          <w:szCs w:val="24"/>
        </w:rPr>
        <w:t>P</w:t>
      </w:r>
      <w:r>
        <w:rPr>
          <w:szCs w:val="24"/>
        </w:rPr>
        <w:t>eriod</w:t>
      </w:r>
      <w:r w:rsidR="00DA4ECD">
        <w:rPr>
          <w:szCs w:val="24"/>
        </w:rPr>
        <w:t>: Mexico, 1995–2005 and 2005–2015</w:t>
      </w:r>
      <w:r>
        <w:rPr>
          <w:szCs w:val="24"/>
        </w:rPr>
        <w:t xml:space="preserve"> </w:t>
      </w:r>
    </w:p>
    <w:p w14:paraId="736096F5" w14:textId="77777777" w:rsidR="00735DDC" w:rsidRDefault="00735DDC">
      <w:pPr>
        <w:pStyle w:val="TableTitle"/>
        <w:autoSpaceDE w:val="0"/>
        <w:autoSpaceDN w:val="0"/>
        <w:adjustRightInd w:val="0"/>
        <w:rPr>
          <w:szCs w:val="24"/>
        </w:rPr>
      </w:pPr>
      <w:r>
        <w:rPr>
          <w:szCs w:val="24"/>
        </w:rPr>
        <w:t xml:space="preserve">TABLE 1—Contribution to the </w:t>
      </w:r>
      <w:r w:rsidR="00DA4ECD">
        <w:rPr>
          <w:szCs w:val="24"/>
        </w:rPr>
        <w:t>C</w:t>
      </w:r>
      <w:r>
        <w:rPr>
          <w:szCs w:val="24"/>
        </w:rPr>
        <w:t xml:space="preserve">hange in </w:t>
      </w:r>
      <w:r w:rsidR="00DA4ECD">
        <w:rPr>
          <w:szCs w:val="24"/>
        </w:rPr>
        <w:t>L</w:t>
      </w:r>
      <w:r>
        <w:rPr>
          <w:szCs w:val="24"/>
        </w:rPr>
        <w:t xml:space="preserve">ife </w:t>
      </w:r>
      <w:r w:rsidR="00DA4ECD">
        <w:rPr>
          <w:szCs w:val="24"/>
        </w:rPr>
        <w:t>E</w:t>
      </w:r>
      <w:r>
        <w:rPr>
          <w:szCs w:val="24"/>
        </w:rPr>
        <w:t xml:space="preserve">xpectancy and </w:t>
      </w:r>
      <w:r w:rsidR="00DA4ECD">
        <w:rPr>
          <w:szCs w:val="24"/>
        </w:rPr>
        <w:t>L</w:t>
      </w:r>
      <w:r>
        <w:rPr>
          <w:szCs w:val="24"/>
        </w:rPr>
        <w:t>ife</w:t>
      </w:r>
      <w:r w:rsidR="00DA4ECD">
        <w:rPr>
          <w:szCs w:val="24"/>
        </w:rPr>
        <w:t xml:space="preserve"> S</w:t>
      </w:r>
      <w:r>
        <w:rPr>
          <w:szCs w:val="24"/>
        </w:rPr>
        <w:t xml:space="preserve">pan </w:t>
      </w:r>
      <w:r w:rsidR="00DA4ECD">
        <w:rPr>
          <w:szCs w:val="24"/>
        </w:rPr>
        <w:t>I</w:t>
      </w:r>
      <w:r>
        <w:rPr>
          <w:szCs w:val="24"/>
        </w:rPr>
        <w:t xml:space="preserve">nequality at </w:t>
      </w:r>
      <w:r w:rsidR="00DA4ECD">
        <w:rPr>
          <w:szCs w:val="24"/>
        </w:rPr>
        <w:t>A</w:t>
      </w:r>
      <w:r>
        <w:rPr>
          <w:szCs w:val="24"/>
        </w:rPr>
        <w:t>ge 15</w:t>
      </w:r>
      <w:r w:rsidR="00DA4ECD">
        <w:rPr>
          <w:szCs w:val="24"/>
        </w:rPr>
        <w:t xml:space="preserve"> Years</w:t>
      </w:r>
      <w:r>
        <w:rPr>
          <w:szCs w:val="24"/>
        </w:rPr>
        <w:t xml:space="preserve"> in the </w:t>
      </w:r>
      <w:r w:rsidR="00DA4ECD">
        <w:rPr>
          <w:szCs w:val="24"/>
        </w:rPr>
        <w:t>P</w:t>
      </w:r>
      <w:r>
        <w:rPr>
          <w:szCs w:val="24"/>
        </w:rPr>
        <w:t>eriods 1995</w:t>
      </w:r>
      <w:r w:rsidRPr="00DA4ECD">
        <w:rPr>
          <w:szCs w:val="24"/>
        </w:rPr>
        <w:t>–2005 and 2005–</w:t>
      </w:r>
      <w:r>
        <w:rPr>
          <w:szCs w:val="24"/>
        </w:rPr>
        <w:t xml:space="preserve">2015 at the National </w:t>
      </w:r>
      <w:r w:rsidR="00DA4ECD">
        <w:rPr>
          <w:szCs w:val="24"/>
        </w:rPr>
        <w:t>L</w:t>
      </w:r>
      <w:r>
        <w:rPr>
          <w:szCs w:val="24"/>
        </w:rPr>
        <w:t xml:space="preserve">evel by </w:t>
      </w:r>
      <w:r w:rsidR="00DA4ECD">
        <w:rPr>
          <w:szCs w:val="24"/>
        </w:rPr>
        <w:t>C</w:t>
      </w:r>
      <w:r>
        <w:rPr>
          <w:szCs w:val="24"/>
        </w:rPr>
        <w:t xml:space="preserve">ause of </w:t>
      </w:r>
      <w:r w:rsidR="00DA4ECD">
        <w:rPr>
          <w:szCs w:val="24"/>
        </w:rPr>
        <w:t>D</w:t>
      </w:r>
      <w:r>
        <w:rPr>
          <w:szCs w:val="24"/>
        </w:rPr>
        <w:t xml:space="preserve">eath </w:t>
      </w:r>
      <w:r w:rsidR="00DA4ECD">
        <w:rPr>
          <w:szCs w:val="24"/>
        </w:rPr>
        <w:t xml:space="preserve">When Aged Younger Than </w:t>
      </w:r>
      <w:r>
        <w:rPr>
          <w:szCs w:val="24"/>
        </w:rPr>
        <w:t>85</w:t>
      </w:r>
      <w:r w:rsidR="00DA4ECD">
        <w:rPr>
          <w:szCs w:val="24"/>
        </w:rPr>
        <w:t xml:space="preserve"> Years: Mexico</w:t>
      </w:r>
    </w:p>
    <w:tbl>
      <w:tblPr>
        <w:tblW w:w="0" w:type="auto"/>
        <w:tblBorders>
          <w:top w:val="single" w:sz="36" w:space="0" w:color="auto"/>
          <w:bottom w:val="single" w:sz="36" w:space="0" w:color="auto"/>
        </w:tblBorders>
        <w:tblLook w:val="04A0" w:firstRow="1" w:lastRow="0" w:firstColumn="1" w:lastColumn="0" w:noHBand="0" w:noVBand="1"/>
      </w:tblPr>
      <w:tblGrid>
        <w:gridCol w:w="1242"/>
        <w:gridCol w:w="1242"/>
        <w:gridCol w:w="1575"/>
        <w:gridCol w:w="1575"/>
        <w:gridCol w:w="1971"/>
        <w:gridCol w:w="1971"/>
      </w:tblGrid>
      <w:tr w:rsidR="00E47020" w:rsidRPr="00E47020" w14:paraId="0BAAEA1C" w14:textId="77777777" w:rsidTr="00E47020">
        <w:tc>
          <w:tcPr>
            <w:tcW w:w="0" w:type="auto"/>
            <w:gridSpan w:val="2"/>
            <w:vMerge w:val="restart"/>
            <w:tcBorders>
              <w:top w:val="single" w:sz="36" w:space="0" w:color="auto"/>
              <w:bottom w:val="nil"/>
            </w:tcBorders>
            <w:shd w:val="clear" w:color="auto" w:fill="auto"/>
            <w:noWrap/>
            <w:vAlign w:val="center"/>
            <w:hideMark/>
          </w:tcPr>
          <w:p w14:paraId="5B8C246C" w14:textId="77777777" w:rsidR="00DA4ECD" w:rsidRPr="00E47020" w:rsidRDefault="00DA4ECD" w:rsidP="00E47020">
            <w:pPr>
              <w:pStyle w:val="TableHead"/>
              <w:autoSpaceDE w:val="0"/>
              <w:autoSpaceDN w:val="0"/>
              <w:adjustRightInd w:val="0"/>
              <w:jc w:val="left"/>
            </w:pPr>
            <w:commentRangeStart w:id="95"/>
            <w:r w:rsidRPr="00E47020">
              <w:rPr>
                <w:szCs w:val="24"/>
              </w:rPr>
              <w:t>Cause of Death</w:t>
            </w:r>
          </w:p>
        </w:tc>
        <w:tc>
          <w:tcPr>
            <w:tcW w:w="0" w:type="auto"/>
            <w:gridSpan w:val="2"/>
            <w:tcBorders>
              <w:top w:val="single" w:sz="36" w:space="0" w:color="auto"/>
              <w:bottom w:val="single" w:sz="24" w:space="0" w:color="auto"/>
            </w:tcBorders>
            <w:shd w:val="clear" w:color="auto" w:fill="auto"/>
            <w:noWrap/>
            <w:vAlign w:val="bottom"/>
            <w:hideMark/>
          </w:tcPr>
          <w:p w14:paraId="2A5E20F9" w14:textId="77777777" w:rsidR="00DA4ECD" w:rsidRPr="00E47020" w:rsidRDefault="00DA4ECD" w:rsidP="00E47020">
            <w:pPr>
              <w:pStyle w:val="TableHead"/>
              <w:autoSpaceDE w:val="0"/>
              <w:autoSpaceDN w:val="0"/>
              <w:adjustRightInd w:val="0"/>
              <w:rPr>
                <w:color w:val="FF0000"/>
              </w:rPr>
            </w:pPr>
            <w:commentRangeStart w:id="96"/>
            <w:r w:rsidRPr="00E47020">
              <w:rPr>
                <w:color w:val="FF0000"/>
                <w:szCs w:val="24"/>
              </w:rPr>
              <w:t>Contribution to Life Expectancy</w:t>
            </w:r>
          </w:p>
        </w:tc>
        <w:tc>
          <w:tcPr>
            <w:tcW w:w="0" w:type="auto"/>
            <w:gridSpan w:val="2"/>
            <w:tcBorders>
              <w:top w:val="single" w:sz="36" w:space="0" w:color="auto"/>
              <w:bottom w:val="single" w:sz="24" w:space="0" w:color="auto"/>
            </w:tcBorders>
            <w:shd w:val="clear" w:color="auto" w:fill="auto"/>
            <w:noWrap/>
            <w:vAlign w:val="bottom"/>
            <w:hideMark/>
          </w:tcPr>
          <w:p w14:paraId="7823ACD9" w14:textId="77777777" w:rsidR="00DA4ECD" w:rsidRPr="00E47020" w:rsidRDefault="00DA4ECD" w:rsidP="00E47020">
            <w:pPr>
              <w:pStyle w:val="TableHead"/>
              <w:autoSpaceDE w:val="0"/>
              <w:autoSpaceDN w:val="0"/>
              <w:adjustRightInd w:val="0"/>
              <w:rPr>
                <w:color w:val="FF0000"/>
              </w:rPr>
            </w:pPr>
            <w:r w:rsidRPr="00E47020">
              <w:rPr>
                <w:color w:val="FF0000"/>
                <w:szCs w:val="24"/>
              </w:rPr>
              <w:t>Contribution to Life</w:t>
            </w:r>
            <w:r w:rsidR="00BA3A84" w:rsidRPr="00E47020">
              <w:rPr>
                <w:color w:val="FF0000"/>
                <w:szCs w:val="24"/>
              </w:rPr>
              <w:t xml:space="preserve"> S</w:t>
            </w:r>
            <w:r w:rsidRPr="00E47020">
              <w:rPr>
                <w:color w:val="FF0000"/>
                <w:szCs w:val="24"/>
              </w:rPr>
              <w:t>pan Inequality</w:t>
            </w:r>
            <w:commentRangeEnd w:id="96"/>
            <w:r w:rsidR="00BA3A84" w:rsidRPr="00E47020">
              <w:rPr>
                <w:rStyle w:val="CommentReference"/>
                <w:rFonts w:ascii="Times New Roman" w:hAnsi="Times New Roman"/>
                <w:color w:val="FF0000"/>
              </w:rPr>
              <w:commentReference w:id="96"/>
            </w:r>
            <w:r w:rsidR="00DC01BC">
              <w:rPr>
                <w:rStyle w:val="CommentReference"/>
                <w:rFonts w:ascii="Times New Roman" w:hAnsi="Times New Roman"/>
              </w:rPr>
              <w:commentReference w:id="95"/>
            </w:r>
          </w:p>
        </w:tc>
      </w:tr>
      <w:commentRangeEnd w:id="95"/>
      <w:tr w:rsidR="00E47020" w:rsidRPr="00E47020" w14:paraId="1FA8C583" w14:textId="77777777" w:rsidTr="00E47020">
        <w:tc>
          <w:tcPr>
            <w:tcW w:w="0" w:type="auto"/>
            <w:gridSpan w:val="2"/>
            <w:vMerge/>
            <w:tcBorders>
              <w:top w:val="nil"/>
              <w:bottom w:val="single" w:sz="36" w:space="0" w:color="auto"/>
            </w:tcBorders>
            <w:shd w:val="clear" w:color="auto" w:fill="auto"/>
            <w:vAlign w:val="center"/>
            <w:hideMark/>
          </w:tcPr>
          <w:p w14:paraId="36E3EF97" w14:textId="77777777" w:rsidR="00DA4ECD" w:rsidRPr="00E47020" w:rsidRDefault="00DA4ECD" w:rsidP="00E47020">
            <w:pPr>
              <w:rPr>
                <w:b/>
                <w:bCs/>
              </w:rPr>
            </w:pPr>
          </w:p>
        </w:tc>
        <w:tc>
          <w:tcPr>
            <w:tcW w:w="0" w:type="auto"/>
            <w:tcBorders>
              <w:top w:val="single" w:sz="24" w:space="0" w:color="auto"/>
              <w:bottom w:val="single" w:sz="36" w:space="0" w:color="auto"/>
            </w:tcBorders>
            <w:shd w:val="clear" w:color="auto" w:fill="auto"/>
            <w:noWrap/>
            <w:vAlign w:val="bottom"/>
            <w:hideMark/>
          </w:tcPr>
          <w:p w14:paraId="616B4F44" w14:textId="77777777" w:rsidR="00DA4ECD" w:rsidRPr="00E47020" w:rsidRDefault="00DA4ECD" w:rsidP="00E47020">
            <w:pPr>
              <w:pStyle w:val="TableHead"/>
              <w:autoSpaceDE w:val="0"/>
              <w:autoSpaceDN w:val="0"/>
              <w:adjustRightInd w:val="0"/>
            </w:pPr>
            <w:r w:rsidRPr="00E47020">
              <w:rPr>
                <w:szCs w:val="24"/>
              </w:rPr>
              <w:t>1995–2005</w:t>
            </w:r>
          </w:p>
        </w:tc>
        <w:tc>
          <w:tcPr>
            <w:tcW w:w="0" w:type="auto"/>
            <w:tcBorders>
              <w:top w:val="single" w:sz="24" w:space="0" w:color="auto"/>
              <w:bottom w:val="single" w:sz="36" w:space="0" w:color="auto"/>
            </w:tcBorders>
            <w:shd w:val="clear" w:color="auto" w:fill="auto"/>
            <w:noWrap/>
            <w:vAlign w:val="bottom"/>
            <w:hideMark/>
          </w:tcPr>
          <w:p w14:paraId="6CCCD49E" w14:textId="77777777" w:rsidR="00DA4ECD" w:rsidRPr="00E47020" w:rsidRDefault="00DA4ECD" w:rsidP="00E47020">
            <w:pPr>
              <w:pStyle w:val="TableHead"/>
              <w:autoSpaceDE w:val="0"/>
              <w:autoSpaceDN w:val="0"/>
              <w:adjustRightInd w:val="0"/>
            </w:pPr>
            <w:r w:rsidRPr="00E47020">
              <w:rPr>
                <w:szCs w:val="24"/>
              </w:rPr>
              <w:t>2005–2015</w:t>
            </w:r>
          </w:p>
        </w:tc>
        <w:tc>
          <w:tcPr>
            <w:tcW w:w="0" w:type="auto"/>
            <w:tcBorders>
              <w:top w:val="single" w:sz="24" w:space="0" w:color="auto"/>
              <w:bottom w:val="single" w:sz="36" w:space="0" w:color="auto"/>
            </w:tcBorders>
            <w:shd w:val="clear" w:color="auto" w:fill="auto"/>
            <w:noWrap/>
            <w:vAlign w:val="bottom"/>
            <w:hideMark/>
          </w:tcPr>
          <w:p w14:paraId="0905A757" w14:textId="77777777" w:rsidR="00DA4ECD" w:rsidRPr="00E47020" w:rsidRDefault="00DA4ECD" w:rsidP="00E47020">
            <w:pPr>
              <w:pStyle w:val="TableHead"/>
              <w:autoSpaceDE w:val="0"/>
              <w:autoSpaceDN w:val="0"/>
              <w:adjustRightInd w:val="0"/>
            </w:pPr>
            <w:r w:rsidRPr="00E47020">
              <w:rPr>
                <w:szCs w:val="24"/>
              </w:rPr>
              <w:t>1995–2005</w:t>
            </w:r>
          </w:p>
        </w:tc>
        <w:tc>
          <w:tcPr>
            <w:tcW w:w="0" w:type="auto"/>
            <w:tcBorders>
              <w:top w:val="single" w:sz="24" w:space="0" w:color="auto"/>
              <w:bottom w:val="single" w:sz="36" w:space="0" w:color="auto"/>
            </w:tcBorders>
            <w:shd w:val="clear" w:color="auto" w:fill="auto"/>
            <w:noWrap/>
            <w:vAlign w:val="bottom"/>
            <w:hideMark/>
          </w:tcPr>
          <w:p w14:paraId="38F1647C" w14:textId="77777777" w:rsidR="00DA4ECD" w:rsidRPr="00E47020" w:rsidRDefault="00DA4ECD" w:rsidP="00E47020">
            <w:pPr>
              <w:pStyle w:val="TableHead"/>
              <w:autoSpaceDE w:val="0"/>
              <w:autoSpaceDN w:val="0"/>
              <w:adjustRightInd w:val="0"/>
            </w:pPr>
            <w:r w:rsidRPr="00E47020">
              <w:rPr>
                <w:szCs w:val="24"/>
              </w:rPr>
              <w:t>2005–2015</w:t>
            </w:r>
          </w:p>
        </w:tc>
      </w:tr>
      <w:tr w:rsidR="00E47020" w:rsidRPr="00E47020" w14:paraId="596BC5D1" w14:textId="77777777" w:rsidTr="00E47020">
        <w:tc>
          <w:tcPr>
            <w:tcW w:w="0" w:type="auto"/>
            <w:gridSpan w:val="2"/>
            <w:tcBorders>
              <w:top w:val="single" w:sz="36" w:space="0" w:color="auto"/>
            </w:tcBorders>
            <w:shd w:val="clear" w:color="auto" w:fill="auto"/>
            <w:noWrap/>
            <w:vAlign w:val="center"/>
          </w:tcPr>
          <w:p w14:paraId="28ADEB9D" w14:textId="77777777" w:rsidR="00DA4ECD" w:rsidRPr="00E47020" w:rsidRDefault="00DA4ECD" w:rsidP="00E47020">
            <w:pPr>
              <w:pStyle w:val="TableBody"/>
              <w:autoSpaceDE w:val="0"/>
              <w:autoSpaceDN w:val="0"/>
              <w:adjustRightInd w:val="0"/>
              <w:rPr>
                <w:szCs w:val="24"/>
              </w:rPr>
            </w:pPr>
            <w:r w:rsidRPr="00E47020">
              <w:rPr>
                <w:szCs w:val="24"/>
              </w:rPr>
              <w:lastRenderedPageBreak/>
              <w:t>Males</w:t>
            </w:r>
          </w:p>
        </w:tc>
        <w:tc>
          <w:tcPr>
            <w:tcW w:w="0" w:type="auto"/>
            <w:tcBorders>
              <w:top w:val="single" w:sz="36" w:space="0" w:color="auto"/>
            </w:tcBorders>
            <w:shd w:val="clear" w:color="auto" w:fill="auto"/>
            <w:noWrap/>
            <w:vAlign w:val="bottom"/>
          </w:tcPr>
          <w:p w14:paraId="3334A247" w14:textId="77777777" w:rsidR="00DA4ECD" w:rsidRPr="00E47020" w:rsidRDefault="00DA4ECD" w:rsidP="00E47020">
            <w:pPr>
              <w:pStyle w:val="TableBody"/>
              <w:autoSpaceDE w:val="0"/>
              <w:autoSpaceDN w:val="0"/>
              <w:adjustRightInd w:val="0"/>
              <w:jc w:val="center"/>
              <w:rPr>
                <w:szCs w:val="24"/>
              </w:rPr>
            </w:pPr>
          </w:p>
        </w:tc>
        <w:tc>
          <w:tcPr>
            <w:tcW w:w="0" w:type="auto"/>
            <w:tcBorders>
              <w:top w:val="single" w:sz="36" w:space="0" w:color="auto"/>
            </w:tcBorders>
            <w:shd w:val="clear" w:color="auto" w:fill="auto"/>
            <w:noWrap/>
            <w:vAlign w:val="bottom"/>
          </w:tcPr>
          <w:p w14:paraId="05425922" w14:textId="77777777" w:rsidR="00DA4ECD" w:rsidRPr="00E47020" w:rsidRDefault="00DA4ECD" w:rsidP="00E47020">
            <w:pPr>
              <w:pStyle w:val="TableBody"/>
              <w:autoSpaceDE w:val="0"/>
              <w:autoSpaceDN w:val="0"/>
              <w:adjustRightInd w:val="0"/>
              <w:jc w:val="center"/>
              <w:rPr>
                <w:szCs w:val="24"/>
              </w:rPr>
            </w:pPr>
          </w:p>
        </w:tc>
        <w:tc>
          <w:tcPr>
            <w:tcW w:w="0" w:type="auto"/>
            <w:tcBorders>
              <w:top w:val="single" w:sz="36" w:space="0" w:color="auto"/>
            </w:tcBorders>
            <w:shd w:val="clear" w:color="auto" w:fill="auto"/>
            <w:noWrap/>
            <w:vAlign w:val="bottom"/>
          </w:tcPr>
          <w:p w14:paraId="5D6230EF" w14:textId="77777777" w:rsidR="00DA4ECD" w:rsidRPr="00E47020" w:rsidRDefault="00DA4ECD" w:rsidP="00E47020">
            <w:pPr>
              <w:pStyle w:val="TableBody"/>
              <w:autoSpaceDE w:val="0"/>
              <w:autoSpaceDN w:val="0"/>
              <w:adjustRightInd w:val="0"/>
              <w:jc w:val="center"/>
              <w:rPr>
                <w:rFonts w:ascii="Symbol" w:hAnsi="Symbol"/>
                <w:szCs w:val="24"/>
              </w:rPr>
            </w:pPr>
          </w:p>
        </w:tc>
        <w:tc>
          <w:tcPr>
            <w:tcW w:w="0" w:type="auto"/>
            <w:tcBorders>
              <w:top w:val="single" w:sz="36" w:space="0" w:color="auto"/>
            </w:tcBorders>
            <w:shd w:val="clear" w:color="auto" w:fill="auto"/>
            <w:noWrap/>
            <w:vAlign w:val="bottom"/>
          </w:tcPr>
          <w:p w14:paraId="1AFC3AE3" w14:textId="77777777" w:rsidR="00DA4ECD" w:rsidRPr="00E47020" w:rsidRDefault="00DA4ECD" w:rsidP="00E47020">
            <w:pPr>
              <w:pStyle w:val="TableBody"/>
              <w:autoSpaceDE w:val="0"/>
              <w:autoSpaceDN w:val="0"/>
              <w:adjustRightInd w:val="0"/>
              <w:jc w:val="center"/>
              <w:rPr>
                <w:szCs w:val="24"/>
              </w:rPr>
            </w:pPr>
          </w:p>
        </w:tc>
      </w:tr>
      <w:tr w:rsidR="00E47020" w:rsidRPr="00E47020" w14:paraId="002D484A" w14:textId="77777777" w:rsidTr="00E47020">
        <w:tc>
          <w:tcPr>
            <w:tcW w:w="0" w:type="auto"/>
            <w:gridSpan w:val="2"/>
            <w:shd w:val="clear" w:color="auto" w:fill="auto"/>
            <w:noWrap/>
            <w:vAlign w:val="center"/>
            <w:hideMark/>
          </w:tcPr>
          <w:p w14:paraId="1690DB57" w14:textId="77777777" w:rsidR="00DA4ECD" w:rsidRPr="00E47020" w:rsidRDefault="00DA4ECD" w:rsidP="00E47020">
            <w:pPr>
              <w:pStyle w:val="TableBody"/>
              <w:autoSpaceDE w:val="0"/>
              <w:autoSpaceDN w:val="0"/>
              <w:adjustRightInd w:val="0"/>
            </w:pPr>
            <w:r w:rsidRPr="00E47020">
              <w:rPr>
                <w:szCs w:val="24"/>
              </w:rPr>
              <w:t>[ems]Amenable to medical service</w:t>
            </w:r>
          </w:p>
        </w:tc>
        <w:tc>
          <w:tcPr>
            <w:tcW w:w="0" w:type="auto"/>
            <w:shd w:val="clear" w:color="auto" w:fill="auto"/>
            <w:noWrap/>
            <w:vAlign w:val="bottom"/>
            <w:hideMark/>
          </w:tcPr>
          <w:p w14:paraId="4E3B481C" w14:textId="77777777" w:rsidR="00DA4ECD" w:rsidRPr="00E47020" w:rsidRDefault="00DA4ECD" w:rsidP="00E47020">
            <w:pPr>
              <w:pStyle w:val="TableBody"/>
              <w:autoSpaceDE w:val="0"/>
              <w:autoSpaceDN w:val="0"/>
              <w:adjustRightInd w:val="0"/>
              <w:jc w:val="center"/>
            </w:pPr>
            <w:r w:rsidRPr="00E47020">
              <w:rPr>
                <w:szCs w:val="24"/>
              </w:rPr>
              <w:t>0.508</w:t>
            </w:r>
          </w:p>
        </w:tc>
        <w:tc>
          <w:tcPr>
            <w:tcW w:w="0" w:type="auto"/>
            <w:shd w:val="clear" w:color="auto" w:fill="auto"/>
            <w:noWrap/>
            <w:vAlign w:val="bottom"/>
            <w:hideMark/>
          </w:tcPr>
          <w:p w14:paraId="534A3A27" w14:textId="77777777" w:rsidR="00DA4ECD" w:rsidRPr="00E47020" w:rsidRDefault="00DA4ECD" w:rsidP="00E47020">
            <w:pPr>
              <w:pStyle w:val="TableBody"/>
              <w:autoSpaceDE w:val="0"/>
              <w:autoSpaceDN w:val="0"/>
              <w:adjustRightInd w:val="0"/>
              <w:jc w:val="center"/>
            </w:pPr>
            <w:r w:rsidRPr="00E47020">
              <w:rPr>
                <w:szCs w:val="24"/>
              </w:rPr>
              <w:t>0.169</w:t>
            </w:r>
          </w:p>
        </w:tc>
        <w:tc>
          <w:tcPr>
            <w:tcW w:w="0" w:type="auto"/>
            <w:shd w:val="clear" w:color="auto" w:fill="auto"/>
            <w:noWrap/>
            <w:vAlign w:val="bottom"/>
            <w:hideMark/>
          </w:tcPr>
          <w:p w14:paraId="61A5DE28" w14:textId="77777777" w:rsidR="00DA4ECD" w:rsidRPr="00E47020" w:rsidRDefault="00DA4ECD" w:rsidP="00E47020">
            <w:pPr>
              <w:pStyle w:val="TableBody"/>
              <w:autoSpaceDE w:val="0"/>
              <w:autoSpaceDN w:val="0"/>
              <w:adjustRightInd w:val="0"/>
              <w:jc w:val="center"/>
            </w:pPr>
            <w:r w:rsidRPr="00E47020">
              <w:rPr>
                <w:rFonts w:ascii="Symbol" w:hAnsi="Symbol"/>
                <w:szCs w:val="24"/>
              </w:rPr>
              <w:t></w:t>
            </w:r>
            <w:r w:rsidRPr="00E47020">
              <w:rPr>
                <w:szCs w:val="24"/>
              </w:rPr>
              <w:t>0.073</w:t>
            </w:r>
          </w:p>
        </w:tc>
        <w:tc>
          <w:tcPr>
            <w:tcW w:w="0" w:type="auto"/>
            <w:shd w:val="clear" w:color="auto" w:fill="auto"/>
            <w:noWrap/>
            <w:vAlign w:val="bottom"/>
            <w:hideMark/>
          </w:tcPr>
          <w:p w14:paraId="33488544" w14:textId="77777777" w:rsidR="00DA4ECD" w:rsidRPr="00E47020" w:rsidRDefault="00DA4ECD" w:rsidP="00E47020">
            <w:pPr>
              <w:pStyle w:val="TableBody"/>
              <w:autoSpaceDE w:val="0"/>
              <w:autoSpaceDN w:val="0"/>
              <w:adjustRightInd w:val="0"/>
              <w:jc w:val="center"/>
            </w:pPr>
            <w:r w:rsidRPr="00E47020">
              <w:rPr>
                <w:szCs w:val="24"/>
              </w:rPr>
              <w:t>0.005</w:t>
            </w:r>
          </w:p>
        </w:tc>
      </w:tr>
      <w:tr w:rsidR="00E47020" w:rsidRPr="00E47020" w14:paraId="4745E7CC" w14:textId="77777777" w:rsidTr="00E47020">
        <w:tc>
          <w:tcPr>
            <w:tcW w:w="0" w:type="auto"/>
            <w:gridSpan w:val="2"/>
            <w:shd w:val="clear" w:color="auto" w:fill="auto"/>
            <w:vAlign w:val="center"/>
            <w:hideMark/>
          </w:tcPr>
          <w:p w14:paraId="643AF667" w14:textId="77777777" w:rsidR="00DA4ECD" w:rsidRPr="00E47020" w:rsidRDefault="00DA4ECD" w:rsidP="00E47020">
            <w:pPr>
              <w:pStyle w:val="TableBody"/>
              <w:autoSpaceDE w:val="0"/>
              <w:autoSpaceDN w:val="0"/>
              <w:adjustRightInd w:val="0"/>
            </w:pPr>
            <w:r w:rsidRPr="00E47020">
              <w:rPr>
                <w:szCs w:val="24"/>
              </w:rPr>
              <w:t>[ems]Diabetes</w:t>
            </w:r>
          </w:p>
        </w:tc>
        <w:tc>
          <w:tcPr>
            <w:tcW w:w="0" w:type="auto"/>
            <w:shd w:val="clear" w:color="auto" w:fill="auto"/>
            <w:noWrap/>
            <w:vAlign w:val="bottom"/>
            <w:hideMark/>
          </w:tcPr>
          <w:p w14:paraId="450BBE1D" w14:textId="77777777" w:rsidR="00DA4ECD" w:rsidRPr="00E47020" w:rsidRDefault="00DA4ECD" w:rsidP="00E47020">
            <w:pPr>
              <w:pStyle w:val="TableBody"/>
              <w:autoSpaceDE w:val="0"/>
              <w:autoSpaceDN w:val="0"/>
              <w:adjustRightInd w:val="0"/>
              <w:jc w:val="center"/>
            </w:pPr>
            <w:r w:rsidRPr="00E47020">
              <w:rPr>
                <w:rFonts w:ascii="Symbol" w:hAnsi="Symbol"/>
                <w:szCs w:val="24"/>
              </w:rPr>
              <w:t></w:t>
            </w:r>
            <w:r w:rsidRPr="00E47020">
              <w:rPr>
                <w:szCs w:val="24"/>
              </w:rPr>
              <w:t>0.572</w:t>
            </w:r>
          </w:p>
        </w:tc>
        <w:tc>
          <w:tcPr>
            <w:tcW w:w="0" w:type="auto"/>
            <w:shd w:val="clear" w:color="auto" w:fill="auto"/>
            <w:noWrap/>
            <w:vAlign w:val="bottom"/>
            <w:hideMark/>
          </w:tcPr>
          <w:p w14:paraId="6E892796" w14:textId="77777777" w:rsidR="00DA4ECD" w:rsidRPr="00E47020" w:rsidRDefault="00DA4ECD" w:rsidP="00E47020">
            <w:pPr>
              <w:pStyle w:val="TableBody"/>
              <w:autoSpaceDE w:val="0"/>
              <w:autoSpaceDN w:val="0"/>
              <w:adjustRightInd w:val="0"/>
              <w:jc w:val="center"/>
            </w:pPr>
            <w:r w:rsidRPr="00E47020">
              <w:rPr>
                <w:rFonts w:ascii="Symbol" w:hAnsi="Symbol"/>
                <w:szCs w:val="24"/>
              </w:rPr>
              <w:t></w:t>
            </w:r>
            <w:r w:rsidRPr="00E47020">
              <w:rPr>
                <w:szCs w:val="24"/>
              </w:rPr>
              <w:t>0.076</w:t>
            </w:r>
          </w:p>
        </w:tc>
        <w:tc>
          <w:tcPr>
            <w:tcW w:w="0" w:type="auto"/>
            <w:shd w:val="clear" w:color="auto" w:fill="auto"/>
            <w:noWrap/>
            <w:vAlign w:val="bottom"/>
            <w:hideMark/>
          </w:tcPr>
          <w:p w14:paraId="1EC0A985" w14:textId="77777777" w:rsidR="00DA4ECD" w:rsidRPr="00E47020" w:rsidRDefault="00DA4ECD" w:rsidP="00E47020">
            <w:pPr>
              <w:pStyle w:val="TableBody"/>
              <w:autoSpaceDE w:val="0"/>
              <w:autoSpaceDN w:val="0"/>
              <w:adjustRightInd w:val="0"/>
              <w:jc w:val="center"/>
            </w:pPr>
            <w:r w:rsidRPr="00E47020">
              <w:rPr>
                <w:szCs w:val="24"/>
              </w:rPr>
              <w:t>0.028</w:t>
            </w:r>
          </w:p>
        </w:tc>
        <w:tc>
          <w:tcPr>
            <w:tcW w:w="0" w:type="auto"/>
            <w:shd w:val="clear" w:color="auto" w:fill="auto"/>
            <w:noWrap/>
            <w:vAlign w:val="bottom"/>
            <w:hideMark/>
          </w:tcPr>
          <w:p w14:paraId="603408E3" w14:textId="77777777" w:rsidR="00DA4ECD" w:rsidRPr="00E47020" w:rsidRDefault="00DA4ECD" w:rsidP="00E47020">
            <w:pPr>
              <w:pStyle w:val="TableBody"/>
              <w:autoSpaceDE w:val="0"/>
              <w:autoSpaceDN w:val="0"/>
              <w:adjustRightInd w:val="0"/>
              <w:jc w:val="center"/>
            </w:pPr>
            <w:r w:rsidRPr="00E47020">
              <w:rPr>
                <w:rFonts w:ascii="Symbol" w:hAnsi="Symbol"/>
                <w:szCs w:val="24"/>
              </w:rPr>
              <w:t></w:t>
            </w:r>
            <w:r w:rsidRPr="00E47020">
              <w:rPr>
                <w:szCs w:val="24"/>
              </w:rPr>
              <w:t>0.029</w:t>
            </w:r>
          </w:p>
        </w:tc>
      </w:tr>
      <w:tr w:rsidR="00E47020" w:rsidRPr="00E47020" w14:paraId="6A844AE7" w14:textId="77777777" w:rsidTr="00E47020">
        <w:tc>
          <w:tcPr>
            <w:tcW w:w="0" w:type="auto"/>
            <w:gridSpan w:val="2"/>
            <w:shd w:val="clear" w:color="auto" w:fill="auto"/>
            <w:vAlign w:val="center"/>
            <w:hideMark/>
          </w:tcPr>
          <w:p w14:paraId="5FDA5633" w14:textId="77777777" w:rsidR="00DA4ECD" w:rsidRPr="00E47020" w:rsidRDefault="00DA4ECD" w:rsidP="00E47020">
            <w:pPr>
              <w:pStyle w:val="TableBody"/>
              <w:autoSpaceDE w:val="0"/>
              <w:autoSpaceDN w:val="0"/>
              <w:adjustRightInd w:val="0"/>
            </w:pPr>
            <w:r w:rsidRPr="00E47020">
              <w:rPr>
                <w:szCs w:val="24"/>
              </w:rPr>
              <w:t>[ems]IHD</w:t>
            </w:r>
          </w:p>
        </w:tc>
        <w:tc>
          <w:tcPr>
            <w:tcW w:w="0" w:type="auto"/>
            <w:shd w:val="clear" w:color="auto" w:fill="auto"/>
            <w:noWrap/>
            <w:vAlign w:val="bottom"/>
            <w:hideMark/>
          </w:tcPr>
          <w:p w14:paraId="5629BB3E" w14:textId="77777777" w:rsidR="00DA4ECD" w:rsidRPr="00E47020" w:rsidRDefault="00DA4ECD" w:rsidP="00E47020">
            <w:pPr>
              <w:pStyle w:val="TableBody"/>
              <w:autoSpaceDE w:val="0"/>
              <w:autoSpaceDN w:val="0"/>
              <w:adjustRightInd w:val="0"/>
              <w:jc w:val="center"/>
            </w:pPr>
            <w:r w:rsidRPr="00E47020">
              <w:rPr>
                <w:szCs w:val="24"/>
              </w:rPr>
              <w:t>0.007</w:t>
            </w:r>
          </w:p>
        </w:tc>
        <w:tc>
          <w:tcPr>
            <w:tcW w:w="0" w:type="auto"/>
            <w:shd w:val="clear" w:color="auto" w:fill="auto"/>
            <w:noWrap/>
            <w:vAlign w:val="bottom"/>
            <w:hideMark/>
          </w:tcPr>
          <w:p w14:paraId="1A0115C3" w14:textId="77777777" w:rsidR="00DA4ECD" w:rsidRPr="00E47020" w:rsidRDefault="00DA4ECD" w:rsidP="00E47020">
            <w:pPr>
              <w:pStyle w:val="TableBody"/>
              <w:autoSpaceDE w:val="0"/>
              <w:autoSpaceDN w:val="0"/>
              <w:adjustRightInd w:val="0"/>
              <w:jc w:val="center"/>
            </w:pPr>
            <w:r w:rsidRPr="00E47020">
              <w:rPr>
                <w:rFonts w:ascii="Symbol" w:hAnsi="Symbol"/>
                <w:szCs w:val="24"/>
              </w:rPr>
              <w:t></w:t>
            </w:r>
            <w:r w:rsidRPr="00E47020">
              <w:rPr>
                <w:szCs w:val="24"/>
              </w:rPr>
              <w:t>0.116</w:t>
            </w:r>
          </w:p>
        </w:tc>
        <w:tc>
          <w:tcPr>
            <w:tcW w:w="0" w:type="auto"/>
            <w:shd w:val="clear" w:color="auto" w:fill="auto"/>
            <w:noWrap/>
            <w:vAlign w:val="bottom"/>
            <w:hideMark/>
          </w:tcPr>
          <w:p w14:paraId="36ACA452" w14:textId="77777777" w:rsidR="00DA4ECD" w:rsidRPr="00E47020" w:rsidRDefault="00DA4ECD" w:rsidP="00E47020">
            <w:pPr>
              <w:pStyle w:val="TableBody"/>
              <w:autoSpaceDE w:val="0"/>
              <w:autoSpaceDN w:val="0"/>
              <w:adjustRightInd w:val="0"/>
              <w:jc w:val="center"/>
            </w:pPr>
            <w:r w:rsidRPr="00E47020">
              <w:rPr>
                <w:rFonts w:ascii="Symbol" w:hAnsi="Symbol"/>
                <w:szCs w:val="24"/>
              </w:rPr>
              <w:t></w:t>
            </w:r>
            <w:r w:rsidRPr="00E47020">
              <w:rPr>
                <w:szCs w:val="24"/>
              </w:rPr>
              <w:t>0.023</w:t>
            </w:r>
          </w:p>
        </w:tc>
        <w:tc>
          <w:tcPr>
            <w:tcW w:w="0" w:type="auto"/>
            <w:shd w:val="clear" w:color="auto" w:fill="auto"/>
            <w:noWrap/>
            <w:vAlign w:val="bottom"/>
            <w:hideMark/>
          </w:tcPr>
          <w:p w14:paraId="1828A666" w14:textId="77777777" w:rsidR="00DA4ECD" w:rsidRPr="00E47020" w:rsidRDefault="00DA4ECD" w:rsidP="00E47020">
            <w:pPr>
              <w:pStyle w:val="TableBody"/>
              <w:autoSpaceDE w:val="0"/>
              <w:autoSpaceDN w:val="0"/>
              <w:adjustRightInd w:val="0"/>
              <w:jc w:val="center"/>
            </w:pPr>
            <w:r w:rsidRPr="00E47020">
              <w:rPr>
                <w:szCs w:val="24"/>
              </w:rPr>
              <w:t>0.003</w:t>
            </w:r>
          </w:p>
        </w:tc>
      </w:tr>
      <w:tr w:rsidR="00E47020" w:rsidRPr="00E47020" w14:paraId="15F530B5" w14:textId="77777777" w:rsidTr="00E47020">
        <w:tc>
          <w:tcPr>
            <w:tcW w:w="0" w:type="auto"/>
            <w:gridSpan w:val="2"/>
            <w:shd w:val="clear" w:color="auto" w:fill="auto"/>
            <w:vAlign w:val="center"/>
            <w:hideMark/>
          </w:tcPr>
          <w:p w14:paraId="703A746E" w14:textId="77777777" w:rsidR="00DA4ECD" w:rsidRPr="00E47020" w:rsidRDefault="00DA4ECD" w:rsidP="00E47020">
            <w:pPr>
              <w:pStyle w:val="TableBody"/>
              <w:autoSpaceDE w:val="0"/>
              <w:autoSpaceDN w:val="0"/>
              <w:adjustRightInd w:val="0"/>
            </w:pPr>
            <w:r w:rsidRPr="00E47020">
              <w:rPr>
                <w:szCs w:val="24"/>
              </w:rPr>
              <w:t>[ems]Lung cancer</w:t>
            </w:r>
          </w:p>
        </w:tc>
        <w:tc>
          <w:tcPr>
            <w:tcW w:w="0" w:type="auto"/>
            <w:shd w:val="clear" w:color="auto" w:fill="auto"/>
            <w:noWrap/>
            <w:vAlign w:val="bottom"/>
            <w:hideMark/>
          </w:tcPr>
          <w:p w14:paraId="0D918B1D" w14:textId="77777777" w:rsidR="00DA4ECD" w:rsidRPr="00E47020" w:rsidRDefault="00DA4ECD" w:rsidP="00E47020">
            <w:pPr>
              <w:pStyle w:val="TableBody"/>
              <w:autoSpaceDE w:val="0"/>
              <w:autoSpaceDN w:val="0"/>
              <w:adjustRightInd w:val="0"/>
              <w:jc w:val="center"/>
            </w:pPr>
            <w:r w:rsidRPr="00E47020">
              <w:rPr>
                <w:szCs w:val="24"/>
              </w:rPr>
              <w:t>0.048</w:t>
            </w:r>
          </w:p>
        </w:tc>
        <w:tc>
          <w:tcPr>
            <w:tcW w:w="0" w:type="auto"/>
            <w:shd w:val="clear" w:color="auto" w:fill="auto"/>
            <w:noWrap/>
            <w:vAlign w:val="bottom"/>
            <w:hideMark/>
          </w:tcPr>
          <w:p w14:paraId="2392816C" w14:textId="77777777" w:rsidR="00DA4ECD" w:rsidRPr="00E47020" w:rsidRDefault="00DA4ECD" w:rsidP="00E47020">
            <w:pPr>
              <w:pStyle w:val="TableBody"/>
              <w:autoSpaceDE w:val="0"/>
              <w:autoSpaceDN w:val="0"/>
              <w:adjustRightInd w:val="0"/>
              <w:jc w:val="center"/>
            </w:pPr>
            <w:r w:rsidRPr="00E47020">
              <w:rPr>
                <w:szCs w:val="24"/>
              </w:rPr>
              <w:t>0.099</w:t>
            </w:r>
          </w:p>
        </w:tc>
        <w:tc>
          <w:tcPr>
            <w:tcW w:w="0" w:type="auto"/>
            <w:shd w:val="clear" w:color="auto" w:fill="auto"/>
            <w:noWrap/>
            <w:vAlign w:val="bottom"/>
            <w:hideMark/>
          </w:tcPr>
          <w:p w14:paraId="467BD451" w14:textId="77777777" w:rsidR="00DA4ECD" w:rsidRPr="00E47020" w:rsidRDefault="00DA4ECD" w:rsidP="00E47020">
            <w:pPr>
              <w:pStyle w:val="TableBody"/>
              <w:autoSpaceDE w:val="0"/>
              <w:autoSpaceDN w:val="0"/>
              <w:adjustRightInd w:val="0"/>
              <w:jc w:val="center"/>
            </w:pPr>
            <w:r w:rsidRPr="00E47020">
              <w:rPr>
                <w:rFonts w:ascii="Symbol" w:hAnsi="Symbol"/>
                <w:szCs w:val="24"/>
              </w:rPr>
              <w:t></w:t>
            </w:r>
            <w:r w:rsidRPr="00E47020">
              <w:rPr>
                <w:szCs w:val="24"/>
              </w:rPr>
              <w:t>0.004</w:t>
            </w:r>
          </w:p>
        </w:tc>
        <w:tc>
          <w:tcPr>
            <w:tcW w:w="0" w:type="auto"/>
            <w:shd w:val="clear" w:color="auto" w:fill="auto"/>
            <w:noWrap/>
            <w:vAlign w:val="bottom"/>
            <w:hideMark/>
          </w:tcPr>
          <w:p w14:paraId="178CF73A" w14:textId="77777777" w:rsidR="00DA4ECD" w:rsidRPr="00E47020" w:rsidRDefault="00DA4ECD" w:rsidP="00E47020">
            <w:pPr>
              <w:pStyle w:val="TableBody"/>
              <w:autoSpaceDE w:val="0"/>
              <w:autoSpaceDN w:val="0"/>
              <w:adjustRightInd w:val="0"/>
              <w:jc w:val="center"/>
            </w:pPr>
            <w:r w:rsidRPr="00E47020">
              <w:rPr>
                <w:rFonts w:ascii="Symbol" w:hAnsi="Symbol"/>
                <w:szCs w:val="24"/>
              </w:rPr>
              <w:t></w:t>
            </w:r>
            <w:r w:rsidRPr="00E47020">
              <w:rPr>
                <w:szCs w:val="24"/>
              </w:rPr>
              <w:t>0.003</w:t>
            </w:r>
          </w:p>
        </w:tc>
      </w:tr>
      <w:tr w:rsidR="00E47020" w:rsidRPr="00E47020" w14:paraId="7C8FCABB" w14:textId="77777777" w:rsidTr="00E47020">
        <w:tc>
          <w:tcPr>
            <w:tcW w:w="0" w:type="auto"/>
            <w:gridSpan w:val="2"/>
            <w:shd w:val="clear" w:color="auto" w:fill="auto"/>
            <w:vAlign w:val="center"/>
            <w:hideMark/>
          </w:tcPr>
          <w:p w14:paraId="7A5A51EA" w14:textId="77777777" w:rsidR="00DA4ECD" w:rsidRPr="00E47020" w:rsidRDefault="00DA4ECD" w:rsidP="00E47020">
            <w:pPr>
              <w:pStyle w:val="TableBody"/>
              <w:autoSpaceDE w:val="0"/>
              <w:autoSpaceDN w:val="0"/>
              <w:adjustRightInd w:val="0"/>
            </w:pPr>
            <w:r w:rsidRPr="00E47020">
              <w:rPr>
                <w:szCs w:val="24"/>
              </w:rPr>
              <w:t>[ems]Cirrhosis</w:t>
            </w:r>
          </w:p>
        </w:tc>
        <w:tc>
          <w:tcPr>
            <w:tcW w:w="0" w:type="auto"/>
            <w:shd w:val="clear" w:color="auto" w:fill="auto"/>
            <w:noWrap/>
            <w:vAlign w:val="bottom"/>
            <w:hideMark/>
          </w:tcPr>
          <w:p w14:paraId="760566C1" w14:textId="77777777" w:rsidR="00DA4ECD" w:rsidRPr="00E47020" w:rsidRDefault="00DA4ECD" w:rsidP="00E47020">
            <w:pPr>
              <w:pStyle w:val="TableBody"/>
              <w:autoSpaceDE w:val="0"/>
              <w:autoSpaceDN w:val="0"/>
              <w:adjustRightInd w:val="0"/>
              <w:jc w:val="center"/>
            </w:pPr>
            <w:r w:rsidRPr="00E47020">
              <w:rPr>
                <w:szCs w:val="24"/>
              </w:rPr>
              <w:t>0.041</w:t>
            </w:r>
          </w:p>
        </w:tc>
        <w:tc>
          <w:tcPr>
            <w:tcW w:w="0" w:type="auto"/>
            <w:shd w:val="clear" w:color="auto" w:fill="auto"/>
            <w:noWrap/>
            <w:vAlign w:val="bottom"/>
            <w:hideMark/>
          </w:tcPr>
          <w:p w14:paraId="4843F7EB" w14:textId="77777777" w:rsidR="00DA4ECD" w:rsidRPr="00E47020" w:rsidRDefault="00DA4ECD" w:rsidP="00E47020">
            <w:pPr>
              <w:pStyle w:val="TableBody"/>
              <w:autoSpaceDE w:val="0"/>
              <w:autoSpaceDN w:val="0"/>
              <w:adjustRightInd w:val="0"/>
              <w:jc w:val="center"/>
            </w:pPr>
            <w:r w:rsidRPr="00E47020">
              <w:rPr>
                <w:szCs w:val="24"/>
              </w:rPr>
              <w:t>0.280</w:t>
            </w:r>
          </w:p>
        </w:tc>
        <w:tc>
          <w:tcPr>
            <w:tcW w:w="0" w:type="auto"/>
            <w:shd w:val="clear" w:color="auto" w:fill="auto"/>
            <w:noWrap/>
            <w:vAlign w:val="bottom"/>
            <w:hideMark/>
          </w:tcPr>
          <w:p w14:paraId="728ACB4F" w14:textId="77777777" w:rsidR="00DA4ECD" w:rsidRPr="00E47020" w:rsidRDefault="00DA4ECD" w:rsidP="00E47020">
            <w:pPr>
              <w:pStyle w:val="TableBody"/>
              <w:autoSpaceDE w:val="0"/>
              <w:autoSpaceDN w:val="0"/>
              <w:adjustRightInd w:val="0"/>
              <w:jc w:val="center"/>
            </w:pPr>
            <w:r w:rsidRPr="00E47020">
              <w:rPr>
                <w:rFonts w:ascii="Symbol" w:hAnsi="Symbol"/>
                <w:szCs w:val="24"/>
              </w:rPr>
              <w:t></w:t>
            </w:r>
            <w:r w:rsidRPr="00E47020">
              <w:rPr>
                <w:szCs w:val="24"/>
              </w:rPr>
              <w:t>0.026</w:t>
            </w:r>
          </w:p>
        </w:tc>
        <w:tc>
          <w:tcPr>
            <w:tcW w:w="0" w:type="auto"/>
            <w:shd w:val="clear" w:color="auto" w:fill="auto"/>
            <w:noWrap/>
            <w:vAlign w:val="bottom"/>
            <w:hideMark/>
          </w:tcPr>
          <w:p w14:paraId="51A686D7" w14:textId="77777777" w:rsidR="00DA4ECD" w:rsidRPr="00E47020" w:rsidRDefault="00DA4ECD" w:rsidP="00E47020">
            <w:pPr>
              <w:pStyle w:val="TableBody"/>
              <w:autoSpaceDE w:val="0"/>
              <w:autoSpaceDN w:val="0"/>
              <w:adjustRightInd w:val="0"/>
              <w:jc w:val="center"/>
            </w:pPr>
            <w:r w:rsidRPr="00E47020">
              <w:rPr>
                <w:rFonts w:ascii="Symbol" w:hAnsi="Symbol"/>
                <w:szCs w:val="24"/>
              </w:rPr>
              <w:t></w:t>
            </w:r>
            <w:r w:rsidRPr="00E47020">
              <w:rPr>
                <w:szCs w:val="24"/>
              </w:rPr>
              <w:t>0.105</w:t>
            </w:r>
          </w:p>
        </w:tc>
      </w:tr>
      <w:tr w:rsidR="00E47020" w:rsidRPr="00E47020" w14:paraId="7B7C0BBA" w14:textId="77777777" w:rsidTr="00E47020">
        <w:tc>
          <w:tcPr>
            <w:tcW w:w="0" w:type="auto"/>
            <w:gridSpan w:val="2"/>
            <w:shd w:val="clear" w:color="auto" w:fill="auto"/>
            <w:vAlign w:val="center"/>
            <w:hideMark/>
          </w:tcPr>
          <w:p w14:paraId="336165F7" w14:textId="77777777" w:rsidR="00DA4ECD" w:rsidRPr="00E47020" w:rsidRDefault="00CD5E9C" w:rsidP="00E47020">
            <w:pPr>
              <w:pStyle w:val="TableBody"/>
              <w:autoSpaceDE w:val="0"/>
              <w:autoSpaceDN w:val="0"/>
              <w:adjustRightInd w:val="0"/>
            </w:pPr>
            <w:r w:rsidRPr="00E47020">
              <w:rPr>
                <w:szCs w:val="24"/>
              </w:rPr>
              <w:t>[ems]</w:t>
            </w:r>
            <w:r w:rsidR="00DA4ECD" w:rsidRPr="00E47020">
              <w:rPr>
                <w:szCs w:val="24"/>
              </w:rPr>
              <w:t>Homicide</w:t>
            </w:r>
          </w:p>
        </w:tc>
        <w:tc>
          <w:tcPr>
            <w:tcW w:w="0" w:type="auto"/>
            <w:shd w:val="clear" w:color="auto" w:fill="auto"/>
            <w:noWrap/>
            <w:vAlign w:val="bottom"/>
            <w:hideMark/>
          </w:tcPr>
          <w:p w14:paraId="3A917C4A" w14:textId="77777777" w:rsidR="00DA4ECD" w:rsidRPr="00E47020" w:rsidRDefault="00DA4ECD" w:rsidP="00E47020">
            <w:pPr>
              <w:pStyle w:val="TableBody"/>
              <w:autoSpaceDE w:val="0"/>
              <w:autoSpaceDN w:val="0"/>
              <w:adjustRightInd w:val="0"/>
              <w:jc w:val="center"/>
            </w:pPr>
            <w:r w:rsidRPr="00E47020">
              <w:rPr>
                <w:szCs w:val="24"/>
              </w:rPr>
              <w:t>0.447</w:t>
            </w:r>
          </w:p>
        </w:tc>
        <w:tc>
          <w:tcPr>
            <w:tcW w:w="0" w:type="auto"/>
            <w:shd w:val="clear" w:color="auto" w:fill="auto"/>
            <w:noWrap/>
            <w:vAlign w:val="bottom"/>
            <w:hideMark/>
          </w:tcPr>
          <w:p w14:paraId="7A59E843" w14:textId="77777777" w:rsidR="00DA4ECD" w:rsidRPr="00E47020" w:rsidRDefault="00DA4ECD" w:rsidP="00E47020">
            <w:pPr>
              <w:pStyle w:val="TableBody"/>
              <w:autoSpaceDE w:val="0"/>
              <w:autoSpaceDN w:val="0"/>
              <w:adjustRightInd w:val="0"/>
              <w:jc w:val="center"/>
            </w:pPr>
            <w:r w:rsidRPr="00E47020">
              <w:rPr>
                <w:rFonts w:ascii="Symbol" w:hAnsi="Symbol"/>
                <w:szCs w:val="24"/>
              </w:rPr>
              <w:t></w:t>
            </w:r>
            <w:r w:rsidRPr="00E47020">
              <w:rPr>
                <w:szCs w:val="24"/>
              </w:rPr>
              <w:t>0.290</w:t>
            </w:r>
          </w:p>
        </w:tc>
        <w:tc>
          <w:tcPr>
            <w:tcW w:w="0" w:type="auto"/>
            <w:shd w:val="clear" w:color="auto" w:fill="auto"/>
            <w:noWrap/>
            <w:vAlign w:val="bottom"/>
            <w:hideMark/>
          </w:tcPr>
          <w:p w14:paraId="66305A2F" w14:textId="77777777" w:rsidR="00DA4ECD" w:rsidRPr="00E47020" w:rsidRDefault="00DA4ECD" w:rsidP="00E47020">
            <w:pPr>
              <w:pStyle w:val="TableBody"/>
              <w:autoSpaceDE w:val="0"/>
              <w:autoSpaceDN w:val="0"/>
              <w:adjustRightInd w:val="0"/>
              <w:jc w:val="center"/>
            </w:pPr>
            <w:r w:rsidRPr="00E47020">
              <w:rPr>
                <w:rFonts w:ascii="Symbol" w:hAnsi="Symbol"/>
                <w:szCs w:val="24"/>
              </w:rPr>
              <w:t></w:t>
            </w:r>
            <w:r w:rsidRPr="00E47020">
              <w:rPr>
                <w:szCs w:val="24"/>
              </w:rPr>
              <w:t>0.265</w:t>
            </w:r>
          </w:p>
        </w:tc>
        <w:tc>
          <w:tcPr>
            <w:tcW w:w="0" w:type="auto"/>
            <w:shd w:val="clear" w:color="auto" w:fill="auto"/>
            <w:noWrap/>
            <w:vAlign w:val="bottom"/>
            <w:hideMark/>
          </w:tcPr>
          <w:p w14:paraId="6800A30D" w14:textId="77777777" w:rsidR="00DA4ECD" w:rsidRPr="00E47020" w:rsidRDefault="00DA4ECD" w:rsidP="00E47020">
            <w:pPr>
              <w:pStyle w:val="TableBody"/>
              <w:autoSpaceDE w:val="0"/>
              <w:autoSpaceDN w:val="0"/>
              <w:adjustRightInd w:val="0"/>
              <w:jc w:val="center"/>
            </w:pPr>
            <w:r w:rsidRPr="00E47020">
              <w:rPr>
                <w:szCs w:val="24"/>
              </w:rPr>
              <w:t>0.186</w:t>
            </w:r>
          </w:p>
        </w:tc>
      </w:tr>
      <w:tr w:rsidR="00E47020" w:rsidRPr="00E47020" w14:paraId="061B0984" w14:textId="77777777" w:rsidTr="00E47020">
        <w:tc>
          <w:tcPr>
            <w:tcW w:w="0" w:type="auto"/>
            <w:gridSpan w:val="2"/>
            <w:shd w:val="clear" w:color="auto" w:fill="auto"/>
            <w:vAlign w:val="center"/>
            <w:hideMark/>
          </w:tcPr>
          <w:p w14:paraId="60DACEE3" w14:textId="77777777" w:rsidR="00DA4ECD" w:rsidRPr="00E47020" w:rsidRDefault="00DA4ECD" w:rsidP="00E47020">
            <w:pPr>
              <w:pStyle w:val="TableBody"/>
              <w:autoSpaceDE w:val="0"/>
              <w:autoSpaceDN w:val="0"/>
              <w:adjustRightInd w:val="0"/>
            </w:pPr>
            <w:r w:rsidRPr="00E47020">
              <w:rPr>
                <w:szCs w:val="24"/>
              </w:rPr>
              <w:t>[ems]Traffic accidents</w:t>
            </w:r>
          </w:p>
        </w:tc>
        <w:tc>
          <w:tcPr>
            <w:tcW w:w="0" w:type="auto"/>
            <w:shd w:val="clear" w:color="auto" w:fill="auto"/>
            <w:noWrap/>
            <w:vAlign w:val="bottom"/>
            <w:hideMark/>
          </w:tcPr>
          <w:p w14:paraId="453FBF18" w14:textId="77777777" w:rsidR="00DA4ECD" w:rsidRPr="00E47020" w:rsidRDefault="00DA4ECD" w:rsidP="00E47020">
            <w:pPr>
              <w:pStyle w:val="TableBody"/>
              <w:autoSpaceDE w:val="0"/>
              <w:autoSpaceDN w:val="0"/>
              <w:adjustRightInd w:val="0"/>
              <w:jc w:val="center"/>
            </w:pPr>
            <w:r w:rsidRPr="00E47020">
              <w:rPr>
                <w:rFonts w:ascii="Symbol" w:hAnsi="Symbol"/>
                <w:szCs w:val="24"/>
              </w:rPr>
              <w:t></w:t>
            </w:r>
            <w:r w:rsidRPr="00E47020">
              <w:rPr>
                <w:szCs w:val="24"/>
              </w:rPr>
              <w:t>0.069</w:t>
            </w:r>
          </w:p>
        </w:tc>
        <w:tc>
          <w:tcPr>
            <w:tcW w:w="0" w:type="auto"/>
            <w:shd w:val="clear" w:color="auto" w:fill="auto"/>
            <w:noWrap/>
            <w:vAlign w:val="bottom"/>
            <w:hideMark/>
          </w:tcPr>
          <w:p w14:paraId="3992D363" w14:textId="77777777" w:rsidR="00DA4ECD" w:rsidRPr="00E47020" w:rsidRDefault="00DA4ECD" w:rsidP="00E47020">
            <w:pPr>
              <w:pStyle w:val="TableBody"/>
              <w:autoSpaceDE w:val="0"/>
              <w:autoSpaceDN w:val="0"/>
              <w:adjustRightInd w:val="0"/>
              <w:jc w:val="center"/>
            </w:pPr>
            <w:r w:rsidRPr="00E47020">
              <w:rPr>
                <w:szCs w:val="24"/>
              </w:rPr>
              <w:t>0.180</w:t>
            </w:r>
          </w:p>
        </w:tc>
        <w:tc>
          <w:tcPr>
            <w:tcW w:w="0" w:type="auto"/>
            <w:shd w:val="clear" w:color="auto" w:fill="auto"/>
            <w:noWrap/>
            <w:vAlign w:val="bottom"/>
            <w:hideMark/>
          </w:tcPr>
          <w:p w14:paraId="50C4445F" w14:textId="77777777" w:rsidR="00DA4ECD" w:rsidRPr="00E47020" w:rsidRDefault="00DA4ECD" w:rsidP="00E47020">
            <w:pPr>
              <w:pStyle w:val="TableBody"/>
              <w:autoSpaceDE w:val="0"/>
              <w:autoSpaceDN w:val="0"/>
              <w:adjustRightInd w:val="0"/>
              <w:jc w:val="center"/>
            </w:pPr>
            <w:r w:rsidRPr="00E47020">
              <w:rPr>
                <w:szCs w:val="24"/>
              </w:rPr>
              <w:t>0.048</w:t>
            </w:r>
          </w:p>
        </w:tc>
        <w:tc>
          <w:tcPr>
            <w:tcW w:w="0" w:type="auto"/>
            <w:shd w:val="clear" w:color="auto" w:fill="auto"/>
            <w:noWrap/>
            <w:vAlign w:val="bottom"/>
            <w:hideMark/>
          </w:tcPr>
          <w:p w14:paraId="147FCE53" w14:textId="77777777" w:rsidR="00DA4ECD" w:rsidRPr="00E47020" w:rsidRDefault="00DA4ECD" w:rsidP="00E47020">
            <w:pPr>
              <w:pStyle w:val="TableBody"/>
              <w:autoSpaceDE w:val="0"/>
              <w:autoSpaceDN w:val="0"/>
              <w:adjustRightInd w:val="0"/>
              <w:jc w:val="center"/>
            </w:pPr>
            <w:r w:rsidRPr="00E47020">
              <w:rPr>
                <w:rFonts w:ascii="Symbol" w:hAnsi="Symbol"/>
                <w:szCs w:val="24"/>
              </w:rPr>
              <w:t></w:t>
            </w:r>
            <w:r w:rsidRPr="00E47020">
              <w:rPr>
                <w:szCs w:val="24"/>
              </w:rPr>
              <w:t>0.097</w:t>
            </w:r>
          </w:p>
        </w:tc>
      </w:tr>
      <w:tr w:rsidR="00E47020" w:rsidRPr="00E47020" w14:paraId="191C59B7" w14:textId="77777777" w:rsidTr="00E47020">
        <w:tc>
          <w:tcPr>
            <w:tcW w:w="0" w:type="auto"/>
            <w:gridSpan w:val="2"/>
            <w:shd w:val="clear" w:color="auto" w:fill="auto"/>
            <w:vAlign w:val="center"/>
            <w:hideMark/>
          </w:tcPr>
          <w:p w14:paraId="5648CBBE" w14:textId="77777777" w:rsidR="00DA4ECD" w:rsidRPr="00E47020" w:rsidRDefault="00DA4ECD" w:rsidP="00E47020">
            <w:pPr>
              <w:pStyle w:val="TableBody"/>
              <w:autoSpaceDE w:val="0"/>
              <w:autoSpaceDN w:val="0"/>
              <w:adjustRightInd w:val="0"/>
            </w:pPr>
            <w:r w:rsidRPr="00E47020">
              <w:rPr>
                <w:szCs w:val="24"/>
              </w:rPr>
              <w:t>[ems</w:t>
            </w:r>
            <w:commentRangeStart w:id="97"/>
            <w:commentRangeStart w:id="98"/>
            <w:r w:rsidRPr="00E47020">
              <w:rPr>
                <w:szCs w:val="24"/>
              </w:rPr>
              <w:t>]Rest</w:t>
            </w:r>
            <w:commentRangeEnd w:id="97"/>
            <w:r w:rsidR="00847C25">
              <w:rPr>
                <w:rStyle w:val="CommentReference"/>
                <w:rFonts w:ascii="Times New Roman" w:hAnsi="Times New Roman"/>
              </w:rPr>
              <w:commentReference w:id="97"/>
            </w:r>
            <w:commentRangeEnd w:id="98"/>
            <w:r w:rsidR="00DC01BC">
              <w:rPr>
                <w:rStyle w:val="CommentReference"/>
                <w:rFonts w:ascii="Times New Roman" w:hAnsi="Times New Roman"/>
              </w:rPr>
              <w:commentReference w:id="98"/>
            </w:r>
          </w:p>
        </w:tc>
        <w:tc>
          <w:tcPr>
            <w:tcW w:w="0" w:type="auto"/>
            <w:shd w:val="clear" w:color="auto" w:fill="auto"/>
            <w:noWrap/>
            <w:vAlign w:val="bottom"/>
            <w:hideMark/>
          </w:tcPr>
          <w:p w14:paraId="41BD1A1B" w14:textId="77777777" w:rsidR="00DA4ECD" w:rsidRPr="00E47020" w:rsidRDefault="00DA4ECD" w:rsidP="00E47020">
            <w:pPr>
              <w:pStyle w:val="TableBody"/>
              <w:autoSpaceDE w:val="0"/>
              <w:autoSpaceDN w:val="0"/>
              <w:adjustRightInd w:val="0"/>
              <w:jc w:val="center"/>
            </w:pPr>
            <w:r w:rsidRPr="00E47020">
              <w:rPr>
                <w:szCs w:val="24"/>
              </w:rPr>
              <w:t>0.767</w:t>
            </w:r>
          </w:p>
        </w:tc>
        <w:tc>
          <w:tcPr>
            <w:tcW w:w="0" w:type="auto"/>
            <w:shd w:val="clear" w:color="auto" w:fill="auto"/>
            <w:noWrap/>
            <w:vAlign w:val="bottom"/>
            <w:hideMark/>
          </w:tcPr>
          <w:p w14:paraId="0E9F4EBC" w14:textId="77777777" w:rsidR="00DA4ECD" w:rsidRPr="00E47020" w:rsidRDefault="00DA4ECD" w:rsidP="00E47020">
            <w:pPr>
              <w:pStyle w:val="TableBody"/>
              <w:autoSpaceDE w:val="0"/>
              <w:autoSpaceDN w:val="0"/>
              <w:adjustRightInd w:val="0"/>
              <w:jc w:val="center"/>
            </w:pPr>
            <w:r w:rsidRPr="00E47020">
              <w:rPr>
                <w:szCs w:val="24"/>
              </w:rPr>
              <w:t>0.303</w:t>
            </w:r>
          </w:p>
        </w:tc>
        <w:tc>
          <w:tcPr>
            <w:tcW w:w="0" w:type="auto"/>
            <w:shd w:val="clear" w:color="auto" w:fill="auto"/>
            <w:noWrap/>
            <w:vAlign w:val="bottom"/>
            <w:hideMark/>
          </w:tcPr>
          <w:p w14:paraId="109C3C5F" w14:textId="77777777" w:rsidR="00DA4ECD" w:rsidRPr="00E47020" w:rsidRDefault="00DA4ECD" w:rsidP="00E47020">
            <w:pPr>
              <w:pStyle w:val="TableBody"/>
              <w:autoSpaceDE w:val="0"/>
              <w:autoSpaceDN w:val="0"/>
              <w:adjustRightInd w:val="0"/>
              <w:jc w:val="center"/>
            </w:pPr>
            <w:r w:rsidRPr="00E47020">
              <w:rPr>
                <w:rFonts w:ascii="Symbol" w:hAnsi="Symbol"/>
                <w:szCs w:val="24"/>
              </w:rPr>
              <w:t></w:t>
            </w:r>
            <w:r w:rsidRPr="00E47020">
              <w:rPr>
                <w:szCs w:val="24"/>
              </w:rPr>
              <w:t>0.193</w:t>
            </w:r>
          </w:p>
        </w:tc>
        <w:tc>
          <w:tcPr>
            <w:tcW w:w="0" w:type="auto"/>
            <w:shd w:val="clear" w:color="auto" w:fill="auto"/>
            <w:noWrap/>
            <w:vAlign w:val="bottom"/>
            <w:hideMark/>
          </w:tcPr>
          <w:p w14:paraId="54C4B338" w14:textId="77777777" w:rsidR="00DA4ECD" w:rsidRPr="00E47020" w:rsidRDefault="00DA4ECD" w:rsidP="00E47020">
            <w:pPr>
              <w:pStyle w:val="TableBody"/>
              <w:autoSpaceDE w:val="0"/>
              <w:autoSpaceDN w:val="0"/>
              <w:adjustRightInd w:val="0"/>
              <w:jc w:val="center"/>
            </w:pPr>
            <w:r w:rsidRPr="00E47020">
              <w:rPr>
                <w:rFonts w:ascii="Symbol" w:hAnsi="Symbol"/>
                <w:szCs w:val="24"/>
              </w:rPr>
              <w:t></w:t>
            </w:r>
            <w:r w:rsidRPr="00E47020">
              <w:rPr>
                <w:szCs w:val="24"/>
              </w:rPr>
              <w:t>0.107</w:t>
            </w:r>
          </w:p>
        </w:tc>
      </w:tr>
      <w:tr w:rsidR="00CD5E9C" w:rsidRPr="00E47020" w14:paraId="21CF97C4" w14:textId="77777777" w:rsidTr="00E47020">
        <w:tc>
          <w:tcPr>
            <w:tcW w:w="0" w:type="auto"/>
            <w:shd w:val="clear" w:color="auto" w:fill="auto"/>
            <w:vAlign w:val="center"/>
            <w:hideMark/>
          </w:tcPr>
          <w:p w14:paraId="6FAA8A4F" w14:textId="77777777" w:rsidR="00735DDC" w:rsidRPr="00E47020" w:rsidRDefault="00735DDC" w:rsidP="00E47020">
            <w:pPr>
              <w:rPr>
                <w:b/>
                <w:bCs/>
              </w:rPr>
            </w:pPr>
          </w:p>
        </w:tc>
        <w:tc>
          <w:tcPr>
            <w:tcW w:w="0" w:type="auto"/>
            <w:shd w:val="clear" w:color="auto" w:fill="auto"/>
            <w:noWrap/>
            <w:vAlign w:val="bottom"/>
            <w:hideMark/>
          </w:tcPr>
          <w:p w14:paraId="7C88E7D1" w14:textId="77777777" w:rsidR="00735DDC" w:rsidRPr="00E47020" w:rsidRDefault="00735DDC" w:rsidP="00E47020">
            <w:pPr>
              <w:pStyle w:val="TableBody"/>
              <w:autoSpaceDE w:val="0"/>
              <w:autoSpaceDN w:val="0"/>
              <w:adjustRightInd w:val="0"/>
            </w:pPr>
          </w:p>
        </w:tc>
        <w:tc>
          <w:tcPr>
            <w:tcW w:w="0" w:type="auto"/>
            <w:shd w:val="clear" w:color="auto" w:fill="auto"/>
            <w:noWrap/>
            <w:vAlign w:val="bottom"/>
            <w:hideMark/>
          </w:tcPr>
          <w:p w14:paraId="2B322527" w14:textId="77777777" w:rsidR="00735DDC" w:rsidRPr="00E47020" w:rsidRDefault="00735DDC" w:rsidP="00E47020">
            <w:pPr>
              <w:pStyle w:val="TableBody"/>
              <w:autoSpaceDE w:val="0"/>
              <w:autoSpaceDN w:val="0"/>
              <w:adjustRightInd w:val="0"/>
              <w:jc w:val="center"/>
            </w:pPr>
          </w:p>
        </w:tc>
        <w:tc>
          <w:tcPr>
            <w:tcW w:w="0" w:type="auto"/>
            <w:shd w:val="clear" w:color="auto" w:fill="auto"/>
            <w:noWrap/>
            <w:vAlign w:val="bottom"/>
            <w:hideMark/>
          </w:tcPr>
          <w:p w14:paraId="3DC8161F" w14:textId="77777777" w:rsidR="00735DDC" w:rsidRPr="00E47020" w:rsidRDefault="00735DDC" w:rsidP="00E47020">
            <w:pPr>
              <w:pStyle w:val="TableBody"/>
              <w:autoSpaceDE w:val="0"/>
              <w:autoSpaceDN w:val="0"/>
              <w:adjustRightInd w:val="0"/>
              <w:jc w:val="center"/>
            </w:pPr>
          </w:p>
        </w:tc>
        <w:tc>
          <w:tcPr>
            <w:tcW w:w="0" w:type="auto"/>
            <w:shd w:val="clear" w:color="auto" w:fill="auto"/>
            <w:noWrap/>
            <w:vAlign w:val="bottom"/>
            <w:hideMark/>
          </w:tcPr>
          <w:p w14:paraId="40056BA5" w14:textId="77777777" w:rsidR="00735DDC" w:rsidRPr="00E47020" w:rsidRDefault="00735DDC" w:rsidP="00E47020">
            <w:pPr>
              <w:pStyle w:val="TableBody"/>
              <w:autoSpaceDE w:val="0"/>
              <w:autoSpaceDN w:val="0"/>
              <w:adjustRightInd w:val="0"/>
              <w:jc w:val="center"/>
            </w:pPr>
          </w:p>
        </w:tc>
        <w:tc>
          <w:tcPr>
            <w:tcW w:w="0" w:type="auto"/>
            <w:shd w:val="clear" w:color="auto" w:fill="auto"/>
            <w:noWrap/>
            <w:vAlign w:val="bottom"/>
            <w:hideMark/>
          </w:tcPr>
          <w:p w14:paraId="2AFF5E40" w14:textId="77777777" w:rsidR="00735DDC" w:rsidRPr="00E47020" w:rsidRDefault="00735DDC" w:rsidP="00E47020">
            <w:pPr>
              <w:pStyle w:val="TableBody"/>
              <w:autoSpaceDE w:val="0"/>
              <w:autoSpaceDN w:val="0"/>
              <w:adjustRightInd w:val="0"/>
              <w:jc w:val="center"/>
            </w:pPr>
          </w:p>
        </w:tc>
      </w:tr>
      <w:tr w:rsidR="00E47020" w:rsidRPr="00E47020" w14:paraId="4A893AE2" w14:textId="77777777" w:rsidTr="00E47020">
        <w:tc>
          <w:tcPr>
            <w:tcW w:w="0" w:type="auto"/>
            <w:gridSpan w:val="2"/>
            <w:shd w:val="clear" w:color="auto" w:fill="auto"/>
            <w:vAlign w:val="center"/>
            <w:hideMark/>
          </w:tcPr>
          <w:p w14:paraId="33FDFDDD" w14:textId="77777777" w:rsidR="00DA4ECD" w:rsidRPr="00E47020" w:rsidRDefault="00CD5E9C" w:rsidP="00E47020">
            <w:pPr>
              <w:pStyle w:val="TableBody"/>
              <w:autoSpaceDE w:val="0"/>
              <w:autoSpaceDN w:val="0"/>
              <w:adjustRightInd w:val="0"/>
            </w:pPr>
            <w:r w:rsidRPr="00E47020">
              <w:rPr>
                <w:szCs w:val="24"/>
              </w:rPr>
              <w:t>[ems]</w:t>
            </w:r>
            <w:r w:rsidR="00DA4ECD" w:rsidRPr="00E47020">
              <w:rPr>
                <w:szCs w:val="24"/>
              </w:rPr>
              <w:t xml:space="preserve">Total </w:t>
            </w:r>
            <w:r w:rsidRPr="00E47020">
              <w:rPr>
                <w:szCs w:val="24"/>
              </w:rPr>
              <w:t>c</w:t>
            </w:r>
            <w:r w:rsidR="00DA4ECD" w:rsidRPr="00E47020">
              <w:rPr>
                <w:szCs w:val="24"/>
              </w:rPr>
              <w:t>hange</w:t>
            </w:r>
          </w:p>
        </w:tc>
        <w:tc>
          <w:tcPr>
            <w:tcW w:w="0" w:type="auto"/>
            <w:shd w:val="clear" w:color="auto" w:fill="auto"/>
            <w:noWrap/>
            <w:vAlign w:val="bottom"/>
            <w:hideMark/>
          </w:tcPr>
          <w:p w14:paraId="3200E1F3" w14:textId="77777777" w:rsidR="00DA4ECD" w:rsidRPr="00E47020" w:rsidRDefault="00DA4ECD" w:rsidP="00E47020">
            <w:pPr>
              <w:pStyle w:val="TableBody"/>
              <w:autoSpaceDE w:val="0"/>
              <w:autoSpaceDN w:val="0"/>
              <w:adjustRightInd w:val="0"/>
              <w:jc w:val="center"/>
            </w:pPr>
            <w:r w:rsidRPr="00E47020">
              <w:rPr>
                <w:szCs w:val="24"/>
              </w:rPr>
              <w:t>1.17</w:t>
            </w:r>
            <w:r w:rsidR="00CD5E9C" w:rsidRPr="00E47020">
              <w:rPr>
                <w:szCs w:val="24"/>
              </w:rPr>
              <w:t xml:space="preserve"> (</w:t>
            </w:r>
            <w:r w:rsidRPr="00E47020">
              <w:rPr>
                <w:szCs w:val="24"/>
              </w:rPr>
              <w:t>57.08 to 58.25</w:t>
            </w:r>
            <w:r w:rsidR="00CD5E9C" w:rsidRPr="00E47020">
              <w:rPr>
                <w:szCs w:val="24"/>
              </w:rPr>
              <w:t>)</w:t>
            </w:r>
          </w:p>
        </w:tc>
        <w:tc>
          <w:tcPr>
            <w:tcW w:w="0" w:type="auto"/>
            <w:shd w:val="clear" w:color="auto" w:fill="auto"/>
            <w:noWrap/>
            <w:vAlign w:val="bottom"/>
            <w:hideMark/>
          </w:tcPr>
          <w:p w14:paraId="66E8F8DF" w14:textId="77777777" w:rsidR="00DA4ECD" w:rsidRPr="00E47020" w:rsidRDefault="00DA4ECD" w:rsidP="00E47020">
            <w:pPr>
              <w:pStyle w:val="TableBody"/>
              <w:autoSpaceDE w:val="0"/>
              <w:autoSpaceDN w:val="0"/>
              <w:adjustRightInd w:val="0"/>
              <w:jc w:val="center"/>
            </w:pPr>
            <w:r w:rsidRPr="00E47020">
              <w:rPr>
                <w:szCs w:val="24"/>
              </w:rPr>
              <w:t>0.55</w:t>
            </w:r>
            <w:r w:rsidR="00CD5E9C" w:rsidRPr="00E47020">
              <w:rPr>
                <w:szCs w:val="24"/>
              </w:rPr>
              <w:t xml:space="preserve"> (</w:t>
            </w:r>
            <w:r w:rsidRPr="00E47020">
              <w:rPr>
                <w:szCs w:val="24"/>
              </w:rPr>
              <w:t>58.25 to 58.80</w:t>
            </w:r>
            <w:r w:rsidR="00CD5E9C" w:rsidRPr="00E47020">
              <w:rPr>
                <w:szCs w:val="24"/>
              </w:rPr>
              <w:t>)</w:t>
            </w:r>
          </w:p>
        </w:tc>
        <w:tc>
          <w:tcPr>
            <w:tcW w:w="0" w:type="auto"/>
            <w:shd w:val="clear" w:color="auto" w:fill="auto"/>
            <w:noWrap/>
            <w:vAlign w:val="bottom"/>
            <w:hideMark/>
          </w:tcPr>
          <w:p w14:paraId="12A07BCD" w14:textId="77777777" w:rsidR="00DA4ECD" w:rsidRPr="00E47020" w:rsidRDefault="00DA4ECD" w:rsidP="00E47020">
            <w:pPr>
              <w:pStyle w:val="TableBody"/>
              <w:autoSpaceDE w:val="0"/>
              <w:autoSpaceDN w:val="0"/>
              <w:adjustRightInd w:val="0"/>
              <w:jc w:val="center"/>
            </w:pPr>
            <w:r w:rsidRPr="00E47020">
              <w:rPr>
                <w:rFonts w:ascii="Symbol" w:hAnsi="Symbol"/>
                <w:szCs w:val="24"/>
              </w:rPr>
              <w:t></w:t>
            </w:r>
            <w:r w:rsidRPr="00E47020">
              <w:rPr>
                <w:szCs w:val="24"/>
              </w:rPr>
              <w:t>0.54</w:t>
            </w:r>
            <w:r w:rsidR="00CD5E9C" w:rsidRPr="00E47020">
              <w:rPr>
                <w:szCs w:val="24"/>
              </w:rPr>
              <w:t xml:space="preserve"> (</w:t>
            </w:r>
            <w:r w:rsidRPr="00E47020">
              <w:rPr>
                <w:szCs w:val="24"/>
              </w:rPr>
              <w:t>14.31 to 13.77</w:t>
            </w:r>
            <w:r w:rsidR="00CD5E9C" w:rsidRPr="00E47020">
              <w:rPr>
                <w:szCs w:val="24"/>
              </w:rPr>
              <w:t>)</w:t>
            </w:r>
          </w:p>
        </w:tc>
        <w:tc>
          <w:tcPr>
            <w:tcW w:w="0" w:type="auto"/>
            <w:shd w:val="clear" w:color="auto" w:fill="auto"/>
            <w:noWrap/>
            <w:vAlign w:val="bottom"/>
            <w:hideMark/>
          </w:tcPr>
          <w:p w14:paraId="31BA1375" w14:textId="77777777" w:rsidR="00DA4ECD" w:rsidRPr="00E47020" w:rsidRDefault="00DA4ECD" w:rsidP="00E47020">
            <w:pPr>
              <w:pStyle w:val="TableBody"/>
              <w:autoSpaceDE w:val="0"/>
              <w:autoSpaceDN w:val="0"/>
              <w:adjustRightInd w:val="0"/>
              <w:jc w:val="center"/>
            </w:pPr>
            <w:r w:rsidRPr="00E47020">
              <w:rPr>
                <w:rFonts w:ascii="Symbol" w:hAnsi="Symbol"/>
                <w:szCs w:val="24"/>
              </w:rPr>
              <w:t></w:t>
            </w:r>
            <w:r w:rsidRPr="00E47020">
              <w:rPr>
                <w:szCs w:val="24"/>
              </w:rPr>
              <w:t>0.15</w:t>
            </w:r>
            <w:r w:rsidR="00CD5E9C" w:rsidRPr="00E47020">
              <w:rPr>
                <w:szCs w:val="24"/>
              </w:rPr>
              <w:t xml:space="preserve"> (</w:t>
            </w:r>
            <w:r w:rsidRPr="00E47020">
              <w:rPr>
                <w:szCs w:val="24"/>
              </w:rPr>
              <w:t>13.77 to 13.62</w:t>
            </w:r>
            <w:r w:rsidR="00CD5E9C" w:rsidRPr="00E47020">
              <w:rPr>
                <w:szCs w:val="24"/>
              </w:rPr>
              <w:t>)</w:t>
            </w:r>
          </w:p>
        </w:tc>
      </w:tr>
      <w:tr w:rsidR="00E47020" w:rsidRPr="00E47020" w14:paraId="6EE5D407" w14:textId="77777777" w:rsidTr="00E47020">
        <w:tc>
          <w:tcPr>
            <w:tcW w:w="0" w:type="auto"/>
            <w:gridSpan w:val="2"/>
            <w:shd w:val="clear" w:color="auto" w:fill="auto"/>
            <w:noWrap/>
            <w:vAlign w:val="center"/>
          </w:tcPr>
          <w:p w14:paraId="0DA4BF9B" w14:textId="77777777" w:rsidR="00CD5E9C" w:rsidRPr="00E47020" w:rsidRDefault="00CD5E9C" w:rsidP="00E47020">
            <w:pPr>
              <w:pStyle w:val="TableBody"/>
              <w:autoSpaceDE w:val="0"/>
              <w:autoSpaceDN w:val="0"/>
              <w:adjustRightInd w:val="0"/>
              <w:rPr>
                <w:szCs w:val="24"/>
              </w:rPr>
            </w:pPr>
            <w:r w:rsidRPr="00E47020">
              <w:rPr>
                <w:szCs w:val="24"/>
              </w:rPr>
              <w:t>Females</w:t>
            </w:r>
          </w:p>
        </w:tc>
        <w:tc>
          <w:tcPr>
            <w:tcW w:w="0" w:type="auto"/>
            <w:shd w:val="clear" w:color="auto" w:fill="auto"/>
            <w:noWrap/>
            <w:vAlign w:val="bottom"/>
          </w:tcPr>
          <w:p w14:paraId="04574613" w14:textId="77777777" w:rsidR="00CD5E9C" w:rsidRPr="00E47020" w:rsidRDefault="00CD5E9C" w:rsidP="00E47020">
            <w:pPr>
              <w:pStyle w:val="TableBody"/>
              <w:autoSpaceDE w:val="0"/>
              <w:autoSpaceDN w:val="0"/>
              <w:adjustRightInd w:val="0"/>
              <w:jc w:val="center"/>
              <w:rPr>
                <w:szCs w:val="24"/>
              </w:rPr>
            </w:pPr>
          </w:p>
        </w:tc>
        <w:tc>
          <w:tcPr>
            <w:tcW w:w="0" w:type="auto"/>
            <w:shd w:val="clear" w:color="auto" w:fill="auto"/>
            <w:noWrap/>
            <w:vAlign w:val="bottom"/>
          </w:tcPr>
          <w:p w14:paraId="2327F330" w14:textId="77777777" w:rsidR="00CD5E9C" w:rsidRPr="00E47020" w:rsidRDefault="00CD5E9C" w:rsidP="00E47020">
            <w:pPr>
              <w:pStyle w:val="TableBody"/>
              <w:autoSpaceDE w:val="0"/>
              <w:autoSpaceDN w:val="0"/>
              <w:adjustRightInd w:val="0"/>
              <w:jc w:val="center"/>
              <w:rPr>
                <w:szCs w:val="24"/>
              </w:rPr>
            </w:pPr>
          </w:p>
        </w:tc>
        <w:tc>
          <w:tcPr>
            <w:tcW w:w="0" w:type="auto"/>
            <w:shd w:val="clear" w:color="auto" w:fill="auto"/>
            <w:noWrap/>
            <w:vAlign w:val="bottom"/>
          </w:tcPr>
          <w:p w14:paraId="4EA93953" w14:textId="77777777" w:rsidR="00CD5E9C" w:rsidRPr="00E47020" w:rsidRDefault="00CD5E9C" w:rsidP="00E47020">
            <w:pPr>
              <w:pStyle w:val="TableBody"/>
              <w:autoSpaceDE w:val="0"/>
              <w:autoSpaceDN w:val="0"/>
              <w:adjustRightInd w:val="0"/>
              <w:jc w:val="center"/>
              <w:rPr>
                <w:rFonts w:ascii="Symbol" w:hAnsi="Symbol"/>
                <w:szCs w:val="24"/>
              </w:rPr>
            </w:pPr>
          </w:p>
        </w:tc>
        <w:tc>
          <w:tcPr>
            <w:tcW w:w="0" w:type="auto"/>
            <w:shd w:val="clear" w:color="auto" w:fill="auto"/>
            <w:noWrap/>
            <w:vAlign w:val="bottom"/>
          </w:tcPr>
          <w:p w14:paraId="4D090A88" w14:textId="77777777" w:rsidR="00CD5E9C" w:rsidRPr="00E47020" w:rsidRDefault="00CD5E9C" w:rsidP="00E47020">
            <w:pPr>
              <w:pStyle w:val="TableBody"/>
              <w:autoSpaceDE w:val="0"/>
              <w:autoSpaceDN w:val="0"/>
              <w:adjustRightInd w:val="0"/>
              <w:jc w:val="center"/>
              <w:rPr>
                <w:rFonts w:ascii="Symbol" w:hAnsi="Symbol"/>
                <w:szCs w:val="24"/>
              </w:rPr>
            </w:pPr>
          </w:p>
        </w:tc>
      </w:tr>
      <w:tr w:rsidR="00E47020" w:rsidRPr="00E47020" w14:paraId="7A23BE17" w14:textId="77777777" w:rsidTr="00E47020">
        <w:tc>
          <w:tcPr>
            <w:tcW w:w="0" w:type="auto"/>
            <w:gridSpan w:val="2"/>
            <w:shd w:val="clear" w:color="auto" w:fill="auto"/>
            <w:noWrap/>
            <w:vAlign w:val="center"/>
            <w:hideMark/>
          </w:tcPr>
          <w:p w14:paraId="0203FB78" w14:textId="77777777" w:rsidR="00CD5E9C" w:rsidRPr="00E47020" w:rsidRDefault="00BA3A84" w:rsidP="00E47020">
            <w:pPr>
              <w:pStyle w:val="TableBody"/>
              <w:autoSpaceDE w:val="0"/>
              <w:autoSpaceDN w:val="0"/>
              <w:adjustRightInd w:val="0"/>
            </w:pPr>
            <w:r w:rsidRPr="00E47020">
              <w:rPr>
                <w:szCs w:val="24"/>
              </w:rPr>
              <w:t>[ems]</w:t>
            </w:r>
            <w:r w:rsidR="00CD5E9C" w:rsidRPr="00E47020">
              <w:rPr>
                <w:szCs w:val="24"/>
              </w:rPr>
              <w:t>Amenable to medical service</w:t>
            </w:r>
          </w:p>
        </w:tc>
        <w:tc>
          <w:tcPr>
            <w:tcW w:w="0" w:type="auto"/>
            <w:shd w:val="clear" w:color="auto" w:fill="auto"/>
            <w:noWrap/>
            <w:vAlign w:val="bottom"/>
            <w:hideMark/>
          </w:tcPr>
          <w:p w14:paraId="6DD2E5DC" w14:textId="77777777" w:rsidR="00CD5E9C" w:rsidRPr="00E47020" w:rsidRDefault="00CD5E9C" w:rsidP="00E47020">
            <w:pPr>
              <w:pStyle w:val="TableBody"/>
              <w:autoSpaceDE w:val="0"/>
              <w:autoSpaceDN w:val="0"/>
              <w:adjustRightInd w:val="0"/>
              <w:jc w:val="center"/>
            </w:pPr>
            <w:r w:rsidRPr="00E47020">
              <w:rPr>
                <w:szCs w:val="24"/>
              </w:rPr>
              <w:t>0.630</w:t>
            </w:r>
          </w:p>
        </w:tc>
        <w:tc>
          <w:tcPr>
            <w:tcW w:w="0" w:type="auto"/>
            <w:shd w:val="clear" w:color="auto" w:fill="auto"/>
            <w:noWrap/>
            <w:vAlign w:val="bottom"/>
            <w:hideMark/>
          </w:tcPr>
          <w:p w14:paraId="4EC91CC3" w14:textId="77777777" w:rsidR="00CD5E9C" w:rsidRPr="00E47020" w:rsidRDefault="00CD5E9C" w:rsidP="00E47020">
            <w:pPr>
              <w:pStyle w:val="TableBody"/>
              <w:autoSpaceDE w:val="0"/>
              <w:autoSpaceDN w:val="0"/>
              <w:adjustRightInd w:val="0"/>
              <w:jc w:val="center"/>
            </w:pPr>
            <w:r w:rsidRPr="00E47020">
              <w:rPr>
                <w:szCs w:val="24"/>
              </w:rPr>
              <w:t>0.393</w:t>
            </w:r>
          </w:p>
        </w:tc>
        <w:tc>
          <w:tcPr>
            <w:tcW w:w="0" w:type="auto"/>
            <w:shd w:val="clear" w:color="auto" w:fill="auto"/>
            <w:noWrap/>
            <w:vAlign w:val="bottom"/>
            <w:hideMark/>
          </w:tcPr>
          <w:p w14:paraId="14614EB7" w14:textId="77777777" w:rsidR="00CD5E9C" w:rsidRPr="00E47020" w:rsidRDefault="00CD5E9C" w:rsidP="00E47020">
            <w:pPr>
              <w:pStyle w:val="TableBody"/>
              <w:autoSpaceDE w:val="0"/>
              <w:autoSpaceDN w:val="0"/>
              <w:adjustRightInd w:val="0"/>
              <w:jc w:val="center"/>
            </w:pPr>
            <w:r w:rsidRPr="00E47020">
              <w:rPr>
                <w:rFonts w:ascii="Symbol" w:hAnsi="Symbol"/>
                <w:szCs w:val="24"/>
              </w:rPr>
              <w:t></w:t>
            </w:r>
            <w:r w:rsidRPr="00E47020">
              <w:rPr>
                <w:szCs w:val="24"/>
              </w:rPr>
              <w:t>0.236</w:t>
            </w:r>
          </w:p>
        </w:tc>
        <w:tc>
          <w:tcPr>
            <w:tcW w:w="0" w:type="auto"/>
            <w:shd w:val="clear" w:color="auto" w:fill="auto"/>
            <w:noWrap/>
            <w:vAlign w:val="bottom"/>
            <w:hideMark/>
          </w:tcPr>
          <w:p w14:paraId="74158F34" w14:textId="77777777" w:rsidR="00CD5E9C" w:rsidRPr="00E47020" w:rsidRDefault="00CD5E9C" w:rsidP="00E47020">
            <w:pPr>
              <w:pStyle w:val="TableBody"/>
              <w:autoSpaceDE w:val="0"/>
              <w:autoSpaceDN w:val="0"/>
              <w:adjustRightInd w:val="0"/>
              <w:jc w:val="center"/>
            </w:pPr>
            <w:r w:rsidRPr="00E47020">
              <w:rPr>
                <w:rFonts w:ascii="Symbol" w:hAnsi="Symbol"/>
                <w:szCs w:val="24"/>
              </w:rPr>
              <w:t></w:t>
            </w:r>
            <w:r w:rsidRPr="00E47020">
              <w:rPr>
                <w:szCs w:val="24"/>
              </w:rPr>
              <w:t>0.144</w:t>
            </w:r>
          </w:p>
        </w:tc>
      </w:tr>
      <w:tr w:rsidR="00E47020" w:rsidRPr="00E47020" w14:paraId="31D006A6" w14:textId="77777777" w:rsidTr="00E47020">
        <w:tc>
          <w:tcPr>
            <w:tcW w:w="0" w:type="auto"/>
            <w:gridSpan w:val="2"/>
            <w:shd w:val="clear" w:color="auto" w:fill="auto"/>
            <w:vAlign w:val="center"/>
            <w:hideMark/>
          </w:tcPr>
          <w:p w14:paraId="48407077" w14:textId="77777777" w:rsidR="00CD5E9C" w:rsidRPr="00E47020" w:rsidRDefault="00BA3A84" w:rsidP="00E47020">
            <w:pPr>
              <w:pStyle w:val="TableBody"/>
              <w:autoSpaceDE w:val="0"/>
              <w:autoSpaceDN w:val="0"/>
              <w:adjustRightInd w:val="0"/>
            </w:pPr>
            <w:r w:rsidRPr="00E47020">
              <w:rPr>
                <w:szCs w:val="24"/>
              </w:rPr>
              <w:t>[ems]</w:t>
            </w:r>
            <w:r w:rsidR="00CD5E9C" w:rsidRPr="00E47020">
              <w:rPr>
                <w:szCs w:val="24"/>
              </w:rPr>
              <w:t>Diabetes</w:t>
            </w:r>
          </w:p>
        </w:tc>
        <w:tc>
          <w:tcPr>
            <w:tcW w:w="0" w:type="auto"/>
            <w:shd w:val="clear" w:color="auto" w:fill="auto"/>
            <w:noWrap/>
            <w:vAlign w:val="bottom"/>
            <w:hideMark/>
          </w:tcPr>
          <w:p w14:paraId="6B2765A9" w14:textId="77777777" w:rsidR="00CD5E9C" w:rsidRPr="00E47020" w:rsidRDefault="00CD5E9C" w:rsidP="00E47020">
            <w:pPr>
              <w:pStyle w:val="TableBody"/>
              <w:autoSpaceDE w:val="0"/>
              <w:autoSpaceDN w:val="0"/>
              <w:adjustRightInd w:val="0"/>
              <w:jc w:val="center"/>
            </w:pPr>
            <w:r w:rsidRPr="00E47020">
              <w:rPr>
                <w:rFonts w:ascii="Symbol" w:hAnsi="Symbol"/>
                <w:szCs w:val="24"/>
              </w:rPr>
              <w:t></w:t>
            </w:r>
            <w:r w:rsidRPr="00E47020">
              <w:rPr>
                <w:szCs w:val="24"/>
              </w:rPr>
              <w:t>0.612</w:t>
            </w:r>
          </w:p>
        </w:tc>
        <w:tc>
          <w:tcPr>
            <w:tcW w:w="0" w:type="auto"/>
            <w:shd w:val="clear" w:color="auto" w:fill="auto"/>
            <w:noWrap/>
            <w:vAlign w:val="bottom"/>
            <w:hideMark/>
          </w:tcPr>
          <w:p w14:paraId="6173FBD4" w14:textId="77777777" w:rsidR="00CD5E9C" w:rsidRPr="00E47020" w:rsidRDefault="00CD5E9C" w:rsidP="00E47020">
            <w:pPr>
              <w:pStyle w:val="TableBody"/>
              <w:autoSpaceDE w:val="0"/>
              <w:autoSpaceDN w:val="0"/>
              <w:adjustRightInd w:val="0"/>
              <w:jc w:val="center"/>
            </w:pPr>
            <w:r w:rsidRPr="00E47020">
              <w:rPr>
                <w:szCs w:val="24"/>
              </w:rPr>
              <w:t>0.106</w:t>
            </w:r>
          </w:p>
        </w:tc>
        <w:tc>
          <w:tcPr>
            <w:tcW w:w="0" w:type="auto"/>
            <w:shd w:val="clear" w:color="auto" w:fill="auto"/>
            <w:noWrap/>
            <w:vAlign w:val="bottom"/>
            <w:hideMark/>
          </w:tcPr>
          <w:p w14:paraId="3990E289" w14:textId="77777777" w:rsidR="00CD5E9C" w:rsidRPr="00E47020" w:rsidRDefault="00CD5E9C" w:rsidP="00E47020">
            <w:pPr>
              <w:pStyle w:val="TableBody"/>
              <w:autoSpaceDE w:val="0"/>
              <w:autoSpaceDN w:val="0"/>
              <w:adjustRightInd w:val="0"/>
              <w:jc w:val="center"/>
            </w:pPr>
            <w:r w:rsidRPr="00E47020">
              <w:rPr>
                <w:szCs w:val="24"/>
              </w:rPr>
              <w:t>0.100</w:t>
            </w:r>
          </w:p>
        </w:tc>
        <w:tc>
          <w:tcPr>
            <w:tcW w:w="0" w:type="auto"/>
            <w:shd w:val="clear" w:color="auto" w:fill="auto"/>
            <w:noWrap/>
            <w:vAlign w:val="bottom"/>
            <w:hideMark/>
          </w:tcPr>
          <w:p w14:paraId="064F788A" w14:textId="77777777" w:rsidR="00CD5E9C" w:rsidRPr="00E47020" w:rsidRDefault="00CD5E9C" w:rsidP="00E47020">
            <w:pPr>
              <w:pStyle w:val="TableBody"/>
              <w:autoSpaceDE w:val="0"/>
              <w:autoSpaceDN w:val="0"/>
              <w:adjustRightInd w:val="0"/>
              <w:jc w:val="center"/>
            </w:pPr>
            <w:r w:rsidRPr="00E47020">
              <w:rPr>
                <w:rFonts w:ascii="Symbol" w:hAnsi="Symbol"/>
                <w:szCs w:val="24"/>
              </w:rPr>
              <w:t></w:t>
            </w:r>
            <w:r w:rsidRPr="00E47020">
              <w:rPr>
                <w:szCs w:val="24"/>
              </w:rPr>
              <w:t>0.060</w:t>
            </w:r>
          </w:p>
        </w:tc>
      </w:tr>
      <w:tr w:rsidR="00E47020" w:rsidRPr="00E47020" w14:paraId="2A17C35B" w14:textId="77777777" w:rsidTr="00E47020">
        <w:tc>
          <w:tcPr>
            <w:tcW w:w="0" w:type="auto"/>
            <w:gridSpan w:val="2"/>
            <w:shd w:val="clear" w:color="auto" w:fill="auto"/>
            <w:vAlign w:val="center"/>
            <w:hideMark/>
          </w:tcPr>
          <w:p w14:paraId="149BD0D8" w14:textId="77777777" w:rsidR="00CD5E9C" w:rsidRPr="00E47020" w:rsidRDefault="00BA3A84" w:rsidP="00E47020">
            <w:pPr>
              <w:pStyle w:val="TableBody"/>
              <w:autoSpaceDE w:val="0"/>
              <w:autoSpaceDN w:val="0"/>
              <w:adjustRightInd w:val="0"/>
            </w:pPr>
            <w:r w:rsidRPr="00E47020">
              <w:rPr>
                <w:szCs w:val="24"/>
              </w:rPr>
              <w:t>[ems]</w:t>
            </w:r>
            <w:r w:rsidR="00CD5E9C" w:rsidRPr="00E47020">
              <w:rPr>
                <w:szCs w:val="24"/>
              </w:rPr>
              <w:t>IHD</w:t>
            </w:r>
          </w:p>
        </w:tc>
        <w:tc>
          <w:tcPr>
            <w:tcW w:w="0" w:type="auto"/>
            <w:shd w:val="clear" w:color="auto" w:fill="auto"/>
            <w:noWrap/>
            <w:vAlign w:val="bottom"/>
            <w:hideMark/>
          </w:tcPr>
          <w:p w14:paraId="38A7AD56" w14:textId="77777777" w:rsidR="00CD5E9C" w:rsidRPr="00E47020" w:rsidRDefault="00CD5E9C" w:rsidP="00E47020">
            <w:pPr>
              <w:pStyle w:val="TableBody"/>
              <w:autoSpaceDE w:val="0"/>
              <w:autoSpaceDN w:val="0"/>
              <w:adjustRightInd w:val="0"/>
              <w:jc w:val="center"/>
            </w:pPr>
            <w:r w:rsidRPr="00E47020">
              <w:rPr>
                <w:szCs w:val="24"/>
              </w:rPr>
              <w:t>0.074</w:t>
            </w:r>
          </w:p>
        </w:tc>
        <w:tc>
          <w:tcPr>
            <w:tcW w:w="0" w:type="auto"/>
            <w:shd w:val="clear" w:color="auto" w:fill="auto"/>
            <w:noWrap/>
            <w:vAlign w:val="bottom"/>
            <w:hideMark/>
          </w:tcPr>
          <w:p w14:paraId="13B17EEE" w14:textId="77777777" w:rsidR="00CD5E9C" w:rsidRPr="00E47020" w:rsidRDefault="00CD5E9C" w:rsidP="00E47020">
            <w:pPr>
              <w:pStyle w:val="TableBody"/>
              <w:autoSpaceDE w:val="0"/>
              <w:autoSpaceDN w:val="0"/>
              <w:adjustRightInd w:val="0"/>
              <w:jc w:val="center"/>
            </w:pPr>
            <w:r w:rsidRPr="00E47020">
              <w:rPr>
                <w:rFonts w:ascii="Symbol" w:hAnsi="Symbol"/>
                <w:szCs w:val="24"/>
              </w:rPr>
              <w:t></w:t>
            </w:r>
            <w:r w:rsidRPr="00E47020">
              <w:rPr>
                <w:szCs w:val="24"/>
              </w:rPr>
              <w:t>0.048</w:t>
            </w:r>
          </w:p>
        </w:tc>
        <w:tc>
          <w:tcPr>
            <w:tcW w:w="0" w:type="auto"/>
            <w:shd w:val="clear" w:color="auto" w:fill="auto"/>
            <w:noWrap/>
            <w:vAlign w:val="bottom"/>
            <w:hideMark/>
          </w:tcPr>
          <w:p w14:paraId="1B5F3D44" w14:textId="77777777" w:rsidR="00CD5E9C" w:rsidRPr="00E47020" w:rsidRDefault="00CD5E9C" w:rsidP="00E47020">
            <w:pPr>
              <w:pStyle w:val="TableBody"/>
              <w:autoSpaceDE w:val="0"/>
              <w:autoSpaceDN w:val="0"/>
              <w:adjustRightInd w:val="0"/>
              <w:jc w:val="center"/>
            </w:pPr>
            <w:r w:rsidRPr="00E47020">
              <w:rPr>
                <w:rFonts w:ascii="Symbol" w:hAnsi="Symbol"/>
                <w:szCs w:val="24"/>
              </w:rPr>
              <w:t></w:t>
            </w:r>
            <w:r w:rsidRPr="00E47020">
              <w:rPr>
                <w:szCs w:val="24"/>
              </w:rPr>
              <w:t>0.023</w:t>
            </w:r>
          </w:p>
        </w:tc>
        <w:tc>
          <w:tcPr>
            <w:tcW w:w="0" w:type="auto"/>
            <w:shd w:val="clear" w:color="auto" w:fill="auto"/>
            <w:noWrap/>
            <w:vAlign w:val="bottom"/>
            <w:hideMark/>
          </w:tcPr>
          <w:p w14:paraId="2FBE1426" w14:textId="77777777" w:rsidR="00CD5E9C" w:rsidRPr="00E47020" w:rsidRDefault="00CD5E9C" w:rsidP="00E47020">
            <w:pPr>
              <w:pStyle w:val="TableBody"/>
              <w:autoSpaceDE w:val="0"/>
              <w:autoSpaceDN w:val="0"/>
              <w:adjustRightInd w:val="0"/>
              <w:jc w:val="center"/>
            </w:pPr>
            <w:r w:rsidRPr="00E47020">
              <w:rPr>
                <w:rFonts w:ascii="Symbol" w:hAnsi="Symbol"/>
                <w:szCs w:val="24"/>
              </w:rPr>
              <w:t></w:t>
            </w:r>
            <w:r w:rsidRPr="00E47020">
              <w:rPr>
                <w:szCs w:val="24"/>
              </w:rPr>
              <w:t>0.012</w:t>
            </w:r>
          </w:p>
        </w:tc>
      </w:tr>
      <w:tr w:rsidR="00E47020" w:rsidRPr="00E47020" w14:paraId="15DD0020" w14:textId="77777777" w:rsidTr="00E47020">
        <w:tc>
          <w:tcPr>
            <w:tcW w:w="0" w:type="auto"/>
            <w:gridSpan w:val="2"/>
            <w:shd w:val="clear" w:color="auto" w:fill="auto"/>
            <w:vAlign w:val="center"/>
            <w:hideMark/>
          </w:tcPr>
          <w:p w14:paraId="6CAE53D2" w14:textId="77777777" w:rsidR="00CD5E9C" w:rsidRPr="00E47020" w:rsidRDefault="00BA3A84" w:rsidP="00E47020">
            <w:pPr>
              <w:pStyle w:val="TableBody"/>
              <w:autoSpaceDE w:val="0"/>
              <w:autoSpaceDN w:val="0"/>
              <w:adjustRightInd w:val="0"/>
            </w:pPr>
            <w:r w:rsidRPr="00E47020">
              <w:rPr>
                <w:szCs w:val="24"/>
              </w:rPr>
              <w:t>[ems]</w:t>
            </w:r>
            <w:r w:rsidR="00CD5E9C" w:rsidRPr="00E47020">
              <w:rPr>
                <w:szCs w:val="24"/>
              </w:rPr>
              <w:t>Lung cancer</w:t>
            </w:r>
          </w:p>
        </w:tc>
        <w:tc>
          <w:tcPr>
            <w:tcW w:w="0" w:type="auto"/>
            <w:shd w:val="clear" w:color="auto" w:fill="auto"/>
            <w:noWrap/>
            <w:vAlign w:val="bottom"/>
            <w:hideMark/>
          </w:tcPr>
          <w:p w14:paraId="76D2905A" w14:textId="77777777" w:rsidR="00CD5E9C" w:rsidRPr="00E47020" w:rsidRDefault="00CD5E9C" w:rsidP="00E47020">
            <w:pPr>
              <w:pStyle w:val="TableBody"/>
              <w:autoSpaceDE w:val="0"/>
              <w:autoSpaceDN w:val="0"/>
              <w:adjustRightInd w:val="0"/>
              <w:jc w:val="center"/>
            </w:pPr>
            <w:r w:rsidRPr="00E47020">
              <w:rPr>
                <w:szCs w:val="24"/>
              </w:rPr>
              <w:t>0.017</w:t>
            </w:r>
          </w:p>
        </w:tc>
        <w:tc>
          <w:tcPr>
            <w:tcW w:w="0" w:type="auto"/>
            <w:shd w:val="clear" w:color="auto" w:fill="auto"/>
            <w:noWrap/>
            <w:vAlign w:val="bottom"/>
            <w:hideMark/>
          </w:tcPr>
          <w:p w14:paraId="06F8D0A6" w14:textId="77777777" w:rsidR="00CD5E9C" w:rsidRPr="00E47020" w:rsidRDefault="00CD5E9C" w:rsidP="00E47020">
            <w:pPr>
              <w:pStyle w:val="TableBody"/>
              <w:autoSpaceDE w:val="0"/>
              <w:autoSpaceDN w:val="0"/>
              <w:adjustRightInd w:val="0"/>
              <w:jc w:val="center"/>
            </w:pPr>
            <w:r w:rsidRPr="00E47020">
              <w:rPr>
                <w:szCs w:val="24"/>
              </w:rPr>
              <w:t>0.021</w:t>
            </w:r>
          </w:p>
        </w:tc>
        <w:tc>
          <w:tcPr>
            <w:tcW w:w="0" w:type="auto"/>
            <w:shd w:val="clear" w:color="auto" w:fill="auto"/>
            <w:noWrap/>
            <w:vAlign w:val="bottom"/>
            <w:hideMark/>
          </w:tcPr>
          <w:p w14:paraId="12691ED7" w14:textId="77777777" w:rsidR="00CD5E9C" w:rsidRPr="00E47020" w:rsidRDefault="00CD5E9C" w:rsidP="00E47020">
            <w:pPr>
              <w:pStyle w:val="TableBody"/>
              <w:autoSpaceDE w:val="0"/>
              <w:autoSpaceDN w:val="0"/>
              <w:adjustRightInd w:val="0"/>
              <w:jc w:val="center"/>
            </w:pPr>
            <w:r w:rsidRPr="00E47020">
              <w:rPr>
                <w:rFonts w:ascii="Symbol" w:hAnsi="Symbol"/>
                <w:szCs w:val="24"/>
              </w:rPr>
              <w:t></w:t>
            </w:r>
            <w:r w:rsidRPr="00E47020">
              <w:rPr>
                <w:szCs w:val="24"/>
              </w:rPr>
              <w:t>0.005</w:t>
            </w:r>
          </w:p>
        </w:tc>
        <w:tc>
          <w:tcPr>
            <w:tcW w:w="0" w:type="auto"/>
            <w:shd w:val="clear" w:color="auto" w:fill="auto"/>
            <w:noWrap/>
            <w:vAlign w:val="bottom"/>
            <w:hideMark/>
          </w:tcPr>
          <w:p w14:paraId="65D0C9DD" w14:textId="77777777" w:rsidR="00CD5E9C" w:rsidRPr="00E47020" w:rsidRDefault="00CD5E9C" w:rsidP="00E47020">
            <w:pPr>
              <w:pStyle w:val="TableBody"/>
              <w:autoSpaceDE w:val="0"/>
              <w:autoSpaceDN w:val="0"/>
              <w:adjustRightInd w:val="0"/>
              <w:jc w:val="center"/>
            </w:pPr>
            <w:r w:rsidRPr="00E47020">
              <w:rPr>
                <w:rFonts w:ascii="Symbol" w:hAnsi="Symbol"/>
                <w:szCs w:val="24"/>
              </w:rPr>
              <w:t></w:t>
            </w:r>
            <w:r w:rsidRPr="00E47020">
              <w:rPr>
                <w:szCs w:val="24"/>
              </w:rPr>
              <w:t>0.002</w:t>
            </w:r>
          </w:p>
        </w:tc>
      </w:tr>
      <w:tr w:rsidR="00E47020" w:rsidRPr="00E47020" w14:paraId="18EFC68D" w14:textId="77777777" w:rsidTr="00E47020">
        <w:tc>
          <w:tcPr>
            <w:tcW w:w="0" w:type="auto"/>
            <w:gridSpan w:val="2"/>
            <w:shd w:val="clear" w:color="auto" w:fill="auto"/>
            <w:vAlign w:val="center"/>
            <w:hideMark/>
          </w:tcPr>
          <w:p w14:paraId="5A5A811F" w14:textId="77777777" w:rsidR="00CD5E9C" w:rsidRPr="00E47020" w:rsidRDefault="00BA3A84" w:rsidP="00E47020">
            <w:pPr>
              <w:pStyle w:val="TableBody"/>
              <w:autoSpaceDE w:val="0"/>
              <w:autoSpaceDN w:val="0"/>
              <w:adjustRightInd w:val="0"/>
            </w:pPr>
            <w:r w:rsidRPr="00E47020">
              <w:rPr>
                <w:szCs w:val="24"/>
              </w:rPr>
              <w:t>[ems]</w:t>
            </w:r>
            <w:r w:rsidR="00CD5E9C" w:rsidRPr="00E47020">
              <w:rPr>
                <w:szCs w:val="24"/>
              </w:rPr>
              <w:t>Cirrhosis</w:t>
            </w:r>
          </w:p>
        </w:tc>
        <w:tc>
          <w:tcPr>
            <w:tcW w:w="0" w:type="auto"/>
            <w:shd w:val="clear" w:color="auto" w:fill="auto"/>
            <w:noWrap/>
            <w:vAlign w:val="bottom"/>
            <w:hideMark/>
          </w:tcPr>
          <w:p w14:paraId="5D1876A0" w14:textId="77777777" w:rsidR="00CD5E9C" w:rsidRPr="00E47020" w:rsidRDefault="00CD5E9C" w:rsidP="00E47020">
            <w:pPr>
              <w:pStyle w:val="TableBody"/>
              <w:autoSpaceDE w:val="0"/>
              <w:autoSpaceDN w:val="0"/>
              <w:adjustRightInd w:val="0"/>
              <w:jc w:val="center"/>
            </w:pPr>
            <w:r w:rsidRPr="00E47020">
              <w:rPr>
                <w:szCs w:val="24"/>
              </w:rPr>
              <w:t>0.032</w:t>
            </w:r>
          </w:p>
        </w:tc>
        <w:tc>
          <w:tcPr>
            <w:tcW w:w="0" w:type="auto"/>
            <w:shd w:val="clear" w:color="auto" w:fill="auto"/>
            <w:noWrap/>
            <w:vAlign w:val="bottom"/>
            <w:hideMark/>
          </w:tcPr>
          <w:p w14:paraId="0E8BB557" w14:textId="77777777" w:rsidR="00CD5E9C" w:rsidRPr="00E47020" w:rsidRDefault="00CD5E9C" w:rsidP="00E47020">
            <w:pPr>
              <w:pStyle w:val="TableBody"/>
              <w:autoSpaceDE w:val="0"/>
              <w:autoSpaceDN w:val="0"/>
              <w:adjustRightInd w:val="0"/>
              <w:jc w:val="center"/>
            </w:pPr>
            <w:r w:rsidRPr="00E47020">
              <w:rPr>
                <w:szCs w:val="24"/>
              </w:rPr>
              <w:t>0.060</w:t>
            </w:r>
          </w:p>
        </w:tc>
        <w:tc>
          <w:tcPr>
            <w:tcW w:w="0" w:type="auto"/>
            <w:shd w:val="clear" w:color="auto" w:fill="auto"/>
            <w:noWrap/>
            <w:vAlign w:val="bottom"/>
            <w:hideMark/>
          </w:tcPr>
          <w:p w14:paraId="20B87C96" w14:textId="77777777" w:rsidR="00CD5E9C" w:rsidRPr="00E47020" w:rsidRDefault="00CD5E9C" w:rsidP="00E47020">
            <w:pPr>
              <w:pStyle w:val="TableBody"/>
              <w:autoSpaceDE w:val="0"/>
              <w:autoSpaceDN w:val="0"/>
              <w:adjustRightInd w:val="0"/>
              <w:jc w:val="center"/>
            </w:pPr>
            <w:r w:rsidRPr="00E47020">
              <w:rPr>
                <w:rFonts w:ascii="Symbol" w:hAnsi="Symbol"/>
                <w:szCs w:val="24"/>
              </w:rPr>
              <w:t></w:t>
            </w:r>
            <w:r w:rsidRPr="00E47020">
              <w:rPr>
                <w:szCs w:val="24"/>
              </w:rPr>
              <w:t>0.017</w:t>
            </w:r>
          </w:p>
        </w:tc>
        <w:tc>
          <w:tcPr>
            <w:tcW w:w="0" w:type="auto"/>
            <w:shd w:val="clear" w:color="auto" w:fill="auto"/>
            <w:noWrap/>
            <w:vAlign w:val="bottom"/>
            <w:hideMark/>
          </w:tcPr>
          <w:p w14:paraId="60903FE3" w14:textId="77777777" w:rsidR="00CD5E9C" w:rsidRPr="00E47020" w:rsidRDefault="00CD5E9C" w:rsidP="00E47020">
            <w:pPr>
              <w:pStyle w:val="TableBody"/>
              <w:autoSpaceDE w:val="0"/>
              <w:autoSpaceDN w:val="0"/>
              <w:adjustRightInd w:val="0"/>
              <w:jc w:val="center"/>
            </w:pPr>
            <w:r w:rsidRPr="00E47020">
              <w:rPr>
                <w:rFonts w:ascii="Symbol" w:hAnsi="Symbol"/>
                <w:szCs w:val="24"/>
              </w:rPr>
              <w:t></w:t>
            </w:r>
            <w:r w:rsidRPr="00E47020">
              <w:rPr>
                <w:szCs w:val="24"/>
              </w:rPr>
              <w:t>0.028</w:t>
            </w:r>
          </w:p>
        </w:tc>
      </w:tr>
      <w:tr w:rsidR="00E47020" w:rsidRPr="00E47020" w14:paraId="257ED3AD" w14:textId="77777777" w:rsidTr="00E47020">
        <w:tc>
          <w:tcPr>
            <w:tcW w:w="0" w:type="auto"/>
            <w:gridSpan w:val="2"/>
            <w:shd w:val="clear" w:color="auto" w:fill="auto"/>
            <w:vAlign w:val="center"/>
            <w:hideMark/>
          </w:tcPr>
          <w:p w14:paraId="41A0D5F5" w14:textId="77777777" w:rsidR="00CD5E9C" w:rsidRPr="00E47020" w:rsidRDefault="00BA3A84" w:rsidP="00E47020">
            <w:pPr>
              <w:pStyle w:val="TableBody"/>
              <w:autoSpaceDE w:val="0"/>
              <w:autoSpaceDN w:val="0"/>
              <w:adjustRightInd w:val="0"/>
            </w:pPr>
            <w:r w:rsidRPr="00E47020">
              <w:rPr>
                <w:szCs w:val="24"/>
              </w:rPr>
              <w:t>[ems]</w:t>
            </w:r>
            <w:r w:rsidR="00CD5E9C" w:rsidRPr="00E47020">
              <w:rPr>
                <w:szCs w:val="24"/>
              </w:rPr>
              <w:t>Homicide</w:t>
            </w:r>
          </w:p>
        </w:tc>
        <w:tc>
          <w:tcPr>
            <w:tcW w:w="0" w:type="auto"/>
            <w:shd w:val="clear" w:color="auto" w:fill="auto"/>
            <w:noWrap/>
            <w:vAlign w:val="bottom"/>
            <w:hideMark/>
          </w:tcPr>
          <w:p w14:paraId="523CDD76" w14:textId="77777777" w:rsidR="00CD5E9C" w:rsidRPr="00E47020" w:rsidRDefault="00CD5E9C" w:rsidP="00E47020">
            <w:pPr>
              <w:pStyle w:val="TableBody"/>
              <w:autoSpaceDE w:val="0"/>
              <w:autoSpaceDN w:val="0"/>
              <w:adjustRightInd w:val="0"/>
              <w:jc w:val="center"/>
            </w:pPr>
            <w:r w:rsidRPr="00E47020">
              <w:rPr>
                <w:szCs w:val="24"/>
              </w:rPr>
              <w:t>0.023</w:t>
            </w:r>
          </w:p>
        </w:tc>
        <w:tc>
          <w:tcPr>
            <w:tcW w:w="0" w:type="auto"/>
            <w:shd w:val="clear" w:color="auto" w:fill="auto"/>
            <w:noWrap/>
            <w:vAlign w:val="bottom"/>
            <w:hideMark/>
          </w:tcPr>
          <w:p w14:paraId="0408E052" w14:textId="77777777" w:rsidR="00CD5E9C" w:rsidRPr="00E47020" w:rsidRDefault="00CD5E9C" w:rsidP="00E47020">
            <w:pPr>
              <w:pStyle w:val="TableBody"/>
              <w:autoSpaceDE w:val="0"/>
              <w:autoSpaceDN w:val="0"/>
              <w:adjustRightInd w:val="0"/>
              <w:jc w:val="center"/>
            </w:pPr>
            <w:r w:rsidRPr="00E47020">
              <w:rPr>
                <w:rFonts w:ascii="Symbol" w:hAnsi="Symbol"/>
                <w:szCs w:val="24"/>
              </w:rPr>
              <w:t></w:t>
            </w:r>
            <w:r w:rsidRPr="00E47020">
              <w:rPr>
                <w:szCs w:val="24"/>
              </w:rPr>
              <w:t>0.039</w:t>
            </w:r>
          </w:p>
        </w:tc>
        <w:tc>
          <w:tcPr>
            <w:tcW w:w="0" w:type="auto"/>
            <w:shd w:val="clear" w:color="auto" w:fill="auto"/>
            <w:noWrap/>
            <w:vAlign w:val="bottom"/>
            <w:hideMark/>
          </w:tcPr>
          <w:p w14:paraId="63926535" w14:textId="77777777" w:rsidR="00CD5E9C" w:rsidRPr="00E47020" w:rsidRDefault="00CD5E9C" w:rsidP="00E47020">
            <w:pPr>
              <w:pStyle w:val="TableBody"/>
              <w:autoSpaceDE w:val="0"/>
              <w:autoSpaceDN w:val="0"/>
              <w:adjustRightInd w:val="0"/>
              <w:jc w:val="center"/>
            </w:pPr>
            <w:r w:rsidRPr="00E47020">
              <w:rPr>
                <w:rFonts w:ascii="Symbol" w:hAnsi="Symbol"/>
                <w:szCs w:val="24"/>
              </w:rPr>
              <w:t></w:t>
            </w:r>
            <w:r w:rsidRPr="00E47020">
              <w:rPr>
                <w:szCs w:val="24"/>
              </w:rPr>
              <w:t>0.014</w:t>
            </w:r>
          </w:p>
        </w:tc>
        <w:tc>
          <w:tcPr>
            <w:tcW w:w="0" w:type="auto"/>
            <w:shd w:val="clear" w:color="auto" w:fill="auto"/>
            <w:noWrap/>
            <w:vAlign w:val="bottom"/>
            <w:hideMark/>
          </w:tcPr>
          <w:p w14:paraId="02417DAC" w14:textId="77777777" w:rsidR="00CD5E9C" w:rsidRPr="00E47020" w:rsidRDefault="00CD5E9C" w:rsidP="00E47020">
            <w:pPr>
              <w:pStyle w:val="TableBody"/>
              <w:autoSpaceDE w:val="0"/>
              <w:autoSpaceDN w:val="0"/>
              <w:adjustRightInd w:val="0"/>
              <w:jc w:val="center"/>
            </w:pPr>
            <w:r w:rsidRPr="00E47020">
              <w:rPr>
                <w:szCs w:val="24"/>
              </w:rPr>
              <w:t>0.029</w:t>
            </w:r>
          </w:p>
        </w:tc>
      </w:tr>
      <w:tr w:rsidR="00E47020" w:rsidRPr="00E47020" w14:paraId="3DC6390B" w14:textId="77777777" w:rsidTr="00E47020">
        <w:tc>
          <w:tcPr>
            <w:tcW w:w="0" w:type="auto"/>
            <w:gridSpan w:val="2"/>
            <w:shd w:val="clear" w:color="auto" w:fill="auto"/>
            <w:vAlign w:val="center"/>
            <w:hideMark/>
          </w:tcPr>
          <w:p w14:paraId="0D8B636D" w14:textId="77777777" w:rsidR="00CD5E9C" w:rsidRPr="00E47020" w:rsidRDefault="00BA3A84" w:rsidP="00E47020">
            <w:pPr>
              <w:pStyle w:val="TableBody"/>
              <w:autoSpaceDE w:val="0"/>
              <w:autoSpaceDN w:val="0"/>
              <w:adjustRightInd w:val="0"/>
            </w:pPr>
            <w:r w:rsidRPr="00E47020">
              <w:rPr>
                <w:szCs w:val="24"/>
              </w:rPr>
              <w:t>[ems]</w:t>
            </w:r>
            <w:r w:rsidR="00CD5E9C" w:rsidRPr="00E47020">
              <w:rPr>
                <w:szCs w:val="24"/>
              </w:rPr>
              <w:t>Traffic accidents</w:t>
            </w:r>
          </w:p>
        </w:tc>
        <w:tc>
          <w:tcPr>
            <w:tcW w:w="0" w:type="auto"/>
            <w:shd w:val="clear" w:color="auto" w:fill="auto"/>
            <w:noWrap/>
            <w:vAlign w:val="bottom"/>
            <w:hideMark/>
          </w:tcPr>
          <w:p w14:paraId="37721355" w14:textId="77777777" w:rsidR="00CD5E9C" w:rsidRPr="00E47020" w:rsidRDefault="00CD5E9C" w:rsidP="00E47020">
            <w:pPr>
              <w:pStyle w:val="TableBody"/>
              <w:autoSpaceDE w:val="0"/>
              <w:autoSpaceDN w:val="0"/>
              <w:adjustRightInd w:val="0"/>
              <w:jc w:val="center"/>
            </w:pPr>
            <w:r w:rsidRPr="00E47020">
              <w:rPr>
                <w:rFonts w:ascii="Symbol" w:hAnsi="Symbol"/>
                <w:szCs w:val="24"/>
              </w:rPr>
              <w:t></w:t>
            </w:r>
            <w:r w:rsidRPr="00E47020">
              <w:rPr>
                <w:szCs w:val="24"/>
              </w:rPr>
              <w:t>0.021</w:t>
            </w:r>
          </w:p>
        </w:tc>
        <w:tc>
          <w:tcPr>
            <w:tcW w:w="0" w:type="auto"/>
            <w:shd w:val="clear" w:color="auto" w:fill="auto"/>
            <w:noWrap/>
            <w:vAlign w:val="bottom"/>
            <w:hideMark/>
          </w:tcPr>
          <w:p w14:paraId="2E5C6957" w14:textId="77777777" w:rsidR="00CD5E9C" w:rsidRPr="00E47020" w:rsidRDefault="00CD5E9C" w:rsidP="00E47020">
            <w:pPr>
              <w:pStyle w:val="TableBody"/>
              <w:autoSpaceDE w:val="0"/>
              <w:autoSpaceDN w:val="0"/>
              <w:adjustRightInd w:val="0"/>
              <w:jc w:val="center"/>
            </w:pPr>
            <w:r w:rsidRPr="00E47020">
              <w:rPr>
                <w:szCs w:val="24"/>
              </w:rPr>
              <w:t>0.044</w:t>
            </w:r>
          </w:p>
        </w:tc>
        <w:tc>
          <w:tcPr>
            <w:tcW w:w="0" w:type="auto"/>
            <w:shd w:val="clear" w:color="auto" w:fill="auto"/>
            <w:noWrap/>
            <w:vAlign w:val="bottom"/>
            <w:hideMark/>
          </w:tcPr>
          <w:p w14:paraId="2A41F0B2" w14:textId="77777777" w:rsidR="00CD5E9C" w:rsidRPr="00E47020" w:rsidRDefault="00CD5E9C" w:rsidP="00E47020">
            <w:pPr>
              <w:pStyle w:val="TableBody"/>
              <w:autoSpaceDE w:val="0"/>
              <w:autoSpaceDN w:val="0"/>
              <w:adjustRightInd w:val="0"/>
              <w:jc w:val="center"/>
            </w:pPr>
            <w:r w:rsidRPr="00E47020">
              <w:rPr>
                <w:szCs w:val="24"/>
              </w:rPr>
              <w:t>0.015</w:t>
            </w:r>
          </w:p>
        </w:tc>
        <w:tc>
          <w:tcPr>
            <w:tcW w:w="0" w:type="auto"/>
            <w:shd w:val="clear" w:color="auto" w:fill="auto"/>
            <w:noWrap/>
            <w:vAlign w:val="bottom"/>
            <w:hideMark/>
          </w:tcPr>
          <w:p w14:paraId="3EBB9815" w14:textId="77777777" w:rsidR="00CD5E9C" w:rsidRPr="00E47020" w:rsidRDefault="00CD5E9C" w:rsidP="00E47020">
            <w:pPr>
              <w:pStyle w:val="TableBody"/>
              <w:autoSpaceDE w:val="0"/>
              <w:autoSpaceDN w:val="0"/>
              <w:adjustRightInd w:val="0"/>
              <w:jc w:val="center"/>
            </w:pPr>
            <w:r w:rsidRPr="00E47020">
              <w:rPr>
                <w:rFonts w:ascii="Symbol" w:hAnsi="Symbol"/>
                <w:szCs w:val="24"/>
              </w:rPr>
              <w:t></w:t>
            </w:r>
            <w:r w:rsidRPr="00E47020">
              <w:rPr>
                <w:szCs w:val="24"/>
              </w:rPr>
              <w:t>0.024</w:t>
            </w:r>
          </w:p>
        </w:tc>
      </w:tr>
      <w:tr w:rsidR="00E47020" w:rsidRPr="00E47020" w14:paraId="402AC081" w14:textId="77777777" w:rsidTr="00E47020">
        <w:tc>
          <w:tcPr>
            <w:tcW w:w="0" w:type="auto"/>
            <w:gridSpan w:val="2"/>
            <w:shd w:val="clear" w:color="auto" w:fill="auto"/>
            <w:vAlign w:val="center"/>
            <w:hideMark/>
          </w:tcPr>
          <w:p w14:paraId="7887258C" w14:textId="77777777" w:rsidR="00CD5E9C" w:rsidRPr="00E47020" w:rsidRDefault="00BA3A84" w:rsidP="00E47020">
            <w:pPr>
              <w:pStyle w:val="TableBody"/>
              <w:autoSpaceDE w:val="0"/>
              <w:autoSpaceDN w:val="0"/>
              <w:adjustRightInd w:val="0"/>
            </w:pPr>
            <w:r w:rsidRPr="00E47020">
              <w:rPr>
                <w:szCs w:val="24"/>
              </w:rPr>
              <w:t>[ems]</w:t>
            </w:r>
            <w:r w:rsidR="00CD5E9C" w:rsidRPr="00847C25">
              <w:rPr>
                <w:szCs w:val="24"/>
                <w:highlight w:val="yellow"/>
              </w:rPr>
              <w:t>Rest</w:t>
            </w:r>
          </w:p>
        </w:tc>
        <w:tc>
          <w:tcPr>
            <w:tcW w:w="0" w:type="auto"/>
            <w:shd w:val="clear" w:color="auto" w:fill="auto"/>
            <w:noWrap/>
            <w:vAlign w:val="bottom"/>
            <w:hideMark/>
          </w:tcPr>
          <w:p w14:paraId="73B861CB" w14:textId="77777777" w:rsidR="00CD5E9C" w:rsidRPr="00E47020" w:rsidRDefault="00CD5E9C" w:rsidP="00E47020">
            <w:pPr>
              <w:pStyle w:val="TableBody"/>
              <w:autoSpaceDE w:val="0"/>
              <w:autoSpaceDN w:val="0"/>
              <w:adjustRightInd w:val="0"/>
              <w:jc w:val="center"/>
            </w:pPr>
            <w:r w:rsidRPr="00E47020">
              <w:rPr>
                <w:szCs w:val="24"/>
              </w:rPr>
              <w:t>0.443</w:t>
            </w:r>
          </w:p>
        </w:tc>
        <w:tc>
          <w:tcPr>
            <w:tcW w:w="0" w:type="auto"/>
            <w:shd w:val="clear" w:color="auto" w:fill="auto"/>
            <w:noWrap/>
            <w:vAlign w:val="bottom"/>
            <w:hideMark/>
          </w:tcPr>
          <w:p w14:paraId="038CA55B" w14:textId="77777777" w:rsidR="00CD5E9C" w:rsidRPr="00E47020" w:rsidRDefault="00CD5E9C" w:rsidP="00E47020">
            <w:pPr>
              <w:pStyle w:val="TableBody"/>
              <w:autoSpaceDE w:val="0"/>
              <w:autoSpaceDN w:val="0"/>
              <w:adjustRightInd w:val="0"/>
              <w:jc w:val="center"/>
            </w:pPr>
            <w:r w:rsidRPr="00E47020">
              <w:rPr>
                <w:szCs w:val="24"/>
              </w:rPr>
              <w:t>0.030</w:t>
            </w:r>
          </w:p>
        </w:tc>
        <w:tc>
          <w:tcPr>
            <w:tcW w:w="0" w:type="auto"/>
            <w:shd w:val="clear" w:color="auto" w:fill="auto"/>
            <w:noWrap/>
            <w:vAlign w:val="bottom"/>
            <w:hideMark/>
          </w:tcPr>
          <w:p w14:paraId="45B04A3B" w14:textId="77777777" w:rsidR="00CD5E9C" w:rsidRPr="00E47020" w:rsidRDefault="00CD5E9C" w:rsidP="00E47020">
            <w:pPr>
              <w:pStyle w:val="TableBody"/>
              <w:autoSpaceDE w:val="0"/>
              <w:autoSpaceDN w:val="0"/>
              <w:adjustRightInd w:val="0"/>
              <w:jc w:val="center"/>
            </w:pPr>
            <w:r w:rsidRPr="00E47020">
              <w:rPr>
                <w:rFonts w:ascii="Symbol" w:hAnsi="Symbol"/>
                <w:szCs w:val="24"/>
              </w:rPr>
              <w:t></w:t>
            </w:r>
            <w:r w:rsidRPr="00E47020">
              <w:rPr>
                <w:szCs w:val="24"/>
              </w:rPr>
              <w:t>0.156</w:t>
            </w:r>
          </w:p>
        </w:tc>
        <w:tc>
          <w:tcPr>
            <w:tcW w:w="0" w:type="auto"/>
            <w:shd w:val="clear" w:color="auto" w:fill="auto"/>
            <w:noWrap/>
            <w:vAlign w:val="bottom"/>
            <w:hideMark/>
          </w:tcPr>
          <w:p w14:paraId="171C9FCA" w14:textId="77777777" w:rsidR="00CD5E9C" w:rsidRPr="00E47020" w:rsidRDefault="00CD5E9C" w:rsidP="00E47020">
            <w:pPr>
              <w:pStyle w:val="TableBody"/>
              <w:autoSpaceDE w:val="0"/>
              <w:autoSpaceDN w:val="0"/>
              <w:adjustRightInd w:val="0"/>
              <w:jc w:val="center"/>
            </w:pPr>
            <w:r w:rsidRPr="00E47020">
              <w:rPr>
                <w:szCs w:val="24"/>
              </w:rPr>
              <w:t>0.030</w:t>
            </w:r>
          </w:p>
        </w:tc>
      </w:tr>
      <w:tr w:rsidR="00CD5E9C" w:rsidRPr="00E47020" w14:paraId="1A1565FC" w14:textId="77777777" w:rsidTr="00E47020">
        <w:tc>
          <w:tcPr>
            <w:tcW w:w="0" w:type="auto"/>
            <w:shd w:val="clear" w:color="auto" w:fill="auto"/>
            <w:vAlign w:val="center"/>
            <w:hideMark/>
          </w:tcPr>
          <w:p w14:paraId="4327F093" w14:textId="77777777" w:rsidR="00735DDC" w:rsidRPr="00E47020" w:rsidRDefault="00735DDC" w:rsidP="00E47020">
            <w:pPr>
              <w:rPr>
                <w:b/>
                <w:bCs/>
              </w:rPr>
            </w:pPr>
          </w:p>
        </w:tc>
        <w:tc>
          <w:tcPr>
            <w:tcW w:w="0" w:type="auto"/>
            <w:shd w:val="clear" w:color="auto" w:fill="auto"/>
            <w:noWrap/>
            <w:vAlign w:val="bottom"/>
            <w:hideMark/>
          </w:tcPr>
          <w:p w14:paraId="6E451DD4" w14:textId="77777777" w:rsidR="00735DDC" w:rsidRPr="00E47020" w:rsidRDefault="00735DDC" w:rsidP="00E47020">
            <w:pPr>
              <w:pStyle w:val="TableBody"/>
              <w:autoSpaceDE w:val="0"/>
              <w:autoSpaceDN w:val="0"/>
              <w:adjustRightInd w:val="0"/>
            </w:pPr>
          </w:p>
        </w:tc>
        <w:tc>
          <w:tcPr>
            <w:tcW w:w="0" w:type="auto"/>
            <w:shd w:val="clear" w:color="auto" w:fill="auto"/>
            <w:noWrap/>
            <w:vAlign w:val="bottom"/>
            <w:hideMark/>
          </w:tcPr>
          <w:p w14:paraId="6C963377" w14:textId="77777777" w:rsidR="00735DDC" w:rsidRPr="00E47020" w:rsidRDefault="00735DDC" w:rsidP="00E47020">
            <w:pPr>
              <w:pStyle w:val="TableBody"/>
              <w:autoSpaceDE w:val="0"/>
              <w:autoSpaceDN w:val="0"/>
              <w:adjustRightInd w:val="0"/>
              <w:jc w:val="center"/>
            </w:pPr>
          </w:p>
        </w:tc>
        <w:tc>
          <w:tcPr>
            <w:tcW w:w="0" w:type="auto"/>
            <w:shd w:val="clear" w:color="auto" w:fill="auto"/>
            <w:noWrap/>
            <w:vAlign w:val="bottom"/>
            <w:hideMark/>
          </w:tcPr>
          <w:p w14:paraId="59415A55" w14:textId="77777777" w:rsidR="00735DDC" w:rsidRPr="00E47020" w:rsidRDefault="00735DDC" w:rsidP="00E47020">
            <w:pPr>
              <w:pStyle w:val="TableBody"/>
              <w:autoSpaceDE w:val="0"/>
              <w:autoSpaceDN w:val="0"/>
              <w:adjustRightInd w:val="0"/>
              <w:jc w:val="center"/>
            </w:pPr>
          </w:p>
        </w:tc>
        <w:tc>
          <w:tcPr>
            <w:tcW w:w="0" w:type="auto"/>
            <w:shd w:val="clear" w:color="auto" w:fill="auto"/>
            <w:noWrap/>
            <w:vAlign w:val="bottom"/>
            <w:hideMark/>
          </w:tcPr>
          <w:p w14:paraId="3B3363B1" w14:textId="77777777" w:rsidR="00735DDC" w:rsidRPr="00E47020" w:rsidRDefault="00735DDC" w:rsidP="00E47020">
            <w:pPr>
              <w:pStyle w:val="TableBody"/>
              <w:autoSpaceDE w:val="0"/>
              <w:autoSpaceDN w:val="0"/>
              <w:adjustRightInd w:val="0"/>
              <w:jc w:val="center"/>
            </w:pPr>
          </w:p>
        </w:tc>
        <w:tc>
          <w:tcPr>
            <w:tcW w:w="0" w:type="auto"/>
            <w:shd w:val="clear" w:color="auto" w:fill="auto"/>
            <w:noWrap/>
            <w:vAlign w:val="bottom"/>
            <w:hideMark/>
          </w:tcPr>
          <w:p w14:paraId="3D845DF5" w14:textId="77777777" w:rsidR="00735DDC" w:rsidRPr="00E47020" w:rsidRDefault="00735DDC" w:rsidP="00E47020">
            <w:pPr>
              <w:pStyle w:val="TableBody"/>
              <w:autoSpaceDE w:val="0"/>
              <w:autoSpaceDN w:val="0"/>
              <w:adjustRightInd w:val="0"/>
              <w:jc w:val="center"/>
            </w:pPr>
          </w:p>
        </w:tc>
      </w:tr>
      <w:tr w:rsidR="00CD5E9C" w:rsidRPr="00E47020" w14:paraId="4141E75D" w14:textId="77777777" w:rsidTr="00E47020">
        <w:tc>
          <w:tcPr>
            <w:tcW w:w="0" w:type="auto"/>
            <w:gridSpan w:val="2"/>
            <w:shd w:val="clear" w:color="auto" w:fill="auto"/>
            <w:vAlign w:val="center"/>
            <w:hideMark/>
          </w:tcPr>
          <w:p w14:paraId="41F63031" w14:textId="77777777" w:rsidR="00CD5E9C" w:rsidRPr="00E47020" w:rsidRDefault="00BA3A84" w:rsidP="00E47020">
            <w:pPr>
              <w:pStyle w:val="TableBody"/>
              <w:autoSpaceDE w:val="0"/>
              <w:autoSpaceDN w:val="0"/>
              <w:adjustRightInd w:val="0"/>
            </w:pPr>
            <w:r w:rsidRPr="00E47020">
              <w:rPr>
                <w:szCs w:val="24"/>
              </w:rPr>
              <w:t>[ems]</w:t>
            </w:r>
            <w:r w:rsidR="00CD5E9C" w:rsidRPr="00E47020">
              <w:rPr>
                <w:szCs w:val="24"/>
              </w:rPr>
              <w:t>Total change</w:t>
            </w:r>
          </w:p>
        </w:tc>
        <w:tc>
          <w:tcPr>
            <w:tcW w:w="0" w:type="auto"/>
            <w:shd w:val="clear" w:color="auto" w:fill="auto"/>
            <w:noWrap/>
            <w:vAlign w:val="bottom"/>
            <w:hideMark/>
          </w:tcPr>
          <w:p w14:paraId="1CA391C2" w14:textId="77777777" w:rsidR="00CD5E9C" w:rsidRPr="00E47020" w:rsidRDefault="00CD5E9C" w:rsidP="00E47020">
            <w:pPr>
              <w:pStyle w:val="TableBody"/>
              <w:autoSpaceDE w:val="0"/>
              <w:autoSpaceDN w:val="0"/>
              <w:adjustRightInd w:val="0"/>
              <w:jc w:val="center"/>
            </w:pPr>
            <w:r w:rsidRPr="00E47020">
              <w:rPr>
                <w:szCs w:val="24"/>
              </w:rPr>
              <w:t>0.58 (62.75 to 63.33)</w:t>
            </w:r>
          </w:p>
        </w:tc>
        <w:tc>
          <w:tcPr>
            <w:tcW w:w="0" w:type="auto"/>
            <w:shd w:val="clear" w:color="auto" w:fill="auto"/>
            <w:noWrap/>
            <w:vAlign w:val="bottom"/>
            <w:hideMark/>
          </w:tcPr>
          <w:p w14:paraId="4A1B7DAB" w14:textId="77777777" w:rsidR="00CD5E9C" w:rsidRPr="00E47020" w:rsidRDefault="00CD5E9C" w:rsidP="00E47020">
            <w:pPr>
              <w:pStyle w:val="TableBody"/>
              <w:autoSpaceDE w:val="0"/>
              <w:autoSpaceDN w:val="0"/>
              <w:adjustRightInd w:val="0"/>
              <w:jc w:val="center"/>
            </w:pPr>
            <w:r w:rsidRPr="00E47020">
              <w:rPr>
                <w:szCs w:val="24"/>
              </w:rPr>
              <w:t>0.57 (63.33 to 63.90)</w:t>
            </w:r>
          </w:p>
        </w:tc>
        <w:tc>
          <w:tcPr>
            <w:tcW w:w="0" w:type="auto"/>
            <w:shd w:val="clear" w:color="auto" w:fill="auto"/>
            <w:noWrap/>
            <w:vAlign w:val="bottom"/>
            <w:hideMark/>
          </w:tcPr>
          <w:p w14:paraId="1BB0D9D2" w14:textId="77777777" w:rsidR="00CD5E9C" w:rsidRPr="00E47020" w:rsidRDefault="00CD5E9C" w:rsidP="00E47020">
            <w:pPr>
              <w:pStyle w:val="TableBody"/>
              <w:autoSpaceDE w:val="0"/>
              <w:autoSpaceDN w:val="0"/>
              <w:adjustRightInd w:val="0"/>
              <w:jc w:val="center"/>
            </w:pPr>
            <w:r w:rsidRPr="00E47020">
              <w:rPr>
                <w:rFonts w:ascii="Symbol" w:hAnsi="Symbol"/>
                <w:szCs w:val="24"/>
              </w:rPr>
              <w:t></w:t>
            </w:r>
            <w:r w:rsidRPr="00E47020">
              <w:rPr>
                <w:szCs w:val="24"/>
              </w:rPr>
              <w:t>0.34 (12.40 to 12.06)</w:t>
            </w:r>
          </w:p>
        </w:tc>
        <w:tc>
          <w:tcPr>
            <w:tcW w:w="0" w:type="auto"/>
            <w:shd w:val="clear" w:color="auto" w:fill="auto"/>
            <w:noWrap/>
            <w:vAlign w:val="bottom"/>
            <w:hideMark/>
          </w:tcPr>
          <w:p w14:paraId="6AA118D1" w14:textId="77777777" w:rsidR="00CD5E9C" w:rsidRPr="00E47020" w:rsidRDefault="00CD5E9C" w:rsidP="00E47020">
            <w:pPr>
              <w:pStyle w:val="TableBody"/>
              <w:autoSpaceDE w:val="0"/>
              <w:autoSpaceDN w:val="0"/>
              <w:adjustRightInd w:val="0"/>
              <w:jc w:val="center"/>
            </w:pPr>
            <w:r w:rsidRPr="00E47020">
              <w:rPr>
                <w:rFonts w:ascii="Symbol" w:hAnsi="Symbol"/>
                <w:szCs w:val="24"/>
              </w:rPr>
              <w:t></w:t>
            </w:r>
            <w:r w:rsidRPr="00E47020">
              <w:rPr>
                <w:szCs w:val="24"/>
              </w:rPr>
              <w:t>0.21 (12.06 to 11.85)</w:t>
            </w:r>
          </w:p>
        </w:tc>
      </w:tr>
    </w:tbl>
    <w:p w14:paraId="1855A1AC" w14:textId="77777777" w:rsidR="00735DDC" w:rsidRDefault="00CD5E9C" w:rsidP="00CD5E9C">
      <w:pPr>
        <w:pStyle w:val="TableHead"/>
        <w:autoSpaceDE w:val="0"/>
        <w:autoSpaceDN w:val="0"/>
        <w:adjustRightInd w:val="0"/>
        <w:jc w:val="left"/>
        <w:rPr>
          <w:szCs w:val="24"/>
        </w:rPr>
      </w:pPr>
      <w:r w:rsidRPr="00CD5E9C">
        <w:rPr>
          <w:i/>
          <w:szCs w:val="24"/>
        </w:rPr>
        <w:t>Note.</w:t>
      </w:r>
      <w:r>
        <w:rPr>
          <w:szCs w:val="24"/>
        </w:rPr>
        <w:t xml:space="preserve"> </w:t>
      </w:r>
      <w:commentRangeStart w:id="99"/>
      <w:commentRangeStart w:id="100"/>
      <w:r>
        <w:rPr>
          <w:szCs w:val="24"/>
        </w:rPr>
        <w:t>IHD</w:t>
      </w:r>
      <w:commentRangeEnd w:id="99"/>
      <w:r>
        <w:rPr>
          <w:rStyle w:val="CommentReference"/>
          <w:rFonts w:ascii="Times New Roman" w:hAnsi="Times New Roman"/>
        </w:rPr>
        <w:commentReference w:id="99"/>
      </w:r>
      <w:commentRangeEnd w:id="100"/>
      <w:r w:rsidR="00DC01BC">
        <w:rPr>
          <w:rStyle w:val="CommentReference"/>
          <w:rFonts w:ascii="Times New Roman" w:hAnsi="Times New Roman"/>
        </w:rPr>
        <w:commentReference w:id="100"/>
      </w:r>
      <w:r>
        <w:rPr>
          <w:szCs w:val="24"/>
        </w:rPr>
        <w:t>|=| .</w:t>
      </w:r>
    </w:p>
    <w:sectPr w:rsidR="00735DDC" w:rsidSect="00FB1DC8">
      <w:headerReference w:type="even" r:id="rId51"/>
      <w:headerReference w:type="default" r:id="rId52"/>
      <w:footerReference w:type="even" r:id="rId53"/>
      <w:footerReference w:type="default" r:id="rId54"/>
      <w:headerReference w:type="first" r:id="rId55"/>
      <w:footerReference w:type="first" r:id="rId5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osé Manuel Aburto" w:date="2019-01-09T10:22:00Z" w:initials="JMA">
    <w:p w14:paraId="06850954" w14:textId="77777777" w:rsidR="00721F29" w:rsidRDefault="00721F29">
      <w:pPr>
        <w:pStyle w:val="CommentText"/>
      </w:pPr>
      <w:r>
        <w:rPr>
          <w:rStyle w:val="CommentReference"/>
        </w:rPr>
        <w:annotationRef/>
      </w:r>
      <w:r>
        <w:t>I think this would make it clearer what the paper is about</w:t>
      </w:r>
    </w:p>
  </w:comment>
  <w:comment w:id="4" w:author="José Manuel Aburto" w:date="2019-01-09T10:23:00Z" w:initials="JMA">
    <w:p w14:paraId="38C39D61" w14:textId="77777777" w:rsidR="00721F29" w:rsidRDefault="00721F29">
      <w:pPr>
        <w:pStyle w:val="CommentText"/>
      </w:pPr>
      <w:r>
        <w:rPr>
          <w:rStyle w:val="CommentReference"/>
        </w:rPr>
        <w:annotationRef/>
      </w:r>
      <w:r>
        <w:t>Could this be changed to PhD fellow, or PhD candidate?</w:t>
      </w:r>
    </w:p>
  </w:comment>
  <w:comment w:id="5" w:author="Quirk M" w:date="2019-01-08T16:23:00Z" w:initials="MQ">
    <w:p w14:paraId="43795F1D" w14:textId="77777777" w:rsidR="00721F29" w:rsidRDefault="00721F29">
      <w:pPr>
        <w:pStyle w:val="CommentText"/>
      </w:pPr>
      <w:r>
        <w:rPr>
          <w:rStyle w:val="CommentReference"/>
        </w:rPr>
        <w:annotationRef/>
      </w:r>
      <w:r>
        <w:t xml:space="preserve">AU: In most cases, AJPH uses “gender” rather than “sex.” Would it be accurate to change “sex” to “gender” throughout this article? </w:t>
      </w:r>
    </w:p>
  </w:comment>
  <w:comment w:id="6" w:author="José Manuel Aburto" w:date="2019-01-09T10:24:00Z" w:initials="JMA">
    <w:p w14:paraId="2242C350" w14:textId="77777777" w:rsidR="00721F29" w:rsidRDefault="00721F29">
      <w:pPr>
        <w:pStyle w:val="CommentText"/>
      </w:pPr>
      <w:r>
        <w:rPr>
          <w:rStyle w:val="CommentReference"/>
        </w:rPr>
        <w:annotationRef/>
      </w:r>
      <w:r>
        <w:t>In this case, the variable sex comes from medical certificates, which makes the term more related to biological reasons. Therefore, sex is more accurate in this case. Hiram?</w:t>
      </w:r>
    </w:p>
  </w:comment>
  <w:comment w:id="7" w:author="Hiram Beltran-Sanchez" w:date="2019-01-09T07:01:00Z" w:initials="HB">
    <w:p w14:paraId="735D8F94" w14:textId="395DA4D7" w:rsidR="00854C15" w:rsidRDefault="00854C15">
      <w:pPr>
        <w:pStyle w:val="CommentText"/>
      </w:pPr>
      <w:r>
        <w:rPr>
          <w:rStyle w:val="CommentReference"/>
        </w:rPr>
        <w:annotationRef/>
      </w:r>
      <w:r>
        <w:t xml:space="preserve">In this case, the variable sex comes from death certificates </w:t>
      </w:r>
      <w:r>
        <w:t xml:space="preserve">in which a family member or a funeral director assigned it, i.e., </w:t>
      </w:r>
      <w:r>
        <w:t>the ind</w:t>
      </w:r>
      <w:r>
        <w:t>ividual does not self-report it</w:t>
      </w:r>
      <w:r>
        <w:t xml:space="preserve">. </w:t>
      </w:r>
      <w:r>
        <w:t>Our understanding is that g</w:t>
      </w:r>
      <w:r>
        <w:t xml:space="preserve">ender </w:t>
      </w:r>
      <w:r>
        <w:t>is typically self-identified by an individual (e.g., in a survey) and it thus implies a broader range of possibilities than the dichotomy male/female.  We therefore prefer the term sex as it more accurately describes the assignation by a third-party.</w:t>
      </w:r>
    </w:p>
  </w:comment>
  <w:comment w:id="10" w:author="Quirk M" w:date="2019-01-08T16:00:00Z" w:initials="MQ">
    <w:p w14:paraId="764B9D7D" w14:textId="77777777" w:rsidR="00721F29" w:rsidRDefault="00721F29">
      <w:pPr>
        <w:pStyle w:val="CommentText"/>
      </w:pPr>
      <w:r>
        <w:rPr>
          <w:rStyle w:val="CommentReference"/>
        </w:rPr>
        <w:annotationRef/>
      </w:r>
      <w:r>
        <w:t>AU: Is this also referring to states in the north, or is it among all states?</w:t>
      </w:r>
    </w:p>
  </w:comment>
  <w:comment w:id="11" w:author="José Manuel Aburto" w:date="2019-01-09T10:28:00Z" w:initials="JMA">
    <w:p w14:paraId="4DE5C4E9" w14:textId="77777777" w:rsidR="00721F29" w:rsidRDefault="00721F29">
      <w:pPr>
        <w:pStyle w:val="CommentText"/>
      </w:pPr>
      <w:r>
        <w:rPr>
          <w:rStyle w:val="CommentReference"/>
        </w:rPr>
        <w:annotationRef/>
      </w:r>
      <w:r>
        <w:t xml:space="preserve">Yes, I added “three” referring to life expectancy to be more accurate. </w:t>
      </w:r>
    </w:p>
  </w:comment>
  <w:comment w:id="16" w:author="Quirk M" w:date="2019-01-08T16:01:00Z" w:initials="MQ">
    <w:p w14:paraId="02C00C45" w14:textId="77777777" w:rsidR="00721F29" w:rsidRDefault="00721F29">
      <w:pPr>
        <w:pStyle w:val="CommentText"/>
      </w:pPr>
      <w:r>
        <w:rPr>
          <w:rStyle w:val="CommentReference"/>
        </w:rPr>
        <w:annotationRef/>
      </w:r>
      <w:r>
        <w:t>AU: Less compared with whom or what? Is it shorter lives now compared with before 2005, or compared with females?</w:t>
      </w:r>
    </w:p>
  </w:comment>
  <w:comment w:id="17" w:author="José Manuel Aburto" w:date="2019-01-09T10:31:00Z" w:initials="JMA">
    <w:p w14:paraId="1CA35C94" w14:textId="77777777" w:rsidR="00721F29" w:rsidRDefault="00721F29">
      <w:pPr>
        <w:pStyle w:val="CommentText"/>
      </w:pPr>
      <w:r>
        <w:rPr>
          <w:rStyle w:val="CommentReference"/>
        </w:rPr>
        <w:annotationRef/>
      </w:r>
      <w:r w:rsidR="00E424F3">
        <w:t xml:space="preserve">Thanks, that statement is not clear. Yes, in some states males live less than in 2005. </w:t>
      </w:r>
    </w:p>
  </w:comment>
  <w:comment w:id="18" w:author="José Manuel Aburto" w:date="2019-01-09T10:38:00Z" w:initials="JMA">
    <w:p w14:paraId="4223655F" w14:textId="77777777" w:rsidR="00E424F3" w:rsidRDefault="00E424F3">
      <w:pPr>
        <w:pStyle w:val="CommentText"/>
      </w:pPr>
      <w:r>
        <w:rPr>
          <w:rStyle w:val="CommentReference"/>
        </w:rPr>
        <w:annotationRef/>
      </w:r>
      <w:r>
        <w:t>If possible, here it would be important to add a sentence before ‘In some, …’ saying “Life expectancy and lifespan inequality stagnated since 2005 for young men at the national level”</w:t>
      </w:r>
    </w:p>
  </w:comment>
  <w:comment w:id="20" w:author="Quirk M" w:date="2019-01-04T08:40:00Z" w:initials="MQ">
    <w:p w14:paraId="62F4C28E" w14:textId="77777777" w:rsidR="00721F29" w:rsidRDefault="00721F29">
      <w:pPr>
        <w:pStyle w:val="CommentText"/>
      </w:pPr>
      <w:r>
        <w:rPr>
          <w:rStyle w:val="CommentReference"/>
        </w:rPr>
        <w:annotationRef/>
      </w:r>
      <w:r>
        <w:t>AU: Figure S1 renamed Figure A per journal policy for naming supplemental material. Please provide a new file with that title and either upload it with this file or send to Michael.henry@apha.org.</w:t>
      </w:r>
    </w:p>
  </w:comment>
  <w:comment w:id="21" w:author="José Manuel Aburto" w:date="2019-01-09T10:42:00Z" w:initials="JMA">
    <w:p w14:paraId="62D8A1A4" w14:textId="77777777" w:rsidR="00C9402F" w:rsidRDefault="00C9402F">
      <w:pPr>
        <w:pStyle w:val="CommentText"/>
      </w:pPr>
      <w:r>
        <w:rPr>
          <w:rStyle w:val="CommentReference"/>
        </w:rPr>
        <w:annotationRef/>
      </w:r>
      <w:r>
        <w:t>Done</w:t>
      </w:r>
    </w:p>
  </w:comment>
  <w:comment w:id="22" w:author="Quirk M" w:date="2019-01-04T08:44:00Z" w:initials="MQ">
    <w:p w14:paraId="2BBE0B89" w14:textId="77777777" w:rsidR="00721F29" w:rsidRDefault="00721F29">
      <w:pPr>
        <w:pStyle w:val="CommentText"/>
      </w:pPr>
      <w:r>
        <w:rPr>
          <w:rStyle w:val="CommentReference"/>
        </w:rPr>
        <w:annotationRef/>
      </w:r>
      <w:r>
        <w:t>AU: gender?</w:t>
      </w:r>
    </w:p>
  </w:comment>
  <w:comment w:id="23" w:author="Quirk M" w:date="2019-01-04T08:45:00Z" w:initials="MQ">
    <w:p w14:paraId="34CD6362" w14:textId="77777777" w:rsidR="00721F29" w:rsidRDefault="00721F29">
      <w:pPr>
        <w:pStyle w:val="CommentText"/>
      </w:pPr>
      <w:r>
        <w:rPr>
          <w:rStyle w:val="CommentReference"/>
        </w:rPr>
        <w:annotationRef/>
      </w:r>
      <w:r>
        <w:t>AU: gender?</w:t>
      </w:r>
    </w:p>
  </w:comment>
  <w:comment w:id="24" w:author="Quirk M" w:date="2019-01-04T08:45:00Z" w:initials="MQ">
    <w:p w14:paraId="466A6D8F" w14:textId="77777777" w:rsidR="00721F29" w:rsidRDefault="00721F29">
      <w:pPr>
        <w:pStyle w:val="CommentText"/>
      </w:pPr>
      <w:r>
        <w:rPr>
          <w:rStyle w:val="CommentReference"/>
        </w:rPr>
        <w:annotationRef/>
      </w:r>
      <w:r>
        <w:t>AU: gender?</w:t>
      </w:r>
    </w:p>
  </w:comment>
  <w:comment w:id="25" w:author="Quirk M" w:date="2019-01-04T08:47:00Z" w:initials="MQ">
    <w:p w14:paraId="7BF9E14F" w14:textId="77777777" w:rsidR="00721F29" w:rsidRDefault="00721F29">
      <w:pPr>
        <w:pStyle w:val="CommentText"/>
      </w:pPr>
      <w:r>
        <w:rPr>
          <w:rStyle w:val="CommentReference"/>
        </w:rPr>
        <w:annotationRef/>
      </w:r>
      <w:r>
        <w:t>AU: SM Table 1 renamed Table A per journal policy for naming supplemental material. Please provide a new file with that title and either upload it with this file or send to Michael.henry@apha.org.</w:t>
      </w:r>
    </w:p>
  </w:comment>
  <w:comment w:id="26" w:author="José Manuel Aburto" w:date="2019-01-09T10:45:00Z" w:initials="JMA">
    <w:p w14:paraId="3C459626" w14:textId="77777777" w:rsidR="00C9402F" w:rsidRDefault="00C9402F">
      <w:pPr>
        <w:pStyle w:val="CommentText"/>
      </w:pPr>
      <w:r>
        <w:rPr>
          <w:rStyle w:val="CommentReference"/>
        </w:rPr>
        <w:annotationRef/>
      </w:r>
      <w:r>
        <w:t>done</w:t>
      </w:r>
    </w:p>
  </w:comment>
  <w:comment w:id="27" w:author="Quirk M" w:date="2019-01-08T16:03:00Z" w:initials="MQ">
    <w:p w14:paraId="549E12C9" w14:textId="77777777" w:rsidR="00721F29" w:rsidRDefault="00721F29">
      <w:pPr>
        <w:pStyle w:val="CommentText"/>
      </w:pPr>
      <w:r>
        <w:rPr>
          <w:rStyle w:val="CommentReference"/>
        </w:rPr>
        <w:annotationRef/>
      </w:r>
      <w:r>
        <w:t>AU: In what part of the supplementary material is this (i.e., is it in a particular table or figure)?</w:t>
      </w:r>
    </w:p>
  </w:comment>
  <w:comment w:id="28" w:author="José Manuel Aburto" w:date="2019-01-09T10:47:00Z" w:initials="JMA">
    <w:p w14:paraId="4F4380D6" w14:textId="5DDC321E" w:rsidR="00C9402F" w:rsidRDefault="00C9402F">
      <w:pPr>
        <w:pStyle w:val="CommentText"/>
      </w:pPr>
      <w:r>
        <w:rPr>
          <w:rStyle w:val="CommentReference"/>
        </w:rPr>
        <w:annotationRef/>
      </w:r>
      <w:r w:rsidR="008A2C32">
        <w:t xml:space="preserve"> </w:t>
      </w:r>
      <w:r w:rsidR="00854C15">
        <w:t>It i</w:t>
      </w:r>
      <w:r>
        <w:t>s in section A</w:t>
      </w:r>
      <w:r w:rsidR="008A2C32">
        <w:t>.</w:t>
      </w:r>
      <w:r>
        <w:t xml:space="preserve"> </w:t>
      </w:r>
    </w:p>
  </w:comment>
  <w:comment w:id="29" w:author="Quirk M" w:date="2019-01-08T16:03:00Z" w:initials="MQ">
    <w:p w14:paraId="6BB26715" w14:textId="77777777" w:rsidR="00721F29" w:rsidRDefault="00721F29">
      <w:pPr>
        <w:pStyle w:val="CommentText"/>
      </w:pPr>
      <w:r>
        <w:rPr>
          <w:rStyle w:val="CommentReference"/>
        </w:rPr>
        <w:annotationRef/>
      </w:r>
      <w:r>
        <w:t>AU: Is this an abbreviation for something? If so, what is it?</w:t>
      </w:r>
    </w:p>
  </w:comment>
  <w:comment w:id="31" w:author="Quirk M" w:date="2019-01-04T09:00:00Z" w:initials="MQ">
    <w:p w14:paraId="36298C90" w14:textId="77777777" w:rsidR="00721F29" w:rsidRDefault="00721F29">
      <w:pPr>
        <w:pStyle w:val="CommentText"/>
      </w:pPr>
      <w:r>
        <w:rPr>
          <w:rStyle w:val="CommentReference"/>
        </w:rPr>
        <w:annotationRef/>
      </w:r>
      <w:r>
        <w:t>AU: gender?</w:t>
      </w:r>
    </w:p>
  </w:comment>
  <w:comment w:id="32" w:author="Quirk M" w:date="2019-01-04T09:00:00Z" w:initials="MQ">
    <w:p w14:paraId="73023492" w14:textId="77777777" w:rsidR="00721F29" w:rsidRDefault="00721F29">
      <w:pPr>
        <w:pStyle w:val="CommentText"/>
      </w:pPr>
      <w:r>
        <w:rPr>
          <w:rStyle w:val="CommentReference"/>
        </w:rPr>
        <w:annotationRef/>
      </w:r>
      <w:r>
        <w:t>AU: gender?</w:t>
      </w:r>
    </w:p>
  </w:comment>
  <w:comment w:id="33" w:author="Quirk M" w:date="2019-01-08T16:50:00Z" w:initials="MQ">
    <w:p w14:paraId="36A7B116" w14:textId="77777777" w:rsidR="00721F29" w:rsidRDefault="00721F29">
      <w:pPr>
        <w:pStyle w:val="CommentText"/>
      </w:pPr>
      <w:r>
        <w:rPr>
          <w:rStyle w:val="CommentReference"/>
        </w:rPr>
        <w:annotationRef/>
      </w:r>
      <w:r>
        <w:t>AU: Please specify where in the supplemental material (e.g,. which table or figure).</w:t>
      </w:r>
    </w:p>
  </w:comment>
  <w:comment w:id="34" w:author="José Manuel Aburto" w:date="2019-01-09T10:56:00Z" w:initials="JMA">
    <w:p w14:paraId="5A417022" w14:textId="77777777" w:rsidR="008A2C32" w:rsidRDefault="008A2C32">
      <w:pPr>
        <w:pStyle w:val="CommentText"/>
      </w:pPr>
      <w:r>
        <w:rPr>
          <w:rStyle w:val="CommentReference"/>
        </w:rPr>
        <w:annotationRef/>
      </w:r>
      <w:r>
        <w:t>Section B</w:t>
      </w:r>
    </w:p>
  </w:comment>
  <w:comment w:id="35" w:author="Quirk M" w:date="2019-01-08T16:50:00Z" w:initials="MQ">
    <w:p w14:paraId="1B77ABB6" w14:textId="77777777" w:rsidR="00721F29" w:rsidRDefault="00721F29">
      <w:pPr>
        <w:pStyle w:val="CommentText"/>
      </w:pPr>
      <w:r>
        <w:rPr>
          <w:rStyle w:val="CommentReference"/>
        </w:rPr>
        <w:annotationRef/>
      </w:r>
      <w:r>
        <w:t>AU: Please specify where in the supplemental material (e.g., which table or figure).</w:t>
      </w:r>
    </w:p>
  </w:comment>
  <w:comment w:id="36" w:author="José Manuel Aburto" w:date="2019-01-09T10:56:00Z" w:initials="JMA">
    <w:p w14:paraId="5903130C" w14:textId="77777777" w:rsidR="008A2C32" w:rsidRDefault="008A2C32">
      <w:pPr>
        <w:pStyle w:val="CommentText"/>
      </w:pPr>
      <w:r>
        <w:rPr>
          <w:rStyle w:val="CommentReference"/>
        </w:rPr>
        <w:annotationRef/>
      </w:r>
      <w:r>
        <w:t>Section C</w:t>
      </w:r>
    </w:p>
  </w:comment>
  <w:comment w:id="37" w:author="Quirk M" w:date="2019-01-08T16:04:00Z" w:initials="MQ">
    <w:p w14:paraId="65FE9A75" w14:textId="77777777" w:rsidR="00721F29" w:rsidRDefault="00721F29">
      <w:pPr>
        <w:pStyle w:val="CommentText"/>
      </w:pPr>
      <w:r>
        <w:rPr>
          <w:rStyle w:val="CommentReference"/>
        </w:rPr>
        <w:annotationRef/>
      </w:r>
      <w:r>
        <w:t>AU: Where does “here” refer to?</w:t>
      </w:r>
    </w:p>
  </w:comment>
  <w:comment w:id="38" w:author="José Manuel Aburto" w:date="2019-01-09T10:57:00Z" w:initials="JMA">
    <w:p w14:paraId="7378784E" w14:textId="77777777" w:rsidR="008A2C32" w:rsidRDefault="008A2C32">
      <w:pPr>
        <w:pStyle w:val="CommentText"/>
      </w:pPr>
      <w:r>
        <w:rPr>
          <w:rStyle w:val="CommentReference"/>
        </w:rPr>
        <w:annotationRef/>
      </w:r>
      <w:hyperlink r:id="rId1" w:history="1">
        <w:r w:rsidRPr="002A1E7F">
          <w:rPr>
            <w:rStyle w:val="Hyperlink"/>
          </w:rPr>
          <w:t>https://demographs.shinyapps.io/LVMx_15_App/</w:t>
        </w:r>
      </w:hyperlink>
    </w:p>
  </w:comment>
  <w:comment w:id="39" w:author="Quirk M" w:date="2019-01-08T16:50:00Z" w:initials="MQ">
    <w:p w14:paraId="6FAC4790" w14:textId="77777777" w:rsidR="00721F29" w:rsidRDefault="00721F29">
      <w:pPr>
        <w:pStyle w:val="CommentText"/>
      </w:pPr>
      <w:r>
        <w:rPr>
          <w:rStyle w:val="CommentReference"/>
        </w:rPr>
        <w:annotationRef/>
      </w:r>
      <w:r>
        <w:t>AU: Figure S2 renamed Figure B per journal policy for naming supplemental material. Please provide a new file with that title and either upload it with this file or send to Michael.henry@apha.org.</w:t>
      </w:r>
    </w:p>
  </w:comment>
  <w:comment w:id="40" w:author="José Manuel Aburto" w:date="2019-01-09T11:00:00Z" w:initials="JMA">
    <w:p w14:paraId="3F4249A3" w14:textId="77777777" w:rsidR="008A2C32" w:rsidRDefault="008A2C32">
      <w:pPr>
        <w:pStyle w:val="CommentText"/>
      </w:pPr>
      <w:r>
        <w:rPr>
          <w:rStyle w:val="CommentReference"/>
        </w:rPr>
        <w:annotationRef/>
      </w:r>
      <w:r>
        <w:t>Done</w:t>
      </w:r>
    </w:p>
  </w:comment>
  <w:comment w:id="41" w:author="Quirk M" w:date="2019-01-04T09:08:00Z" w:initials="MQ">
    <w:p w14:paraId="6D0FC276" w14:textId="77777777" w:rsidR="00721F29" w:rsidRDefault="00721F29">
      <w:pPr>
        <w:pStyle w:val="CommentText"/>
      </w:pPr>
      <w:r>
        <w:rPr>
          <w:rStyle w:val="CommentReference"/>
        </w:rPr>
        <w:annotationRef/>
      </w:r>
      <w:r>
        <w:t>AU: Figures S3 and S4 renamed Figure C and Figure D per journal policy for naming supplemental material. Please provide new files with those titles and either upload it with this file or send to Michael.henry@apha.org.</w:t>
      </w:r>
    </w:p>
  </w:comment>
  <w:comment w:id="42" w:author="José Manuel Aburto" w:date="2019-01-09T11:02:00Z" w:initials="JMA">
    <w:p w14:paraId="10A41751" w14:textId="77777777" w:rsidR="008A2C32" w:rsidRDefault="008A2C32">
      <w:pPr>
        <w:pStyle w:val="CommentText"/>
      </w:pPr>
      <w:r>
        <w:rPr>
          <w:rStyle w:val="CommentReference"/>
        </w:rPr>
        <w:annotationRef/>
      </w:r>
      <w:r>
        <w:t>done</w:t>
      </w:r>
    </w:p>
  </w:comment>
  <w:comment w:id="47" w:author="Quirk M" w:date="2019-01-08T16:51:00Z" w:initials="MQ">
    <w:p w14:paraId="021F2804" w14:textId="77777777" w:rsidR="00721F29" w:rsidRDefault="00721F29">
      <w:pPr>
        <w:pStyle w:val="CommentText"/>
      </w:pPr>
      <w:r>
        <w:rPr>
          <w:rStyle w:val="CommentReference"/>
        </w:rPr>
        <w:annotationRef/>
      </w:r>
      <w:r>
        <w:t xml:space="preserve">AU: Every state </w:t>
      </w:r>
      <w:r w:rsidRPr="00403758">
        <w:rPr>
          <w:i/>
        </w:rPr>
        <w:t>had</w:t>
      </w:r>
      <w:r>
        <w:t xml:space="preserve"> or </w:t>
      </w:r>
      <w:r w:rsidRPr="00403758">
        <w:rPr>
          <w:i/>
        </w:rPr>
        <w:t>experienced</w:t>
      </w:r>
      <w:r>
        <w:t xml:space="preserve"> decreased life span inequality?</w:t>
      </w:r>
    </w:p>
  </w:comment>
  <w:comment w:id="48" w:author="José Manuel Aburto" w:date="2019-01-09T11:04:00Z" w:initials="JMA">
    <w:p w14:paraId="004ECDAA" w14:textId="77777777" w:rsidR="00F445C2" w:rsidRDefault="00F445C2">
      <w:pPr>
        <w:pStyle w:val="CommentText"/>
      </w:pPr>
      <w:r>
        <w:rPr>
          <w:rStyle w:val="CommentReference"/>
        </w:rPr>
        <w:annotationRef/>
      </w:r>
      <w:r>
        <w:t>experienced</w:t>
      </w:r>
    </w:p>
  </w:comment>
  <w:comment w:id="50" w:author="Quirk M" w:date="2019-01-04T09:13:00Z" w:initials="MQ">
    <w:p w14:paraId="6A34ACAD" w14:textId="77777777" w:rsidR="00721F29" w:rsidRDefault="00721F29">
      <w:pPr>
        <w:pStyle w:val="CommentText"/>
      </w:pPr>
      <w:r>
        <w:rPr>
          <w:rStyle w:val="CommentReference"/>
        </w:rPr>
        <w:annotationRef/>
      </w:r>
      <w:r>
        <w:t>AU: Figure S6 renamed Figure F per journal policy for naming supplemental material. Please provide a new file with that title and either upload it with this file or send to Michael.henry@apha.org.</w:t>
      </w:r>
    </w:p>
  </w:comment>
  <w:comment w:id="49" w:author="José Manuel Aburto" w:date="2019-01-09T11:05:00Z" w:initials="JMA">
    <w:p w14:paraId="01D16959" w14:textId="77777777" w:rsidR="00F445C2" w:rsidRDefault="00F445C2">
      <w:pPr>
        <w:pStyle w:val="CommentText"/>
      </w:pPr>
      <w:r>
        <w:rPr>
          <w:rStyle w:val="CommentReference"/>
        </w:rPr>
        <w:annotationRef/>
      </w:r>
      <w:r>
        <w:t xml:space="preserve">This could be left out since in the previous paragraph we already mention it. </w:t>
      </w:r>
    </w:p>
  </w:comment>
  <w:comment w:id="51" w:author="Quirk M" w:date="2019-01-04T09:14:00Z" w:initials="MQ">
    <w:p w14:paraId="59C33241" w14:textId="77777777" w:rsidR="00721F29" w:rsidRDefault="00721F29">
      <w:pPr>
        <w:pStyle w:val="CommentText"/>
      </w:pPr>
      <w:r>
        <w:rPr>
          <w:rStyle w:val="CommentReference"/>
        </w:rPr>
        <w:annotationRef/>
      </w:r>
      <w:r>
        <w:t>AU: respectively?</w:t>
      </w:r>
    </w:p>
  </w:comment>
  <w:comment w:id="52" w:author="José Manuel Aburto" w:date="2019-01-09T11:06:00Z" w:initials="JMA">
    <w:p w14:paraId="306BC6ED" w14:textId="77777777" w:rsidR="00F445C2" w:rsidRDefault="00F445C2">
      <w:pPr>
        <w:pStyle w:val="CommentText"/>
      </w:pPr>
      <w:r>
        <w:rPr>
          <w:rStyle w:val="CommentReference"/>
        </w:rPr>
        <w:annotationRef/>
      </w:r>
      <w:r>
        <w:t>yes</w:t>
      </w:r>
    </w:p>
  </w:comment>
  <w:comment w:id="53" w:author="Quirk M" w:date="2019-01-04T09:19:00Z" w:initials="MQ">
    <w:p w14:paraId="31BB3E60" w14:textId="77777777" w:rsidR="00721F29" w:rsidRDefault="00721F29">
      <w:pPr>
        <w:pStyle w:val="CommentText"/>
      </w:pPr>
      <w:r>
        <w:rPr>
          <w:rStyle w:val="CommentReference"/>
        </w:rPr>
        <w:annotationRef/>
      </w:r>
      <w:r>
        <w:t>AU: Figure S7 renamed Figure G per journal policy for naming supplemental material. Please provide a new file with that title and either upload it with this file or send to Michael.henry@apha.org.</w:t>
      </w:r>
    </w:p>
  </w:comment>
  <w:comment w:id="54" w:author="José Manuel Aburto" w:date="2019-01-09T11:08:00Z" w:initials="JMA">
    <w:p w14:paraId="7754BF44" w14:textId="77777777" w:rsidR="00F445C2" w:rsidRDefault="00F445C2">
      <w:pPr>
        <w:pStyle w:val="CommentText"/>
      </w:pPr>
      <w:r>
        <w:rPr>
          <w:rStyle w:val="CommentReference"/>
        </w:rPr>
        <w:annotationRef/>
      </w:r>
      <w:r>
        <w:t>done</w:t>
      </w:r>
    </w:p>
  </w:comment>
  <w:comment w:id="55" w:author="Quirk M" w:date="2019-01-08T16:09:00Z" w:initials="MQ">
    <w:p w14:paraId="093A7E1B" w14:textId="77777777" w:rsidR="00721F29" w:rsidRDefault="00721F29">
      <w:pPr>
        <w:pStyle w:val="CommentText"/>
      </w:pPr>
      <w:r>
        <w:rPr>
          <w:rStyle w:val="CommentReference"/>
        </w:rPr>
        <w:annotationRef/>
      </w:r>
      <w:r>
        <w:t>AU: Should this be “e.g.,” (for example) rather than “i.e.,” (in other words)?</w:t>
      </w:r>
    </w:p>
  </w:comment>
  <w:comment w:id="56" w:author="José Manuel Aburto" w:date="2019-01-09T11:12:00Z" w:initials="JMA">
    <w:p w14:paraId="24048297" w14:textId="77777777" w:rsidR="00F445C2" w:rsidRDefault="00F445C2">
      <w:pPr>
        <w:pStyle w:val="CommentText"/>
      </w:pPr>
      <w:r>
        <w:rPr>
          <w:rStyle w:val="CommentReference"/>
        </w:rPr>
        <w:annotationRef/>
      </w:r>
      <w:r>
        <w:t xml:space="preserve">e.g. </w:t>
      </w:r>
    </w:p>
  </w:comment>
  <w:comment w:id="57" w:author="Quirk M" w:date="2019-01-04T09:30:00Z" w:initials="MQ">
    <w:p w14:paraId="5C1297D9" w14:textId="77777777" w:rsidR="00721F29" w:rsidRDefault="00721F29">
      <w:pPr>
        <w:pStyle w:val="CommentText"/>
      </w:pPr>
      <w:r>
        <w:rPr>
          <w:rStyle w:val="CommentReference"/>
        </w:rPr>
        <w:annotationRef/>
      </w:r>
      <w:r>
        <w:t xml:space="preserve">AU: If the current policies are stopped, then the new ones would not be </w:t>
      </w:r>
      <w:r w:rsidRPr="006A4FBD">
        <w:rPr>
          <w:i/>
        </w:rPr>
        <w:t>complementing</w:t>
      </w:r>
      <w:r>
        <w:t xml:space="preserve"> them. Would they be </w:t>
      </w:r>
      <w:r w:rsidRPr="006A4FBD">
        <w:rPr>
          <w:i/>
        </w:rPr>
        <w:t>replacing</w:t>
      </w:r>
      <w:r>
        <w:t xml:space="preserve"> them?</w:t>
      </w:r>
    </w:p>
  </w:comment>
  <w:comment w:id="58" w:author="José Manuel Aburto" w:date="2019-01-09T11:13:00Z" w:initials="JMA">
    <w:p w14:paraId="50583420" w14:textId="77777777" w:rsidR="002F4BD6" w:rsidRDefault="002F4BD6">
      <w:pPr>
        <w:pStyle w:val="CommentText"/>
      </w:pPr>
      <w:r>
        <w:rPr>
          <w:rStyle w:val="CommentReference"/>
        </w:rPr>
        <w:annotationRef/>
      </w:r>
      <w:r>
        <w:t>correct</w:t>
      </w:r>
    </w:p>
  </w:comment>
  <w:comment w:id="62" w:author="Quirk M" w:date="2019-01-04T09:36:00Z" w:initials="MQ">
    <w:p w14:paraId="62D496B9" w14:textId="77777777" w:rsidR="00721F29" w:rsidRDefault="00721F29">
      <w:pPr>
        <w:pStyle w:val="CommentText"/>
      </w:pPr>
      <w:r>
        <w:rPr>
          <w:rStyle w:val="CommentReference"/>
        </w:rPr>
        <w:annotationRef/>
      </w:r>
      <w:r>
        <w:t>AU: Please spell out.</w:t>
      </w:r>
    </w:p>
  </w:comment>
  <w:comment w:id="68" w:author="Quirk M" w:date="2019-01-04T09:37:00Z" w:initials="MQ">
    <w:p w14:paraId="10A73504" w14:textId="77777777" w:rsidR="00721F29" w:rsidRDefault="00721F29">
      <w:pPr>
        <w:pStyle w:val="CommentText"/>
      </w:pPr>
      <w:r>
        <w:rPr>
          <w:rStyle w:val="CommentReference"/>
        </w:rPr>
        <w:annotationRef/>
      </w:r>
      <w:r>
        <w:t>AU: Please spell out.</w:t>
      </w:r>
    </w:p>
  </w:comment>
  <w:comment w:id="69" w:author="Quirk M" w:date="2019-01-04T09:41:00Z" w:initials="MQ">
    <w:p w14:paraId="79A98CF4" w14:textId="77777777" w:rsidR="00721F29" w:rsidRDefault="00721F29">
      <w:pPr>
        <w:pStyle w:val="CommentText"/>
      </w:pPr>
      <w:r>
        <w:rPr>
          <w:rStyle w:val="CommentReference"/>
        </w:rPr>
        <w:annotationRef/>
      </w:r>
      <w:r>
        <w:t>AU: What is the city of publication?</w:t>
      </w:r>
    </w:p>
  </w:comment>
  <w:comment w:id="70" w:author="José Manuel Aburto" w:date="2019-01-09T11:17:00Z" w:initials="JMA">
    <w:p w14:paraId="789156D0" w14:textId="77777777" w:rsidR="002F4BD6" w:rsidRDefault="002F4BD6">
      <w:pPr>
        <w:pStyle w:val="CommentText"/>
      </w:pPr>
      <w:r>
        <w:rPr>
          <w:rStyle w:val="CommentReference"/>
        </w:rPr>
        <w:annotationRef/>
      </w:r>
      <w:r>
        <w:t>Vienna</w:t>
      </w:r>
    </w:p>
  </w:comment>
  <w:comment w:id="71" w:author="Quirk M" w:date="2019-01-04T09:41:00Z" w:initials="MQ">
    <w:p w14:paraId="7ABC523C" w14:textId="77777777" w:rsidR="00721F29" w:rsidRDefault="00721F29">
      <w:pPr>
        <w:pStyle w:val="CommentText"/>
      </w:pPr>
      <w:r>
        <w:rPr>
          <w:rStyle w:val="CommentReference"/>
        </w:rPr>
        <w:annotationRef/>
      </w:r>
      <w:r>
        <w:t>AU: Where is Reference 3 published/available?</w:t>
      </w:r>
    </w:p>
  </w:comment>
  <w:comment w:id="72" w:author="José Manuel Aburto" w:date="2019-01-09T11:18:00Z" w:initials="JMA">
    <w:p w14:paraId="25ABBE8F" w14:textId="77777777" w:rsidR="002F4BD6" w:rsidRDefault="002F4BD6">
      <w:pPr>
        <w:pStyle w:val="CommentText"/>
      </w:pPr>
      <w:r>
        <w:rPr>
          <w:rStyle w:val="CommentReference"/>
        </w:rPr>
        <w:annotationRef/>
      </w:r>
      <w:r>
        <w:t xml:space="preserve">Center for Global Development Working Papers. Available at </w:t>
      </w:r>
      <w:r w:rsidRPr="002F4BD6">
        <w:t>https://www.cgdev.org/sites/default/files/scarcity-leviathan-effects-cocaine-supply-shortages_1.pdf</w:t>
      </w:r>
    </w:p>
  </w:comment>
  <w:comment w:id="73" w:author="Quirk M" w:date="2019-01-04T09:49:00Z" w:initials="MQ">
    <w:p w14:paraId="48BA4A0B" w14:textId="77777777" w:rsidR="00721F29" w:rsidRDefault="00721F29">
      <w:pPr>
        <w:pStyle w:val="CommentText"/>
      </w:pPr>
      <w:r>
        <w:rPr>
          <w:rStyle w:val="CommentReference"/>
        </w:rPr>
        <w:annotationRef/>
      </w:r>
      <w:r>
        <w:t xml:space="preserve">AU: Would it be accurate to update this to </w:t>
      </w:r>
      <w:r>
        <w:rPr>
          <w:rFonts w:ascii="Arial" w:hAnsi="Arial" w:cs="Arial"/>
          <w:sz w:val="20"/>
          <w:szCs w:val="20"/>
          <w:lang w:val="en"/>
        </w:rPr>
        <w:t>2018;55(6):2071-2096?</w:t>
      </w:r>
    </w:p>
  </w:comment>
  <w:comment w:id="74" w:author="José Manuel Aburto" w:date="2019-01-09T11:18:00Z" w:initials="JMA">
    <w:p w14:paraId="2DB75686" w14:textId="77777777" w:rsidR="002F4BD6" w:rsidRDefault="002F4BD6">
      <w:pPr>
        <w:pStyle w:val="CommentText"/>
      </w:pPr>
      <w:r>
        <w:rPr>
          <w:rStyle w:val="CommentReference"/>
        </w:rPr>
        <w:annotationRef/>
      </w:r>
      <w:r>
        <w:t>Yes, thanks.</w:t>
      </w:r>
    </w:p>
  </w:comment>
  <w:comment w:id="75" w:author="Quirk M" w:date="2019-01-04T09:51:00Z" w:initials="MQ">
    <w:p w14:paraId="6D7F13F1" w14:textId="77777777" w:rsidR="00721F29" w:rsidRDefault="00721F29">
      <w:pPr>
        <w:pStyle w:val="CommentText"/>
      </w:pPr>
      <w:r>
        <w:rPr>
          <w:rStyle w:val="CommentReference"/>
        </w:rPr>
        <w:annotationRef/>
      </w:r>
      <w:r>
        <w:t>AU: Please spell out.</w:t>
      </w:r>
    </w:p>
  </w:comment>
  <w:comment w:id="76" w:author="José Manuel Aburto" w:date="2019-01-09T11:19:00Z" w:initials="JMA">
    <w:p w14:paraId="3F2CE668" w14:textId="77777777" w:rsidR="002F4BD6" w:rsidRDefault="002F4BD6">
      <w:pPr>
        <w:pStyle w:val="CommentText"/>
      </w:pPr>
      <w:r>
        <w:rPr>
          <w:rStyle w:val="CommentReference"/>
        </w:rPr>
        <w:annotationRef/>
      </w:r>
      <w:r>
        <w:t>Instituto Nacional de Estadística y Geografía</w:t>
      </w:r>
    </w:p>
  </w:comment>
  <w:comment w:id="77" w:author="Quirk M" w:date="2019-01-04T09:51:00Z" w:initials="MQ">
    <w:p w14:paraId="38900650" w14:textId="77777777" w:rsidR="00721F29" w:rsidRDefault="00721F29">
      <w:pPr>
        <w:pStyle w:val="CommentText"/>
      </w:pPr>
      <w:r>
        <w:rPr>
          <w:rStyle w:val="CommentReference"/>
        </w:rPr>
        <w:annotationRef/>
      </w:r>
      <w:r>
        <w:t>AU: Is this URL correct? It did not work for me.</w:t>
      </w:r>
    </w:p>
  </w:comment>
  <w:comment w:id="78" w:author="José Manuel Aburto" w:date="2019-01-09T11:20:00Z" w:initials="JMA">
    <w:p w14:paraId="084EFF6F" w14:textId="77777777" w:rsidR="002F4BD6" w:rsidRDefault="002F4BD6">
      <w:pPr>
        <w:pStyle w:val="CommentText"/>
      </w:pPr>
      <w:r>
        <w:rPr>
          <w:rStyle w:val="CommentReference"/>
        </w:rPr>
        <w:annotationRef/>
      </w:r>
      <w:r w:rsidRPr="002F4BD6">
        <w:t>https://www.inegi.org.mx/programas/mortalidad/</w:t>
      </w:r>
    </w:p>
  </w:comment>
  <w:comment w:id="79" w:author="José Manuel Aburto" w:date="2019-01-09T11:20:00Z" w:initials="JMA">
    <w:p w14:paraId="59AA0D08" w14:textId="77777777" w:rsidR="002F4BD6" w:rsidRDefault="002F4BD6">
      <w:pPr>
        <w:pStyle w:val="CommentText"/>
      </w:pPr>
      <w:r>
        <w:rPr>
          <w:rStyle w:val="CommentReference"/>
        </w:rPr>
        <w:annotationRef/>
      </w:r>
      <w:r>
        <w:t>they changed their website</w:t>
      </w:r>
    </w:p>
  </w:comment>
  <w:comment w:id="80" w:author="Quirk M" w:date="2019-01-04T09:52:00Z" w:initials="MQ">
    <w:p w14:paraId="6BC2BF39" w14:textId="77777777" w:rsidR="00721F29" w:rsidRDefault="00721F29">
      <w:pPr>
        <w:pStyle w:val="CommentText"/>
      </w:pPr>
      <w:r>
        <w:rPr>
          <w:rStyle w:val="CommentReference"/>
        </w:rPr>
        <w:annotationRef/>
      </w:r>
      <w:r>
        <w:t>AU: Please spell out.</w:t>
      </w:r>
    </w:p>
  </w:comment>
  <w:comment w:id="81" w:author="José Manuel Aburto" w:date="2019-01-09T11:20:00Z" w:initials="JMA">
    <w:p w14:paraId="292EED50" w14:textId="77777777" w:rsidR="002F4BD6" w:rsidRDefault="002F4BD6">
      <w:pPr>
        <w:pStyle w:val="CommentText"/>
      </w:pPr>
      <w:r>
        <w:rPr>
          <w:rStyle w:val="CommentReference"/>
        </w:rPr>
        <w:annotationRef/>
      </w:r>
      <w:r>
        <w:t>Consejo Nacional de Población</w:t>
      </w:r>
    </w:p>
  </w:comment>
  <w:comment w:id="82" w:author="Quirk M" w:date="2019-01-04T09:52:00Z" w:initials="MQ">
    <w:p w14:paraId="0852D66E" w14:textId="77777777" w:rsidR="00721F29" w:rsidRDefault="00721F29">
      <w:pPr>
        <w:pStyle w:val="CommentText"/>
      </w:pPr>
      <w:r>
        <w:rPr>
          <w:rStyle w:val="CommentReference"/>
        </w:rPr>
        <w:annotationRef/>
      </w:r>
      <w:r>
        <w:t>AU: I was unable to access this URL. Is there another way for readers to access it?</w:t>
      </w:r>
    </w:p>
  </w:comment>
  <w:comment w:id="83" w:author="José Manuel Aburto" w:date="2019-01-09T11:22:00Z" w:initials="JMA">
    <w:p w14:paraId="6CF8EE8F" w14:textId="77777777" w:rsidR="002F4BD6" w:rsidRDefault="002F4BD6">
      <w:pPr>
        <w:pStyle w:val="CommentText"/>
      </w:pPr>
      <w:r>
        <w:rPr>
          <w:rStyle w:val="CommentReference"/>
        </w:rPr>
        <w:annotationRef/>
      </w:r>
      <w:r w:rsidRPr="002F4BD6">
        <w:t>https://datos.gob.mx/busca/dataset/proyecciones-de-la-poblacion-de-mexico-y-de-las-entidades-federativas-2016-2050</w:t>
      </w:r>
    </w:p>
  </w:comment>
  <w:comment w:id="84" w:author="José Manuel Aburto" w:date="2019-01-09T11:22:00Z" w:initials="JMA">
    <w:p w14:paraId="24E4D16C" w14:textId="77777777" w:rsidR="002F4BD6" w:rsidRDefault="002F4BD6">
      <w:pPr>
        <w:pStyle w:val="CommentText"/>
      </w:pPr>
      <w:r>
        <w:rPr>
          <w:rStyle w:val="CommentReference"/>
        </w:rPr>
        <w:annotationRef/>
      </w:r>
      <w:r>
        <w:t>They also updated their website.</w:t>
      </w:r>
    </w:p>
  </w:comment>
  <w:comment w:id="85" w:author="Quirk M" w:date="2019-01-04T09:54:00Z" w:initials="MQ">
    <w:p w14:paraId="7942DE3E" w14:textId="77777777" w:rsidR="00721F29" w:rsidRDefault="00721F29">
      <w:pPr>
        <w:pStyle w:val="CommentText"/>
      </w:pPr>
      <w:r>
        <w:rPr>
          <w:rStyle w:val="CommentReference"/>
        </w:rPr>
        <w:annotationRef/>
      </w:r>
      <w:r>
        <w:t>AU: Please provide the city of publication.</w:t>
      </w:r>
    </w:p>
  </w:comment>
  <w:comment w:id="86" w:author="José Manuel Aburto" w:date="2019-01-09T11:25:00Z" w:initials="JMA">
    <w:p w14:paraId="1554F1B4" w14:textId="77777777" w:rsidR="00DC01BC" w:rsidRDefault="00DC01BC" w:rsidP="00DC01BC">
      <w:pPr>
        <w:autoSpaceDE w:val="0"/>
        <w:autoSpaceDN w:val="0"/>
        <w:adjustRightInd w:val="0"/>
        <w:rPr>
          <w:sz w:val="15"/>
          <w:szCs w:val="15"/>
          <w:lang w:eastAsia="en-IN"/>
        </w:rPr>
      </w:pPr>
      <w:r>
        <w:rPr>
          <w:rStyle w:val="CommentReference"/>
        </w:rPr>
        <w:annotationRef/>
      </w:r>
      <w:r>
        <w:rPr>
          <w:sz w:val="15"/>
          <w:szCs w:val="15"/>
          <w:lang w:eastAsia="en-IN"/>
        </w:rPr>
        <w:t>Blackwell Publishers Ltd</w:t>
      </w:r>
    </w:p>
    <w:p w14:paraId="76C93F8F" w14:textId="77777777" w:rsidR="00DC01BC" w:rsidRDefault="00DC01BC" w:rsidP="00DC01BC">
      <w:pPr>
        <w:autoSpaceDE w:val="0"/>
        <w:autoSpaceDN w:val="0"/>
        <w:adjustRightInd w:val="0"/>
        <w:rPr>
          <w:sz w:val="15"/>
          <w:szCs w:val="15"/>
          <w:lang w:eastAsia="en-IN"/>
        </w:rPr>
      </w:pPr>
      <w:r>
        <w:rPr>
          <w:sz w:val="15"/>
          <w:szCs w:val="15"/>
          <w:lang w:eastAsia="en-IN"/>
        </w:rPr>
        <w:t>I 08 Cowley Road</w:t>
      </w:r>
    </w:p>
    <w:p w14:paraId="2198417E" w14:textId="77777777" w:rsidR="00DC01BC" w:rsidRDefault="00DC01BC" w:rsidP="00DC01BC">
      <w:pPr>
        <w:autoSpaceDE w:val="0"/>
        <w:autoSpaceDN w:val="0"/>
        <w:adjustRightInd w:val="0"/>
        <w:rPr>
          <w:sz w:val="15"/>
          <w:szCs w:val="15"/>
          <w:lang w:eastAsia="en-IN"/>
        </w:rPr>
      </w:pPr>
      <w:r>
        <w:rPr>
          <w:sz w:val="15"/>
          <w:szCs w:val="15"/>
          <w:lang w:eastAsia="en-IN"/>
        </w:rPr>
        <w:t>Oxford OX4 IJF</w:t>
      </w:r>
    </w:p>
    <w:p w14:paraId="69155204" w14:textId="77777777" w:rsidR="00DC01BC" w:rsidRDefault="00DC01BC" w:rsidP="00DC01BC">
      <w:pPr>
        <w:autoSpaceDE w:val="0"/>
        <w:autoSpaceDN w:val="0"/>
        <w:adjustRightInd w:val="0"/>
        <w:rPr>
          <w:sz w:val="18"/>
          <w:szCs w:val="18"/>
          <w:lang w:eastAsia="en-IN"/>
        </w:rPr>
      </w:pPr>
      <w:r>
        <w:rPr>
          <w:sz w:val="18"/>
          <w:szCs w:val="18"/>
          <w:lang w:eastAsia="en-IN"/>
        </w:rPr>
        <w:t>UK</w:t>
      </w:r>
    </w:p>
    <w:p w14:paraId="71F85C16" w14:textId="77777777" w:rsidR="00DC01BC" w:rsidRDefault="00DC01BC" w:rsidP="00DC01BC">
      <w:pPr>
        <w:autoSpaceDE w:val="0"/>
        <w:autoSpaceDN w:val="0"/>
        <w:adjustRightInd w:val="0"/>
        <w:rPr>
          <w:sz w:val="15"/>
          <w:szCs w:val="15"/>
          <w:lang w:eastAsia="en-IN"/>
        </w:rPr>
      </w:pPr>
      <w:r>
        <w:rPr>
          <w:sz w:val="15"/>
          <w:szCs w:val="15"/>
          <w:lang w:eastAsia="en-IN"/>
        </w:rPr>
        <w:t>Blackwell Publishers Inc.</w:t>
      </w:r>
    </w:p>
    <w:p w14:paraId="5FF1A2C3" w14:textId="77777777" w:rsidR="00DC01BC" w:rsidRDefault="00DC01BC" w:rsidP="00DC01BC">
      <w:pPr>
        <w:autoSpaceDE w:val="0"/>
        <w:autoSpaceDN w:val="0"/>
        <w:adjustRightInd w:val="0"/>
        <w:rPr>
          <w:sz w:val="15"/>
          <w:szCs w:val="15"/>
          <w:lang w:eastAsia="en-IN"/>
        </w:rPr>
      </w:pPr>
      <w:r>
        <w:rPr>
          <w:sz w:val="15"/>
          <w:szCs w:val="15"/>
          <w:lang w:eastAsia="en-IN"/>
        </w:rPr>
        <w:t>350 Main Street</w:t>
      </w:r>
    </w:p>
    <w:p w14:paraId="53FE0CE6" w14:textId="77777777" w:rsidR="00DC01BC" w:rsidRDefault="00DC01BC" w:rsidP="00DC01BC">
      <w:pPr>
        <w:autoSpaceDE w:val="0"/>
        <w:autoSpaceDN w:val="0"/>
        <w:adjustRightInd w:val="0"/>
        <w:rPr>
          <w:sz w:val="15"/>
          <w:szCs w:val="15"/>
          <w:lang w:eastAsia="en-IN"/>
        </w:rPr>
      </w:pPr>
      <w:r>
        <w:rPr>
          <w:sz w:val="15"/>
          <w:szCs w:val="15"/>
          <w:lang w:eastAsia="en-IN"/>
        </w:rPr>
        <w:t>Malden, Massachusetts 02148</w:t>
      </w:r>
    </w:p>
    <w:p w14:paraId="5441A946" w14:textId="77777777" w:rsidR="00DC01BC" w:rsidRDefault="00DC01BC" w:rsidP="00DC01BC">
      <w:pPr>
        <w:pStyle w:val="CommentText"/>
      </w:pPr>
      <w:r>
        <w:rPr>
          <w:sz w:val="15"/>
          <w:szCs w:val="15"/>
          <w:lang w:eastAsia="en-IN"/>
        </w:rPr>
        <w:t>USA</w:t>
      </w:r>
    </w:p>
  </w:comment>
  <w:comment w:id="87" w:author="Quirk M" w:date="2019-01-04T09:55:00Z" w:initials="MQ">
    <w:p w14:paraId="7607B479" w14:textId="77777777" w:rsidR="00721F29" w:rsidRDefault="00721F29">
      <w:pPr>
        <w:pStyle w:val="CommentText"/>
      </w:pPr>
      <w:r>
        <w:rPr>
          <w:rStyle w:val="CommentReference"/>
        </w:rPr>
        <w:annotationRef/>
      </w:r>
      <w:r>
        <w:t xml:space="preserve">AU: Where is Reference 27 published or available? </w:t>
      </w:r>
    </w:p>
  </w:comment>
  <w:comment w:id="88" w:author="José Manuel Aburto" w:date="2019-01-09T11:26:00Z" w:initials="JMA">
    <w:p w14:paraId="20A38231" w14:textId="77777777" w:rsidR="00DC01BC" w:rsidRDefault="00DC01BC">
      <w:pPr>
        <w:pStyle w:val="CommentText"/>
      </w:pPr>
      <w:r>
        <w:rPr>
          <w:rStyle w:val="CommentReference"/>
        </w:rPr>
        <w:annotationRef/>
      </w:r>
      <w:r>
        <w:t xml:space="preserve">Available at </w:t>
      </w:r>
      <w:r w:rsidRPr="00DC01BC">
        <w:t>https://www.r-project.org/</w:t>
      </w:r>
    </w:p>
  </w:comment>
  <w:comment w:id="89" w:author="Quirk M" w:date="2019-01-04T09:56:00Z" w:initials="MQ">
    <w:p w14:paraId="3BC64B92" w14:textId="77777777" w:rsidR="00721F29" w:rsidRDefault="00721F29">
      <w:pPr>
        <w:pStyle w:val="CommentText"/>
      </w:pPr>
      <w:r>
        <w:rPr>
          <w:rStyle w:val="CommentReference"/>
        </w:rPr>
        <w:annotationRef/>
      </w:r>
      <w:r>
        <w:t>AU: Where is Reference 28 published or available?</w:t>
      </w:r>
    </w:p>
  </w:comment>
  <w:comment w:id="90" w:author="José Manuel Aburto" w:date="2019-01-09T11:27:00Z" w:initials="JMA">
    <w:p w14:paraId="414DFB9A" w14:textId="77777777" w:rsidR="00DC01BC" w:rsidRDefault="00DC01BC">
      <w:pPr>
        <w:pStyle w:val="CommentText"/>
      </w:pPr>
      <w:r>
        <w:rPr>
          <w:rStyle w:val="CommentReference"/>
        </w:rPr>
        <w:annotationRef/>
      </w:r>
      <w:r>
        <w:t xml:space="preserve">Available at </w:t>
      </w:r>
      <w:r w:rsidRPr="00DC01BC">
        <w:t>https://cloudfront.escholarship.org/dist/prd/content/qt8j647429/qt8j647429.pdf</w:t>
      </w:r>
    </w:p>
  </w:comment>
  <w:comment w:id="91" w:author="Quirk M" w:date="2019-01-04T09:56:00Z" w:initials="MQ">
    <w:p w14:paraId="67BA1B6F" w14:textId="77777777" w:rsidR="00721F29" w:rsidRDefault="00721F29">
      <w:pPr>
        <w:pStyle w:val="CommentText"/>
      </w:pPr>
      <w:r>
        <w:rPr>
          <w:rStyle w:val="CommentReference"/>
        </w:rPr>
        <w:annotationRef/>
      </w:r>
      <w:r>
        <w:t>AU: Where is Reference 30 published or available?</w:t>
      </w:r>
    </w:p>
  </w:comment>
  <w:comment w:id="92" w:author="José Manuel Aburto" w:date="2019-01-09T11:27:00Z" w:initials="JMA">
    <w:p w14:paraId="69BB5F04" w14:textId="77777777" w:rsidR="00DC01BC" w:rsidRDefault="00DC01BC">
      <w:pPr>
        <w:pStyle w:val="CommentText"/>
      </w:pPr>
      <w:r>
        <w:rPr>
          <w:rStyle w:val="CommentReference"/>
        </w:rPr>
        <w:annotationRef/>
      </w:r>
      <w:r>
        <w:t xml:space="preserve">Available at </w:t>
      </w:r>
      <w:r w:rsidRPr="00DC01BC">
        <w:t>https://igarape.org.br/en/the-worlds-most-dangerous-cities/</w:t>
      </w:r>
    </w:p>
  </w:comment>
  <w:comment w:id="93" w:author="Quirk M" w:date="2019-01-04T09:57:00Z" w:initials="MQ">
    <w:p w14:paraId="543919A8" w14:textId="77777777" w:rsidR="00721F29" w:rsidRDefault="00721F29">
      <w:pPr>
        <w:pStyle w:val="CommentText"/>
      </w:pPr>
      <w:r>
        <w:rPr>
          <w:rStyle w:val="CommentReference"/>
        </w:rPr>
        <w:annotationRef/>
      </w:r>
      <w:r>
        <w:t>AU: If this is an acronym, please spell out. Also, please provide the publisher’s city.</w:t>
      </w:r>
    </w:p>
  </w:comment>
  <w:comment w:id="94" w:author="José Manuel Aburto" w:date="2019-01-09T11:29:00Z" w:initials="JMA">
    <w:p w14:paraId="2D9A2FE1" w14:textId="77777777" w:rsidR="00DC01BC" w:rsidRDefault="00DC01BC">
      <w:pPr>
        <w:pStyle w:val="CommentText"/>
      </w:pPr>
      <w:r>
        <w:rPr>
          <w:rStyle w:val="CommentReference"/>
        </w:rPr>
        <w:annotationRef/>
      </w:r>
      <w:r>
        <w:t>Not an acronym, that is how it appears in the book</w:t>
      </w:r>
    </w:p>
  </w:comment>
  <w:comment w:id="96" w:author="Quirk M" w:date="2019-01-04T10:13:00Z" w:initials="MQ">
    <w:p w14:paraId="0F2B8928" w14:textId="77777777" w:rsidR="00721F29" w:rsidRDefault="00721F29">
      <w:pPr>
        <w:pStyle w:val="CommentText"/>
      </w:pPr>
      <w:r>
        <w:rPr>
          <w:rStyle w:val="CommentReference"/>
        </w:rPr>
        <w:annotationRef/>
      </w:r>
      <w:r>
        <w:t>AU: Please indicate what unit of measure the values in the columns represent. (Is it years?)</w:t>
      </w:r>
    </w:p>
  </w:comment>
  <w:comment w:id="95" w:author="José Manuel Aburto" w:date="2019-01-09T11:29:00Z" w:initials="JMA">
    <w:p w14:paraId="143982C6" w14:textId="77777777" w:rsidR="00DC01BC" w:rsidRDefault="00DC01BC">
      <w:pPr>
        <w:pStyle w:val="CommentText"/>
      </w:pPr>
      <w:r>
        <w:rPr>
          <w:rStyle w:val="CommentReference"/>
        </w:rPr>
        <w:annotationRef/>
      </w:r>
      <w:r>
        <w:t>Yes, years</w:t>
      </w:r>
    </w:p>
  </w:comment>
  <w:comment w:id="97" w:author="Quirk M" w:date="2019-01-08T16:12:00Z" w:initials="MQ">
    <w:p w14:paraId="7D5AA517" w14:textId="77777777" w:rsidR="00721F29" w:rsidRDefault="00721F29">
      <w:pPr>
        <w:pStyle w:val="CommentText"/>
      </w:pPr>
      <w:r>
        <w:rPr>
          <w:rStyle w:val="CommentReference"/>
        </w:rPr>
        <w:annotationRef/>
      </w:r>
      <w:r>
        <w:t>Au: When I see “Rest” it makes me think they died while resting. Would “Other” retain your meaning?</w:t>
      </w:r>
    </w:p>
  </w:comment>
  <w:comment w:id="98" w:author="José Manuel Aburto" w:date="2019-01-09T11:29:00Z" w:initials="JMA">
    <w:p w14:paraId="197C6848" w14:textId="77777777" w:rsidR="00DC01BC" w:rsidRDefault="00DC01BC">
      <w:pPr>
        <w:pStyle w:val="CommentText"/>
      </w:pPr>
      <w:r>
        <w:rPr>
          <w:rStyle w:val="CommentReference"/>
        </w:rPr>
        <w:annotationRef/>
      </w:r>
      <w:r>
        <w:t>yes</w:t>
      </w:r>
    </w:p>
  </w:comment>
  <w:comment w:id="99" w:author="Quirk M" w:date="2019-01-04T10:09:00Z" w:initials="MQ">
    <w:p w14:paraId="54B94E9F" w14:textId="77777777" w:rsidR="00721F29" w:rsidRDefault="00721F29">
      <w:pPr>
        <w:pStyle w:val="CommentText"/>
      </w:pPr>
      <w:r>
        <w:rPr>
          <w:rStyle w:val="CommentReference"/>
        </w:rPr>
        <w:annotationRef/>
      </w:r>
      <w:r>
        <w:t>AU: What does IHD stand for? Ischemic heart disease?</w:t>
      </w:r>
    </w:p>
  </w:comment>
  <w:comment w:id="100" w:author="José Manuel Aburto" w:date="2019-01-09T11:29:00Z" w:initials="JMA">
    <w:p w14:paraId="640A1A01" w14:textId="77777777" w:rsidR="00DC01BC" w:rsidRDefault="00DC01BC">
      <w:pPr>
        <w:pStyle w:val="CommentText"/>
      </w:pPr>
      <w:r>
        <w:rPr>
          <w:rStyle w:val="CommentReference"/>
        </w:rPr>
        <w:annotationRef/>
      </w:r>
      <w:r>
        <w:t>Yes, ischemic heart disease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850954" w15:done="0"/>
  <w15:commentEx w15:paraId="38C39D61" w15:done="0"/>
  <w15:commentEx w15:paraId="43795F1D" w15:done="0"/>
  <w15:commentEx w15:paraId="2242C350" w15:paraIdParent="43795F1D" w15:done="0"/>
  <w15:commentEx w15:paraId="735D8F94" w15:paraIdParent="43795F1D" w15:done="0"/>
  <w15:commentEx w15:paraId="764B9D7D" w15:done="0"/>
  <w15:commentEx w15:paraId="4DE5C4E9" w15:paraIdParent="764B9D7D" w15:done="0"/>
  <w15:commentEx w15:paraId="02C00C45" w15:done="0"/>
  <w15:commentEx w15:paraId="1CA35C94" w15:paraIdParent="02C00C45" w15:done="0"/>
  <w15:commentEx w15:paraId="4223655F" w15:paraIdParent="02C00C45" w15:done="0"/>
  <w15:commentEx w15:paraId="62F4C28E" w15:done="0"/>
  <w15:commentEx w15:paraId="62D8A1A4" w15:paraIdParent="62F4C28E" w15:done="0"/>
  <w15:commentEx w15:paraId="2BBE0B89" w15:done="0"/>
  <w15:commentEx w15:paraId="34CD6362" w15:done="0"/>
  <w15:commentEx w15:paraId="466A6D8F" w15:done="0"/>
  <w15:commentEx w15:paraId="7BF9E14F" w15:done="0"/>
  <w15:commentEx w15:paraId="3C459626" w15:paraIdParent="7BF9E14F" w15:done="0"/>
  <w15:commentEx w15:paraId="549E12C9" w15:done="0"/>
  <w15:commentEx w15:paraId="4F4380D6" w15:paraIdParent="549E12C9" w15:done="0"/>
  <w15:commentEx w15:paraId="6BB26715" w15:done="0"/>
  <w15:commentEx w15:paraId="36298C90" w15:done="0"/>
  <w15:commentEx w15:paraId="73023492" w15:done="0"/>
  <w15:commentEx w15:paraId="36A7B116" w15:done="0"/>
  <w15:commentEx w15:paraId="5A417022" w15:paraIdParent="36A7B116" w15:done="0"/>
  <w15:commentEx w15:paraId="1B77ABB6" w15:done="0"/>
  <w15:commentEx w15:paraId="5903130C" w15:paraIdParent="1B77ABB6" w15:done="0"/>
  <w15:commentEx w15:paraId="65FE9A75" w15:done="0"/>
  <w15:commentEx w15:paraId="7378784E" w15:paraIdParent="65FE9A75" w15:done="0"/>
  <w15:commentEx w15:paraId="6FAC4790" w15:done="0"/>
  <w15:commentEx w15:paraId="3F4249A3" w15:paraIdParent="6FAC4790" w15:done="0"/>
  <w15:commentEx w15:paraId="6D0FC276" w15:done="0"/>
  <w15:commentEx w15:paraId="10A41751" w15:paraIdParent="6D0FC276" w15:done="0"/>
  <w15:commentEx w15:paraId="021F2804" w15:done="0"/>
  <w15:commentEx w15:paraId="004ECDAA" w15:paraIdParent="021F2804" w15:done="0"/>
  <w15:commentEx w15:paraId="6A34ACAD" w15:done="0"/>
  <w15:commentEx w15:paraId="01D16959" w15:done="0"/>
  <w15:commentEx w15:paraId="59C33241" w15:done="0"/>
  <w15:commentEx w15:paraId="306BC6ED" w15:paraIdParent="59C33241" w15:done="0"/>
  <w15:commentEx w15:paraId="31BB3E60" w15:done="0"/>
  <w15:commentEx w15:paraId="7754BF44" w15:paraIdParent="31BB3E60" w15:done="0"/>
  <w15:commentEx w15:paraId="093A7E1B" w15:done="0"/>
  <w15:commentEx w15:paraId="24048297" w15:paraIdParent="093A7E1B" w15:done="0"/>
  <w15:commentEx w15:paraId="5C1297D9" w15:done="0"/>
  <w15:commentEx w15:paraId="50583420" w15:paraIdParent="5C1297D9" w15:done="0"/>
  <w15:commentEx w15:paraId="62D496B9" w15:done="0"/>
  <w15:commentEx w15:paraId="10A73504" w15:done="0"/>
  <w15:commentEx w15:paraId="79A98CF4" w15:done="0"/>
  <w15:commentEx w15:paraId="789156D0" w15:paraIdParent="79A98CF4" w15:done="0"/>
  <w15:commentEx w15:paraId="7ABC523C" w15:done="0"/>
  <w15:commentEx w15:paraId="25ABBE8F" w15:paraIdParent="7ABC523C" w15:done="0"/>
  <w15:commentEx w15:paraId="48BA4A0B" w15:done="0"/>
  <w15:commentEx w15:paraId="2DB75686" w15:paraIdParent="48BA4A0B" w15:done="0"/>
  <w15:commentEx w15:paraId="6D7F13F1" w15:done="0"/>
  <w15:commentEx w15:paraId="3F2CE668" w15:paraIdParent="6D7F13F1" w15:done="0"/>
  <w15:commentEx w15:paraId="38900650" w15:done="0"/>
  <w15:commentEx w15:paraId="084EFF6F" w15:paraIdParent="38900650" w15:done="0"/>
  <w15:commentEx w15:paraId="59AA0D08" w15:paraIdParent="38900650" w15:done="0"/>
  <w15:commentEx w15:paraId="6BC2BF39" w15:done="0"/>
  <w15:commentEx w15:paraId="292EED50" w15:paraIdParent="6BC2BF39" w15:done="0"/>
  <w15:commentEx w15:paraId="0852D66E" w15:done="0"/>
  <w15:commentEx w15:paraId="6CF8EE8F" w15:paraIdParent="0852D66E" w15:done="0"/>
  <w15:commentEx w15:paraId="24E4D16C" w15:paraIdParent="0852D66E" w15:done="0"/>
  <w15:commentEx w15:paraId="7942DE3E" w15:done="0"/>
  <w15:commentEx w15:paraId="5441A946" w15:paraIdParent="7942DE3E" w15:done="0"/>
  <w15:commentEx w15:paraId="7607B479" w15:done="0"/>
  <w15:commentEx w15:paraId="20A38231" w15:paraIdParent="7607B479" w15:done="0"/>
  <w15:commentEx w15:paraId="3BC64B92" w15:done="0"/>
  <w15:commentEx w15:paraId="414DFB9A" w15:paraIdParent="3BC64B92" w15:done="0"/>
  <w15:commentEx w15:paraId="67BA1B6F" w15:done="0"/>
  <w15:commentEx w15:paraId="69BB5F04" w15:paraIdParent="67BA1B6F" w15:done="0"/>
  <w15:commentEx w15:paraId="543919A8" w15:done="0"/>
  <w15:commentEx w15:paraId="2D9A2FE1" w15:paraIdParent="543919A8" w15:done="0"/>
  <w15:commentEx w15:paraId="0F2B8928" w15:done="0"/>
  <w15:commentEx w15:paraId="143982C6" w15:paraIdParent="0F2B8928" w15:done="0"/>
  <w15:commentEx w15:paraId="7D5AA517" w15:done="0"/>
  <w15:commentEx w15:paraId="197C6848" w15:paraIdParent="7D5AA517" w15:done="0"/>
  <w15:commentEx w15:paraId="54B94E9F" w15:done="0"/>
  <w15:commentEx w15:paraId="640A1A01" w15:paraIdParent="54B94E9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850954" w16cid:durableId="1FE049E9"/>
  <w16cid:commentId w16cid:paraId="38C39D61" w16cid:durableId="1FE04A0D"/>
  <w16cid:commentId w16cid:paraId="43795F1D" w16cid:durableId="1FE049C2"/>
  <w16cid:commentId w16cid:paraId="2242C350" w16cid:durableId="1FE04A4A"/>
  <w16cid:commentId w16cid:paraId="764B9D7D" w16cid:durableId="1FE049C3"/>
  <w16cid:commentId w16cid:paraId="4DE5C4E9" w16cid:durableId="1FE04B49"/>
  <w16cid:commentId w16cid:paraId="02C00C45" w16cid:durableId="1FE049C4"/>
  <w16cid:commentId w16cid:paraId="1CA35C94" w16cid:durableId="1FE04C09"/>
  <w16cid:commentId w16cid:paraId="4223655F" w16cid:durableId="1FE04DAA"/>
  <w16cid:commentId w16cid:paraId="62F4C28E" w16cid:durableId="1FE049C5"/>
  <w16cid:commentId w16cid:paraId="62D8A1A4" w16cid:durableId="1FE04E8D"/>
  <w16cid:commentId w16cid:paraId="2BBE0B89" w16cid:durableId="1FE049C6"/>
  <w16cid:commentId w16cid:paraId="34CD6362" w16cid:durableId="1FE049C7"/>
  <w16cid:commentId w16cid:paraId="466A6D8F" w16cid:durableId="1FE049C8"/>
  <w16cid:commentId w16cid:paraId="7BF9E14F" w16cid:durableId="1FE049C9"/>
  <w16cid:commentId w16cid:paraId="3C459626" w16cid:durableId="1FE04F44"/>
  <w16cid:commentId w16cid:paraId="6BB26715" w16cid:durableId="1FE049CA"/>
  <w16cid:commentId w16cid:paraId="36298C90" w16cid:durableId="1FE049CB"/>
  <w16cid:commentId w16cid:paraId="73023492" w16cid:durableId="1FE049CC"/>
  <w16cid:commentId w16cid:paraId="36A7B116" w16cid:durableId="1FE049CD"/>
  <w16cid:commentId w16cid:paraId="5A417022" w16cid:durableId="1FE051CE"/>
  <w16cid:commentId w16cid:paraId="1B77ABB6" w16cid:durableId="1FE049CE"/>
  <w16cid:commentId w16cid:paraId="5903130C" w16cid:durableId="1FE051EA"/>
  <w16cid:commentId w16cid:paraId="65FE9A75" w16cid:durableId="1FE049CF"/>
  <w16cid:commentId w16cid:paraId="7378784E" w16cid:durableId="1FE051FD"/>
  <w16cid:commentId w16cid:paraId="6FAC4790" w16cid:durableId="1FE049D0"/>
  <w16cid:commentId w16cid:paraId="3F4249A3" w16cid:durableId="1FE052D0"/>
  <w16cid:commentId w16cid:paraId="6D0FC276" w16cid:durableId="1FE049D1"/>
  <w16cid:commentId w16cid:paraId="10A41751" w16cid:durableId="1FE05339"/>
  <w16cid:commentId w16cid:paraId="021F2804" w16cid:durableId="1FE049D2"/>
  <w16cid:commentId w16cid:paraId="004ECDAA" w16cid:durableId="1FE053CD"/>
  <w16cid:commentId w16cid:paraId="6A34ACAD" w16cid:durableId="1FE049D3"/>
  <w16cid:commentId w16cid:paraId="01D16959" w16cid:durableId="1FE053F4"/>
  <w16cid:commentId w16cid:paraId="59C33241" w16cid:durableId="1FE049D4"/>
  <w16cid:commentId w16cid:paraId="306BC6ED" w16cid:durableId="1FE05425"/>
  <w16cid:commentId w16cid:paraId="31BB3E60" w16cid:durableId="1FE049D5"/>
  <w16cid:commentId w16cid:paraId="7754BF44" w16cid:durableId="1FE054A0"/>
  <w16cid:commentId w16cid:paraId="093A7E1B" w16cid:durableId="1FE049D6"/>
  <w16cid:commentId w16cid:paraId="24048297" w16cid:durableId="1FE05588"/>
  <w16cid:commentId w16cid:paraId="5C1297D9" w16cid:durableId="1FE049D7"/>
  <w16cid:commentId w16cid:paraId="50583420" w16cid:durableId="1FE055C0"/>
  <w16cid:commentId w16cid:paraId="62D496B9" w16cid:durableId="1FE049D8"/>
  <w16cid:commentId w16cid:paraId="10A73504" w16cid:durableId="1FE049D9"/>
  <w16cid:commentId w16cid:paraId="79A98CF4" w16cid:durableId="1FE049DA"/>
  <w16cid:commentId w16cid:paraId="789156D0" w16cid:durableId="1FE056B5"/>
  <w16cid:commentId w16cid:paraId="7ABC523C" w16cid:durableId="1FE049DB"/>
  <w16cid:commentId w16cid:paraId="25ABBE8F" w16cid:durableId="1FE056EB"/>
  <w16cid:commentId w16cid:paraId="48BA4A0B" w16cid:durableId="1FE049DC"/>
  <w16cid:commentId w16cid:paraId="2DB75686" w16cid:durableId="1FE05715"/>
  <w16cid:commentId w16cid:paraId="6D7F13F1" w16cid:durableId="1FE049DD"/>
  <w16cid:commentId w16cid:paraId="3F2CE668" w16cid:durableId="1FE05724"/>
  <w16cid:commentId w16cid:paraId="38900650" w16cid:durableId="1FE049DE"/>
  <w16cid:commentId w16cid:paraId="084EFF6F" w16cid:durableId="1FE05788"/>
  <w16cid:commentId w16cid:paraId="59AA0D08" w16cid:durableId="1FE0578B"/>
  <w16cid:commentId w16cid:paraId="6BC2BF39" w16cid:durableId="1FE049DF"/>
  <w16cid:commentId w16cid:paraId="292EED50" w16cid:durableId="1FE0579A"/>
  <w16cid:commentId w16cid:paraId="0852D66E" w16cid:durableId="1FE049E0"/>
  <w16cid:commentId w16cid:paraId="6CF8EE8F" w16cid:durableId="1FE057F3"/>
  <w16cid:commentId w16cid:paraId="24E4D16C" w16cid:durableId="1FE057F8"/>
  <w16cid:commentId w16cid:paraId="7942DE3E" w16cid:durableId="1FE049E1"/>
  <w16cid:commentId w16cid:paraId="5441A946" w16cid:durableId="1FE058A3"/>
  <w16cid:commentId w16cid:paraId="7607B479" w16cid:durableId="1FE049E2"/>
  <w16cid:commentId w16cid:paraId="20A38231" w16cid:durableId="1FE058F0"/>
  <w16cid:commentId w16cid:paraId="3BC64B92" w16cid:durableId="1FE049E3"/>
  <w16cid:commentId w16cid:paraId="414DFB9A" w16cid:durableId="1FE0591A"/>
  <w16cid:commentId w16cid:paraId="67BA1B6F" w16cid:durableId="1FE049E4"/>
  <w16cid:commentId w16cid:paraId="69BB5F04" w16cid:durableId="1FE05934"/>
  <w16cid:commentId w16cid:paraId="543919A8" w16cid:durableId="1FE049E5"/>
  <w16cid:commentId w16cid:paraId="2D9A2FE1" w16cid:durableId="1FE0597F"/>
  <w16cid:commentId w16cid:paraId="0F2B8928" w16cid:durableId="1FE049E6"/>
  <w16cid:commentId w16cid:paraId="143982C6" w16cid:durableId="1FE05999"/>
  <w16cid:commentId w16cid:paraId="7D5AA517" w16cid:durableId="1FE049E7"/>
  <w16cid:commentId w16cid:paraId="197C6848" w16cid:durableId="1FE059A4"/>
  <w16cid:commentId w16cid:paraId="54B94E9F" w16cid:durableId="1FE049E8"/>
  <w16cid:commentId w16cid:paraId="640A1A01" w16cid:durableId="1FE059A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825D5E" w14:textId="77777777" w:rsidR="002914DF" w:rsidRDefault="002914DF">
      <w:r>
        <w:separator/>
      </w:r>
    </w:p>
  </w:endnote>
  <w:endnote w:type="continuationSeparator" w:id="0">
    <w:p w14:paraId="63FB9BCD" w14:textId="77777777" w:rsidR="002914DF" w:rsidRDefault="002914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dvTT41b192b8">
    <w:panose1 w:val="00000000000000000000"/>
    <w:charset w:val="00"/>
    <w:family w:val="roman"/>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E1674B" w14:textId="77777777" w:rsidR="00721F29" w:rsidRPr="00FB1DC8" w:rsidRDefault="00721F29" w:rsidP="00FB1DC8">
    <w:pPr>
      <w:jc w:val="center"/>
    </w:pPr>
    <w:r>
      <w:t xml:space="preserve">Page </w:t>
    </w:r>
    <w:r>
      <w:fldChar w:fldCharType="begin"/>
    </w:r>
    <w:r>
      <w:instrText xml:space="preserve"> PAGE  \* MERGEFORMAT </w:instrText>
    </w:r>
    <w:r>
      <w:fldChar w:fldCharType="separate"/>
    </w:r>
    <w:r>
      <w:rPr>
        <w:noProof/>
      </w:rPr>
      <w:t>1</w:t>
    </w:r>
    <w:r>
      <w:fldChar w:fldCharType="end"/>
    </w:r>
    <w:r>
      <w:t xml:space="preserve"> of </w:t>
    </w:r>
    <w:r w:rsidR="002914DF">
      <w:rPr>
        <w:noProof/>
      </w:rPr>
      <w:fldChar w:fldCharType="begin"/>
    </w:r>
    <w:r w:rsidR="002914DF">
      <w:rPr>
        <w:noProof/>
      </w:rPr>
      <w:instrText xml:space="preserve"> NUMPAGES  \* MERGEFORMAT </w:instrText>
    </w:r>
    <w:r w:rsidR="002914DF">
      <w:rPr>
        <w:noProof/>
      </w:rPr>
      <w:fldChar w:fldCharType="separate"/>
    </w:r>
    <w:r>
      <w:rPr>
        <w:noProof/>
      </w:rPr>
      <w:t>22</w:t>
    </w:r>
    <w:r w:rsidR="002914DF">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C391B7" w14:textId="77777777" w:rsidR="00721F29" w:rsidRPr="00FB1DC8" w:rsidRDefault="00721F29" w:rsidP="00FB1DC8">
    <w:pPr>
      <w:jc w:val="center"/>
    </w:pPr>
    <w:r>
      <w:t xml:space="preserve">Page </w:t>
    </w:r>
    <w:r>
      <w:fldChar w:fldCharType="begin"/>
    </w:r>
    <w:r>
      <w:instrText xml:space="preserve"> PAGE  \* MERGEFORMAT </w:instrText>
    </w:r>
    <w:r>
      <w:fldChar w:fldCharType="separate"/>
    </w:r>
    <w:r w:rsidR="00854C15">
      <w:rPr>
        <w:noProof/>
      </w:rPr>
      <w:t>5</w:t>
    </w:r>
    <w:r>
      <w:fldChar w:fldCharType="end"/>
    </w:r>
    <w:r>
      <w:t xml:space="preserve"> of </w:t>
    </w:r>
    <w:r w:rsidR="002914DF">
      <w:rPr>
        <w:noProof/>
      </w:rPr>
      <w:fldChar w:fldCharType="begin"/>
    </w:r>
    <w:r w:rsidR="002914DF">
      <w:rPr>
        <w:noProof/>
      </w:rPr>
      <w:instrText xml:space="preserve"> NUMPAGES  \* MERGEFORMAT </w:instrText>
    </w:r>
    <w:r w:rsidR="002914DF">
      <w:rPr>
        <w:noProof/>
      </w:rPr>
      <w:fldChar w:fldCharType="separate"/>
    </w:r>
    <w:r w:rsidR="00854C15">
      <w:rPr>
        <w:noProof/>
      </w:rPr>
      <w:t>22</w:t>
    </w:r>
    <w:r w:rsidR="002914DF">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3A6F1C" w14:textId="77777777" w:rsidR="00721F29" w:rsidRPr="00FB1DC8" w:rsidRDefault="00721F29" w:rsidP="00FB1DC8">
    <w:pPr>
      <w:jc w:val="center"/>
    </w:pPr>
    <w:r>
      <w:t xml:space="preserve">Page </w:t>
    </w:r>
    <w:r>
      <w:fldChar w:fldCharType="begin"/>
    </w:r>
    <w:r>
      <w:instrText xml:space="preserve"> PAGE  \* MERGEFORMAT </w:instrText>
    </w:r>
    <w:r>
      <w:fldChar w:fldCharType="separate"/>
    </w:r>
    <w:r>
      <w:rPr>
        <w:noProof/>
      </w:rPr>
      <w:t>1</w:t>
    </w:r>
    <w:r>
      <w:fldChar w:fldCharType="end"/>
    </w:r>
    <w:r>
      <w:t xml:space="preserve"> of </w:t>
    </w:r>
    <w:r w:rsidR="002914DF">
      <w:rPr>
        <w:noProof/>
      </w:rPr>
      <w:fldChar w:fldCharType="begin"/>
    </w:r>
    <w:r w:rsidR="002914DF">
      <w:rPr>
        <w:noProof/>
      </w:rPr>
      <w:instrText xml:space="preserve"> NUMPAGES  \* MERGEFORMAT </w:instrText>
    </w:r>
    <w:r w:rsidR="002914DF">
      <w:rPr>
        <w:noProof/>
      </w:rPr>
      <w:fldChar w:fldCharType="separate"/>
    </w:r>
    <w:r>
      <w:rPr>
        <w:noProof/>
      </w:rPr>
      <w:t>22</w:t>
    </w:r>
    <w:r w:rsidR="002914DF">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E236E1" w14:textId="77777777" w:rsidR="002914DF" w:rsidRDefault="002914DF">
      <w:r>
        <w:separator/>
      </w:r>
    </w:p>
  </w:footnote>
  <w:footnote w:type="continuationSeparator" w:id="0">
    <w:p w14:paraId="567D7F81" w14:textId="77777777" w:rsidR="002914DF" w:rsidRDefault="002914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D951BA" w14:textId="77777777" w:rsidR="00721F29" w:rsidRPr="00FB1DC8" w:rsidRDefault="00721F29" w:rsidP="00FB1DC8">
    <w:pPr>
      <w:jc w:val="center"/>
    </w:pPr>
    <w:r w:rsidRPr="00FB1DC8">
      <w:t>Publisher: APHA; Journal: AJPH:American Journal of Public Health;</w:t>
    </w:r>
  </w:p>
  <w:p w14:paraId="6A2130BF" w14:textId="77777777" w:rsidR="00721F29" w:rsidRPr="00FB1DC8" w:rsidRDefault="00721F29" w:rsidP="00FB1DC8">
    <w:pPr>
      <w:jc w:val="center"/>
    </w:pPr>
    <w:r w:rsidRPr="00FB1DC8">
      <w:t>Copyright: , ; Volume: 109; Issue: 3; Manuscript: 201823662; Month: ; Year: 2018</w:t>
    </w:r>
  </w:p>
  <w:p w14:paraId="165809F9" w14:textId="77777777" w:rsidR="00721F29" w:rsidRPr="00FB1DC8" w:rsidRDefault="00721F29" w:rsidP="00FB1DC8">
    <w:pPr>
      <w:jc w:val="center"/>
    </w:pPr>
    <w:r w:rsidRPr="00FB1DC8">
      <w:t xml:space="preserve">DOI: ; TOC Head: ; Section Head: </w:t>
    </w:r>
  </w:p>
  <w:p w14:paraId="4A834F3A" w14:textId="77777777" w:rsidR="00721F29" w:rsidRPr="00FB1DC8" w:rsidRDefault="00721F29" w:rsidP="00FB1DC8">
    <w:pPr>
      <w:jc w:val="center"/>
    </w:pPr>
    <w:r w:rsidRPr="00FB1DC8">
      <w:t xml:space="preserve">Article Type: RESEARCH ARTICLE; Collection Codes: , , , , ,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D0258" w14:textId="77777777" w:rsidR="00721F29" w:rsidRPr="00FB1DC8" w:rsidRDefault="00721F29" w:rsidP="00FB1DC8">
    <w:pPr>
      <w:jc w:val="center"/>
    </w:pPr>
    <w:r w:rsidRPr="00FB1DC8">
      <w:t>Publisher: APHA; Journal: AJPH:American Journal of Public Health;</w:t>
    </w:r>
  </w:p>
  <w:p w14:paraId="41BFB14D" w14:textId="77777777" w:rsidR="00721F29" w:rsidRPr="00FB1DC8" w:rsidRDefault="00721F29" w:rsidP="00FB1DC8">
    <w:pPr>
      <w:jc w:val="center"/>
    </w:pPr>
    <w:r w:rsidRPr="00FB1DC8">
      <w:t>Copyright: , ; Volume: 109; Issue: 3; Manuscript: 201823662; Month: ; Year: 2018</w:t>
    </w:r>
  </w:p>
  <w:p w14:paraId="7201ADD0" w14:textId="77777777" w:rsidR="00721F29" w:rsidRPr="00FB1DC8" w:rsidRDefault="00721F29" w:rsidP="00FB1DC8">
    <w:pPr>
      <w:jc w:val="center"/>
    </w:pPr>
    <w:r w:rsidRPr="00FB1DC8">
      <w:t xml:space="preserve">DOI: ; TOC Head: ; Section Head: </w:t>
    </w:r>
  </w:p>
  <w:p w14:paraId="4575F268" w14:textId="77777777" w:rsidR="00721F29" w:rsidRPr="00FB1DC8" w:rsidRDefault="00721F29" w:rsidP="00FB1DC8">
    <w:pPr>
      <w:jc w:val="center"/>
    </w:pPr>
    <w:r w:rsidRPr="00FB1DC8">
      <w:t xml:space="preserve">Article Type: RESEARCH ARTICLE; Collection Codes: , , , , ,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D5F5B" w14:textId="77777777" w:rsidR="00721F29" w:rsidRPr="00FB1DC8" w:rsidRDefault="00721F29" w:rsidP="00FB1DC8">
    <w:pPr>
      <w:jc w:val="center"/>
    </w:pPr>
    <w:r w:rsidRPr="00FB1DC8">
      <w:t>Publisher: APHA; Journal: AJPH:American Journal of Public Health;</w:t>
    </w:r>
  </w:p>
  <w:p w14:paraId="5E400FA2" w14:textId="77777777" w:rsidR="00721F29" w:rsidRPr="00FB1DC8" w:rsidRDefault="00721F29" w:rsidP="00FB1DC8">
    <w:pPr>
      <w:jc w:val="center"/>
    </w:pPr>
    <w:r w:rsidRPr="00FB1DC8">
      <w:t>Copyright: , ; Volume: 109; Issue: 3; Manuscript: 201823662; Month: ; Year: 2018</w:t>
    </w:r>
  </w:p>
  <w:p w14:paraId="5AA49111" w14:textId="77777777" w:rsidR="00721F29" w:rsidRPr="00FB1DC8" w:rsidRDefault="00721F29" w:rsidP="00FB1DC8">
    <w:pPr>
      <w:jc w:val="center"/>
    </w:pPr>
    <w:r w:rsidRPr="00FB1DC8">
      <w:t xml:space="preserve">DOI: ; TOC Head: ; Section Head: </w:t>
    </w:r>
  </w:p>
  <w:p w14:paraId="765E237F" w14:textId="77777777" w:rsidR="00721F29" w:rsidRPr="00FB1DC8" w:rsidRDefault="00721F29" w:rsidP="00FB1DC8">
    <w:pPr>
      <w:jc w:val="center"/>
    </w:pPr>
    <w:r w:rsidRPr="00FB1DC8">
      <w:t xml:space="preserve">Article Type: RESEARCH ARTICLE; Collection Codes: , , , , ,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A4C00C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F68816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1E8A8C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BDE266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0B4CB2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F847E2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89EE2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F046F6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07AC5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2EB2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B153D3"/>
    <w:multiLevelType w:val="hybridMultilevel"/>
    <w:tmpl w:val="AD4EF3D8"/>
    <w:lvl w:ilvl="0" w:tplc="9EA48FA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B41682"/>
    <w:multiLevelType w:val="singleLevel"/>
    <w:tmpl w:val="A316F0CC"/>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5CA7786"/>
    <w:multiLevelType w:val="singleLevel"/>
    <w:tmpl w:val="103E59D8"/>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A550E23"/>
    <w:multiLevelType w:val="hybridMultilevel"/>
    <w:tmpl w:val="20AE0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2A6623"/>
    <w:multiLevelType w:val="singleLevel"/>
    <w:tmpl w:val="530C55E2"/>
    <w:lvl w:ilvl="0">
      <w:start w:val="1"/>
      <w:numFmt w:val="decimal"/>
      <w:lvlText w:val="[%1]"/>
      <w:lvlJc w:val="left"/>
      <w:pPr>
        <w:tabs>
          <w:tab w:val="num" w:pos="360"/>
        </w:tabs>
        <w:ind w:left="360" w:hanging="360"/>
      </w:pPr>
    </w:lvl>
  </w:abstractNum>
  <w:abstractNum w:abstractNumId="17" w15:restartNumberingAfterBreak="0">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9334BF9"/>
    <w:multiLevelType w:val="hybridMultilevel"/>
    <w:tmpl w:val="18246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6E1C8B"/>
    <w:multiLevelType w:val="singleLevel"/>
    <w:tmpl w:val="9B661448"/>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2"/>
  </w:num>
  <w:num w:numId="3">
    <w:abstractNumId w:val="20"/>
  </w:num>
  <w:num w:numId="4">
    <w:abstractNumId w:val="10"/>
  </w:num>
  <w:num w:numId="5">
    <w:abstractNumId w:val="15"/>
  </w:num>
  <w:num w:numId="6">
    <w:abstractNumId w:val="18"/>
  </w:num>
  <w:num w:numId="7">
    <w:abstractNumId w:val="14"/>
  </w:num>
  <w:num w:numId="8">
    <w:abstractNumId w:val="16"/>
  </w:num>
  <w:num w:numId="9">
    <w:abstractNumId w:val="19"/>
  </w:num>
  <w:num w:numId="10">
    <w:abstractNumId w:val="13"/>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é Manuel Aburto">
    <w15:presenceInfo w15:providerId="AD" w15:userId="S-1-5-21-620340521-451864151-475986052-20794"/>
  </w15:person>
  <w15:person w15:author="Hiram Beltran-Sanchez">
    <w15:presenceInfo w15:providerId="Windows Live" w15:userId="2bf15d5faeae53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toRedact State" w:val="ready"/>
    <w:docVar w:name="CheckHeader" w:val="T"/>
    <w:docVar w:name="docstruct" w:val="1"/>
    <w:docVar w:name="ex_AddedHTMLPreformat" w:val="Courier New"/>
    <w:docVar w:name="ex_AutoRedact" w:val="APComplete"/>
    <w:docVar w:name="ex_Citations" w:val="APComplete"/>
    <w:docVar w:name="ex_CitConv" w:val="APComplete"/>
    <w:docVar w:name="ex_CitOrder" w:val="APComplete"/>
    <w:docVar w:name="ex_CleanUp" w:val="CleanUpComplete"/>
    <w:docVar w:name="ex_CrossRef" w:val="APComplete"/>
    <w:docVar w:name="eX_DocInfoLastUpdatedDate" w:val="43430.5808564815"/>
    <w:docVar w:name="ex_DuplRefs" w:val="APComplete"/>
    <w:docVar w:name="ex_eXtylesBuild" w:val="3884"/>
    <w:docVar w:name="ex_FontAudit" w:val="APComplete"/>
    <w:docVar w:name="ex_ParseBib" w:val="APComplete"/>
    <w:docVar w:name="ex_Pubmedap" w:val="APComplete"/>
    <w:docVar w:name="ex_WordVersion" w:val="14.0"/>
    <w:docVar w:name="eXtyles" w:val="active"/>
    <w:docVar w:name="ExtylesTagDescriptors" w:val="Blind Text|BLIND|Case|CASE|City|CTY|Collaboration|collab|Country|CNY|Degree(s)|degs|First Name|fnm|Genbank|GENBANK|Inline Equation|EQ|Role|roles|Skip|SKIP|Surname|snm|"/>
    <w:docVar w:name="Footnote Mode By Section" w:val="NO"/>
    <w:docVar w:name="iceJABR" w:val="AJPH"/>
    <w:docVar w:name="iceJournal" w:val="AJPH:American Journal of Public Health"/>
    <w:docVar w:name="iceJournalName" w:val="American Journal of Public Health"/>
    <w:docVar w:name="icePublisher" w:val="APHA"/>
    <w:docVar w:name="iceType" w:val="RESEARCH ARTICLE"/>
    <w:docVar w:name="Issue" w:val="3"/>
    <w:docVar w:name="Manuscript" w:val="201823662"/>
    <w:docVar w:name="PreEdit Baseline Path" w:val="\\dickens\Production\APHA\ajph\unassigned\201823662\production\AJPH_201823662_Aburto_edt$base.docx"/>
    <w:docVar w:name="PreEdit Baseline Timestamp" w:val="11/26/2018 1:56:24 PM"/>
    <w:docVar w:name="PreEdit Up-Front Loss" w:val="complete"/>
    <w:docVar w:name="prep" w:val="1"/>
    <w:docVar w:name="prepinitialize" w:val="1"/>
    <w:docVar w:name="stylechecker" w:val="1"/>
    <w:docVar w:name="table" w:val="1"/>
    <w:docVar w:name="tablenested" w:val="1"/>
    <w:docVar w:name="Volume" w:val="109"/>
    <w:docVar w:name="Year" w:val="2018"/>
  </w:docVars>
  <w:rsids>
    <w:rsidRoot w:val="0010275F"/>
    <w:rsid w:val="00022494"/>
    <w:rsid w:val="00086B2C"/>
    <w:rsid w:val="000969E0"/>
    <w:rsid w:val="000D2C04"/>
    <w:rsid w:val="000E3DE1"/>
    <w:rsid w:val="000E5492"/>
    <w:rsid w:val="000E7168"/>
    <w:rsid w:val="0010275F"/>
    <w:rsid w:val="00182A2B"/>
    <w:rsid w:val="00246ADD"/>
    <w:rsid w:val="00253EE7"/>
    <w:rsid w:val="002822A6"/>
    <w:rsid w:val="002914DF"/>
    <w:rsid w:val="002A0FDA"/>
    <w:rsid w:val="002C2578"/>
    <w:rsid w:val="002E2E2F"/>
    <w:rsid w:val="002F4BD6"/>
    <w:rsid w:val="00302019"/>
    <w:rsid w:val="00322BD6"/>
    <w:rsid w:val="00352587"/>
    <w:rsid w:val="00382C39"/>
    <w:rsid w:val="003870AE"/>
    <w:rsid w:val="003B50CE"/>
    <w:rsid w:val="00403758"/>
    <w:rsid w:val="00483171"/>
    <w:rsid w:val="004A5380"/>
    <w:rsid w:val="004F7A9F"/>
    <w:rsid w:val="005166E9"/>
    <w:rsid w:val="00525224"/>
    <w:rsid w:val="00527630"/>
    <w:rsid w:val="00535F81"/>
    <w:rsid w:val="00543033"/>
    <w:rsid w:val="00552C83"/>
    <w:rsid w:val="00573C23"/>
    <w:rsid w:val="005C79CE"/>
    <w:rsid w:val="005F7B06"/>
    <w:rsid w:val="00614022"/>
    <w:rsid w:val="00617B5C"/>
    <w:rsid w:val="00632CEA"/>
    <w:rsid w:val="00695B3A"/>
    <w:rsid w:val="00696ACB"/>
    <w:rsid w:val="006A4FBD"/>
    <w:rsid w:val="006F5D3B"/>
    <w:rsid w:val="00721F29"/>
    <w:rsid w:val="00735DDC"/>
    <w:rsid w:val="00736C99"/>
    <w:rsid w:val="007B6F91"/>
    <w:rsid w:val="007B7241"/>
    <w:rsid w:val="007D173F"/>
    <w:rsid w:val="00815EF4"/>
    <w:rsid w:val="00847C25"/>
    <w:rsid w:val="00854C15"/>
    <w:rsid w:val="00865943"/>
    <w:rsid w:val="00874321"/>
    <w:rsid w:val="008A178A"/>
    <w:rsid w:val="008A2C32"/>
    <w:rsid w:val="008B474B"/>
    <w:rsid w:val="008E3D62"/>
    <w:rsid w:val="00A14E70"/>
    <w:rsid w:val="00A60E47"/>
    <w:rsid w:val="00A878CD"/>
    <w:rsid w:val="00A96075"/>
    <w:rsid w:val="00AA2901"/>
    <w:rsid w:val="00AC05C3"/>
    <w:rsid w:val="00AC5FD2"/>
    <w:rsid w:val="00AD5160"/>
    <w:rsid w:val="00B26666"/>
    <w:rsid w:val="00B5414C"/>
    <w:rsid w:val="00BA3A84"/>
    <w:rsid w:val="00C04E86"/>
    <w:rsid w:val="00C41F38"/>
    <w:rsid w:val="00C9402F"/>
    <w:rsid w:val="00CC0D92"/>
    <w:rsid w:val="00CD5E9C"/>
    <w:rsid w:val="00D156C0"/>
    <w:rsid w:val="00D76C0C"/>
    <w:rsid w:val="00D82DBB"/>
    <w:rsid w:val="00DA4ECD"/>
    <w:rsid w:val="00DC01BC"/>
    <w:rsid w:val="00DC6B0A"/>
    <w:rsid w:val="00DD14DE"/>
    <w:rsid w:val="00E130DD"/>
    <w:rsid w:val="00E132A5"/>
    <w:rsid w:val="00E424F3"/>
    <w:rsid w:val="00E47020"/>
    <w:rsid w:val="00E55C65"/>
    <w:rsid w:val="00E7039D"/>
    <w:rsid w:val="00E74B25"/>
    <w:rsid w:val="00E90F69"/>
    <w:rsid w:val="00EC5A47"/>
    <w:rsid w:val="00F354D5"/>
    <w:rsid w:val="00F40262"/>
    <w:rsid w:val="00F445C2"/>
    <w:rsid w:val="00F6305E"/>
    <w:rsid w:val="00F836E6"/>
    <w:rsid w:val="00FB1DC8"/>
    <w:rsid w:val="00FE09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05ED75"/>
  <w15:docId w15:val="{C041A86E-16E3-4BEF-8C39-8366FE837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unhideWhenUsed="1"/>
    <w:lsdException w:name="endnote reference" w:semiHidden="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lsdException w:name="Date" w:semiHidden="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1DC8"/>
    <w:rPr>
      <w:rFonts w:ascii="Times New Roman" w:hAnsi="Times New Roman"/>
      <w:sz w:val="24"/>
      <w:szCs w:val="24"/>
      <w:lang w:val="en-US" w:eastAsia="en-US"/>
    </w:rPr>
  </w:style>
  <w:style w:type="paragraph" w:styleId="Heading1">
    <w:name w:val="heading 1"/>
    <w:basedOn w:val="Normal"/>
    <w:next w:val="Normal"/>
    <w:link w:val="Heading1Char"/>
    <w:uiPriority w:val="9"/>
    <w:qFormat/>
    <w:rsid w:val="00FB1DC8"/>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qFormat/>
    <w:rsid w:val="00FB1DC8"/>
    <w:pPr>
      <w:keepNext/>
      <w:spacing w:before="240" w:after="60"/>
      <w:outlineLvl w:val="1"/>
    </w:pPr>
    <w:rPr>
      <w:rFonts w:ascii="Arial" w:hAnsi="Arial" w:cs="Arial"/>
      <w:b/>
      <w:bCs/>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ubtitleChar">
    <w:name w:val="Subtitle Char"/>
    <w:link w:val="Subtitle"/>
    <w:uiPriority w:val="11"/>
    <w:rsid w:val="007B6F91"/>
    <w:rPr>
      <w:rFonts w:ascii="Cambria" w:eastAsia="Times New Roman" w:hAnsi="Cambria" w:cs="Times New Roman"/>
      <w:i/>
      <w:iCs/>
      <w:color w:val="4F81BD"/>
      <w:spacing w:val="15"/>
      <w:sz w:val="24"/>
      <w:szCs w:val="24"/>
    </w:rPr>
  </w:style>
  <w:style w:type="paragraph" w:styleId="Subtitle">
    <w:name w:val="Subtitle"/>
    <w:basedOn w:val="Normal"/>
    <w:next w:val="Normal"/>
    <w:link w:val="SubtitleChar"/>
    <w:uiPriority w:val="11"/>
    <w:qFormat/>
    <w:rsid w:val="007B6F91"/>
    <w:pPr>
      <w:numPr>
        <w:ilvl w:val="1"/>
      </w:numPr>
    </w:pPr>
    <w:rPr>
      <w:rFonts w:ascii="Cambria" w:hAnsi="Cambria"/>
      <w:i/>
      <w:iCs/>
      <w:color w:val="4F81BD"/>
      <w:spacing w:val="15"/>
    </w:rPr>
  </w:style>
  <w:style w:type="character" w:customStyle="1" w:styleId="PlainTextChar">
    <w:name w:val="Plain Text Char"/>
    <w:link w:val="PlainText"/>
    <w:uiPriority w:val="99"/>
    <w:semiHidden/>
    <w:rsid w:val="007B6F91"/>
    <w:rPr>
      <w:rFonts w:ascii="Calibri" w:eastAsia="Times New Roman" w:hAnsi="Calibri" w:cs="Times New Roman"/>
      <w:szCs w:val="21"/>
    </w:rPr>
  </w:style>
  <w:style w:type="paragraph" w:styleId="PlainText">
    <w:name w:val="Plain Text"/>
    <w:basedOn w:val="Normal"/>
    <w:link w:val="PlainTextChar"/>
    <w:uiPriority w:val="99"/>
    <w:semiHidden/>
    <w:unhideWhenUsed/>
    <w:rsid w:val="007B6F91"/>
    <w:rPr>
      <w:rFonts w:ascii="Calibri" w:hAnsi="Calibri"/>
      <w:szCs w:val="21"/>
    </w:rPr>
  </w:style>
  <w:style w:type="character" w:styleId="PlaceholderText">
    <w:name w:val="Placeholder Text"/>
    <w:uiPriority w:val="99"/>
    <w:semiHidden/>
    <w:rsid w:val="007B6F91"/>
    <w:rPr>
      <w:color w:val="808080"/>
    </w:rPr>
  </w:style>
  <w:style w:type="paragraph" w:styleId="NormalWeb">
    <w:name w:val="Normal (Web)"/>
    <w:basedOn w:val="Normal"/>
    <w:uiPriority w:val="99"/>
    <w:semiHidden/>
    <w:unhideWhenUsed/>
    <w:rsid w:val="007B6F91"/>
    <w:pPr>
      <w:spacing w:before="100" w:beforeAutospacing="1" w:after="100" w:afterAutospacing="1"/>
    </w:pPr>
  </w:style>
  <w:style w:type="paragraph" w:styleId="ListParagraph">
    <w:name w:val="List Paragraph"/>
    <w:basedOn w:val="Normal"/>
    <w:uiPriority w:val="34"/>
    <w:qFormat/>
    <w:rsid w:val="00FB1DC8"/>
    <w:pPr>
      <w:ind w:left="720"/>
      <w:contextualSpacing/>
    </w:pPr>
  </w:style>
  <w:style w:type="character" w:styleId="LineNumber">
    <w:name w:val="line number"/>
    <w:basedOn w:val="DefaultParagraphFont"/>
    <w:uiPriority w:val="99"/>
    <w:semiHidden/>
    <w:unhideWhenUsed/>
    <w:rsid w:val="007B6F91"/>
  </w:style>
  <w:style w:type="character" w:styleId="Hyperlink">
    <w:name w:val="Hyperlink"/>
    <w:uiPriority w:val="99"/>
    <w:rsid w:val="007B6F91"/>
    <w:rPr>
      <w:color w:val="0000FF"/>
      <w:u w:val="single"/>
    </w:rPr>
  </w:style>
  <w:style w:type="character" w:customStyle="1" w:styleId="HTMLPreformattedChar">
    <w:name w:val="HTML Preformatted Char"/>
    <w:link w:val="HTMLPreformatted"/>
    <w:uiPriority w:val="99"/>
    <w:semiHidden/>
    <w:rsid w:val="000E5492"/>
    <w:rPr>
      <w:rFonts w:ascii="Courier New" w:hAnsi="Courier New" w:cs="Courier New"/>
      <w:lang w:val="en-US" w:eastAsia="en-US"/>
    </w:rPr>
  </w:style>
  <w:style w:type="paragraph" w:styleId="HTMLPreformatted">
    <w:name w:val="HTML Preformatted"/>
    <w:basedOn w:val="Normal"/>
    <w:link w:val="HTMLPreformattedChar"/>
    <w:uiPriority w:val="99"/>
    <w:semiHidden/>
    <w:unhideWhenUsed/>
    <w:rsid w:val="000E5492"/>
    <w:rPr>
      <w:rFonts w:ascii="Courier New" w:hAnsi="Courier New" w:cs="Courier New"/>
      <w:sz w:val="20"/>
      <w:szCs w:val="20"/>
    </w:rPr>
  </w:style>
  <w:style w:type="character" w:customStyle="1" w:styleId="HeaderChar">
    <w:name w:val="Header Char"/>
    <w:link w:val="Header"/>
    <w:uiPriority w:val="99"/>
    <w:rsid w:val="000E5492"/>
    <w:rPr>
      <w:rFonts w:ascii="Times New Roman" w:hAnsi="Times New Roman"/>
      <w:sz w:val="24"/>
      <w:szCs w:val="24"/>
      <w:lang w:val="en-US" w:eastAsia="en-US"/>
    </w:rPr>
  </w:style>
  <w:style w:type="paragraph" w:styleId="Header">
    <w:name w:val="header"/>
    <w:basedOn w:val="Normal"/>
    <w:link w:val="HeaderChar"/>
    <w:uiPriority w:val="99"/>
    <w:unhideWhenUsed/>
    <w:rsid w:val="000E5492"/>
    <w:pPr>
      <w:tabs>
        <w:tab w:val="center" w:pos="4680"/>
        <w:tab w:val="right" w:pos="9360"/>
      </w:tabs>
    </w:pPr>
  </w:style>
  <w:style w:type="character" w:customStyle="1" w:styleId="FootnoteTextChar">
    <w:name w:val="Footnote Text Char"/>
    <w:link w:val="FootnoteText"/>
    <w:semiHidden/>
    <w:rsid w:val="007B6F91"/>
    <w:rPr>
      <w:sz w:val="20"/>
      <w:szCs w:val="20"/>
    </w:rPr>
  </w:style>
  <w:style w:type="paragraph" w:styleId="FootnoteText">
    <w:name w:val="footnote text"/>
    <w:basedOn w:val="Normal"/>
    <w:link w:val="FootnoteTextChar"/>
    <w:uiPriority w:val="99"/>
    <w:semiHidden/>
    <w:unhideWhenUsed/>
    <w:rsid w:val="007B6F91"/>
    <w:rPr>
      <w:sz w:val="20"/>
      <w:szCs w:val="20"/>
    </w:rPr>
  </w:style>
  <w:style w:type="character" w:styleId="FootnoteReference">
    <w:name w:val="footnote reference"/>
    <w:uiPriority w:val="99"/>
    <w:semiHidden/>
    <w:unhideWhenUsed/>
    <w:rsid w:val="007B6F91"/>
    <w:rPr>
      <w:vertAlign w:val="superscript"/>
    </w:rPr>
  </w:style>
  <w:style w:type="character" w:customStyle="1" w:styleId="FooterChar">
    <w:name w:val="Footer Char"/>
    <w:link w:val="Footer"/>
    <w:uiPriority w:val="99"/>
    <w:rsid w:val="000E5492"/>
    <w:rPr>
      <w:rFonts w:ascii="Times New Roman" w:hAnsi="Times New Roman"/>
      <w:sz w:val="24"/>
      <w:szCs w:val="24"/>
      <w:lang w:val="en-US" w:eastAsia="en-US"/>
    </w:rPr>
  </w:style>
  <w:style w:type="paragraph" w:styleId="Footer">
    <w:name w:val="footer"/>
    <w:basedOn w:val="Normal"/>
    <w:link w:val="FooterChar"/>
    <w:uiPriority w:val="99"/>
    <w:unhideWhenUsed/>
    <w:rsid w:val="000E5492"/>
    <w:pPr>
      <w:tabs>
        <w:tab w:val="center" w:pos="4680"/>
        <w:tab w:val="right" w:pos="9360"/>
      </w:tabs>
    </w:pPr>
  </w:style>
  <w:style w:type="character" w:styleId="FollowedHyperlink">
    <w:name w:val="FollowedHyperlink"/>
    <w:uiPriority w:val="99"/>
    <w:unhideWhenUsed/>
    <w:rsid w:val="007B6F91"/>
    <w:rPr>
      <w:color w:val="800080"/>
      <w:u w:val="single"/>
    </w:rPr>
  </w:style>
  <w:style w:type="character" w:customStyle="1" w:styleId="EndnoteTextChar">
    <w:name w:val="Endnote Text Char"/>
    <w:link w:val="EndnoteText"/>
    <w:uiPriority w:val="99"/>
    <w:semiHidden/>
    <w:rsid w:val="007B6F91"/>
    <w:rPr>
      <w:sz w:val="20"/>
      <w:szCs w:val="20"/>
    </w:rPr>
  </w:style>
  <w:style w:type="paragraph" w:styleId="EndnoteText">
    <w:name w:val="endnote text"/>
    <w:basedOn w:val="Normal"/>
    <w:link w:val="EndnoteTextChar"/>
    <w:uiPriority w:val="99"/>
    <w:semiHidden/>
    <w:unhideWhenUsed/>
    <w:rsid w:val="007B6F91"/>
    <w:rPr>
      <w:sz w:val="20"/>
      <w:szCs w:val="20"/>
    </w:rPr>
  </w:style>
  <w:style w:type="character" w:styleId="EndnoteReference">
    <w:name w:val="endnote reference"/>
    <w:uiPriority w:val="99"/>
    <w:semiHidden/>
    <w:unhideWhenUsed/>
    <w:rsid w:val="007B6F91"/>
    <w:rPr>
      <w:vertAlign w:val="superscript"/>
    </w:rPr>
  </w:style>
  <w:style w:type="character" w:styleId="Emphasis">
    <w:name w:val="Emphasis"/>
    <w:uiPriority w:val="20"/>
    <w:qFormat/>
    <w:rsid w:val="007B6F91"/>
    <w:rPr>
      <w:i/>
      <w:iCs/>
    </w:rPr>
  </w:style>
  <w:style w:type="character" w:customStyle="1" w:styleId="CommentSubjectChar">
    <w:name w:val="Comment Subject Char"/>
    <w:link w:val="CommentSubject"/>
    <w:uiPriority w:val="99"/>
    <w:semiHidden/>
    <w:rsid w:val="007B6F91"/>
    <w:rPr>
      <w:b/>
      <w:bCs/>
      <w:sz w:val="24"/>
      <w:szCs w:val="24"/>
    </w:rPr>
  </w:style>
  <w:style w:type="paragraph" w:styleId="CommentSubject">
    <w:name w:val="annotation subject"/>
    <w:basedOn w:val="CommentText"/>
    <w:next w:val="CommentText"/>
    <w:link w:val="CommentSubjectChar"/>
    <w:uiPriority w:val="99"/>
    <w:semiHidden/>
    <w:unhideWhenUsed/>
    <w:rsid w:val="007B6F91"/>
    <w:rPr>
      <w:b/>
      <w:bCs/>
    </w:rPr>
  </w:style>
  <w:style w:type="character" w:customStyle="1" w:styleId="CommentTextChar">
    <w:name w:val="Comment Text Char"/>
    <w:link w:val="CommentText"/>
    <w:uiPriority w:val="99"/>
    <w:semiHidden/>
    <w:rsid w:val="00FB1DC8"/>
    <w:rPr>
      <w:rFonts w:ascii="Times New Roman" w:hAnsi="Times New Roman"/>
      <w:lang w:val="en-US" w:eastAsia="en-US"/>
    </w:rPr>
  </w:style>
  <w:style w:type="paragraph" w:styleId="CommentText">
    <w:name w:val="annotation text"/>
    <w:basedOn w:val="Normal"/>
    <w:link w:val="CommentTextChar"/>
    <w:uiPriority w:val="99"/>
    <w:semiHidden/>
    <w:rsid w:val="00FB1DC8"/>
  </w:style>
  <w:style w:type="character" w:styleId="CommentReference">
    <w:name w:val="annotation reference"/>
    <w:uiPriority w:val="99"/>
    <w:semiHidden/>
    <w:rsid w:val="00FB1DC8"/>
    <w:rPr>
      <w:b/>
      <w:sz w:val="24"/>
      <w:szCs w:val="16"/>
    </w:rPr>
  </w:style>
  <w:style w:type="paragraph" w:styleId="Caption">
    <w:name w:val="caption"/>
    <w:basedOn w:val="Normal"/>
    <w:next w:val="Normal"/>
    <w:uiPriority w:val="35"/>
    <w:semiHidden/>
    <w:unhideWhenUsed/>
    <w:qFormat/>
    <w:rsid w:val="007B6F91"/>
    <w:rPr>
      <w:b/>
      <w:bCs/>
      <w:color w:val="4F81BD"/>
      <w:sz w:val="18"/>
      <w:szCs w:val="18"/>
    </w:rPr>
  </w:style>
  <w:style w:type="character" w:customStyle="1" w:styleId="BalloonTextChar">
    <w:name w:val="Balloon Text Char"/>
    <w:link w:val="BalloonText"/>
    <w:uiPriority w:val="99"/>
    <w:semiHidden/>
    <w:rsid w:val="000E5492"/>
    <w:rPr>
      <w:rFonts w:ascii="Tahoma" w:hAnsi="Tahoma" w:cs="Tahoma"/>
      <w:sz w:val="16"/>
      <w:szCs w:val="16"/>
      <w:lang w:val="en-US" w:eastAsia="en-US"/>
    </w:rPr>
  </w:style>
  <w:style w:type="paragraph" w:styleId="BalloonText">
    <w:name w:val="Balloon Text"/>
    <w:basedOn w:val="Normal"/>
    <w:link w:val="BalloonTextChar"/>
    <w:uiPriority w:val="99"/>
    <w:semiHidden/>
    <w:unhideWhenUsed/>
    <w:rsid w:val="000E5492"/>
    <w:rPr>
      <w:rFonts w:ascii="Tahoma" w:hAnsi="Tahoma" w:cs="Tahoma"/>
      <w:sz w:val="16"/>
      <w:szCs w:val="16"/>
    </w:rPr>
  </w:style>
  <w:style w:type="character" w:styleId="Strong">
    <w:name w:val="Strong"/>
    <w:basedOn w:val="DefaultParagraphFont"/>
    <w:uiPriority w:val="22"/>
    <w:qFormat/>
    <w:rsid w:val="003870AE"/>
    <w:rPr>
      <w:b/>
      <w:bCs/>
    </w:rPr>
  </w:style>
  <w:style w:type="character" w:styleId="PageNumber">
    <w:name w:val="page number"/>
    <w:basedOn w:val="DefaultParagraphFont"/>
    <w:uiPriority w:val="99"/>
    <w:semiHidden/>
    <w:unhideWhenUsed/>
    <w:rsid w:val="003870AE"/>
  </w:style>
  <w:style w:type="character" w:styleId="SubtleEmphasis">
    <w:name w:val="Subtle Emphasis"/>
    <w:basedOn w:val="DefaultParagraphFont"/>
    <w:uiPriority w:val="19"/>
    <w:qFormat/>
    <w:rsid w:val="003870AE"/>
    <w:rPr>
      <w:i/>
      <w:iCs/>
      <w:color w:val="808080" w:themeColor="text1" w:themeTint="7F"/>
    </w:rPr>
  </w:style>
  <w:style w:type="character" w:customStyle="1" w:styleId="Heading1Char">
    <w:name w:val="Heading 1 Char"/>
    <w:link w:val="Heading1"/>
    <w:uiPriority w:val="9"/>
    <w:rsid w:val="00FB1DC8"/>
    <w:rPr>
      <w:rFonts w:ascii="Cambria" w:hAnsi="Cambria"/>
      <w:b/>
      <w:bCs/>
      <w:kern w:val="32"/>
      <w:sz w:val="32"/>
      <w:szCs w:val="32"/>
      <w:lang w:val="en-US" w:eastAsia="en-US"/>
    </w:rPr>
  </w:style>
  <w:style w:type="character" w:customStyle="1" w:styleId="Heading2Char">
    <w:name w:val="Heading 2 Char"/>
    <w:link w:val="Heading2"/>
    <w:uiPriority w:val="9"/>
    <w:rsid w:val="000E5492"/>
    <w:rPr>
      <w:rFonts w:ascii="Arial" w:hAnsi="Arial" w:cs="Arial"/>
      <w:b/>
      <w:bCs/>
      <w:iCs/>
      <w:sz w:val="28"/>
      <w:szCs w:val="28"/>
      <w:lang w:val="en-US" w:eastAsia="en-US"/>
    </w:rPr>
  </w:style>
  <w:style w:type="paragraph" w:customStyle="1" w:styleId="Abstract">
    <w:name w:val="Abstract"/>
    <w:rsid w:val="00FB1DC8"/>
    <w:pPr>
      <w:spacing w:before="120" w:line="480" w:lineRule="auto"/>
      <w:ind w:firstLine="720"/>
    </w:pPr>
    <w:rPr>
      <w:rFonts w:ascii="Times New Roman" w:hAnsi="Times New Roman"/>
      <w:sz w:val="24"/>
      <w:lang w:val="en-US" w:eastAsia="en-US"/>
    </w:rPr>
  </w:style>
  <w:style w:type="paragraph" w:customStyle="1" w:styleId="Ack">
    <w:name w:val="Ack"/>
    <w:rsid w:val="00FB1DC8"/>
    <w:pPr>
      <w:spacing w:before="120"/>
    </w:pPr>
    <w:rPr>
      <w:rFonts w:ascii="Times New Roman" w:hAnsi="Times New Roman"/>
      <w:sz w:val="24"/>
      <w:lang w:val="en-US" w:eastAsia="en-US"/>
    </w:rPr>
  </w:style>
  <w:style w:type="paragraph" w:customStyle="1" w:styleId="H2">
    <w:name w:val="H2"/>
    <w:rsid w:val="00FB1DC8"/>
    <w:pPr>
      <w:spacing w:before="240"/>
      <w:outlineLvl w:val="1"/>
    </w:pPr>
    <w:rPr>
      <w:rFonts w:ascii="Arial" w:hAnsi="Arial"/>
      <w:b/>
      <w:kern w:val="28"/>
      <w:sz w:val="24"/>
      <w:lang w:val="en-US" w:eastAsia="en-US"/>
    </w:rPr>
  </w:style>
  <w:style w:type="paragraph" w:customStyle="1" w:styleId="AckTitle">
    <w:name w:val="Ack_Title"/>
    <w:rsid w:val="00FB1DC8"/>
    <w:pPr>
      <w:keepNext/>
      <w:spacing w:before="240"/>
      <w:outlineLvl w:val="0"/>
    </w:pPr>
    <w:rPr>
      <w:rFonts w:ascii="Arial" w:hAnsi="Arial"/>
      <w:b/>
      <w:kern w:val="28"/>
      <w:sz w:val="24"/>
      <w:lang w:val="en-US" w:eastAsia="en-US"/>
    </w:rPr>
  </w:style>
  <w:style w:type="paragraph" w:customStyle="1" w:styleId="H1">
    <w:name w:val="H1"/>
    <w:rsid w:val="00FB1DC8"/>
    <w:pPr>
      <w:spacing w:before="240"/>
    </w:pPr>
    <w:rPr>
      <w:rFonts w:ascii="Arial" w:hAnsi="Arial"/>
      <w:b/>
      <w:kern w:val="28"/>
      <w:sz w:val="28"/>
      <w:lang w:val="en-US" w:eastAsia="en-US"/>
    </w:rPr>
  </w:style>
  <w:style w:type="paragraph" w:customStyle="1" w:styleId="ArticleTitle">
    <w:name w:val="Article_Title"/>
    <w:link w:val="ArticleTitleChar"/>
    <w:rsid w:val="00FB1DC8"/>
    <w:pPr>
      <w:spacing w:before="240" w:after="120"/>
    </w:pPr>
    <w:rPr>
      <w:rFonts w:ascii="Arial" w:hAnsi="Arial"/>
      <w:b/>
      <w:kern w:val="28"/>
      <w:sz w:val="28"/>
      <w:lang w:val="en-US" w:eastAsia="en-US"/>
    </w:rPr>
  </w:style>
  <w:style w:type="paragraph" w:customStyle="1" w:styleId="Affiliations">
    <w:name w:val="Affiliations"/>
    <w:rsid w:val="00FB1DC8"/>
    <w:pPr>
      <w:spacing w:before="120"/>
    </w:pPr>
    <w:rPr>
      <w:rFonts w:ascii="Times New Roman" w:hAnsi="Times New Roman"/>
      <w:sz w:val="24"/>
      <w:lang w:val="en-US" w:eastAsia="en-US"/>
    </w:rPr>
  </w:style>
  <w:style w:type="paragraph" w:customStyle="1" w:styleId="BibReference">
    <w:name w:val="Bib_Reference"/>
    <w:rsid w:val="00FB1DC8"/>
    <w:pPr>
      <w:spacing w:before="120"/>
      <w:ind w:left="360" w:hanging="360"/>
    </w:pPr>
    <w:rPr>
      <w:rFonts w:ascii="Times New Roman" w:hAnsi="Times New Roman"/>
      <w:sz w:val="24"/>
      <w:lang w:val="en-US" w:eastAsia="en-US"/>
    </w:rPr>
  </w:style>
  <w:style w:type="paragraph" w:customStyle="1" w:styleId="BibTitle">
    <w:name w:val="Bib_Title"/>
    <w:rsid w:val="00FB1DC8"/>
    <w:pPr>
      <w:spacing w:before="240"/>
    </w:pPr>
    <w:rPr>
      <w:rFonts w:ascii="Times New Roman" w:hAnsi="Times New Roman"/>
      <w:b/>
      <w:kern w:val="28"/>
      <w:sz w:val="24"/>
      <w:lang w:val="en-US" w:eastAsia="en-US"/>
    </w:rPr>
  </w:style>
  <w:style w:type="paragraph" w:customStyle="1" w:styleId="Correspondence">
    <w:name w:val="Correspondence"/>
    <w:rsid w:val="00FB1DC8"/>
    <w:pPr>
      <w:spacing w:before="120"/>
    </w:pPr>
    <w:rPr>
      <w:rFonts w:ascii="Times New Roman" w:hAnsi="Times New Roman"/>
      <w:sz w:val="24"/>
      <w:lang w:val="en-US" w:eastAsia="en-US"/>
    </w:rPr>
  </w:style>
  <w:style w:type="paragraph" w:customStyle="1" w:styleId="FigureLegend">
    <w:name w:val="Figure_Legend"/>
    <w:link w:val="FigureLegendChar"/>
    <w:rsid w:val="00FB1DC8"/>
    <w:pPr>
      <w:spacing w:before="240"/>
    </w:pPr>
    <w:rPr>
      <w:rFonts w:ascii="Times New Roman" w:hAnsi="Times New Roman"/>
      <w:sz w:val="24"/>
      <w:lang w:val="en-US" w:eastAsia="en-US"/>
    </w:rPr>
  </w:style>
  <w:style w:type="paragraph" w:customStyle="1" w:styleId="ParaText">
    <w:name w:val="Para_Text"/>
    <w:rsid w:val="00FB1DC8"/>
    <w:pPr>
      <w:spacing w:before="120"/>
      <w:ind w:firstLine="360"/>
    </w:pPr>
    <w:rPr>
      <w:rFonts w:ascii="Times New Roman" w:hAnsi="Times New Roman"/>
      <w:sz w:val="24"/>
      <w:lang w:val="en-US" w:eastAsia="en-US"/>
    </w:rPr>
  </w:style>
  <w:style w:type="paragraph" w:customStyle="1" w:styleId="TableBody">
    <w:name w:val="Table_Body"/>
    <w:rsid w:val="00FB1DC8"/>
    <w:rPr>
      <w:rFonts w:ascii="Arial" w:hAnsi="Arial"/>
      <w:sz w:val="18"/>
      <w:lang w:val="en-US" w:eastAsia="en-US"/>
    </w:rPr>
  </w:style>
  <w:style w:type="paragraph" w:customStyle="1" w:styleId="TableHead">
    <w:name w:val="Table_Head"/>
    <w:link w:val="TableHeadChar"/>
    <w:rsid w:val="00FB1DC8"/>
    <w:pPr>
      <w:jc w:val="center"/>
    </w:pPr>
    <w:rPr>
      <w:rFonts w:ascii="Arial" w:hAnsi="Arial"/>
      <w:sz w:val="18"/>
      <w:lang w:val="en-US" w:eastAsia="en-US"/>
    </w:rPr>
  </w:style>
  <w:style w:type="paragraph" w:customStyle="1" w:styleId="TableTitle">
    <w:name w:val="Table_Title"/>
    <w:rsid w:val="00FB1DC8"/>
    <w:pPr>
      <w:spacing w:before="240" w:line="480" w:lineRule="auto"/>
    </w:pPr>
    <w:rPr>
      <w:rFonts w:ascii="Times New Roman" w:hAnsi="Times New Roman"/>
      <w:sz w:val="24"/>
      <w:lang w:val="en-US" w:eastAsia="en-US"/>
    </w:rPr>
  </w:style>
  <w:style w:type="paragraph" w:styleId="BodyText2">
    <w:name w:val="Body Text 2"/>
    <w:basedOn w:val="Normal"/>
    <w:link w:val="BodyText2Char"/>
    <w:uiPriority w:val="99"/>
    <w:rsid w:val="00FB1DC8"/>
    <w:rPr>
      <w:sz w:val="22"/>
    </w:rPr>
  </w:style>
  <w:style w:type="character" w:customStyle="1" w:styleId="BodyText2Char">
    <w:name w:val="Body Text 2 Char"/>
    <w:link w:val="BodyText2"/>
    <w:uiPriority w:val="99"/>
    <w:rsid w:val="00FB1DC8"/>
    <w:rPr>
      <w:rFonts w:ascii="Times New Roman" w:hAnsi="Times New Roman"/>
      <w:sz w:val="22"/>
      <w:szCs w:val="24"/>
      <w:lang w:val="en-US" w:eastAsia="en-US"/>
    </w:rPr>
  </w:style>
  <w:style w:type="paragraph" w:styleId="Signature">
    <w:name w:val="Signature"/>
    <w:link w:val="SignatureChar"/>
    <w:uiPriority w:val="99"/>
    <w:rsid w:val="00FB1DC8"/>
    <w:pPr>
      <w:spacing w:before="120" w:line="360" w:lineRule="auto"/>
      <w:ind w:left="4320"/>
    </w:pPr>
    <w:rPr>
      <w:rFonts w:ascii="Times New Roman" w:hAnsi="Times New Roman"/>
      <w:sz w:val="24"/>
      <w:lang w:val="en-US" w:eastAsia="en-US"/>
    </w:rPr>
  </w:style>
  <w:style w:type="character" w:customStyle="1" w:styleId="SignatureChar">
    <w:name w:val="Signature Char"/>
    <w:link w:val="Signature"/>
    <w:uiPriority w:val="99"/>
    <w:rsid w:val="00FB1DC8"/>
    <w:rPr>
      <w:rFonts w:ascii="Times New Roman" w:hAnsi="Times New Roman"/>
      <w:sz w:val="24"/>
      <w:lang w:val="en-US" w:eastAsia="en-US"/>
    </w:rPr>
  </w:style>
  <w:style w:type="paragraph" w:styleId="MacroText">
    <w:name w:val="macro"/>
    <w:link w:val="MacroTextChar"/>
    <w:uiPriority w:val="99"/>
    <w:semiHidden/>
    <w:rsid w:val="00FB1DC8"/>
    <w:pPr>
      <w:tabs>
        <w:tab w:val="left" w:pos="480"/>
        <w:tab w:val="left" w:pos="960"/>
        <w:tab w:val="left" w:pos="1440"/>
        <w:tab w:val="left" w:pos="1920"/>
        <w:tab w:val="left" w:pos="2400"/>
        <w:tab w:val="left" w:pos="2880"/>
        <w:tab w:val="left" w:pos="3360"/>
        <w:tab w:val="left" w:pos="3840"/>
        <w:tab w:val="left" w:pos="4320"/>
      </w:tabs>
    </w:pPr>
    <w:rPr>
      <w:rFonts w:ascii="Courier New" w:eastAsia="Times" w:hAnsi="Courier New" w:cs="Courier New"/>
      <w:lang w:val="en-US" w:eastAsia="en-US"/>
    </w:rPr>
  </w:style>
  <w:style w:type="character" w:customStyle="1" w:styleId="MacroTextChar">
    <w:name w:val="Macro Text Char"/>
    <w:link w:val="MacroText"/>
    <w:uiPriority w:val="99"/>
    <w:semiHidden/>
    <w:rsid w:val="000E5492"/>
    <w:rPr>
      <w:rFonts w:ascii="Courier New" w:eastAsia="Times" w:hAnsi="Courier New" w:cs="Courier New"/>
      <w:lang w:val="en-US" w:eastAsia="en-US"/>
    </w:rPr>
  </w:style>
  <w:style w:type="paragraph" w:customStyle="1" w:styleId="AffTitle">
    <w:name w:val="Aff_Title"/>
    <w:rsid w:val="00FB1DC8"/>
    <w:pPr>
      <w:keepNext/>
      <w:spacing w:before="240"/>
      <w:outlineLvl w:val="0"/>
    </w:pPr>
    <w:rPr>
      <w:rFonts w:ascii="Arial" w:hAnsi="Arial"/>
      <w:b/>
      <w:kern w:val="28"/>
      <w:sz w:val="24"/>
      <w:lang w:val="en-US" w:eastAsia="en-US"/>
    </w:rPr>
  </w:style>
  <w:style w:type="paragraph" w:customStyle="1" w:styleId="ContribTitle">
    <w:name w:val="Contrib_Title"/>
    <w:rsid w:val="00FB1DC8"/>
    <w:pPr>
      <w:keepNext/>
      <w:spacing w:before="240"/>
      <w:outlineLvl w:val="0"/>
    </w:pPr>
    <w:rPr>
      <w:rFonts w:ascii="Arial" w:hAnsi="Arial"/>
      <w:b/>
      <w:kern w:val="28"/>
      <w:sz w:val="24"/>
      <w:lang w:val="en-US" w:eastAsia="en-US"/>
    </w:rPr>
  </w:style>
  <w:style w:type="paragraph" w:customStyle="1" w:styleId="Contributors">
    <w:name w:val="Contributors"/>
    <w:rsid w:val="00FB1DC8"/>
    <w:pPr>
      <w:spacing w:before="120"/>
    </w:pPr>
    <w:rPr>
      <w:rFonts w:ascii="Times New Roman" w:hAnsi="Times New Roman"/>
      <w:sz w:val="24"/>
      <w:lang w:val="en-US" w:eastAsia="en-US"/>
    </w:rPr>
  </w:style>
  <w:style w:type="paragraph" w:customStyle="1" w:styleId="Accepted">
    <w:name w:val="Accepted"/>
    <w:rsid w:val="00FB1DC8"/>
    <w:pPr>
      <w:spacing w:before="120"/>
    </w:pPr>
    <w:rPr>
      <w:rFonts w:ascii="Times New Roman" w:hAnsi="Times New Roman"/>
      <w:sz w:val="24"/>
      <w:lang w:val="en-US" w:eastAsia="en-US"/>
    </w:rPr>
  </w:style>
  <w:style w:type="paragraph" w:customStyle="1" w:styleId="BaseText">
    <w:name w:val="Base_Text"/>
    <w:rsid w:val="00FB1DC8"/>
    <w:pPr>
      <w:spacing w:before="120"/>
    </w:pPr>
    <w:rPr>
      <w:rFonts w:ascii="Times New Roman" w:hAnsi="Times New Roman"/>
      <w:sz w:val="24"/>
      <w:lang w:val="en-US" w:eastAsia="en-US"/>
    </w:rPr>
  </w:style>
  <w:style w:type="character" w:customStyle="1" w:styleId="ArticleTitleChar">
    <w:name w:val="Article_Title Char"/>
    <w:basedOn w:val="DefaultParagraphFont"/>
    <w:link w:val="ArticleTitle"/>
    <w:rsid w:val="00E130DD"/>
    <w:rPr>
      <w:rFonts w:ascii="Arial" w:hAnsi="Arial"/>
      <w:b/>
      <w:kern w:val="28"/>
      <w:sz w:val="28"/>
      <w:lang w:val="en-US" w:eastAsia="en-US"/>
    </w:rPr>
  </w:style>
  <w:style w:type="character" w:customStyle="1" w:styleId="TableHeadChar">
    <w:name w:val="Table_Head Char"/>
    <w:basedOn w:val="DefaultParagraphFont"/>
    <w:link w:val="TableHead"/>
    <w:rsid w:val="00E130DD"/>
    <w:rPr>
      <w:rFonts w:ascii="Arial" w:hAnsi="Arial"/>
      <w:sz w:val="18"/>
      <w:lang w:val="en-US" w:eastAsia="en-US"/>
    </w:rPr>
  </w:style>
  <w:style w:type="paragraph" w:customStyle="1" w:styleId="BaseHeading">
    <w:name w:val="Base_Heading"/>
    <w:rsid w:val="00FB1DC8"/>
    <w:pPr>
      <w:keepNext/>
      <w:spacing w:before="240"/>
      <w:outlineLvl w:val="0"/>
    </w:pPr>
    <w:rPr>
      <w:rFonts w:ascii="Arial" w:hAnsi="Arial"/>
      <w:b/>
      <w:kern w:val="28"/>
      <w:sz w:val="28"/>
      <w:lang w:val="en-US" w:eastAsia="en-US"/>
    </w:rPr>
  </w:style>
  <w:style w:type="paragraph" w:customStyle="1" w:styleId="AbstractTitle">
    <w:name w:val="Abstract_Title"/>
    <w:rsid w:val="00FB1DC8"/>
    <w:pPr>
      <w:spacing w:before="240"/>
    </w:pPr>
    <w:rPr>
      <w:rFonts w:ascii="Times New Roman" w:hAnsi="Times New Roman"/>
      <w:b/>
      <w:kern w:val="28"/>
      <w:lang w:val="en-US" w:eastAsia="en-US"/>
    </w:rPr>
  </w:style>
  <w:style w:type="paragraph" w:customStyle="1" w:styleId="Authors">
    <w:name w:val="Authors"/>
    <w:rsid w:val="00FB1DC8"/>
    <w:pPr>
      <w:spacing w:before="240"/>
    </w:pPr>
    <w:rPr>
      <w:rFonts w:ascii="Arial" w:hAnsi="Arial"/>
      <w:sz w:val="24"/>
      <w:lang w:val="en-US" w:eastAsia="en-US"/>
    </w:rPr>
  </w:style>
  <w:style w:type="paragraph" w:customStyle="1" w:styleId="Appendix">
    <w:name w:val="Appendix"/>
    <w:rsid w:val="00FB1DC8"/>
    <w:pPr>
      <w:spacing w:before="120"/>
    </w:pPr>
    <w:rPr>
      <w:rFonts w:ascii="Times New Roman" w:hAnsi="Times New Roman"/>
      <w:lang w:val="en-US" w:eastAsia="en-US"/>
    </w:rPr>
  </w:style>
  <w:style w:type="paragraph" w:customStyle="1" w:styleId="AppendixTitle">
    <w:name w:val="Appendix_Title"/>
    <w:rsid w:val="00FB1DC8"/>
    <w:pPr>
      <w:spacing w:before="240"/>
    </w:pPr>
    <w:rPr>
      <w:rFonts w:ascii="Arial" w:hAnsi="Arial"/>
      <w:b/>
      <w:kern w:val="28"/>
      <w:sz w:val="28"/>
      <w:lang w:val="en-US" w:eastAsia="en-US"/>
    </w:rPr>
  </w:style>
  <w:style w:type="paragraph" w:customStyle="1" w:styleId="ArticleSubtitle">
    <w:name w:val="Article_Subtitle"/>
    <w:rsid w:val="00FB1DC8"/>
    <w:pPr>
      <w:spacing w:before="240"/>
      <w:outlineLvl w:val="1"/>
    </w:pPr>
    <w:rPr>
      <w:rFonts w:ascii="Arial" w:hAnsi="Arial"/>
      <w:kern w:val="28"/>
      <w:sz w:val="24"/>
      <w:lang w:val="en-US" w:eastAsia="en-US"/>
    </w:rPr>
  </w:style>
  <w:style w:type="paragraph" w:customStyle="1" w:styleId="AuthorQuery">
    <w:name w:val="Author_Query"/>
    <w:rsid w:val="00FB1DC8"/>
    <w:pPr>
      <w:spacing w:before="120"/>
    </w:pPr>
    <w:rPr>
      <w:rFonts w:ascii="Times New Roman" w:hAnsi="Times New Roman"/>
      <w:lang w:val="en-US" w:eastAsia="en-US"/>
    </w:rPr>
  </w:style>
  <w:style w:type="paragraph" w:customStyle="1" w:styleId="Dedication">
    <w:name w:val="Dedication"/>
    <w:rsid w:val="00FB1DC8"/>
    <w:pPr>
      <w:spacing w:before="120"/>
    </w:pPr>
    <w:rPr>
      <w:rFonts w:ascii="Times New Roman" w:hAnsi="Times New Roman"/>
      <w:i/>
      <w:sz w:val="22"/>
      <w:lang w:val="en-US" w:eastAsia="en-US"/>
    </w:rPr>
  </w:style>
  <w:style w:type="paragraph" w:customStyle="1" w:styleId="Equation">
    <w:name w:val="Equation"/>
    <w:rsid w:val="00FB1DC8"/>
    <w:pPr>
      <w:spacing w:before="120"/>
      <w:ind w:left="1440" w:right="1440"/>
    </w:pPr>
    <w:rPr>
      <w:rFonts w:ascii="Times New Roman" w:hAnsi="Times New Roman"/>
      <w:lang w:val="en-US" w:eastAsia="en-US"/>
    </w:rPr>
  </w:style>
  <w:style w:type="paragraph" w:customStyle="1" w:styleId="FigureLegCont">
    <w:name w:val="Figure_Leg_Cont"/>
    <w:rsid w:val="00FB1DC8"/>
    <w:pPr>
      <w:spacing w:before="80"/>
    </w:pPr>
    <w:rPr>
      <w:rFonts w:ascii="Times New Roman" w:hAnsi="Times New Roman"/>
      <w:sz w:val="24"/>
      <w:lang w:val="en-US" w:eastAsia="en-US"/>
    </w:rPr>
  </w:style>
  <w:style w:type="paragraph" w:customStyle="1" w:styleId="Footnote">
    <w:name w:val="Footnote"/>
    <w:rsid w:val="00FB1DC8"/>
    <w:pPr>
      <w:spacing w:before="120"/>
    </w:pPr>
    <w:rPr>
      <w:rFonts w:ascii="Times New Roman" w:hAnsi="Times New Roman"/>
      <w:sz w:val="24"/>
      <w:lang w:val="en-US" w:eastAsia="en-US"/>
    </w:rPr>
  </w:style>
  <w:style w:type="paragraph" w:customStyle="1" w:styleId="H3">
    <w:name w:val="H3"/>
    <w:rsid w:val="00FB1DC8"/>
    <w:pPr>
      <w:spacing w:before="240"/>
      <w:outlineLvl w:val="2"/>
    </w:pPr>
    <w:rPr>
      <w:rFonts w:ascii="Times New Roman" w:hAnsi="Times New Roman"/>
      <w:i/>
      <w:sz w:val="24"/>
      <w:lang w:val="en-US" w:eastAsia="en-US"/>
    </w:rPr>
  </w:style>
  <w:style w:type="paragraph" w:customStyle="1" w:styleId="H4">
    <w:name w:val="H4"/>
    <w:rsid w:val="00FB1DC8"/>
    <w:pPr>
      <w:spacing w:before="240"/>
      <w:outlineLvl w:val="3"/>
    </w:pPr>
    <w:rPr>
      <w:rFonts w:ascii="Arial" w:hAnsi="Arial"/>
      <w:b/>
      <w:kern w:val="28"/>
      <w:lang w:val="en-US" w:eastAsia="en-US"/>
    </w:rPr>
  </w:style>
  <w:style w:type="paragraph" w:customStyle="1" w:styleId="H5">
    <w:name w:val="H5"/>
    <w:rsid w:val="00FB1DC8"/>
    <w:pPr>
      <w:spacing w:before="240"/>
      <w:outlineLvl w:val="4"/>
    </w:pPr>
    <w:rPr>
      <w:rFonts w:ascii="Arial" w:hAnsi="Arial"/>
      <w:i/>
      <w:kern w:val="28"/>
      <w:lang w:val="en-US" w:eastAsia="en-US"/>
    </w:rPr>
  </w:style>
  <w:style w:type="paragraph" w:customStyle="1" w:styleId="H6">
    <w:name w:val="H6"/>
    <w:rsid w:val="00FB1DC8"/>
    <w:pPr>
      <w:spacing w:before="240"/>
      <w:outlineLvl w:val="5"/>
    </w:pPr>
    <w:rPr>
      <w:rFonts w:ascii="Arial" w:hAnsi="Arial"/>
      <w:i/>
      <w:kern w:val="28"/>
      <w:lang w:val="en-US" w:eastAsia="en-US"/>
    </w:rPr>
  </w:style>
  <w:style w:type="paragraph" w:customStyle="1" w:styleId="KeywordTitle">
    <w:name w:val="Keyword_Title"/>
    <w:rsid w:val="00FB1DC8"/>
    <w:pPr>
      <w:spacing w:before="240"/>
    </w:pPr>
    <w:rPr>
      <w:rFonts w:ascii="Arial" w:hAnsi="Arial"/>
      <w:b/>
      <w:kern w:val="28"/>
      <w:sz w:val="24"/>
      <w:lang w:val="en-US" w:eastAsia="en-US"/>
    </w:rPr>
  </w:style>
  <w:style w:type="paragraph" w:customStyle="1" w:styleId="Keywords">
    <w:name w:val="Keywords"/>
    <w:rsid w:val="00FB1DC8"/>
    <w:pPr>
      <w:spacing w:before="120"/>
      <w:ind w:left="720"/>
    </w:pPr>
    <w:rPr>
      <w:rFonts w:ascii="Times New Roman" w:hAnsi="Times New Roman"/>
      <w:lang w:val="en-US" w:eastAsia="en-US"/>
    </w:rPr>
  </w:style>
  <w:style w:type="paragraph" w:customStyle="1" w:styleId="LeftRunhead">
    <w:name w:val="Left_Runhead"/>
    <w:rsid w:val="00FB1DC8"/>
    <w:pPr>
      <w:spacing w:before="120"/>
    </w:pPr>
    <w:rPr>
      <w:rFonts w:ascii="Times New Roman" w:hAnsi="Times New Roman"/>
      <w:sz w:val="24"/>
      <w:lang w:val="en-US" w:eastAsia="en-US"/>
    </w:rPr>
  </w:style>
  <w:style w:type="paragraph" w:customStyle="1" w:styleId="List1">
    <w:name w:val="List_1"/>
    <w:rsid w:val="00FB1DC8"/>
    <w:pPr>
      <w:spacing w:before="120"/>
      <w:ind w:left="720" w:hanging="360"/>
    </w:pPr>
    <w:rPr>
      <w:rFonts w:ascii="Times New Roman" w:hAnsi="Times New Roman"/>
      <w:lang w:val="en-US" w:eastAsia="en-US"/>
    </w:rPr>
  </w:style>
  <w:style w:type="paragraph" w:customStyle="1" w:styleId="List2">
    <w:name w:val="List_2"/>
    <w:rsid w:val="00FB1DC8"/>
    <w:pPr>
      <w:spacing w:before="120"/>
      <w:ind w:left="720" w:hanging="360"/>
    </w:pPr>
    <w:rPr>
      <w:rFonts w:ascii="Times New Roman" w:hAnsi="Times New Roman"/>
      <w:lang w:val="en-US" w:eastAsia="en-US"/>
    </w:rPr>
  </w:style>
  <w:style w:type="paragraph" w:customStyle="1" w:styleId="List3">
    <w:name w:val="List_3"/>
    <w:rsid w:val="00FB1DC8"/>
    <w:pPr>
      <w:spacing w:before="120"/>
      <w:ind w:left="1080" w:hanging="360"/>
    </w:pPr>
    <w:rPr>
      <w:rFonts w:ascii="Times New Roman" w:hAnsi="Times New Roman"/>
      <w:lang w:val="en-US" w:eastAsia="en-US"/>
    </w:rPr>
  </w:style>
  <w:style w:type="paragraph" w:customStyle="1" w:styleId="ListBUL">
    <w:name w:val="List_BUL"/>
    <w:rsid w:val="00FB1DC8"/>
    <w:pPr>
      <w:spacing w:before="120"/>
      <w:ind w:left="360"/>
    </w:pPr>
    <w:rPr>
      <w:rFonts w:ascii="Times New Roman" w:hAnsi="Times New Roman"/>
      <w:lang w:val="en-US" w:eastAsia="en-US"/>
    </w:rPr>
  </w:style>
  <w:style w:type="paragraph" w:customStyle="1" w:styleId="Received">
    <w:name w:val="Received"/>
    <w:rsid w:val="00FB1DC8"/>
    <w:pPr>
      <w:spacing w:before="120"/>
    </w:pPr>
    <w:rPr>
      <w:rFonts w:ascii="Times New Roman" w:hAnsi="Times New Roman"/>
      <w:lang w:val="en-US" w:eastAsia="en-US"/>
    </w:rPr>
  </w:style>
  <w:style w:type="paragraph" w:customStyle="1" w:styleId="Misc">
    <w:name w:val="Misc"/>
    <w:rsid w:val="00FB1DC8"/>
    <w:pPr>
      <w:spacing w:before="120"/>
    </w:pPr>
    <w:rPr>
      <w:rFonts w:ascii="Times New Roman" w:hAnsi="Times New Roman"/>
      <w:lang w:val="en-US" w:eastAsia="en-US"/>
    </w:rPr>
  </w:style>
  <w:style w:type="paragraph" w:customStyle="1" w:styleId="PresentedBy">
    <w:name w:val="Presented_By"/>
    <w:rsid w:val="00FB1DC8"/>
    <w:pPr>
      <w:spacing w:before="120"/>
    </w:pPr>
    <w:rPr>
      <w:rFonts w:ascii="Times New Roman" w:hAnsi="Times New Roman"/>
      <w:i/>
      <w:sz w:val="22"/>
      <w:lang w:val="en-US" w:eastAsia="en-US"/>
    </w:rPr>
  </w:style>
  <w:style w:type="paragraph" w:customStyle="1" w:styleId="RightRunhead">
    <w:name w:val="Right_Runhead"/>
    <w:rsid w:val="00FB1DC8"/>
    <w:pPr>
      <w:spacing w:before="120"/>
      <w:jc w:val="right"/>
    </w:pPr>
    <w:rPr>
      <w:rFonts w:ascii="Times New Roman" w:hAnsi="Times New Roman"/>
      <w:sz w:val="24"/>
      <w:lang w:val="en-US" w:eastAsia="en-US"/>
    </w:rPr>
  </w:style>
  <w:style w:type="paragraph" w:customStyle="1" w:styleId="Abbreviations">
    <w:name w:val="Abbreviations"/>
    <w:rsid w:val="00FB1DC8"/>
    <w:pPr>
      <w:spacing w:before="120"/>
      <w:ind w:left="720"/>
    </w:pPr>
    <w:rPr>
      <w:rFonts w:ascii="Times New Roman" w:hAnsi="Times New Roman"/>
      <w:lang w:val="en-US" w:eastAsia="en-US"/>
    </w:rPr>
  </w:style>
  <w:style w:type="paragraph" w:customStyle="1" w:styleId="TableFootnote">
    <w:name w:val="Table_Footnote"/>
    <w:rsid w:val="00FB1DC8"/>
    <w:pPr>
      <w:spacing w:before="120"/>
    </w:pPr>
    <w:rPr>
      <w:rFonts w:ascii="Arial" w:hAnsi="Arial"/>
      <w:sz w:val="18"/>
      <w:lang w:val="en-US" w:eastAsia="en-US"/>
    </w:rPr>
  </w:style>
  <w:style w:type="paragraph" w:customStyle="1" w:styleId="FlushLeft">
    <w:name w:val="Flush_Left"/>
    <w:rsid w:val="00FB1DC8"/>
    <w:pPr>
      <w:spacing w:before="120"/>
    </w:pPr>
    <w:rPr>
      <w:rFonts w:ascii="Times New Roman" w:hAnsi="Times New Roman"/>
      <w:sz w:val="24"/>
      <w:lang w:val="en-US" w:eastAsia="en-US"/>
    </w:rPr>
  </w:style>
  <w:style w:type="paragraph" w:customStyle="1" w:styleId="Extract">
    <w:name w:val="Extract"/>
    <w:rsid w:val="00FB1DC8"/>
    <w:pPr>
      <w:spacing w:before="120"/>
      <w:ind w:left="1440" w:right="1440" w:firstLine="360"/>
    </w:pPr>
    <w:rPr>
      <w:rFonts w:ascii="Times New Roman" w:hAnsi="Times New Roman"/>
      <w:sz w:val="24"/>
      <w:lang w:val="en-US" w:eastAsia="en-US"/>
    </w:rPr>
  </w:style>
  <w:style w:type="paragraph" w:customStyle="1" w:styleId="Biography">
    <w:name w:val="Biography"/>
    <w:rsid w:val="00FB1DC8"/>
    <w:pPr>
      <w:spacing w:before="120"/>
    </w:pPr>
    <w:rPr>
      <w:rFonts w:ascii="Times New Roman" w:hAnsi="Times New Roman"/>
      <w:lang w:val="en-US" w:eastAsia="en-US"/>
    </w:rPr>
  </w:style>
  <w:style w:type="paragraph" w:customStyle="1" w:styleId="BookReview">
    <w:name w:val="Book_Review"/>
    <w:rsid w:val="00FB1DC8"/>
    <w:pPr>
      <w:spacing w:before="120"/>
    </w:pPr>
    <w:rPr>
      <w:rFonts w:ascii="Times New Roman" w:hAnsi="Times New Roman"/>
      <w:b/>
      <w:sz w:val="24"/>
      <w:lang w:val="en-US" w:eastAsia="en-US"/>
    </w:rPr>
  </w:style>
  <w:style w:type="paragraph" w:customStyle="1" w:styleId="TableLegend">
    <w:name w:val="TableLegend"/>
    <w:rsid w:val="00FB1DC8"/>
    <w:pPr>
      <w:spacing w:before="120"/>
    </w:pPr>
    <w:rPr>
      <w:rFonts w:ascii="Arial" w:hAnsi="Arial"/>
      <w:sz w:val="18"/>
      <w:lang w:val="en-US" w:eastAsia="en-US"/>
    </w:rPr>
  </w:style>
  <w:style w:type="character" w:customStyle="1" w:styleId="citefig">
    <w:name w:val="cite_fig"/>
    <w:rsid w:val="00FB1DC8"/>
    <w:rPr>
      <w:bdr w:val="none" w:sz="0" w:space="0" w:color="auto"/>
      <w:shd w:val="clear" w:color="auto" w:fill="CCFFCC"/>
    </w:rPr>
  </w:style>
  <w:style w:type="character" w:customStyle="1" w:styleId="citebase">
    <w:name w:val="cite_base"/>
    <w:rsid w:val="00FB1DC8"/>
  </w:style>
  <w:style w:type="paragraph" w:customStyle="1" w:styleId="BoxText">
    <w:name w:val="Box_Text"/>
    <w:rsid w:val="00FB1DC8"/>
    <w:pPr>
      <w:spacing w:before="120"/>
    </w:pPr>
    <w:rPr>
      <w:rFonts w:ascii="Times New Roman" w:hAnsi="Times New Roman"/>
      <w:sz w:val="24"/>
      <w:lang w:val="en-US" w:eastAsia="en-US"/>
    </w:rPr>
  </w:style>
  <w:style w:type="paragraph" w:customStyle="1" w:styleId="ListUNNUM">
    <w:name w:val="List_UNNUM"/>
    <w:rsid w:val="00FB1DC8"/>
    <w:pPr>
      <w:spacing w:before="120"/>
      <w:ind w:left="720" w:hanging="360"/>
    </w:pPr>
    <w:rPr>
      <w:rFonts w:ascii="Times New Roman" w:hAnsi="Times New Roman"/>
      <w:lang w:val="en-US" w:eastAsia="en-US"/>
    </w:rPr>
  </w:style>
  <w:style w:type="paragraph" w:customStyle="1" w:styleId="ListNUM">
    <w:name w:val="List_NUM"/>
    <w:rsid w:val="00FB1DC8"/>
    <w:pPr>
      <w:ind w:left="720" w:hanging="360"/>
    </w:pPr>
    <w:rPr>
      <w:rFonts w:ascii="Times New Roman" w:hAnsi="Times New Roman"/>
      <w:lang w:val="en-US" w:eastAsia="en-US"/>
    </w:rPr>
  </w:style>
  <w:style w:type="paragraph" w:customStyle="1" w:styleId="BoxH1">
    <w:name w:val="Box_H1"/>
    <w:rsid w:val="00FB1DC8"/>
    <w:pPr>
      <w:keepNext/>
      <w:spacing w:before="240"/>
      <w:outlineLvl w:val="0"/>
    </w:pPr>
    <w:rPr>
      <w:rFonts w:ascii="Times New Roman" w:hAnsi="Times New Roman"/>
      <w:b/>
      <w:kern w:val="28"/>
      <w:sz w:val="24"/>
      <w:lang w:val="en-US" w:eastAsia="en-US"/>
    </w:rPr>
  </w:style>
  <w:style w:type="paragraph" w:customStyle="1" w:styleId="BoxH2">
    <w:name w:val="Box_H2"/>
    <w:rsid w:val="00FB1DC8"/>
    <w:pPr>
      <w:spacing w:before="240"/>
    </w:pPr>
    <w:rPr>
      <w:rFonts w:ascii="Arial" w:hAnsi="Arial"/>
      <w:b/>
      <w:i/>
      <w:kern w:val="28"/>
      <w:lang w:val="en-US" w:eastAsia="en-US"/>
    </w:rPr>
  </w:style>
  <w:style w:type="paragraph" w:customStyle="1" w:styleId="BoxH3">
    <w:name w:val="Box_H3"/>
    <w:rsid w:val="00FB1DC8"/>
    <w:rPr>
      <w:rFonts w:ascii="Arial" w:hAnsi="Arial"/>
      <w:kern w:val="28"/>
      <w:lang w:val="en-US" w:eastAsia="en-US"/>
    </w:rPr>
  </w:style>
  <w:style w:type="paragraph" w:customStyle="1" w:styleId="BoxListUNNUM">
    <w:name w:val="Box_List_UNNUM"/>
    <w:rsid w:val="00FB1DC8"/>
    <w:pPr>
      <w:spacing w:before="120"/>
      <w:ind w:left="720" w:hanging="360"/>
    </w:pPr>
    <w:rPr>
      <w:rFonts w:ascii="Times New Roman" w:hAnsi="Times New Roman"/>
      <w:sz w:val="24"/>
      <w:lang w:val="en-US" w:eastAsia="en-US"/>
    </w:rPr>
  </w:style>
  <w:style w:type="paragraph" w:customStyle="1" w:styleId="BoxListNUM">
    <w:name w:val="Box_List_NUM"/>
    <w:rsid w:val="00FB1DC8"/>
    <w:pPr>
      <w:ind w:left="720" w:hanging="360"/>
    </w:pPr>
    <w:rPr>
      <w:rFonts w:ascii="Arial" w:hAnsi="Arial"/>
      <w:lang w:val="en-US" w:eastAsia="en-US"/>
    </w:rPr>
  </w:style>
  <w:style w:type="paragraph" w:customStyle="1" w:styleId="BoxListBUL">
    <w:name w:val="Box_List_BUL"/>
    <w:rsid w:val="00FB1DC8"/>
    <w:pPr>
      <w:spacing w:before="120"/>
      <w:ind w:left="360"/>
    </w:pPr>
    <w:rPr>
      <w:rFonts w:ascii="Arial" w:hAnsi="Arial"/>
      <w:lang w:val="en-US" w:eastAsia="en-US"/>
    </w:rPr>
  </w:style>
  <w:style w:type="paragraph" w:customStyle="1" w:styleId="SuggestedReading">
    <w:name w:val="Suggested_Reading"/>
    <w:rsid w:val="00FB1DC8"/>
    <w:pPr>
      <w:spacing w:before="120"/>
      <w:ind w:left="360" w:hanging="360"/>
    </w:pPr>
    <w:rPr>
      <w:rFonts w:ascii="Times New Roman" w:hAnsi="Times New Roman"/>
      <w:lang w:val="en-US" w:eastAsia="en-US"/>
    </w:rPr>
  </w:style>
  <w:style w:type="paragraph" w:customStyle="1" w:styleId="SectionHead">
    <w:name w:val="Section_Head"/>
    <w:rsid w:val="00FB1DC8"/>
    <w:pPr>
      <w:spacing w:before="240"/>
    </w:pPr>
    <w:rPr>
      <w:rFonts w:ascii="Arial" w:hAnsi="Arial"/>
      <w:b/>
      <w:kern w:val="28"/>
      <w:sz w:val="28"/>
      <w:lang w:val="en-US" w:eastAsia="en-US"/>
    </w:rPr>
  </w:style>
  <w:style w:type="paragraph" w:customStyle="1" w:styleId="Contributor">
    <w:name w:val="Contributor"/>
    <w:rsid w:val="00FB1DC8"/>
    <w:pPr>
      <w:spacing w:before="120" w:after="120"/>
    </w:pPr>
    <w:rPr>
      <w:rFonts w:ascii="Times New Roman" w:hAnsi="Times New Roman"/>
      <w:lang w:val="en-US" w:eastAsia="en-US"/>
    </w:rPr>
  </w:style>
  <w:style w:type="character" w:customStyle="1" w:styleId="CharBase">
    <w:name w:val="Char_Base"/>
    <w:rsid w:val="00FB1DC8"/>
  </w:style>
  <w:style w:type="character" w:customStyle="1" w:styleId="biborganization">
    <w:name w:val="bib_organization"/>
    <w:rsid w:val="00FB1DC8"/>
    <w:rPr>
      <w:sz w:val="24"/>
      <w:bdr w:val="none" w:sz="0" w:space="0" w:color="auto"/>
      <w:shd w:val="clear" w:color="auto" w:fill="CC99FF"/>
    </w:rPr>
  </w:style>
  <w:style w:type="character" w:customStyle="1" w:styleId="bibbase">
    <w:name w:val="bib_base"/>
    <w:rsid w:val="00FB1DC8"/>
    <w:rPr>
      <w:sz w:val="24"/>
    </w:rPr>
  </w:style>
  <w:style w:type="character" w:customStyle="1" w:styleId="citebib">
    <w:name w:val="cite_bib"/>
    <w:rsid w:val="00FB1DC8"/>
    <w:rPr>
      <w:bdr w:val="none" w:sz="0" w:space="0" w:color="auto"/>
      <w:shd w:val="clear" w:color="auto" w:fill="CC99FF"/>
    </w:rPr>
  </w:style>
  <w:style w:type="character" w:customStyle="1" w:styleId="citetbl">
    <w:name w:val="cite_tbl"/>
    <w:rsid w:val="00FB1DC8"/>
    <w:rPr>
      <w:bdr w:val="none" w:sz="0" w:space="0" w:color="auto"/>
      <w:shd w:val="clear" w:color="auto" w:fill="FFCC00"/>
    </w:rPr>
  </w:style>
  <w:style w:type="character" w:customStyle="1" w:styleId="aubase">
    <w:name w:val="au_base"/>
    <w:rsid w:val="00FB1DC8"/>
    <w:rPr>
      <w:sz w:val="24"/>
    </w:rPr>
  </w:style>
  <w:style w:type="character" w:customStyle="1" w:styleId="aucollab">
    <w:name w:val="au_collab"/>
    <w:rsid w:val="00FB1DC8"/>
    <w:rPr>
      <w:sz w:val="24"/>
      <w:bdr w:val="none" w:sz="0" w:space="0" w:color="auto"/>
      <w:shd w:val="clear" w:color="auto" w:fill="C0C0C0"/>
    </w:rPr>
  </w:style>
  <w:style w:type="character" w:customStyle="1" w:styleId="audeg">
    <w:name w:val="au_deg"/>
    <w:rsid w:val="00FB1DC8"/>
    <w:rPr>
      <w:sz w:val="24"/>
      <w:bdr w:val="none" w:sz="0" w:space="0" w:color="auto"/>
      <w:shd w:val="clear" w:color="auto" w:fill="FFFF00"/>
    </w:rPr>
  </w:style>
  <w:style w:type="character" w:customStyle="1" w:styleId="aufname">
    <w:name w:val="au_fname"/>
    <w:rsid w:val="00FB1DC8"/>
    <w:rPr>
      <w:sz w:val="24"/>
      <w:bdr w:val="none" w:sz="0" w:space="0" w:color="auto"/>
      <w:shd w:val="clear" w:color="auto" w:fill="00FFFF"/>
    </w:rPr>
  </w:style>
  <w:style w:type="character" w:customStyle="1" w:styleId="aurole">
    <w:name w:val="au_role"/>
    <w:rsid w:val="00FB1DC8"/>
    <w:rPr>
      <w:sz w:val="24"/>
      <w:bdr w:val="none" w:sz="0" w:space="0" w:color="auto"/>
      <w:shd w:val="clear" w:color="auto" w:fill="808000"/>
    </w:rPr>
  </w:style>
  <w:style w:type="character" w:customStyle="1" w:styleId="ausuffix">
    <w:name w:val="au_suffix"/>
    <w:rsid w:val="00FB1DC8"/>
    <w:rPr>
      <w:sz w:val="24"/>
      <w:bdr w:val="none" w:sz="0" w:space="0" w:color="auto"/>
      <w:shd w:val="clear" w:color="auto" w:fill="FF00FF"/>
    </w:rPr>
  </w:style>
  <w:style w:type="character" w:customStyle="1" w:styleId="ausurname">
    <w:name w:val="au_surname"/>
    <w:rsid w:val="00FB1DC8"/>
    <w:rPr>
      <w:sz w:val="24"/>
      <w:bdr w:val="none" w:sz="0" w:space="0" w:color="auto"/>
      <w:shd w:val="clear" w:color="auto" w:fill="00FF00"/>
    </w:rPr>
  </w:style>
  <w:style w:type="character" w:customStyle="1" w:styleId="bibarticle">
    <w:name w:val="bib_article"/>
    <w:rsid w:val="00FB1DC8"/>
    <w:rPr>
      <w:sz w:val="24"/>
      <w:bdr w:val="none" w:sz="0" w:space="0" w:color="auto"/>
      <w:shd w:val="clear" w:color="auto" w:fill="00FFFF"/>
    </w:rPr>
  </w:style>
  <w:style w:type="character" w:customStyle="1" w:styleId="bibcomment">
    <w:name w:val="bib_comment"/>
    <w:rsid w:val="00FB1DC8"/>
    <w:rPr>
      <w:sz w:val="24"/>
      <w:bdr w:val="none" w:sz="0" w:space="0" w:color="auto"/>
      <w:shd w:val="clear" w:color="auto" w:fill="FFCC00"/>
    </w:rPr>
  </w:style>
  <w:style w:type="character" w:customStyle="1" w:styleId="bibdeg">
    <w:name w:val="bib_deg"/>
    <w:rsid w:val="00FB1DC8"/>
    <w:rPr>
      <w:sz w:val="24"/>
      <w:bdr w:val="none" w:sz="0" w:space="0" w:color="auto"/>
      <w:shd w:val="clear" w:color="auto" w:fill="FF9900"/>
    </w:rPr>
  </w:style>
  <w:style w:type="character" w:customStyle="1" w:styleId="bibdoi">
    <w:name w:val="bib_doi"/>
    <w:rsid w:val="00FB1DC8"/>
    <w:rPr>
      <w:sz w:val="24"/>
      <w:bdr w:val="none" w:sz="0" w:space="0" w:color="auto"/>
      <w:shd w:val="clear" w:color="auto" w:fill="C2D69B"/>
    </w:rPr>
  </w:style>
  <w:style w:type="character" w:customStyle="1" w:styleId="bibetal">
    <w:name w:val="bib_etal"/>
    <w:rsid w:val="00FB1DC8"/>
    <w:rPr>
      <w:sz w:val="24"/>
      <w:bdr w:val="none" w:sz="0" w:space="0" w:color="auto"/>
      <w:shd w:val="clear" w:color="auto" w:fill="008080"/>
    </w:rPr>
  </w:style>
  <w:style w:type="character" w:customStyle="1" w:styleId="bibfname">
    <w:name w:val="bib_fname"/>
    <w:rsid w:val="00FB1DC8"/>
    <w:rPr>
      <w:sz w:val="24"/>
      <w:bdr w:val="none" w:sz="0" w:space="0" w:color="auto"/>
      <w:shd w:val="clear" w:color="auto" w:fill="FFFF99"/>
    </w:rPr>
  </w:style>
  <w:style w:type="character" w:customStyle="1" w:styleId="bibfpage">
    <w:name w:val="bib_fpage"/>
    <w:rsid w:val="00FB1DC8"/>
    <w:rPr>
      <w:sz w:val="24"/>
      <w:bdr w:val="none" w:sz="0" w:space="0" w:color="auto"/>
      <w:shd w:val="clear" w:color="auto" w:fill="808080"/>
    </w:rPr>
  </w:style>
  <w:style w:type="character" w:customStyle="1" w:styleId="bibissue">
    <w:name w:val="bib_issue"/>
    <w:rsid w:val="00FB1DC8"/>
    <w:rPr>
      <w:sz w:val="24"/>
      <w:bdr w:val="none" w:sz="0" w:space="0" w:color="auto"/>
      <w:shd w:val="clear" w:color="auto" w:fill="FFFF00"/>
    </w:rPr>
  </w:style>
  <w:style w:type="character" w:customStyle="1" w:styleId="bibjournal">
    <w:name w:val="bib_journal"/>
    <w:rsid w:val="00FB1DC8"/>
    <w:rPr>
      <w:sz w:val="24"/>
      <w:bdr w:val="none" w:sz="0" w:space="0" w:color="auto"/>
      <w:shd w:val="clear" w:color="auto" w:fill="808000"/>
    </w:rPr>
  </w:style>
  <w:style w:type="character" w:customStyle="1" w:styleId="biblpage">
    <w:name w:val="bib_lpage"/>
    <w:rsid w:val="00FB1DC8"/>
    <w:rPr>
      <w:sz w:val="24"/>
      <w:bdr w:val="none" w:sz="0" w:space="0" w:color="auto"/>
      <w:shd w:val="clear" w:color="auto" w:fill="B3B3B3"/>
    </w:rPr>
  </w:style>
  <w:style w:type="character" w:customStyle="1" w:styleId="bibmedline">
    <w:name w:val="bib_medline"/>
    <w:rsid w:val="00FB1DC8"/>
    <w:rPr>
      <w:sz w:val="24"/>
      <w:bdr w:val="none" w:sz="0" w:space="0" w:color="auto"/>
      <w:shd w:val="clear" w:color="auto" w:fill="FFCCCC"/>
    </w:rPr>
  </w:style>
  <w:style w:type="character" w:customStyle="1" w:styleId="bibnumber">
    <w:name w:val="bib_number"/>
    <w:rsid w:val="00FB1DC8"/>
    <w:rPr>
      <w:sz w:val="24"/>
      <w:bdr w:val="none" w:sz="0" w:space="0" w:color="auto"/>
      <w:shd w:val="clear" w:color="auto" w:fill="CEC0D8"/>
    </w:rPr>
  </w:style>
  <w:style w:type="character" w:customStyle="1" w:styleId="bibsuffix">
    <w:name w:val="bib_suffix"/>
    <w:rsid w:val="00FB1DC8"/>
    <w:rPr>
      <w:sz w:val="24"/>
      <w:bdr w:val="none" w:sz="0" w:space="0" w:color="auto"/>
      <w:shd w:val="clear" w:color="auto" w:fill="C4D5C3"/>
    </w:rPr>
  </w:style>
  <w:style w:type="character" w:customStyle="1" w:styleId="bibsuppl">
    <w:name w:val="bib_suppl"/>
    <w:rsid w:val="00FB1DC8"/>
    <w:rPr>
      <w:sz w:val="24"/>
      <w:bdr w:val="none" w:sz="0" w:space="0" w:color="auto"/>
      <w:shd w:val="clear" w:color="auto" w:fill="FFFF00"/>
    </w:rPr>
  </w:style>
  <w:style w:type="character" w:customStyle="1" w:styleId="bibsurname">
    <w:name w:val="bib_surname"/>
    <w:rsid w:val="00FB1DC8"/>
    <w:rPr>
      <w:sz w:val="24"/>
      <w:bdr w:val="none" w:sz="0" w:space="0" w:color="auto"/>
      <w:shd w:val="clear" w:color="auto" w:fill="FFFF00"/>
    </w:rPr>
  </w:style>
  <w:style w:type="character" w:customStyle="1" w:styleId="bibunpubl">
    <w:name w:val="bib_unpubl"/>
    <w:rsid w:val="00FB1DC8"/>
    <w:rPr>
      <w:sz w:val="24"/>
      <w:bdr w:val="none" w:sz="0" w:space="0" w:color="auto"/>
      <w:shd w:val="clear" w:color="auto" w:fill="CCECFF"/>
    </w:rPr>
  </w:style>
  <w:style w:type="character" w:customStyle="1" w:styleId="biburl">
    <w:name w:val="bib_url"/>
    <w:rsid w:val="00FB1DC8"/>
    <w:rPr>
      <w:sz w:val="24"/>
      <w:bdr w:val="none" w:sz="0" w:space="0" w:color="auto"/>
      <w:shd w:val="clear" w:color="auto" w:fill="CCFFCC"/>
    </w:rPr>
  </w:style>
  <w:style w:type="character" w:customStyle="1" w:styleId="bibvolume">
    <w:name w:val="bib_volume"/>
    <w:rsid w:val="00FB1DC8"/>
    <w:rPr>
      <w:sz w:val="24"/>
      <w:bdr w:val="none" w:sz="0" w:space="0" w:color="auto"/>
      <w:shd w:val="clear" w:color="auto" w:fill="00FF00"/>
    </w:rPr>
  </w:style>
  <w:style w:type="character" w:customStyle="1" w:styleId="bibyear">
    <w:name w:val="bib_year"/>
    <w:rsid w:val="00FB1DC8"/>
    <w:rPr>
      <w:sz w:val="24"/>
      <w:bdr w:val="none" w:sz="0" w:space="0" w:color="auto"/>
      <w:shd w:val="clear" w:color="auto" w:fill="FF00FF"/>
    </w:rPr>
  </w:style>
  <w:style w:type="character" w:customStyle="1" w:styleId="citebox">
    <w:name w:val="cite_box"/>
    <w:rsid w:val="00FB1DC8"/>
    <w:rPr>
      <w:bdr w:val="none" w:sz="0" w:space="0" w:color="auto"/>
      <w:shd w:val="clear" w:color="auto" w:fill="99CCFF"/>
    </w:rPr>
  </w:style>
  <w:style w:type="character" w:customStyle="1" w:styleId="citeeq">
    <w:name w:val="cite_eq"/>
    <w:rsid w:val="00FB1DC8"/>
    <w:rPr>
      <w:bdr w:val="none" w:sz="0" w:space="0" w:color="auto"/>
      <w:shd w:val="clear" w:color="auto" w:fill="FFFF00"/>
    </w:rPr>
  </w:style>
  <w:style w:type="character" w:customStyle="1" w:styleId="citefn">
    <w:name w:val="cite_fn"/>
    <w:rsid w:val="00FB1DC8"/>
    <w:rPr>
      <w:bdr w:val="none" w:sz="0" w:space="0" w:color="auto"/>
      <w:shd w:val="clear" w:color="auto" w:fill="FF99CC"/>
    </w:rPr>
  </w:style>
  <w:style w:type="character" w:customStyle="1" w:styleId="eqno">
    <w:name w:val="eq_no"/>
    <w:rsid w:val="00FB1DC8"/>
    <w:rPr>
      <w:sz w:val="20"/>
      <w:szCs w:val="20"/>
      <w:bdr w:val="none" w:sz="0" w:space="0" w:color="auto"/>
      <w:shd w:val="clear" w:color="auto" w:fill="CC99FF"/>
    </w:rPr>
  </w:style>
  <w:style w:type="character" w:customStyle="1" w:styleId="citeaffn">
    <w:name w:val="cite_affn"/>
    <w:rsid w:val="00FB1DC8"/>
    <w:rPr>
      <w:bdr w:val="none" w:sz="0" w:space="0" w:color="auto"/>
      <w:shd w:val="clear" w:color="auto" w:fill="FF99CC"/>
    </w:rPr>
  </w:style>
  <w:style w:type="character" w:customStyle="1" w:styleId="citetfn">
    <w:name w:val="cite_tfn"/>
    <w:rsid w:val="00FB1DC8"/>
    <w:rPr>
      <w:bdr w:val="none" w:sz="0" w:space="0" w:color="auto"/>
      <w:shd w:val="clear" w:color="auto" w:fill="33CCCC"/>
    </w:rPr>
  </w:style>
  <w:style w:type="character" w:customStyle="1" w:styleId="bibbook">
    <w:name w:val="bib_book"/>
    <w:rsid w:val="00FB1DC8"/>
    <w:rPr>
      <w:sz w:val="24"/>
      <w:bdr w:val="none" w:sz="0" w:space="0" w:color="auto"/>
      <w:shd w:val="clear" w:color="auto" w:fill="CCFFFF"/>
    </w:rPr>
  </w:style>
  <w:style w:type="character" w:customStyle="1" w:styleId="bibchapterno">
    <w:name w:val="bib_chapterno"/>
    <w:rsid w:val="00FB1DC8"/>
    <w:rPr>
      <w:sz w:val="24"/>
      <w:bdr w:val="none" w:sz="0" w:space="0" w:color="auto"/>
      <w:shd w:val="clear" w:color="auto" w:fill="99CCFF"/>
    </w:rPr>
  </w:style>
  <w:style w:type="character" w:customStyle="1" w:styleId="bibchaptertitle">
    <w:name w:val="bib_chaptertitle"/>
    <w:rsid w:val="00FB1DC8"/>
    <w:rPr>
      <w:sz w:val="24"/>
      <w:bdr w:val="none" w:sz="0" w:space="0" w:color="auto"/>
      <w:shd w:val="clear" w:color="auto" w:fill="FF6600"/>
    </w:rPr>
  </w:style>
  <w:style w:type="character" w:customStyle="1" w:styleId="bibed-etal">
    <w:name w:val="bib_ed-etal"/>
    <w:rsid w:val="00FB1DC8"/>
    <w:rPr>
      <w:sz w:val="24"/>
      <w:bdr w:val="none" w:sz="0" w:space="0" w:color="auto"/>
      <w:shd w:val="clear" w:color="auto" w:fill="CC99FF"/>
    </w:rPr>
  </w:style>
  <w:style w:type="character" w:customStyle="1" w:styleId="bibed-fname">
    <w:name w:val="bib_ed-fname"/>
    <w:rsid w:val="00FB1DC8"/>
    <w:rPr>
      <w:sz w:val="24"/>
      <w:bdr w:val="none" w:sz="0" w:space="0" w:color="auto"/>
      <w:shd w:val="clear" w:color="auto" w:fill="FFCCCC"/>
    </w:rPr>
  </w:style>
  <w:style w:type="character" w:customStyle="1" w:styleId="bibeditionno">
    <w:name w:val="bib_editionno"/>
    <w:rsid w:val="00FB1DC8"/>
    <w:rPr>
      <w:sz w:val="24"/>
      <w:bdr w:val="none" w:sz="0" w:space="0" w:color="auto"/>
      <w:shd w:val="clear" w:color="auto" w:fill="CCFFCC"/>
    </w:rPr>
  </w:style>
  <w:style w:type="character" w:customStyle="1" w:styleId="bibed-organization">
    <w:name w:val="bib_ed-organization"/>
    <w:rsid w:val="00FB1DC8"/>
    <w:rPr>
      <w:sz w:val="24"/>
      <w:bdr w:val="none" w:sz="0" w:space="0" w:color="auto"/>
      <w:shd w:val="clear" w:color="auto" w:fill="FFCC00"/>
    </w:rPr>
  </w:style>
  <w:style w:type="character" w:customStyle="1" w:styleId="bibed-suffix">
    <w:name w:val="bib_ed-suffix"/>
    <w:rsid w:val="00FB1DC8"/>
    <w:rPr>
      <w:sz w:val="24"/>
      <w:bdr w:val="none" w:sz="0" w:space="0" w:color="auto"/>
      <w:shd w:val="clear" w:color="auto" w:fill="FFCC66"/>
    </w:rPr>
  </w:style>
  <w:style w:type="character" w:customStyle="1" w:styleId="bibed-surname">
    <w:name w:val="bib_ed-surname"/>
    <w:rsid w:val="00FB1DC8"/>
    <w:rPr>
      <w:sz w:val="24"/>
      <w:bdr w:val="none" w:sz="0" w:space="0" w:color="auto"/>
      <w:shd w:val="clear" w:color="auto" w:fill="FFCC99"/>
    </w:rPr>
  </w:style>
  <w:style w:type="character" w:customStyle="1" w:styleId="bibisbn">
    <w:name w:val="bib_isbn"/>
    <w:rsid w:val="00FB1DC8"/>
    <w:rPr>
      <w:sz w:val="24"/>
      <w:bdr w:val="none" w:sz="0" w:space="0" w:color="auto"/>
      <w:shd w:val="clear" w:color="auto" w:fill="99CCFF"/>
    </w:rPr>
  </w:style>
  <w:style w:type="character" w:customStyle="1" w:styleId="biblocation">
    <w:name w:val="bib_location"/>
    <w:rsid w:val="00FB1DC8"/>
    <w:rPr>
      <w:sz w:val="24"/>
      <w:bdr w:val="none" w:sz="0" w:space="0" w:color="auto"/>
      <w:shd w:val="clear" w:color="auto" w:fill="FFCCCC"/>
    </w:rPr>
  </w:style>
  <w:style w:type="character" w:customStyle="1" w:styleId="bibpublisher">
    <w:name w:val="bib_publisher"/>
    <w:rsid w:val="00FB1DC8"/>
    <w:rPr>
      <w:sz w:val="24"/>
      <w:bdr w:val="none" w:sz="0" w:space="0" w:color="auto"/>
      <w:shd w:val="clear" w:color="auto" w:fill="FF99CC"/>
    </w:rPr>
  </w:style>
  <w:style w:type="character" w:customStyle="1" w:styleId="bibseries">
    <w:name w:val="bib_series"/>
    <w:rsid w:val="00FB1DC8"/>
    <w:rPr>
      <w:sz w:val="24"/>
      <w:bdr w:val="none" w:sz="0" w:space="0" w:color="auto"/>
      <w:shd w:val="clear" w:color="auto" w:fill="FF9900"/>
    </w:rPr>
  </w:style>
  <w:style w:type="character" w:customStyle="1" w:styleId="bibseriesno">
    <w:name w:val="bib_seriesno"/>
    <w:rsid w:val="00FB1DC8"/>
    <w:rPr>
      <w:sz w:val="24"/>
      <w:bdr w:val="none" w:sz="0" w:space="0" w:color="auto"/>
      <w:shd w:val="clear" w:color="auto" w:fill="FF6600"/>
    </w:rPr>
  </w:style>
  <w:style w:type="character" w:customStyle="1" w:styleId="bibsubnum">
    <w:name w:val="bib_subnum"/>
    <w:rsid w:val="00FB1DC8"/>
    <w:rPr>
      <w:sz w:val="24"/>
      <w:bdr w:val="none" w:sz="0" w:space="0" w:color="auto"/>
      <w:shd w:val="clear" w:color="auto" w:fill="CCFFCC"/>
    </w:rPr>
  </w:style>
  <w:style w:type="character" w:customStyle="1" w:styleId="bibtrans">
    <w:name w:val="bib_trans"/>
    <w:rsid w:val="00FB1DC8"/>
    <w:rPr>
      <w:sz w:val="24"/>
      <w:bdr w:val="none" w:sz="0" w:space="0" w:color="auto"/>
      <w:shd w:val="clear" w:color="auto" w:fill="00FFFF"/>
    </w:rPr>
  </w:style>
  <w:style w:type="character" w:customStyle="1" w:styleId="bibextlink">
    <w:name w:val="bib_extlink"/>
    <w:rsid w:val="00FB1DC8"/>
    <w:rPr>
      <w:sz w:val="24"/>
      <w:bdr w:val="none" w:sz="0" w:space="0" w:color="auto"/>
      <w:shd w:val="clear" w:color="auto" w:fill="CCFFFF"/>
    </w:rPr>
  </w:style>
  <w:style w:type="character" w:customStyle="1" w:styleId="bibpartno">
    <w:name w:val="bib_partno"/>
    <w:rsid w:val="00FB1DC8"/>
    <w:rPr>
      <w:sz w:val="24"/>
      <w:bdr w:val="none" w:sz="0" w:space="0" w:color="auto"/>
      <w:shd w:val="clear" w:color="auto" w:fill="99CCFF"/>
    </w:rPr>
  </w:style>
  <w:style w:type="character" w:customStyle="1" w:styleId="auprefix">
    <w:name w:val="au_prefix"/>
    <w:rsid w:val="00FB1DC8"/>
    <w:rPr>
      <w:sz w:val="24"/>
      <w:bdr w:val="none" w:sz="0" w:space="0" w:color="auto"/>
      <w:shd w:val="clear" w:color="auto" w:fill="FF99CC"/>
    </w:rPr>
  </w:style>
  <w:style w:type="character" w:customStyle="1" w:styleId="dbgenbank">
    <w:name w:val="db_genbank"/>
    <w:rsid w:val="00FB1DC8"/>
    <w:rPr>
      <w:bdr w:val="none" w:sz="0" w:space="0" w:color="auto"/>
      <w:shd w:val="clear" w:color="auto" w:fill="E6E6E6"/>
    </w:rPr>
  </w:style>
  <w:style w:type="character" w:customStyle="1" w:styleId="dbgenpept">
    <w:name w:val="db_genpept"/>
    <w:rsid w:val="00FB1DC8"/>
    <w:rPr>
      <w:bdr w:val="none" w:sz="0" w:space="0" w:color="auto"/>
      <w:shd w:val="clear" w:color="auto" w:fill="E6E6E6"/>
    </w:rPr>
  </w:style>
  <w:style w:type="character" w:customStyle="1" w:styleId="dbpirdb">
    <w:name w:val="db_pirdb"/>
    <w:rsid w:val="00FB1DC8"/>
    <w:rPr>
      <w:bdr w:val="none" w:sz="0" w:space="0" w:color="auto"/>
      <w:shd w:val="clear" w:color="auto" w:fill="E6E6E6"/>
    </w:rPr>
  </w:style>
  <w:style w:type="character" w:customStyle="1" w:styleId="dbmmdb">
    <w:name w:val="db_mmdb"/>
    <w:rsid w:val="00FB1DC8"/>
    <w:rPr>
      <w:bdr w:val="none" w:sz="0" w:space="0" w:color="auto"/>
      <w:shd w:val="clear" w:color="auto" w:fill="E6E6E6"/>
    </w:rPr>
  </w:style>
  <w:style w:type="character" w:customStyle="1" w:styleId="dbomim">
    <w:name w:val="db_omim"/>
    <w:rsid w:val="00FB1DC8"/>
    <w:rPr>
      <w:bdr w:val="none" w:sz="0" w:space="0" w:color="auto"/>
      <w:shd w:val="clear" w:color="auto" w:fill="E6E6E6"/>
    </w:rPr>
  </w:style>
  <w:style w:type="character" w:customStyle="1" w:styleId="dbec">
    <w:name w:val="db_ec"/>
    <w:rsid w:val="00FB1DC8"/>
    <w:rPr>
      <w:bdr w:val="none" w:sz="0" w:space="0" w:color="auto"/>
      <w:shd w:val="clear" w:color="auto" w:fill="E6E6E6"/>
    </w:rPr>
  </w:style>
  <w:style w:type="character" w:customStyle="1" w:styleId="dbsprot">
    <w:name w:val="db_sprot"/>
    <w:rsid w:val="00FB1DC8"/>
    <w:rPr>
      <w:bdr w:val="none" w:sz="0" w:space="0" w:color="auto"/>
      <w:shd w:val="clear" w:color="auto" w:fill="E6E6E6"/>
    </w:rPr>
  </w:style>
  <w:style w:type="character" w:customStyle="1" w:styleId="dbpdb">
    <w:name w:val="db_pdb"/>
    <w:rsid w:val="00FB1DC8"/>
    <w:rPr>
      <w:bdr w:val="none" w:sz="0" w:space="0" w:color="auto"/>
      <w:shd w:val="clear" w:color="auto" w:fill="E6E6E6"/>
    </w:rPr>
  </w:style>
  <w:style w:type="character" w:customStyle="1" w:styleId="dbncbigeo">
    <w:name w:val="db_ncbigeo"/>
    <w:rsid w:val="00FB1DC8"/>
    <w:rPr>
      <w:bdr w:val="none" w:sz="0" w:space="0" w:color="auto"/>
      <w:shd w:val="clear" w:color="auto" w:fill="E6E6E6"/>
    </w:rPr>
  </w:style>
  <w:style w:type="character" w:customStyle="1" w:styleId="dbemblalign">
    <w:name w:val="db_emblalign"/>
    <w:rsid w:val="00FB1DC8"/>
    <w:rPr>
      <w:bdr w:val="none" w:sz="0" w:space="0" w:color="auto"/>
      <w:shd w:val="clear" w:color="auto" w:fill="E6E6E6"/>
    </w:rPr>
  </w:style>
  <w:style w:type="character" w:customStyle="1" w:styleId="citesupp">
    <w:name w:val="cite_supp"/>
    <w:rsid w:val="00FB1DC8"/>
    <w:rPr>
      <w:bdr w:val="none" w:sz="0" w:space="0" w:color="auto"/>
      <w:shd w:val="clear" w:color="auto" w:fill="FFCC99"/>
    </w:rPr>
  </w:style>
  <w:style w:type="paragraph" w:customStyle="1" w:styleId="AffiliationsDisplay">
    <w:name w:val="Affiliations_Display"/>
    <w:basedOn w:val="Affiliations"/>
    <w:rsid w:val="00FB1DC8"/>
    <w:pPr>
      <w:ind w:left="720" w:hanging="720"/>
    </w:pPr>
    <w:rPr>
      <w:color w:val="3366FF"/>
      <w:sz w:val="20"/>
    </w:rPr>
  </w:style>
  <w:style w:type="paragraph" w:customStyle="1" w:styleId="FootnoteEdited">
    <w:name w:val="Footnote_Edited"/>
    <w:qFormat/>
    <w:rsid w:val="00FB1DC8"/>
    <w:pPr>
      <w:spacing w:before="120" w:after="120"/>
    </w:pPr>
    <w:rPr>
      <w:rFonts w:ascii="Times New Roman" w:hAnsi="Times New Roman"/>
      <w:sz w:val="18"/>
      <w:lang w:val="en-US" w:eastAsia="en-US"/>
    </w:rPr>
  </w:style>
  <w:style w:type="character" w:customStyle="1" w:styleId="dbnucleotide">
    <w:name w:val="db_nucleotide"/>
    <w:rsid w:val="00FB1DC8"/>
    <w:rPr>
      <w:bdr w:val="none" w:sz="0" w:space="0" w:color="auto"/>
      <w:shd w:val="clear" w:color="auto" w:fill="E6E6E6"/>
    </w:rPr>
  </w:style>
  <w:style w:type="character" w:customStyle="1" w:styleId="dbsubstance">
    <w:name w:val="db_substance"/>
    <w:rsid w:val="00FB1DC8"/>
    <w:rPr>
      <w:bdr w:val="none" w:sz="0" w:space="0" w:color="auto"/>
      <w:shd w:val="clear" w:color="auto" w:fill="E6E6E6"/>
    </w:rPr>
  </w:style>
  <w:style w:type="character" w:customStyle="1" w:styleId="dbbioassay">
    <w:name w:val="db_bioassay"/>
    <w:rsid w:val="00FB1DC8"/>
    <w:rPr>
      <w:bdr w:val="none" w:sz="0" w:space="0" w:color="auto"/>
      <w:shd w:val="clear" w:color="auto" w:fill="E6E6E6"/>
    </w:rPr>
  </w:style>
  <w:style w:type="character" w:customStyle="1" w:styleId="dbcompound">
    <w:name w:val="db_compound"/>
    <w:rsid w:val="00FB1DC8"/>
    <w:rPr>
      <w:bdr w:val="none" w:sz="0" w:space="0" w:color="auto"/>
      <w:shd w:val="clear" w:color="auto" w:fill="E6E6E6"/>
    </w:rPr>
  </w:style>
  <w:style w:type="character" w:customStyle="1" w:styleId="dbrefseq">
    <w:name w:val="db_refseq"/>
    <w:rsid w:val="00FB1DC8"/>
    <w:rPr>
      <w:bdr w:val="none" w:sz="0" w:space="0" w:color="auto"/>
      <w:shd w:val="clear" w:color="auto" w:fill="E6E6E6"/>
    </w:rPr>
  </w:style>
  <w:style w:type="character" w:customStyle="1" w:styleId="dbrefseqgene">
    <w:name w:val="db_refseqgene"/>
    <w:rsid w:val="00FB1DC8"/>
    <w:rPr>
      <w:bdr w:val="none" w:sz="0" w:space="0" w:color="auto"/>
      <w:shd w:val="clear" w:color="auto" w:fill="E6E6E6"/>
    </w:rPr>
  </w:style>
  <w:style w:type="character" w:customStyle="1" w:styleId="citefignomove">
    <w:name w:val="cite_fig_nomove"/>
    <w:rsid w:val="00FB1DC8"/>
    <w:rPr>
      <w:bdr w:val="none" w:sz="0" w:space="0" w:color="auto"/>
      <w:shd w:val="clear" w:color="auto" w:fill="FFFF99"/>
    </w:rPr>
  </w:style>
  <w:style w:type="character" w:customStyle="1" w:styleId="citetblnomove">
    <w:name w:val="cite_tbl_nomove"/>
    <w:rsid w:val="00FB1DC8"/>
    <w:rPr>
      <w:bdr w:val="none" w:sz="0" w:space="0" w:color="auto"/>
      <w:shd w:val="clear" w:color="auto" w:fill="FF99CC"/>
    </w:rPr>
  </w:style>
  <w:style w:type="paragraph" w:customStyle="1" w:styleId="Consortium">
    <w:name w:val="Consortium"/>
    <w:basedOn w:val="Normal"/>
    <w:qFormat/>
    <w:rsid w:val="00FB1DC8"/>
    <w:pPr>
      <w:spacing w:before="120"/>
    </w:pPr>
    <w:rPr>
      <w:rFonts w:cs="AdvTT41b192b8"/>
    </w:rPr>
  </w:style>
  <w:style w:type="paragraph" w:customStyle="1" w:styleId="ConsortiumAuthors">
    <w:name w:val="Consortium_Authors"/>
    <w:basedOn w:val="Authors"/>
    <w:qFormat/>
    <w:rsid w:val="00FB1DC8"/>
    <w:pPr>
      <w:autoSpaceDE w:val="0"/>
      <w:autoSpaceDN w:val="0"/>
      <w:adjustRightInd w:val="0"/>
    </w:pPr>
  </w:style>
  <w:style w:type="paragraph" w:customStyle="1" w:styleId="ConsortiumHead">
    <w:name w:val="Consortium_Head"/>
    <w:basedOn w:val="Normal"/>
    <w:qFormat/>
    <w:rsid w:val="00FB1DC8"/>
    <w:pPr>
      <w:keepNext/>
      <w:spacing w:before="240"/>
      <w:outlineLvl w:val="1"/>
    </w:pPr>
    <w:rPr>
      <w:b/>
      <w:kern w:val="28"/>
    </w:rPr>
  </w:style>
  <w:style w:type="character" w:customStyle="1" w:styleId="dbuniprot">
    <w:name w:val="db_uniprot"/>
    <w:qFormat/>
    <w:rsid w:val="00FB1DC8"/>
  </w:style>
  <w:style w:type="character" w:customStyle="1" w:styleId="dbtaxonomy">
    <w:name w:val="db_taxonomy"/>
    <w:qFormat/>
    <w:rsid w:val="00FB1DC8"/>
  </w:style>
  <w:style w:type="character" w:customStyle="1" w:styleId="dot">
    <w:name w:val="dot"/>
    <w:rsid w:val="00FB1DC8"/>
    <w:rPr>
      <w:color w:val="0000FF"/>
    </w:rPr>
  </w:style>
  <w:style w:type="paragraph" w:customStyle="1" w:styleId="FootnoteBody">
    <w:name w:val="Footnote_Body"/>
    <w:qFormat/>
    <w:rsid w:val="00FB1DC8"/>
    <w:pPr>
      <w:spacing w:before="120"/>
    </w:pPr>
    <w:rPr>
      <w:rFonts w:ascii="Times New Roman" w:hAnsi="Times New Roman"/>
      <w:sz w:val="18"/>
      <w:lang w:val="en-US" w:eastAsia="en-US"/>
    </w:rPr>
  </w:style>
  <w:style w:type="character" w:customStyle="1" w:styleId="monospace">
    <w:name w:val="monospace"/>
    <w:qFormat/>
    <w:rsid w:val="00FB1DC8"/>
    <w:rPr>
      <w:rFonts w:ascii="Courier New" w:hAnsi="Courier New"/>
      <w:sz w:val="16"/>
      <w:bdr w:val="none" w:sz="0" w:space="0" w:color="auto"/>
      <w:shd w:val="clear" w:color="auto" w:fill="DBE5F1"/>
    </w:rPr>
  </w:style>
  <w:style w:type="paragraph" w:customStyle="1" w:styleId="FootnoteArticle">
    <w:name w:val="Footnote_Article"/>
    <w:rsid w:val="00FB1DC8"/>
    <w:pPr>
      <w:spacing w:before="120"/>
    </w:pPr>
    <w:rPr>
      <w:rFonts w:ascii="Times New Roman" w:hAnsi="Times New Roman"/>
      <w:sz w:val="18"/>
      <w:lang w:val="en-US" w:eastAsia="en-US"/>
    </w:rPr>
  </w:style>
  <w:style w:type="character" w:customStyle="1" w:styleId="shaded">
    <w:name w:val="shaded"/>
    <w:qFormat/>
    <w:rsid w:val="00FB1DC8"/>
    <w:rPr>
      <w:bdr w:val="none" w:sz="0" w:space="0" w:color="auto"/>
      <w:shd w:val="clear" w:color="auto" w:fill="FFFF66"/>
    </w:rPr>
  </w:style>
  <w:style w:type="character" w:customStyle="1" w:styleId="sizing">
    <w:name w:val="sizing"/>
    <w:qFormat/>
    <w:rsid w:val="00FB1DC8"/>
    <w:rPr>
      <w:bdr w:val="none" w:sz="0" w:space="0" w:color="auto"/>
      <w:shd w:val="clear" w:color="auto" w:fill="EEA67E"/>
    </w:rPr>
  </w:style>
  <w:style w:type="paragraph" w:customStyle="1" w:styleId="CommEditor">
    <w:name w:val="CommEditor"/>
    <w:qFormat/>
    <w:rsid w:val="00FB1DC8"/>
    <w:pPr>
      <w:spacing w:before="120"/>
    </w:pPr>
    <w:rPr>
      <w:rFonts w:ascii="Times New Roman" w:hAnsi="Times New Roman"/>
      <w:sz w:val="18"/>
      <w:lang w:val="en-US" w:eastAsia="en-US"/>
    </w:rPr>
  </w:style>
  <w:style w:type="character" w:customStyle="1" w:styleId="addrline">
    <w:name w:val="addr_line"/>
    <w:qFormat/>
    <w:rsid w:val="00FB1DC8"/>
    <w:rPr>
      <w:bdr w:val="none" w:sz="0" w:space="0" w:color="auto"/>
      <w:shd w:val="clear" w:color="auto" w:fill="C4BC96"/>
    </w:rPr>
  </w:style>
  <w:style w:type="paragraph" w:customStyle="1" w:styleId="FootnoteOnline">
    <w:name w:val="Footnote_Online"/>
    <w:rsid w:val="00FB1DC8"/>
    <w:pPr>
      <w:spacing w:before="120"/>
    </w:pPr>
    <w:rPr>
      <w:rFonts w:ascii="Times New Roman" w:hAnsi="Times New Roman"/>
      <w:sz w:val="18"/>
      <w:lang w:val="en-US" w:eastAsia="en-US"/>
    </w:rPr>
  </w:style>
  <w:style w:type="paragraph" w:customStyle="1" w:styleId="FootnoteContrib">
    <w:name w:val="Footnote_Contrib"/>
    <w:qFormat/>
    <w:rsid w:val="00FB1DC8"/>
    <w:pPr>
      <w:spacing w:before="120"/>
    </w:pPr>
    <w:rPr>
      <w:rFonts w:ascii="Times New Roman" w:hAnsi="Times New Roman"/>
      <w:sz w:val="18"/>
      <w:lang w:val="en-US" w:eastAsia="en-US"/>
    </w:rPr>
  </w:style>
  <w:style w:type="character" w:customStyle="1" w:styleId="relatedarticle">
    <w:name w:val="related_article"/>
    <w:qFormat/>
    <w:rsid w:val="00FB1DC8"/>
    <w:rPr>
      <w:bdr w:val="none" w:sz="0" w:space="0" w:color="auto"/>
      <w:shd w:val="clear" w:color="auto" w:fill="8DB3E2"/>
    </w:rPr>
  </w:style>
  <w:style w:type="character" w:customStyle="1" w:styleId="suppurl">
    <w:name w:val="supp_url"/>
    <w:rsid w:val="00FB1DC8"/>
    <w:rPr>
      <w:bdr w:val="none" w:sz="0" w:space="0" w:color="auto"/>
      <w:shd w:val="clear" w:color="auto" w:fill="D6E3BC"/>
    </w:rPr>
  </w:style>
  <w:style w:type="character" w:customStyle="1" w:styleId="suppdoi">
    <w:name w:val="supp_doi"/>
    <w:qFormat/>
    <w:rsid w:val="00FB1DC8"/>
    <w:rPr>
      <w:bdr w:val="none" w:sz="0" w:space="0" w:color="auto"/>
      <w:shd w:val="clear" w:color="auto" w:fill="FFA1EB"/>
    </w:rPr>
  </w:style>
  <w:style w:type="character" w:customStyle="1" w:styleId="sansserif">
    <w:name w:val="sans_serif"/>
    <w:qFormat/>
    <w:rsid w:val="00FB1DC8"/>
    <w:rPr>
      <w:rFonts w:ascii="Arial" w:hAnsi="Arial"/>
      <w:bdr w:val="none" w:sz="0" w:space="0" w:color="auto"/>
      <w:shd w:val="clear" w:color="auto" w:fill="DBBDED"/>
    </w:rPr>
  </w:style>
  <w:style w:type="character" w:customStyle="1" w:styleId="relatedcomment">
    <w:name w:val="related_comment"/>
    <w:qFormat/>
    <w:rsid w:val="00FB1DC8"/>
    <w:rPr>
      <w:bdr w:val="none" w:sz="0" w:space="0" w:color="auto"/>
      <w:shd w:val="clear" w:color="auto" w:fill="D8E3F0"/>
    </w:rPr>
  </w:style>
  <w:style w:type="character" w:customStyle="1" w:styleId="relatedcompanion">
    <w:name w:val="related_companion"/>
    <w:qFormat/>
    <w:rsid w:val="00FB1DC8"/>
    <w:rPr>
      <w:bdr w:val="none" w:sz="0" w:space="0" w:color="auto"/>
      <w:shd w:val="clear" w:color="auto" w:fill="D6FBA5"/>
    </w:rPr>
  </w:style>
  <w:style w:type="paragraph" w:customStyle="1" w:styleId="SuppTitle">
    <w:name w:val="Supp_Title"/>
    <w:rsid w:val="00FB1DC8"/>
    <w:pPr>
      <w:keepNext/>
      <w:spacing w:before="240" w:after="120"/>
      <w:outlineLvl w:val="0"/>
    </w:pPr>
    <w:rPr>
      <w:rFonts w:ascii="Arial" w:hAnsi="Arial"/>
      <w:kern w:val="28"/>
      <w:sz w:val="28"/>
      <w:lang w:val="en-US" w:eastAsia="en-US"/>
    </w:rPr>
  </w:style>
  <w:style w:type="paragraph" w:customStyle="1" w:styleId="INIPageNumber">
    <w:name w:val="INI_PageNumber"/>
    <w:rsid w:val="00FB1DC8"/>
    <w:rPr>
      <w:rFonts w:ascii="Times New Roman" w:hAnsi="Times New Roman"/>
      <w:b/>
      <w:sz w:val="24"/>
      <w:szCs w:val="24"/>
      <w:lang w:val="en-US" w:eastAsia="en-US"/>
    </w:rPr>
  </w:style>
  <w:style w:type="character" w:customStyle="1" w:styleId="relatedletter">
    <w:name w:val="related_letter"/>
    <w:qFormat/>
    <w:rsid w:val="00FB1DC8"/>
    <w:rPr>
      <w:bdr w:val="none" w:sz="0" w:space="0" w:color="auto"/>
      <w:shd w:val="clear" w:color="auto" w:fill="C4BC96"/>
    </w:rPr>
  </w:style>
  <w:style w:type="paragraph" w:customStyle="1" w:styleId="SuppAudLegend">
    <w:name w:val="SuppAud_Legend"/>
    <w:rsid w:val="00FB1DC8"/>
    <w:pPr>
      <w:spacing w:before="120"/>
    </w:pPr>
    <w:rPr>
      <w:rFonts w:ascii="Times New Roman" w:hAnsi="Times New Roman"/>
      <w:lang w:val="en-US" w:eastAsia="en-US"/>
    </w:rPr>
  </w:style>
  <w:style w:type="paragraph" w:customStyle="1" w:styleId="SuppFigLegend">
    <w:name w:val="SuppFig_Legend"/>
    <w:rsid w:val="00FB1DC8"/>
    <w:pPr>
      <w:spacing w:before="240"/>
    </w:pPr>
    <w:rPr>
      <w:rFonts w:ascii="Times New Roman" w:hAnsi="Times New Roman"/>
      <w:sz w:val="24"/>
      <w:lang w:val="en-US" w:eastAsia="en-US"/>
    </w:rPr>
  </w:style>
  <w:style w:type="paragraph" w:customStyle="1" w:styleId="SuppTabTitle">
    <w:name w:val="SuppTab_Title"/>
    <w:rsid w:val="00FB1DC8"/>
    <w:pPr>
      <w:spacing w:before="240"/>
    </w:pPr>
    <w:rPr>
      <w:rFonts w:ascii="Arial" w:hAnsi="Arial"/>
      <w:b/>
      <w:lang w:val="en-US" w:eastAsia="en-US"/>
    </w:rPr>
  </w:style>
  <w:style w:type="paragraph" w:customStyle="1" w:styleId="SuppVidLegend">
    <w:name w:val="SuppVid_Legend"/>
    <w:rsid w:val="00FB1DC8"/>
    <w:pPr>
      <w:spacing w:before="120"/>
    </w:pPr>
    <w:rPr>
      <w:rFonts w:ascii="Times New Roman" w:hAnsi="Times New Roman"/>
      <w:lang w:val="en-US" w:eastAsia="en-US"/>
    </w:rPr>
  </w:style>
  <w:style w:type="character" w:customStyle="1" w:styleId="autext">
    <w:name w:val="au_text"/>
    <w:rsid w:val="00FB1DC8"/>
    <w:rPr>
      <w:color w:val="4A442A"/>
      <w:sz w:val="22"/>
      <w:bdr w:val="none" w:sz="0" w:space="0" w:color="auto"/>
      <w:shd w:val="clear" w:color="auto" w:fill="auto"/>
    </w:rPr>
  </w:style>
  <w:style w:type="character" w:customStyle="1" w:styleId="Contract-Number">
    <w:name w:val="Contract-Number"/>
    <w:qFormat/>
    <w:rsid w:val="00FB1DC8"/>
    <w:rPr>
      <w:bdr w:val="none" w:sz="0" w:space="0" w:color="auto"/>
      <w:shd w:val="clear" w:color="auto" w:fill="C6D9F1"/>
    </w:rPr>
  </w:style>
  <w:style w:type="character" w:customStyle="1" w:styleId="Contract-Sponsor">
    <w:name w:val="Contract-Sponsor"/>
    <w:qFormat/>
    <w:rsid w:val="00FB1DC8"/>
    <w:rPr>
      <w:bdr w:val="none" w:sz="0" w:space="0" w:color="auto"/>
      <w:shd w:val="clear" w:color="auto" w:fill="D6E3BC"/>
    </w:rPr>
  </w:style>
  <w:style w:type="character" w:customStyle="1" w:styleId="abbrev">
    <w:name w:val="abbrev"/>
    <w:qFormat/>
    <w:rsid w:val="00FB1DC8"/>
    <w:rPr>
      <w:color w:val="auto"/>
      <w:bdr w:val="none" w:sz="0" w:space="0" w:color="auto"/>
      <w:shd w:val="clear" w:color="auto" w:fill="C2CCE4"/>
    </w:rPr>
  </w:style>
  <w:style w:type="paragraph" w:customStyle="1" w:styleId="AbstractGraphical">
    <w:name w:val="Abstract_Graphical"/>
    <w:qFormat/>
    <w:rsid w:val="00FB1DC8"/>
    <w:pPr>
      <w:spacing w:before="120" w:after="120"/>
    </w:pPr>
    <w:rPr>
      <w:rFonts w:ascii="Times New Roman" w:hAnsi="Times New Roman"/>
      <w:lang w:val="en-US" w:eastAsia="en-US"/>
    </w:rPr>
  </w:style>
  <w:style w:type="character" w:customStyle="1" w:styleId="affncountry">
    <w:name w:val="affn_country"/>
    <w:rsid w:val="00FB1DC8"/>
    <w:rPr>
      <w:sz w:val="20"/>
      <w:bdr w:val="none" w:sz="0" w:space="0" w:color="auto"/>
      <w:shd w:val="clear" w:color="auto" w:fill="FF99CC"/>
    </w:rPr>
  </w:style>
  <w:style w:type="character" w:customStyle="1" w:styleId="affnemail">
    <w:name w:val="affn_email"/>
    <w:qFormat/>
    <w:rsid w:val="00FB1DC8"/>
    <w:rPr>
      <w:bdr w:val="none" w:sz="0" w:space="0" w:color="auto"/>
      <w:shd w:val="clear" w:color="auto" w:fill="FDE9D9"/>
    </w:rPr>
  </w:style>
  <w:style w:type="character" w:customStyle="1" w:styleId="affnfax">
    <w:name w:val="affn_fax"/>
    <w:qFormat/>
    <w:rsid w:val="00FB1DC8"/>
    <w:rPr>
      <w:shd w:val="clear" w:color="auto" w:fill="B2A1C7"/>
    </w:rPr>
  </w:style>
  <w:style w:type="character" w:customStyle="1" w:styleId="affninst">
    <w:name w:val="affn_inst"/>
    <w:rsid w:val="00FB1DC8"/>
    <w:rPr>
      <w:sz w:val="20"/>
      <w:bdr w:val="none" w:sz="0" w:space="0" w:color="auto"/>
      <w:shd w:val="clear" w:color="auto" w:fill="FFCC99"/>
    </w:rPr>
  </w:style>
  <w:style w:type="character" w:customStyle="1" w:styleId="affnphone">
    <w:name w:val="affn_phone"/>
    <w:qFormat/>
    <w:rsid w:val="00FB1DC8"/>
    <w:rPr>
      <w:bdr w:val="none" w:sz="0" w:space="0" w:color="auto"/>
      <w:shd w:val="clear" w:color="auto" w:fill="92CDDC"/>
    </w:rPr>
  </w:style>
  <w:style w:type="character" w:customStyle="1" w:styleId="affnstate">
    <w:name w:val="affn_state"/>
    <w:rsid w:val="00FB1DC8"/>
    <w:rPr>
      <w:sz w:val="20"/>
      <w:bdr w:val="none" w:sz="0" w:space="0" w:color="auto"/>
      <w:shd w:val="clear" w:color="auto" w:fill="FFFF99"/>
    </w:rPr>
  </w:style>
  <w:style w:type="paragraph" w:customStyle="1" w:styleId="APPList1">
    <w:name w:val="APP_List_1"/>
    <w:qFormat/>
    <w:rsid w:val="00FB1DC8"/>
    <w:pPr>
      <w:spacing w:before="120"/>
    </w:pPr>
    <w:rPr>
      <w:rFonts w:ascii="Times New Roman" w:hAnsi="Times New Roman"/>
      <w:sz w:val="24"/>
      <w:lang w:val="en-US" w:eastAsia="en-US"/>
    </w:rPr>
  </w:style>
  <w:style w:type="paragraph" w:customStyle="1" w:styleId="APPList2">
    <w:name w:val="APP_List_2"/>
    <w:qFormat/>
    <w:rsid w:val="00FB1DC8"/>
    <w:pPr>
      <w:spacing w:after="120"/>
      <w:ind w:firstLine="720"/>
    </w:pPr>
    <w:rPr>
      <w:rFonts w:ascii="Times New Roman" w:hAnsi="Times New Roman"/>
      <w:sz w:val="24"/>
      <w:lang w:val="en-US" w:eastAsia="en-US"/>
    </w:rPr>
  </w:style>
  <w:style w:type="paragraph" w:customStyle="1" w:styleId="APPList3">
    <w:name w:val="APP_List_3"/>
    <w:qFormat/>
    <w:rsid w:val="00FB1DC8"/>
    <w:pPr>
      <w:spacing w:after="120"/>
      <w:ind w:left="720" w:firstLine="720"/>
    </w:pPr>
    <w:rPr>
      <w:rFonts w:ascii="Times New Roman" w:hAnsi="Times New Roman"/>
      <w:sz w:val="24"/>
      <w:lang w:val="en-US" w:eastAsia="en-US"/>
    </w:rPr>
  </w:style>
  <w:style w:type="paragraph" w:customStyle="1" w:styleId="APPList4">
    <w:name w:val="APP_List_4"/>
    <w:qFormat/>
    <w:rsid w:val="00FB1DC8"/>
    <w:pPr>
      <w:spacing w:after="120"/>
      <w:ind w:left="1440" w:firstLine="720"/>
    </w:pPr>
    <w:rPr>
      <w:rFonts w:ascii="Times New Roman" w:hAnsi="Times New Roman"/>
      <w:sz w:val="24"/>
      <w:lang w:val="en-US" w:eastAsia="en-US"/>
    </w:rPr>
  </w:style>
  <w:style w:type="paragraph" w:customStyle="1" w:styleId="APPList5">
    <w:name w:val="APP_List_5"/>
    <w:qFormat/>
    <w:rsid w:val="00FB1DC8"/>
    <w:pPr>
      <w:spacing w:after="120"/>
      <w:ind w:left="2160" w:firstLine="720"/>
    </w:pPr>
    <w:rPr>
      <w:rFonts w:ascii="Times New Roman" w:hAnsi="Times New Roman"/>
      <w:sz w:val="24"/>
      <w:lang w:val="en-US" w:eastAsia="en-US"/>
    </w:rPr>
  </w:style>
  <w:style w:type="paragraph" w:customStyle="1" w:styleId="APPListUNNUM">
    <w:name w:val="APP_List_UNNUM"/>
    <w:qFormat/>
    <w:rsid w:val="00FB1DC8"/>
    <w:pPr>
      <w:spacing w:before="120"/>
      <w:ind w:left="720" w:hanging="360"/>
    </w:pPr>
    <w:rPr>
      <w:rFonts w:ascii="Times New Roman" w:hAnsi="Times New Roman"/>
      <w:sz w:val="24"/>
      <w:lang w:val="en-US" w:eastAsia="en-US"/>
    </w:rPr>
  </w:style>
  <w:style w:type="paragraph" w:customStyle="1" w:styleId="AppendixEquation">
    <w:name w:val="Appendix_Equation"/>
    <w:rsid w:val="00FB1DC8"/>
    <w:pPr>
      <w:spacing w:before="120"/>
      <w:ind w:left="1440" w:right="1440"/>
    </w:pPr>
    <w:rPr>
      <w:rFonts w:ascii="Times New Roman" w:hAnsi="Times New Roman"/>
      <w:szCs w:val="24"/>
      <w:lang w:val="en-US" w:eastAsia="en-US"/>
    </w:rPr>
  </w:style>
  <w:style w:type="paragraph" w:customStyle="1" w:styleId="AppendixEquationGroup">
    <w:name w:val="Appendix_Equation_Group"/>
    <w:qFormat/>
    <w:rsid w:val="00FB1DC8"/>
    <w:pPr>
      <w:spacing w:before="120" w:after="120"/>
      <w:ind w:left="720" w:right="720"/>
      <w:outlineLvl w:val="0"/>
    </w:pPr>
    <w:rPr>
      <w:rFonts w:ascii="Times New Roman" w:hAnsi="Times New Roman"/>
      <w:szCs w:val="24"/>
      <w:lang w:val="en-US" w:eastAsia="en-US"/>
    </w:rPr>
  </w:style>
  <w:style w:type="character" w:customStyle="1" w:styleId="audegmember">
    <w:name w:val="au_deg_member"/>
    <w:qFormat/>
    <w:rsid w:val="00FB1DC8"/>
    <w:rPr>
      <w:sz w:val="24"/>
      <w:bdr w:val="none" w:sz="0" w:space="0" w:color="auto"/>
      <w:shd w:val="clear" w:color="auto" w:fill="E36C0A"/>
    </w:rPr>
  </w:style>
  <w:style w:type="character" w:customStyle="1" w:styleId="bibelocation">
    <w:name w:val="bib_elocation"/>
    <w:qFormat/>
    <w:rsid w:val="00FB1DC8"/>
    <w:rPr>
      <w:rFonts w:ascii="Times New Roman" w:hAnsi="Times New Roman"/>
      <w:sz w:val="24"/>
      <w:bdr w:val="none" w:sz="0" w:space="0" w:color="auto"/>
      <w:shd w:val="clear" w:color="auto" w:fill="FDE9D9"/>
    </w:rPr>
  </w:style>
  <w:style w:type="paragraph" w:customStyle="1" w:styleId="BoxTextHead">
    <w:name w:val="Box_Text_Head"/>
    <w:rsid w:val="00FB1DC8"/>
    <w:pPr>
      <w:spacing w:before="240"/>
    </w:pPr>
    <w:rPr>
      <w:rFonts w:ascii="Arial" w:hAnsi="Arial"/>
      <w:b/>
      <w:kern w:val="28"/>
      <w:lang w:val="en-US" w:eastAsia="en-US"/>
    </w:rPr>
  </w:style>
  <w:style w:type="character" w:customStyle="1" w:styleId="citeaddr">
    <w:name w:val="cite_addr"/>
    <w:rsid w:val="00FB1DC8"/>
    <w:rPr>
      <w:bdr w:val="none" w:sz="0" w:space="0" w:color="auto"/>
      <w:shd w:val="clear" w:color="auto" w:fill="FFCCCC"/>
    </w:rPr>
  </w:style>
  <w:style w:type="character" w:customStyle="1" w:styleId="citevideo">
    <w:name w:val="cite_video"/>
    <w:qFormat/>
    <w:rsid w:val="00FB1DC8"/>
    <w:rPr>
      <w:color w:val="auto"/>
      <w:bdr w:val="none" w:sz="0" w:space="0" w:color="auto"/>
      <w:shd w:val="clear" w:color="auto" w:fill="99CC00"/>
    </w:rPr>
  </w:style>
  <w:style w:type="paragraph" w:customStyle="1" w:styleId="ContributedEqual">
    <w:name w:val="Contributed_Equal"/>
    <w:qFormat/>
    <w:rsid w:val="00FB1DC8"/>
    <w:pPr>
      <w:spacing w:before="120" w:after="120"/>
    </w:pPr>
    <w:rPr>
      <w:rFonts w:ascii="Times New Roman" w:hAnsi="Times New Roman"/>
      <w:lang w:val="en-US" w:eastAsia="en-US"/>
    </w:rPr>
  </w:style>
  <w:style w:type="paragraph" w:customStyle="1" w:styleId="Copyright">
    <w:name w:val="Copyright"/>
    <w:qFormat/>
    <w:rsid w:val="00FB1DC8"/>
    <w:rPr>
      <w:rFonts w:ascii="Times New Roman" w:hAnsi="Times New Roman"/>
      <w:lang w:val="en-US" w:eastAsia="en-US"/>
    </w:rPr>
  </w:style>
  <w:style w:type="character" w:customStyle="1" w:styleId="dbgene">
    <w:name w:val="db_gene"/>
    <w:rsid w:val="00FB1DC8"/>
    <w:rPr>
      <w:bdr w:val="none" w:sz="0" w:space="0" w:color="auto"/>
      <w:shd w:val="clear" w:color="auto" w:fill="E6E6E6"/>
    </w:rPr>
  </w:style>
  <w:style w:type="paragraph" w:customStyle="1" w:styleId="Deceased">
    <w:name w:val="Deceased"/>
    <w:qFormat/>
    <w:rsid w:val="00FB1DC8"/>
    <w:pPr>
      <w:spacing w:before="120" w:after="120"/>
    </w:pPr>
    <w:rPr>
      <w:rFonts w:ascii="Times New Roman" w:hAnsi="Times New Roman"/>
      <w:sz w:val="22"/>
      <w:lang w:val="en-US" w:eastAsia="en-US"/>
    </w:rPr>
  </w:style>
  <w:style w:type="paragraph" w:customStyle="1" w:styleId="Disclosure">
    <w:name w:val="Disclosure"/>
    <w:qFormat/>
    <w:rsid w:val="00FB1DC8"/>
    <w:pPr>
      <w:spacing w:before="120"/>
    </w:pPr>
    <w:rPr>
      <w:rFonts w:ascii="Times New Roman" w:hAnsi="Times New Roman"/>
      <w:sz w:val="18"/>
      <w:lang w:val="en-US" w:eastAsia="en-US"/>
    </w:rPr>
  </w:style>
  <w:style w:type="paragraph" w:customStyle="1" w:styleId="DOI">
    <w:name w:val="DOI"/>
    <w:qFormat/>
    <w:rsid w:val="00FB1DC8"/>
    <w:pPr>
      <w:spacing w:before="120"/>
    </w:pPr>
    <w:rPr>
      <w:rFonts w:ascii="Times New Roman" w:hAnsi="Times New Roman"/>
      <w:sz w:val="24"/>
      <w:lang w:val="en-US" w:eastAsia="en-US"/>
    </w:rPr>
  </w:style>
  <w:style w:type="paragraph" w:customStyle="1" w:styleId="Epigraph">
    <w:name w:val="Epigraph"/>
    <w:rsid w:val="00FB1DC8"/>
    <w:rPr>
      <w:rFonts w:ascii="Times New Roman" w:hAnsi="Times New Roman"/>
      <w:sz w:val="24"/>
      <w:szCs w:val="24"/>
      <w:lang w:val="en-US" w:eastAsia="en-US"/>
    </w:rPr>
  </w:style>
  <w:style w:type="paragraph" w:customStyle="1" w:styleId="EquationGroup">
    <w:name w:val="Equation_Group"/>
    <w:qFormat/>
    <w:rsid w:val="00FB1DC8"/>
    <w:pPr>
      <w:spacing w:before="120"/>
      <w:ind w:left="1440"/>
    </w:pPr>
    <w:rPr>
      <w:rFonts w:ascii="Times New Roman" w:hAnsi="Times New Roman"/>
      <w:lang w:val="en-US" w:eastAsia="en-US"/>
    </w:rPr>
  </w:style>
  <w:style w:type="character" w:customStyle="1" w:styleId="fixedgraphic">
    <w:name w:val="fixed_graphic"/>
    <w:rsid w:val="00FB1DC8"/>
    <w:rPr>
      <w:bdr w:val="none" w:sz="0" w:space="0" w:color="auto"/>
      <w:shd w:val="clear" w:color="auto" w:fill="99CCFF"/>
    </w:rPr>
  </w:style>
  <w:style w:type="paragraph" w:customStyle="1" w:styleId="FootnoteAddress">
    <w:name w:val="Footnote_Address"/>
    <w:qFormat/>
    <w:rsid w:val="00FB1DC8"/>
    <w:pPr>
      <w:spacing w:before="120"/>
    </w:pPr>
    <w:rPr>
      <w:rFonts w:ascii="Times New Roman" w:hAnsi="Times New Roman"/>
      <w:sz w:val="18"/>
      <w:lang w:val="en-US" w:eastAsia="en-US"/>
    </w:rPr>
  </w:style>
  <w:style w:type="paragraph" w:customStyle="1" w:styleId="FootnoteConf">
    <w:name w:val="Footnote_Conf"/>
    <w:qFormat/>
    <w:rsid w:val="00FB1DC8"/>
    <w:pPr>
      <w:spacing w:before="120"/>
    </w:pPr>
    <w:rPr>
      <w:rFonts w:ascii="Times New Roman" w:hAnsi="Times New Roman"/>
      <w:sz w:val="18"/>
      <w:lang w:val="en-US" w:eastAsia="en-US"/>
    </w:rPr>
  </w:style>
  <w:style w:type="paragraph" w:customStyle="1" w:styleId="FootnoteSupp">
    <w:name w:val="Footnote_Supp"/>
    <w:qFormat/>
    <w:rsid w:val="00FB1DC8"/>
    <w:pPr>
      <w:spacing w:before="120"/>
    </w:pPr>
    <w:rPr>
      <w:rFonts w:ascii="Times New Roman" w:hAnsi="Times New Roman"/>
      <w:sz w:val="18"/>
      <w:lang w:val="en-US" w:eastAsia="en-US"/>
    </w:rPr>
  </w:style>
  <w:style w:type="paragraph" w:customStyle="1" w:styleId="Funded">
    <w:name w:val="Funded"/>
    <w:qFormat/>
    <w:rsid w:val="00FB1DC8"/>
    <w:rPr>
      <w:rFonts w:ascii="Times New Roman" w:hAnsi="Times New Roman"/>
      <w:sz w:val="18"/>
      <w:lang w:val="en-US" w:eastAsia="en-US"/>
    </w:rPr>
  </w:style>
  <w:style w:type="character" w:customStyle="1" w:styleId="grantnum">
    <w:name w:val="grant_num"/>
    <w:qFormat/>
    <w:rsid w:val="00FB1DC8"/>
    <w:rPr>
      <w:bdr w:val="none" w:sz="0" w:space="0" w:color="auto"/>
      <w:shd w:val="clear" w:color="auto" w:fill="FDE9D9"/>
    </w:rPr>
  </w:style>
  <w:style w:type="character" w:customStyle="1" w:styleId="grantsponsor">
    <w:name w:val="grant_sponsor"/>
    <w:qFormat/>
    <w:rsid w:val="00FB1DC8"/>
    <w:rPr>
      <w:bdr w:val="none" w:sz="0" w:space="0" w:color="auto"/>
      <w:shd w:val="clear" w:color="auto" w:fill="C4BC96"/>
    </w:rPr>
  </w:style>
  <w:style w:type="paragraph" w:customStyle="1" w:styleId="Grants">
    <w:name w:val="Grants"/>
    <w:qFormat/>
    <w:rsid w:val="00FB1DC8"/>
    <w:pPr>
      <w:spacing w:before="120" w:after="120"/>
    </w:pPr>
    <w:rPr>
      <w:rFonts w:ascii="Times New Roman" w:hAnsi="Times New Roman"/>
      <w:sz w:val="18"/>
      <w:lang w:val="en-US" w:eastAsia="en-US"/>
    </w:rPr>
  </w:style>
  <w:style w:type="paragraph" w:customStyle="1" w:styleId="icon">
    <w:name w:val="icon"/>
    <w:basedOn w:val="AbstractGraphical"/>
    <w:qFormat/>
    <w:rsid w:val="00FB1DC8"/>
  </w:style>
  <w:style w:type="character" w:customStyle="1" w:styleId="logo">
    <w:name w:val="logo"/>
    <w:qFormat/>
    <w:rsid w:val="00FB1DC8"/>
    <w:rPr>
      <w:bdr w:val="none" w:sz="0" w:space="0" w:color="auto"/>
      <w:shd w:val="clear" w:color="auto" w:fill="FFCCFF"/>
    </w:rPr>
  </w:style>
  <w:style w:type="paragraph" w:customStyle="1" w:styleId="MediaBlock">
    <w:name w:val="Media_Block"/>
    <w:qFormat/>
    <w:rsid w:val="00FB1DC8"/>
    <w:rPr>
      <w:rFonts w:ascii="Times New Roman" w:hAnsi="Times New Roman"/>
      <w:color w:val="0033CC"/>
      <w:lang w:val="en-US" w:eastAsia="en-US"/>
    </w:rPr>
  </w:style>
  <w:style w:type="character" w:customStyle="1" w:styleId="on-behalf-of">
    <w:name w:val="on-behalf-of"/>
    <w:qFormat/>
    <w:rsid w:val="00FB1DC8"/>
    <w:rPr>
      <w:bdr w:val="none" w:sz="0" w:space="0" w:color="auto"/>
      <w:shd w:val="clear" w:color="auto" w:fill="E5DFEC"/>
    </w:rPr>
  </w:style>
  <w:style w:type="paragraph" w:customStyle="1" w:styleId="ORCID">
    <w:name w:val="ORCID"/>
    <w:qFormat/>
    <w:rsid w:val="00FB1DC8"/>
    <w:pPr>
      <w:spacing w:before="240" w:after="240"/>
    </w:pPr>
    <w:rPr>
      <w:rFonts w:ascii="Times New Roman" w:hAnsi="Times New Roman"/>
      <w:sz w:val="18"/>
      <w:lang w:val="en-US" w:eastAsia="en-US"/>
    </w:rPr>
  </w:style>
  <w:style w:type="paragraph" w:customStyle="1" w:styleId="Preformat">
    <w:name w:val="Preformat"/>
    <w:qFormat/>
    <w:rsid w:val="00FB1DC8"/>
    <w:pPr>
      <w:spacing w:before="120"/>
    </w:pPr>
    <w:rPr>
      <w:rFonts w:ascii="Courier New" w:hAnsi="Courier New"/>
      <w:lang w:val="en-US" w:eastAsia="en-US"/>
    </w:rPr>
  </w:style>
  <w:style w:type="paragraph" w:customStyle="1" w:styleId="PullQuote">
    <w:name w:val="Pull_Quote"/>
    <w:rsid w:val="00FB1DC8"/>
    <w:pPr>
      <w:spacing w:before="120"/>
      <w:ind w:left="720"/>
    </w:pPr>
    <w:rPr>
      <w:rFonts w:ascii="Times New Roman" w:hAnsi="Times New Roman"/>
      <w:i/>
      <w:color w:val="4F81BD"/>
      <w:sz w:val="24"/>
      <w:lang w:val="en-US" w:eastAsia="en-US"/>
    </w:rPr>
  </w:style>
  <w:style w:type="character" w:customStyle="1" w:styleId="relatedarticle-reference">
    <w:name w:val="related_article-reference"/>
    <w:qFormat/>
    <w:rsid w:val="00FB1DC8"/>
    <w:rPr>
      <w:color w:val="31849B"/>
      <w:bdr w:val="none" w:sz="0" w:space="0" w:color="auto"/>
      <w:shd w:val="clear" w:color="auto" w:fill="FBD4B4"/>
    </w:rPr>
  </w:style>
  <w:style w:type="character" w:customStyle="1" w:styleId="relatedcorrected">
    <w:name w:val="related_corrected"/>
    <w:qFormat/>
    <w:rsid w:val="00FB1DC8"/>
    <w:rPr>
      <w:color w:val="984806"/>
      <w:bdr w:val="none" w:sz="0" w:space="0" w:color="auto"/>
      <w:shd w:val="clear" w:color="auto" w:fill="8DB3E2"/>
    </w:rPr>
  </w:style>
  <w:style w:type="character" w:customStyle="1" w:styleId="relatedretracted">
    <w:name w:val="related_retracted"/>
    <w:qFormat/>
    <w:rsid w:val="00FB1DC8"/>
    <w:rPr>
      <w:color w:val="943634"/>
      <w:bdr w:val="none" w:sz="0" w:space="0" w:color="auto"/>
      <w:shd w:val="clear" w:color="auto" w:fill="E5B8B7"/>
    </w:rPr>
  </w:style>
  <w:style w:type="paragraph" w:customStyle="1" w:styleId="SplitArticle">
    <w:name w:val="Split_Article"/>
    <w:qFormat/>
    <w:rsid w:val="00FB1DC8"/>
    <w:pPr>
      <w:spacing w:before="240"/>
    </w:pPr>
    <w:rPr>
      <w:rFonts w:ascii="Arial" w:hAnsi="Arial"/>
      <w:b/>
      <w:kern w:val="28"/>
      <w:sz w:val="28"/>
      <w:lang w:val="en-US" w:eastAsia="en-US"/>
    </w:rPr>
  </w:style>
  <w:style w:type="paragraph" w:customStyle="1" w:styleId="SupplementaryMaterial">
    <w:name w:val="Supplementary_Material"/>
    <w:rsid w:val="00FB1DC8"/>
    <w:rPr>
      <w:rFonts w:ascii="Times New Roman" w:hAnsi="Times New Roman"/>
      <w:sz w:val="24"/>
      <w:szCs w:val="24"/>
      <w:lang w:val="en-US" w:eastAsia="en-US"/>
    </w:rPr>
  </w:style>
  <w:style w:type="paragraph" w:customStyle="1" w:styleId="SuppVidLegCont">
    <w:name w:val="SuppVid_Leg_Cont"/>
    <w:qFormat/>
    <w:rsid w:val="00FB1DC8"/>
    <w:pPr>
      <w:spacing w:before="120" w:after="120"/>
    </w:pPr>
    <w:rPr>
      <w:rFonts w:ascii="Times New Roman" w:hAnsi="Times New Roman"/>
      <w:lang w:val="en-US" w:eastAsia="en-US"/>
    </w:rPr>
  </w:style>
  <w:style w:type="paragraph" w:customStyle="1" w:styleId="Synopsis">
    <w:name w:val="Synopsis"/>
    <w:qFormat/>
    <w:rsid w:val="00FB1DC8"/>
    <w:pPr>
      <w:spacing w:before="120" w:after="120"/>
    </w:pPr>
    <w:rPr>
      <w:rFonts w:ascii="Arial" w:hAnsi="Arial"/>
      <w:lang w:val="en-US" w:eastAsia="en-US"/>
    </w:rPr>
  </w:style>
  <w:style w:type="character" w:customStyle="1" w:styleId="bibconfacronym">
    <w:name w:val="bib_confacronym"/>
    <w:rsid w:val="00FB1DC8"/>
    <w:rPr>
      <w:rFonts w:ascii="Times New Roman" w:hAnsi="Times New Roman"/>
      <w:sz w:val="24"/>
      <w:bdr w:val="none" w:sz="0" w:space="0" w:color="auto"/>
      <w:shd w:val="clear" w:color="auto" w:fill="FD77F3"/>
    </w:rPr>
  </w:style>
  <w:style w:type="paragraph" w:customStyle="1" w:styleId="FootnoteBodyHead">
    <w:name w:val="Footnote_Body_Head"/>
    <w:basedOn w:val="H1"/>
    <w:qFormat/>
    <w:rsid w:val="00FB1DC8"/>
    <w:pPr>
      <w:pBdr>
        <w:top w:val="single" w:sz="4" w:space="1" w:color="auto"/>
      </w:pBdr>
      <w:spacing w:before="360"/>
    </w:pPr>
    <w:rPr>
      <w:rFonts w:ascii="Arial Black" w:hAnsi="Arial Black"/>
      <w:sz w:val="26"/>
    </w:rPr>
  </w:style>
  <w:style w:type="paragraph" w:customStyle="1" w:styleId="Byline">
    <w:name w:val="Byline"/>
    <w:qFormat/>
    <w:rsid w:val="00FB1DC8"/>
    <w:rPr>
      <w:rFonts w:ascii="Times New Roman" w:hAnsi="Times New Roman"/>
      <w:lang w:val="en-US" w:eastAsia="en-US"/>
    </w:rPr>
  </w:style>
  <w:style w:type="character" w:customStyle="1" w:styleId="bibconfdate">
    <w:name w:val="bib_confdate"/>
    <w:rsid w:val="00FB1DC8"/>
    <w:rPr>
      <w:rFonts w:ascii="Times New Roman" w:hAnsi="Times New Roman"/>
      <w:sz w:val="24"/>
      <w:bdr w:val="none" w:sz="0" w:space="0" w:color="auto"/>
      <w:shd w:val="clear" w:color="auto" w:fill="3CE0C1"/>
    </w:rPr>
  </w:style>
  <w:style w:type="character" w:customStyle="1" w:styleId="bibconference">
    <w:name w:val="bib_conference"/>
    <w:rsid w:val="00FB1DC8"/>
    <w:rPr>
      <w:rFonts w:ascii="Times New Roman" w:hAnsi="Times New Roman"/>
      <w:sz w:val="24"/>
      <w:bdr w:val="none" w:sz="0" w:space="0" w:color="auto"/>
      <w:shd w:val="clear" w:color="auto" w:fill="9CB3FE"/>
    </w:rPr>
  </w:style>
  <w:style w:type="character" w:customStyle="1" w:styleId="bibconflocation">
    <w:name w:val="bib_conflocation"/>
    <w:rsid w:val="00FB1DC8"/>
    <w:rPr>
      <w:rFonts w:ascii="Times New Roman" w:hAnsi="Times New Roman"/>
      <w:sz w:val="24"/>
      <w:bdr w:val="none" w:sz="0" w:space="0" w:color="auto"/>
      <w:shd w:val="clear" w:color="auto" w:fill="EC493C"/>
    </w:rPr>
  </w:style>
  <w:style w:type="character" w:customStyle="1" w:styleId="bibconfpaper">
    <w:name w:val="bib_confpaper"/>
    <w:rsid w:val="00FB1DC8"/>
    <w:rPr>
      <w:rFonts w:ascii="Times New Roman" w:hAnsi="Times New Roman"/>
      <w:sz w:val="24"/>
      <w:bdr w:val="none" w:sz="0" w:space="0" w:color="auto"/>
      <w:shd w:val="clear" w:color="auto" w:fill="61FF65"/>
    </w:rPr>
  </w:style>
  <w:style w:type="character" w:customStyle="1" w:styleId="bibconfproceedings">
    <w:name w:val="bib_confproceedings"/>
    <w:rsid w:val="00FB1DC8"/>
    <w:rPr>
      <w:rFonts w:ascii="Times New Roman" w:hAnsi="Times New Roman"/>
      <w:sz w:val="24"/>
      <w:bdr w:val="none" w:sz="0" w:space="0" w:color="auto"/>
      <w:shd w:val="clear" w:color="auto" w:fill="FDBA35"/>
    </w:rPr>
  </w:style>
  <w:style w:type="character" w:customStyle="1" w:styleId="bibpapernumber">
    <w:name w:val="bib_papernumber"/>
    <w:uiPriority w:val="1"/>
    <w:rsid w:val="00FB1DC8"/>
    <w:rPr>
      <w:rFonts w:ascii="Times New Roman" w:hAnsi="Times New Roman"/>
      <w:sz w:val="24"/>
      <w:bdr w:val="none" w:sz="0" w:space="0" w:color="auto"/>
      <w:shd w:val="clear" w:color="auto" w:fill="FFFF66"/>
    </w:rPr>
  </w:style>
  <w:style w:type="character" w:customStyle="1" w:styleId="bibtitle0">
    <w:name w:val="bib_title"/>
    <w:qFormat/>
    <w:rsid w:val="00FB1DC8"/>
    <w:rPr>
      <w:sz w:val="24"/>
      <w:bdr w:val="none" w:sz="0" w:space="0" w:color="auto"/>
      <w:shd w:val="clear" w:color="auto" w:fill="CCECFF"/>
    </w:rPr>
  </w:style>
  <w:style w:type="character" w:customStyle="1" w:styleId="bibellipsis">
    <w:name w:val="bib_ellipsis"/>
    <w:qFormat/>
    <w:rsid w:val="00FB1DC8"/>
    <w:rPr>
      <w:bdr w:val="none" w:sz="0" w:space="0" w:color="auto"/>
      <w:shd w:val="clear" w:color="auto" w:fill="B8CCE4"/>
    </w:rPr>
  </w:style>
  <w:style w:type="paragraph" w:customStyle="1" w:styleId="ExtractList">
    <w:name w:val="Extract_List"/>
    <w:qFormat/>
    <w:rsid w:val="00FB1DC8"/>
    <w:pPr>
      <w:ind w:left="2160"/>
    </w:pPr>
    <w:rPr>
      <w:rFonts w:ascii="Times New Roman" w:hAnsi="Times New Roman"/>
      <w:lang w:val="en-US" w:eastAsia="en-US"/>
    </w:rPr>
  </w:style>
  <w:style w:type="character" w:customStyle="1" w:styleId="citehypothesis">
    <w:name w:val="cite_hypothesis"/>
    <w:qFormat/>
    <w:rsid w:val="00FB1DC8"/>
    <w:rPr>
      <w:shd w:val="clear" w:color="auto" w:fill="31849B"/>
    </w:rPr>
  </w:style>
  <w:style w:type="paragraph" w:customStyle="1" w:styleId="HypothesisList">
    <w:name w:val="Hypothesis_List"/>
    <w:basedOn w:val="APPList1"/>
    <w:qFormat/>
    <w:rsid w:val="00FB1DC8"/>
    <w:rPr>
      <w:sz w:val="20"/>
    </w:rPr>
  </w:style>
  <w:style w:type="paragraph" w:customStyle="1" w:styleId="AppendixH1">
    <w:name w:val="Appendix_H1"/>
    <w:qFormat/>
    <w:rsid w:val="00FB1DC8"/>
    <w:pPr>
      <w:spacing w:before="240"/>
    </w:pPr>
    <w:rPr>
      <w:rFonts w:ascii="Arial" w:hAnsi="Arial"/>
      <w:b/>
      <w:kern w:val="28"/>
      <w:sz w:val="28"/>
      <w:lang w:val="en-US" w:eastAsia="en-US"/>
    </w:rPr>
  </w:style>
  <w:style w:type="paragraph" w:customStyle="1" w:styleId="AppendixH2">
    <w:name w:val="Appendix_H2"/>
    <w:qFormat/>
    <w:rsid w:val="00FB1DC8"/>
    <w:pPr>
      <w:spacing w:before="240"/>
    </w:pPr>
    <w:rPr>
      <w:rFonts w:ascii="Arial" w:hAnsi="Arial"/>
      <w:b/>
      <w:kern w:val="28"/>
      <w:sz w:val="28"/>
      <w:lang w:val="en-US" w:eastAsia="en-US"/>
    </w:rPr>
  </w:style>
  <w:style w:type="paragraph" w:customStyle="1" w:styleId="AppendixH3">
    <w:name w:val="Appendix_H3"/>
    <w:qFormat/>
    <w:rsid w:val="00FB1DC8"/>
    <w:pPr>
      <w:spacing w:before="120"/>
    </w:pPr>
    <w:rPr>
      <w:rFonts w:ascii="Arial" w:hAnsi="Arial"/>
      <w:kern w:val="28"/>
      <w:sz w:val="24"/>
      <w:lang w:val="en-US" w:eastAsia="en-US"/>
    </w:rPr>
  </w:style>
  <w:style w:type="paragraph" w:customStyle="1" w:styleId="APPListBUL">
    <w:name w:val="APP_List_BUL"/>
    <w:qFormat/>
    <w:rsid w:val="00FB1DC8"/>
    <w:pPr>
      <w:spacing w:before="120"/>
      <w:ind w:left="432" w:hanging="144"/>
    </w:pPr>
    <w:rPr>
      <w:rFonts w:ascii="Times New Roman" w:hAnsi="Times New Roman"/>
      <w:sz w:val="24"/>
      <w:lang w:val="en-US" w:eastAsia="en-US"/>
    </w:rPr>
  </w:style>
  <w:style w:type="paragraph" w:customStyle="1" w:styleId="APPListNUM">
    <w:name w:val="APP_List_NUM"/>
    <w:qFormat/>
    <w:rsid w:val="00FB1DC8"/>
    <w:pPr>
      <w:spacing w:before="120"/>
      <w:ind w:left="288"/>
    </w:pPr>
    <w:rPr>
      <w:rFonts w:ascii="Times New Roman" w:hAnsi="Times New Roman"/>
      <w:sz w:val="24"/>
      <w:lang w:val="en-US" w:eastAsia="en-US"/>
    </w:rPr>
  </w:style>
  <w:style w:type="paragraph" w:customStyle="1" w:styleId="SuppBibTitle">
    <w:name w:val="Supp_Bib_Title"/>
    <w:qFormat/>
    <w:rsid w:val="00FB1DC8"/>
    <w:pPr>
      <w:spacing w:before="240" w:after="120"/>
    </w:pPr>
    <w:rPr>
      <w:rFonts w:ascii="Times New Roman" w:hAnsi="Times New Roman"/>
      <w:b/>
      <w:kern w:val="28"/>
      <w:sz w:val="24"/>
      <w:lang w:val="en-US" w:eastAsia="en-US"/>
    </w:rPr>
  </w:style>
  <w:style w:type="paragraph" w:customStyle="1" w:styleId="BoxFootnote">
    <w:name w:val="Box_Footnote"/>
    <w:qFormat/>
    <w:rsid w:val="00FB1DC8"/>
    <w:pPr>
      <w:spacing w:before="120" w:after="60"/>
    </w:pPr>
    <w:rPr>
      <w:rFonts w:ascii="Times New Roman" w:hAnsi="Times New Roman"/>
      <w:sz w:val="18"/>
      <w:lang w:val="en-US" w:eastAsia="en-US"/>
    </w:rPr>
  </w:style>
  <w:style w:type="character" w:customStyle="1" w:styleId="dbfungidb">
    <w:name w:val="db_fungidb"/>
    <w:qFormat/>
    <w:rsid w:val="00FB1DC8"/>
    <w:rPr>
      <w:color w:val="auto"/>
      <w:bdr w:val="none" w:sz="0" w:space="0" w:color="auto"/>
      <w:shd w:val="clear" w:color="auto" w:fill="DDD9C3"/>
    </w:rPr>
  </w:style>
  <w:style w:type="paragraph" w:customStyle="1" w:styleId="SuppBoxFootnote">
    <w:name w:val="SuppBox_Footnote"/>
    <w:qFormat/>
    <w:rsid w:val="00FB1DC8"/>
    <w:pPr>
      <w:spacing w:before="120" w:after="60"/>
    </w:pPr>
    <w:rPr>
      <w:rFonts w:ascii="Times New Roman" w:hAnsi="Times New Roman"/>
      <w:sz w:val="18"/>
      <w:szCs w:val="24"/>
      <w:lang w:val="en-US" w:eastAsia="en-US"/>
    </w:rPr>
  </w:style>
  <w:style w:type="paragraph" w:customStyle="1" w:styleId="SuppBoxH1">
    <w:name w:val="SuppBox_H1"/>
    <w:qFormat/>
    <w:rsid w:val="00FB1DC8"/>
    <w:pPr>
      <w:spacing w:before="240"/>
    </w:pPr>
    <w:rPr>
      <w:rFonts w:ascii="Arial" w:hAnsi="Arial"/>
      <w:b/>
      <w:kern w:val="28"/>
      <w:lang w:val="en-US" w:eastAsia="en-US"/>
    </w:rPr>
  </w:style>
  <w:style w:type="paragraph" w:customStyle="1" w:styleId="SuppBoxH2">
    <w:name w:val="SuppBox_H2"/>
    <w:qFormat/>
    <w:rsid w:val="00FB1DC8"/>
    <w:pPr>
      <w:spacing w:before="240"/>
    </w:pPr>
    <w:rPr>
      <w:rFonts w:ascii="Arial" w:hAnsi="Arial"/>
      <w:b/>
      <w:i/>
      <w:kern w:val="28"/>
      <w:lang w:val="en-US" w:eastAsia="en-US"/>
    </w:rPr>
  </w:style>
  <w:style w:type="paragraph" w:customStyle="1" w:styleId="SuppBoxH3">
    <w:name w:val="SuppBox_H3"/>
    <w:qFormat/>
    <w:rsid w:val="00FB1DC8"/>
    <w:rPr>
      <w:rFonts w:ascii="Arial" w:hAnsi="Arial"/>
      <w:kern w:val="28"/>
      <w:lang w:val="en-US" w:eastAsia="en-US"/>
    </w:rPr>
  </w:style>
  <w:style w:type="paragraph" w:customStyle="1" w:styleId="SuppBoxText">
    <w:name w:val="SuppBox_Text"/>
    <w:qFormat/>
    <w:rsid w:val="00FB1DC8"/>
    <w:pPr>
      <w:spacing w:before="120"/>
    </w:pPr>
    <w:rPr>
      <w:rFonts w:ascii="Arial" w:hAnsi="Arial"/>
      <w:lang w:val="en-US" w:eastAsia="en-US"/>
    </w:rPr>
  </w:style>
  <w:style w:type="paragraph" w:customStyle="1" w:styleId="SuppBoxTextHead">
    <w:name w:val="SuppBox_Text_Head"/>
    <w:qFormat/>
    <w:rsid w:val="00FB1DC8"/>
    <w:pPr>
      <w:spacing w:before="120"/>
    </w:pPr>
    <w:rPr>
      <w:rFonts w:ascii="Times New Roman" w:hAnsi="Times New Roman"/>
      <w:b/>
      <w:sz w:val="24"/>
      <w:szCs w:val="24"/>
      <w:lang w:val="en-US" w:eastAsia="en-US"/>
    </w:rPr>
  </w:style>
  <w:style w:type="paragraph" w:customStyle="1" w:styleId="FootnoteFront">
    <w:name w:val="Footnote_Front"/>
    <w:qFormat/>
    <w:rsid w:val="00FB1DC8"/>
    <w:pPr>
      <w:spacing w:before="120" w:after="120"/>
    </w:pPr>
    <w:rPr>
      <w:rFonts w:ascii="Times New Roman" w:hAnsi="Times New Roman"/>
      <w:sz w:val="18"/>
      <w:lang w:val="en-US" w:eastAsia="en-US"/>
    </w:rPr>
  </w:style>
  <w:style w:type="paragraph" w:customStyle="1" w:styleId="FootnoteBack">
    <w:name w:val="Footnote_Back"/>
    <w:qFormat/>
    <w:rsid w:val="00FB1DC8"/>
    <w:pPr>
      <w:spacing w:before="120" w:after="120"/>
    </w:pPr>
    <w:rPr>
      <w:rFonts w:ascii="Times New Roman" w:hAnsi="Times New Roman"/>
      <w:sz w:val="18"/>
      <w:lang w:val="en-US" w:eastAsia="en-US"/>
    </w:rPr>
  </w:style>
  <w:style w:type="paragraph" w:customStyle="1" w:styleId="FootnoteCont">
    <w:name w:val="Footnote_Cont"/>
    <w:qFormat/>
    <w:rsid w:val="00FB1DC8"/>
    <w:pPr>
      <w:spacing w:before="120"/>
    </w:pPr>
    <w:rPr>
      <w:rFonts w:ascii="Times New Roman" w:hAnsi="Times New Roman"/>
      <w:sz w:val="18"/>
      <w:lang w:val="en-US" w:eastAsia="en-US"/>
    </w:rPr>
  </w:style>
  <w:style w:type="character" w:customStyle="1" w:styleId="typefi">
    <w:name w:val="typefi"/>
    <w:qFormat/>
    <w:rsid w:val="00FB1DC8"/>
    <w:rPr>
      <w:bdr w:val="none" w:sz="0" w:space="0" w:color="auto"/>
      <w:shd w:val="clear" w:color="auto" w:fill="F2DBDB"/>
    </w:rPr>
  </w:style>
  <w:style w:type="paragraph" w:customStyle="1" w:styleId="EditorNote">
    <w:name w:val="Editor_Note"/>
    <w:qFormat/>
    <w:rsid w:val="00FB1DC8"/>
    <w:rPr>
      <w:rFonts w:ascii="Times New Roman" w:hAnsi="Times New Roman"/>
      <w:sz w:val="24"/>
      <w:lang w:val="en-US" w:eastAsia="en-US"/>
    </w:rPr>
  </w:style>
  <w:style w:type="paragraph" w:customStyle="1" w:styleId="FootnoteArchive">
    <w:name w:val="Footnote_Archive"/>
    <w:qFormat/>
    <w:rsid w:val="00FB1DC8"/>
    <w:rPr>
      <w:rFonts w:ascii="Times New Roman" w:hAnsi="Times New Roman"/>
      <w:sz w:val="18"/>
      <w:lang w:val="en-US" w:eastAsia="en-US"/>
    </w:rPr>
  </w:style>
  <w:style w:type="paragraph" w:customStyle="1" w:styleId="EditorTitle">
    <w:name w:val="Editor_Title"/>
    <w:qFormat/>
    <w:rsid w:val="00FB1DC8"/>
    <w:rPr>
      <w:rFonts w:ascii="Times New Roman" w:hAnsi="Times New Roman"/>
      <w:b/>
      <w:sz w:val="24"/>
      <w:lang w:val="en-US" w:eastAsia="en-US"/>
    </w:rPr>
  </w:style>
  <w:style w:type="paragraph" w:customStyle="1" w:styleId="Significance">
    <w:name w:val="Significance"/>
    <w:rsid w:val="00FB1DC8"/>
    <w:pPr>
      <w:spacing w:before="240"/>
    </w:pPr>
    <w:rPr>
      <w:rFonts w:ascii="Arial" w:hAnsi="Arial"/>
      <w:sz w:val="24"/>
      <w:szCs w:val="24"/>
      <w:lang w:val="en-US" w:eastAsia="en-US"/>
    </w:rPr>
  </w:style>
  <w:style w:type="character" w:customStyle="1" w:styleId="Correspondenceemail">
    <w:name w:val="Correspondence_email"/>
    <w:rsid w:val="00FB1DC8"/>
    <w:rPr>
      <w:color w:val="auto"/>
      <w:bdr w:val="none" w:sz="0" w:space="0" w:color="auto"/>
      <w:shd w:val="clear" w:color="auto" w:fill="DDD9C3"/>
    </w:rPr>
  </w:style>
  <w:style w:type="paragraph" w:customStyle="1" w:styleId="SignificanceHead">
    <w:name w:val="Significance_Head"/>
    <w:rsid w:val="00FB1DC8"/>
    <w:pPr>
      <w:spacing w:before="240"/>
    </w:pPr>
    <w:rPr>
      <w:rFonts w:ascii="Arial" w:hAnsi="Arial"/>
      <w:b/>
      <w:sz w:val="28"/>
      <w:szCs w:val="24"/>
      <w:lang w:val="en-US" w:eastAsia="en-US"/>
    </w:rPr>
  </w:style>
  <w:style w:type="character" w:customStyle="1" w:styleId="bibdoi-au">
    <w:name w:val="bib_doi-au"/>
    <w:qFormat/>
    <w:rsid w:val="00FB1DC8"/>
    <w:rPr>
      <w:bdr w:val="none" w:sz="0" w:space="0" w:color="auto"/>
      <w:shd w:val="clear" w:color="auto" w:fill="C4BC96"/>
    </w:rPr>
  </w:style>
  <w:style w:type="paragraph" w:customStyle="1" w:styleId="Endnote">
    <w:name w:val="Endnote"/>
    <w:rsid w:val="00FB1DC8"/>
    <w:pPr>
      <w:spacing w:before="120"/>
      <w:ind w:left="360" w:hanging="360"/>
    </w:pPr>
    <w:rPr>
      <w:rFonts w:ascii="Times New Roman" w:hAnsi="Times New Roman"/>
      <w:sz w:val="24"/>
      <w:lang w:val="en-US" w:eastAsia="en-US"/>
    </w:rPr>
  </w:style>
  <w:style w:type="paragraph" w:customStyle="1" w:styleId="Subject">
    <w:name w:val="Subject"/>
    <w:rsid w:val="00FB1DC8"/>
    <w:pPr>
      <w:spacing w:before="240"/>
    </w:pPr>
    <w:rPr>
      <w:rFonts w:ascii="Arial" w:hAnsi="Arial"/>
      <w:b/>
      <w:color w:val="0000FF"/>
      <w:kern w:val="28"/>
      <w:sz w:val="24"/>
      <w:lang w:val="en-US" w:eastAsia="en-US"/>
    </w:rPr>
  </w:style>
  <w:style w:type="paragraph" w:customStyle="1" w:styleId="Summary">
    <w:name w:val="Summary"/>
    <w:basedOn w:val="Abstract"/>
    <w:qFormat/>
    <w:rsid w:val="00FB1DC8"/>
    <w:pPr>
      <w:spacing w:after="120"/>
    </w:pPr>
  </w:style>
  <w:style w:type="paragraph" w:customStyle="1" w:styleId="FollowUp">
    <w:name w:val="Follow_Up"/>
    <w:qFormat/>
    <w:rsid w:val="00FB1DC8"/>
    <w:rPr>
      <w:rFonts w:ascii="Times New Roman" w:hAnsi="Times New Roman"/>
      <w:sz w:val="24"/>
      <w:lang w:val="en-US" w:eastAsia="en-US"/>
    </w:rPr>
  </w:style>
  <w:style w:type="paragraph" w:customStyle="1" w:styleId="IneraCharStyleParag201811261340">
    <w:name w:val="Inera_CharStyleParag201811261340"/>
    <w:basedOn w:val="Normal"/>
    <w:link w:val="IneraCharStyleParag201811261340Char"/>
    <w:rsid w:val="00F354D5"/>
    <w:rPr>
      <w:kern w:val="28"/>
    </w:rPr>
  </w:style>
  <w:style w:type="character" w:customStyle="1" w:styleId="IneraCharStyleParag201811261340Char">
    <w:name w:val="Inera_CharStyleParag201811261340 Char"/>
    <w:basedOn w:val="ArticleTitleChar"/>
    <w:link w:val="IneraCharStyleParag201811261340"/>
    <w:rsid w:val="00F354D5"/>
    <w:rPr>
      <w:rFonts w:ascii="Times New Roman" w:hAnsi="Times New Roman"/>
      <w:b w:val="0"/>
      <w:kern w:val="28"/>
      <w:sz w:val="24"/>
      <w:szCs w:val="24"/>
      <w:lang w:val="en-US" w:eastAsia="en-US"/>
    </w:rPr>
  </w:style>
  <w:style w:type="character" w:customStyle="1" w:styleId="FigureLegendChar">
    <w:name w:val="Figure_Legend Char"/>
    <w:basedOn w:val="DefaultParagraphFont"/>
    <w:link w:val="FigureLegend"/>
    <w:rsid w:val="00C41F38"/>
    <w:rPr>
      <w:rFonts w:ascii="Times New Roman" w:hAnsi="Times New Roman"/>
      <w:sz w:val="24"/>
      <w:lang w:val="en-US" w:eastAsia="en-US"/>
    </w:rPr>
  </w:style>
  <w:style w:type="character" w:customStyle="1" w:styleId="SubtitleChar11">
    <w:name w:val="Subtitle Char11"/>
    <w:basedOn w:val="DefaultParagraphFont"/>
    <w:uiPriority w:val="11"/>
    <w:rsid w:val="00F6305E"/>
    <w:rPr>
      <w:rFonts w:asciiTheme="majorHAnsi" w:eastAsiaTheme="majorEastAsia" w:hAnsiTheme="majorHAnsi" w:cs="Times New Roman"/>
      <w:i/>
      <w:iCs/>
      <w:color w:val="4F81BD" w:themeColor="accent1"/>
      <w:spacing w:val="15"/>
      <w:sz w:val="24"/>
      <w:szCs w:val="24"/>
      <w:lang w:val="en-US" w:eastAsia="en-US"/>
    </w:rPr>
  </w:style>
  <w:style w:type="character" w:customStyle="1" w:styleId="PlainTextChar11">
    <w:name w:val="Plain Text Char11"/>
    <w:basedOn w:val="DefaultParagraphFont"/>
    <w:uiPriority w:val="99"/>
    <w:semiHidden/>
    <w:rsid w:val="00F6305E"/>
    <w:rPr>
      <w:rFonts w:ascii="Consolas" w:hAnsi="Consolas" w:cs="Times New Roman"/>
      <w:sz w:val="21"/>
      <w:szCs w:val="21"/>
      <w:lang w:val="en-US" w:eastAsia="en-US"/>
    </w:rPr>
  </w:style>
  <w:style w:type="character" w:customStyle="1" w:styleId="SubtitleChar1">
    <w:name w:val="Subtitle Char1"/>
    <w:basedOn w:val="DefaultParagraphFont"/>
    <w:uiPriority w:val="11"/>
    <w:rsid w:val="00352587"/>
    <w:rPr>
      <w:rFonts w:asciiTheme="majorHAnsi" w:eastAsiaTheme="majorEastAsia" w:hAnsiTheme="majorHAnsi" w:cstheme="majorBidi"/>
      <w:i/>
      <w:iCs/>
      <w:color w:val="4F81BD" w:themeColor="accent1"/>
      <w:spacing w:val="15"/>
      <w:sz w:val="24"/>
      <w:szCs w:val="24"/>
      <w:lang w:val="en-US" w:eastAsia="en-US"/>
    </w:rPr>
  </w:style>
  <w:style w:type="character" w:customStyle="1" w:styleId="PlainTextChar1">
    <w:name w:val="Plain Text Char1"/>
    <w:basedOn w:val="DefaultParagraphFont"/>
    <w:uiPriority w:val="99"/>
    <w:semiHidden/>
    <w:rsid w:val="00352587"/>
    <w:rPr>
      <w:rFonts w:ascii="Consolas" w:hAnsi="Consolas" w:cs="Times New Roman"/>
      <w:sz w:val="21"/>
      <w:szCs w:val="21"/>
      <w:lang w:val="en-US" w:eastAsia="en-US"/>
    </w:rPr>
  </w:style>
  <w:style w:type="character" w:customStyle="1" w:styleId="HTMLPreformattedChar1">
    <w:name w:val="HTML Preformatted Char1"/>
    <w:basedOn w:val="DefaultParagraphFont"/>
    <w:uiPriority w:val="99"/>
    <w:semiHidden/>
    <w:rsid w:val="00352587"/>
    <w:rPr>
      <w:rFonts w:ascii="Consolas" w:hAnsi="Consolas" w:cs="Times New Roman"/>
      <w:lang w:val="en-US" w:eastAsia="en-US"/>
    </w:rPr>
  </w:style>
  <w:style w:type="character" w:customStyle="1" w:styleId="HeaderChar1">
    <w:name w:val="Header Char1"/>
    <w:basedOn w:val="DefaultParagraphFont"/>
    <w:uiPriority w:val="99"/>
    <w:semiHidden/>
    <w:rsid w:val="00352587"/>
    <w:rPr>
      <w:rFonts w:ascii="Times New Roman" w:hAnsi="Times New Roman" w:cs="Times New Roman"/>
      <w:sz w:val="24"/>
      <w:szCs w:val="24"/>
      <w:lang w:val="en-US" w:eastAsia="en-US"/>
    </w:rPr>
  </w:style>
  <w:style w:type="character" w:customStyle="1" w:styleId="FootnoteTextChar1">
    <w:name w:val="Footnote Text Char1"/>
    <w:basedOn w:val="DefaultParagraphFont"/>
    <w:uiPriority w:val="99"/>
    <w:semiHidden/>
    <w:rsid w:val="00352587"/>
    <w:rPr>
      <w:rFonts w:ascii="Times New Roman" w:hAnsi="Times New Roman" w:cs="Times New Roman"/>
      <w:lang w:val="en-US" w:eastAsia="en-US"/>
    </w:rPr>
  </w:style>
  <w:style w:type="character" w:customStyle="1" w:styleId="FooterChar1">
    <w:name w:val="Footer Char1"/>
    <w:basedOn w:val="DefaultParagraphFont"/>
    <w:uiPriority w:val="99"/>
    <w:semiHidden/>
    <w:rsid w:val="00352587"/>
    <w:rPr>
      <w:rFonts w:ascii="Times New Roman" w:hAnsi="Times New Roman" w:cs="Times New Roman"/>
      <w:sz w:val="24"/>
      <w:szCs w:val="24"/>
      <w:lang w:val="en-US" w:eastAsia="en-US"/>
    </w:rPr>
  </w:style>
  <w:style w:type="character" w:customStyle="1" w:styleId="EndnoteTextChar1">
    <w:name w:val="Endnote Text Char1"/>
    <w:basedOn w:val="DefaultParagraphFont"/>
    <w:uiPriority w:val="99"/>
    <w:semiHidden/>
    <w:rsid w:val="00352587"/>
    <w:rPr>
      <w:rFonts w:ascii="Times New Roman" w:hAnsi="Times New Roman" w:cs="Times New Roman"/>
      <w:lang w:val="en-US" w:eastAsia="en-US"/>
    </w:rPr>
  </w:style>
  <w:style w:type="character" w:customStyle="1" w:styleId="CommentSubjectChar1">
    <w:name w:val="Comment Subject Char1"/>
    <w:basedOn w:val="CommentTextChar"/>
    <w:uiPriority w:val="99"/>
    <w:semiHidden/>
    <w:rsid w:val="00352587"/>
    <w:rPr>
      <w:rFonts w:ascii="Times New Roman" w:hAnsi="Times New Roman" w:cs="Times New Roman"/>
      <w:b/>
      <w:bCs/>
      <w:lang w:val="en-US" w:eastAsia="en-US"/>
    </w:rPr>
  </w:style>
  <w:style w:type="character" w:customStyle="1" w:styleId="BalloonTextChar1">
    <w:name w:val="Balloon Text Char1"/>
    <w:basedOn w:val="DefaultParagraphFont"/>
    <w:uiPriority w:val="99"/>
    <w:semiHidden/>
    <w:rsid w:val="00352587"/>
    <w:rPr>
      <w:rFonts w:ascii="Tahoma" w:hAnsi="Tahoma" w:cs="Tahoma"/>
      <w:sz w:val="16"/>
      <w:szCs w:val="16"/>
      <w:lang w:val="en-US" w:eastAsia="en-US"/>
    </w:rPr>
  </w:style>
  <w:style w:type="character" w:customStyle="1" w:styleId="HTMLPreformattedChar11">
    <w:name w:val="HTML Preformatted Char11"/>
    <w:basedOn w:val="DefaultParagraphFont"/>
    <w:uiPriority w:val="99"/>
    <w:semiHidden/>
    <w:rsid w:val="00F6305E"/>
    <w:rPr>
      <w:rFonts w:ascii="Consolas" w:hAnsi="Consolas" w:cs="Times New Roman"/>
      <w:lang w:val="en-US" w:eastAsia="en-US"/>
    </w:rPr>
  </w:style>
  <w:style w:type="character" w:customStyle="1" w:styleId="HeaderChar11">
    <w:name w:val="Header Char11"/>
    <w:basedOn w:val="DefaultParagraphFont"/>
    <w:uiPriority w:val="99"/>
    <w:semiHidden/>
    <w:rsid w:val="00F6305E"/>
    <w:rPr>
      <w:rFonts w:ascii="Times New Roman" w:hAnsi="Times New Roman" w:cs="Times New Roman"/>
      <w:sz w:val="24"/>
      <w:szCs w:val="24"/>
      <w:lang w:val="en-US" w:eastAsia="en-US"/>
    </w:rPr>
  </w:style>
  <w:style w:type="character" w:customStyle="1" w:styleId="FootnoteTextChar11">
    <w:name w:val="Footnote Text Char11"/>
    <w:basedOn w:val="DefaultParagraphFont"/>
    <w:uiPriority w:val="99"/>
    <w:semiHidden/>
    <w:rsid w:val="00F6305E"/>
    <w:rPr>
      <w:rFonts w:ascii="Times New Roman" w:hAnsi="Times New Roman" w:cs="Times New Roman"/>
      <w:lang w:val="en-US" w:eastAsia="en-US"/>
    </w:rPr>
  </w:style>
  <w:style w:type="character" w:customStyle="1" w:styleId="FooterChar11">
    <w:name w:val="Footer Char11"/>
    <w:basedOn w:val="DefaultParagraphFont"/>
    <w:uiPriority w:val="99"/>
    <w:semiHidden/>
    <w:rsid w:val="00F6305E"/>
    <w:rPr>
      <w:rFonts w:ascii="Times New Roman" w:hAnsi="Times New Roman" w:cs="Times New Roman"/>
      <w:sz w:val="24"/>
      <w:szCs w:val="24"/>
      <w:lang w:val="en-US" w:eastAsia="en-US"/>
    </w:rPr>
  </w:style>
  <w:style w:type="character" w:customStyle="1" w:styleId="EndnoteTextChar11">
    <w:name w:val="Endnote Text Char11"/>
    <w:basedOn w:val="DefaultParagraphFont"/>
    <w:uiPriority w:val="99"/>
    <w:semiHidden/>
    <w:rsid w:val="00F6305E"/>
    <w:rPr>
      <w:rFonts w:ascii="Times New Roman" w:hAnsi="Times New Roman" w:cs="Times New Roman"/>
      <w:lang w:val="en-US" w:eastAsia="en-US"/>
    </w:rPr>
  </w:style>
  <w:style w:type="character" w:customStyle="1" w:styleId="BalloonTextChar11">
    <w:name w:val="Balloon Text Char11"/>
    <w:basedOn w:val="DefaultParagraphFont"/>
    <w:uiPriority w:val="99"/>
    <w:semiHidden/>
    <w:rsid w:val="00F6305E"/>
    <w:rPr>
      <w:rFonts w:ascii="Tahoma" w:hAnsi="Tahoma" w:cs="Tahoma"/>
      <w:sz w:val="16"/>
      <w:szCs w:val="16"/>
      <w:lang w:val="en-US" w:eastAsia="en-US"/>
    </w:rPr>
  </w:style>
  <w:style w:type="character" w:customStyle="1" w:styleId="SubtitleChar16">
    <w:name w:val="Subtitle Char16"/>
    <w:basedOn w:val="DefaultParagraphFont"/>
    <w:uiPriority w:val="11"/>
    <w:rsid w:val="00735DDC"/>
    <w:rPr>
      <w:rFonts w:asciiTheme="majorHAnsi" w:eastAsiaTheme="majorEastAsia" w:hAnsiTheme="majorHAnsi" w:cs="Times New Roman"/>
      <w:i/>
      <w:iCs/>
      <w:color w:val="4F81BD" w:themeColor="accent1"/>
      <w:spacing w:val="15"/>
      <w:sz w:val="24"/>
      <w:szCs w:val="24"/>
      <w:lang w:val="en-US" w:eastAsia="en-US"/>
    </w:rPr>
  </w:style>
  <w:style w:type="character" w:customStyle="1" w:styleId="PlainTextChar16">
    <w:name w:val="Plain Text Char16"/>
    <w:basedOn w:val="DefaultParagraphFont"/>
    <w:uiPriority w:val="99"/>
    <w:semiHidden/>
    <w:rsid w:val="00735DDC"/>
    <w:rPr>
      <w:rFonts w:ascii="Consolas" w:hAnsi="Consolas" w:cs="Times New Roman"/>
      <w:sz w:val="21"/>
      <w:szCs w:val="21"/>
      <w:lang w:val="en-US" w:eastAsia="en-US"/>
    </w:rPr>
  </w:style>
  <w:style w:type="character" w:customStyle="1" w:styleId="SubtitleChar12">
    <w:name w:val="Subtitle Char12"/>
    <w:basedOn w:val="DefaultParagraphFont"/>
    <w:uiPriority w:val="11"/>
    <w:rsid w:val="00525224"/>
    <w:rPr>
      <w:rFonts w:asciiTheme="majorHAnsi" w:eastAsiaTheme="majorEastAsia" w:hAnsiTheme="majorHAnsi" w:cs="Times New Roman"/>
      <w:i/>
      <w:iCs/>
      <w:color w:val="4F81BD" w:themeColor="accent1"/>
      <w:spacing w:val="15"/>
      <w:sz w:val="24"/>
      <w:szCs w:val="24"/>
      <w:lang w:val="en-US" w:eastAsia="en-US"/>
    </w:rPr>
  </w:style>
  <w:style w:type="character" w:customStyle="1" w:styleId="PlainTextChar12">
    <w:name w:val="Plain Text Char12"/>
    <w:basedOn w:val="DefaultParagraphFont"/>
    <w:uiPriority w:val="99"/>
    <w:semiHidden/>
    <w:rsid w:val="00525224"/>
    <w:rPr>
      <w:rFonts w:ascii="Consolas" w:hAnsi="Consolas" w:cs="Times New Roman"/>
      <w:sz w:val="21"/>
      <w:szCs w:val="21"/>
      <w:lang w:val="en-US" w:eastAsia="en-US"/>
    </w:rPr>
  </w:style>
  <w:style w:type="character" w:customStyle="1" w:styleId="HTMLPreformattedChar12">
    <w:name w:val="HTML Preformatted Char12"/>
    <w:basedOn w:val="DefaultParagraphFont"/>
    <w:uiPriority w:val="99"/>
    <w:semiHidden/>
    <w:rsid w:val="00525224"/>
    <w:rPr>
      <w:rFonts w:ascii="Consolas" w:hAnsi="Consolas" w:cs="Times New Roman"/>
      <w:lang w:val="en-US" w:eastAsia="en-US"/>
    </w:rPr>
  </w:style>
  <w:style w:type="character" w:customStyle="1" w:styleId="HeaderChar12">
    <w:name w:val="Header Char12"/>
    <w:basedOn w:val="DefaultParagraphFont"/>
    <w:uiPriority w:val="99"/>
    <w:semiHidden/>
    <w:rsid w:val="00525224"/>
    <w:rPr>
      <w:rFonts w:ascii="Times New Roman" w:hAnsi="Times New Roman" w:cs="Times New Roman"/>
      <w:sz w:val="24"/>
      <w:szCs w:val="24"/>
      <w:lang w:val="en-US" w:eastAsia="en-US"/>
    </w:rPr>
  </w:style>
  <w:style w:type="character" w:customStyle="1" w:styleId="FootnoteTextChar12">
    <w:name w:val="Footnote Text Char12"/>
    <w:basedOn w:val="DefaultParagraphFont"/>
    <w:uiPriority w:val="99"/>
    <w:semiHidden/>
    <w:rsid w:val="00525224"/>
    <w:rPr>
      <w:rFonts w:ascii="Times New Roman" w:hAnsi="Times New Roman" w:cs="Times New Roman"/>
      <w:lang w:val="en-US" w:eastAsia="en-US"/>
    </w:rPr>
  </w:style>
  <w:style w:type="character" w:customStyle="1" w:styleId="FooterChar12">
    <w:name w:val="Footer Char12"/>
    <w:basedOn w:val="DefaultParagraphFont"/>
    <w:uiPriority w:val="99"/>
    <w:semiHidden/>
    <w:rsid w:val="00525224"/>
    <w:rPr>
      <w:rFonts w:ascii="Times New Roman" w:hAnsi="Times New Roman" w:cs="Times New Roman"/>
      <w:sz w:val="24"/>
      <w:szCs w:val="24"/>
      <w:lang w:val="en-US" w:eastAsia="en-US"/>
    </w:rPr>
  </w:style>
  <w:style w:type="character" w:customStyle="1" w:styleId="EndnoteTextChar12">
    <w:name w:val="Endnote Text Char12"/>
    <w:basedOn w:val="DefaultParagraphFont"/>
    <w:uiPriority w:val="99"/>
    <w:semiHidden/>
    <w:rsid w:val="00525224"/>
    <w:rPr>
      <w:rFonts w:ascii="Times New Roman" w:hAnsi="Times New Roman" w:cs="Times New Roman"/>
      <w:lang w:val="en-US" w:eastAsia="en-US"/>
    </w:rPr>
  </w:style>
  <w:style w:type="character" w:customStyle="1" w:styleId="BalloonTextChar12">
    <w:name w:val="Balloon Text Char12"/>
    <w:basedOn w:val="DefaultParagraphFont"/>
    <w:uiPriority w:val="99"/>
    <w:semiHidden/>
    <w:rsid w:val="00525224"/>
    <w:rPr>
      <w:rFonts w:ascii="Tahoma" w:hAnsi="Tahoma" w:cs="Tahoma"/>
      <w:sz w:val="16"/>
      <w:szCs w:val="16"/>
      <w:lang w:val="en-US" w:eastAsia="en-US"/>
    </w:rPr>
  </w:style>
  <w:style w:type="character" w:customStyle="1" w:styleId="SubtitleChar13">
    <w:name w:val="Subtitle Char13"/>
    <w:basedOn w:val="DefaultParagraphFont"/>
    <w:uiPriority w:val="11"/>
    <w:rsid w:val="00A60E47"/>
    <w:rPr>
      <w:rFonts w:asciiTheme="majorHAnsi" w:eastAsiaTheme="majorEastAsia" w:hAnsiTheme="majorHAnsi" w:cs="Times New Roman"/>
      <w:i/>
      <w:iCs/>
      <w:color w:val="4F81BD" w:themeColor="accent1"/>
      <w:spacing w:val="15"/>
      <w:sz w:val="24"/>
      <w:szCs w:val="24"/>
      <w:lang w:val="en-US" w:eastAsia="en-US"/>
    </w:rPr>
  </w:style>
  <w:style w:type="character" w:customStyle="1" w:styleId="PlainTextChar13">
    <w:name w:val="Plain Text Char13"/>
    <w:basedOn w:val="DefaultParagraphFont"/>
    <w:uiPriority w:val="99"/>
    <w:semiHidden/>
    <w:rsid w:val="00A60E47"/>
    <w:rPr>
      <w:rFonts w:ascii="Consolas" w:hAnsi="Consolas" w:cs="Times New Roman"/>
      <w:sz w:val="21"/>
      <w:szCs w:val="21"/>
      <w:lang w:val="en-US" w:eastAsia="en-US"/>
    </w:rPr>
  </w:style>
  <w:style w:type="character" w:customStyle="1" w:styleId="HTMLPreformattedChar13">
    <w:name w:val="HTML Preformatted Char13"/>
    <w:basedOn w:val="DefaultParagraphFont"/>
    <w:uiPriority w:val="99"/>
    <w:semiHidden/>
    <w:rsid w:val="00A60E47"/>
    <w:rPr>
      <w:rFonts w:ascii="Consolas" w:hAnsi="Consolas" w:cs="Times New Roman"/>
      <w:lang w:val="en-US" w:eastAsia="en-US"/>
    </w:rPr>
  </w:style>
  <w:style w:type="character" w:customStyle="1" w:styleId="HeaderChar13">
    <w:name w:val="Header Char13"/>
    <w:basedOn w:val="DefaultParagraphFont"/>
    <w:uiPriority w:val="99"/>
    <w:semiHidden/>
    <w:rsid w:val="00A60E47"/>
    <w:rPr>
      <w:rFonts w:ascii="Times New Roman" w:hAnsi="Times New Roman" w:cs="Times New Roman"/>
      <w:sz w:val="24"/>
      <w:szCs w:val="24"/>
      <w:lang w:val="en-US" w:eastAsia="en-US"/>
    </w:rPr>
  </w:style>
  <w:style w:type="character" w:customStyle="1" w:styleId="FootnoteTextChar13">
    <w:name w:val="Footnote Text Char13"/>
    <w:basedOn w:val="DefaultParagraphFont"/>
    <w:uiPriority w:val="99"/>
    <w:semiHidden/>
    <w:rsid w:val="00A60E47"/>
    <w:rPr>
      <w:rFonts w:ascii="Times New Roman" w:hAnsi="Times New Roman" w:cs="Times New Roman"/>
      <w:lang w:val="en-US" w:eastAsia="en-US"/>
    </w:rPr>
  </w:style>
  <w:style w:type="character" w:customStyle="1" w:styleId="FooterChar13">
    <w:name w:val="Footer Char13"/>
    <w:basedOn w:val="DefaultParagraphFont"/>
    <w:uiPriority w:val="99"/>
    <w:semiHidden/>
    <w:rsid w:val="00A60E47"/>
    <w:rPr>
      <w:rFonts w:ascii="Times New Roman" w:hAnsi="Times New Roman" w:cs="Times New Roman"/>
      <w:sz w:val="24"/>
      <w:szCs w:val="24"/>
      <w:lang w:val="en-US" w:eastAsia="en-US"/>
    </w:rPr>
  </w:style>
  <w:style w:type="character" w:customStyle="1" w:styleId="EndnoteTextChar13">
    <w:name w:val="Endnote Text Char13"/>
    <w:basedOn w:val="DefaultParagraphFont"/>
    <w:uiPriority w:val="99"/>
    <w:semiHidden/>
    <w:rsid w:val="00A60E47"/>
    <w:rPr>
      <w:rFonts w:ascii="Times New Roman" w:hAnsi="Times New Roman" w:cs="Times New Roman"/>
      <w:lang w:val="en-US" w:eastAsia="en-US"/>
    </w:rPr>
  </w:style>
  <w:style w:type="character" w:customStyle="1" w:styleId="BalloonTextChar13">
    <w:name w:val="Balloon Text Char13"/>
    <w:basedOn w:val="DefaultParagraphFont"/>
    <w:uiPriority w:val="99"/>
    <w:semiHidden/>
    <w:rsid w:val="00A60E47"/>
    <w:rPr>
      <w:rFonts w:ascii="Tahoma" w:hAnsi="Tahoma" w:cs="Tahoma"/>
      <w:sz w:val="16"/>
      <w:szCs w:val="16"/>
      <w:lang w:val="en-US" w:eastAsia="en-US"/>
    </w:rPr>
  </w:style>
  <w:style w:type="character" w:customStyle="1" w:styleId="SubtitleChar14">
    <w:name w:val="Subtitle Char14"/>
    <w:basedOn w:val="DefaultParagraphFont"/>
    <w:uiPriority w:val="11"/>
    <w:rsid w:val="00A14E70"/>
    <w:rPr>
      <w:rFonts w:asciiTheme="majorHAnsi" w:eastAsiaTheme="majorEastAsia" w:hAnsiTheme="majorHAnsi" w:cs="Times New Roman"/>
      <w:i/>
      <w:iCs/>
      <w:color w:val="4F81BD" w:themeColor="accent1"/>
      <w:spacing w:val="15"/>
      <w:sz w:val="24"/>
      <w:szCs w:val="24"/>
      <w:lang w:val="en-US" w:eastAsia="en-US"/>
    </w:rPr>
  </w:style>
  <w:style w:type="character" w:customStyle="1" w:styleId="PlainTextChar14">
    <w:name w:val="Plain Text Char14"/>
    <w:basedOn w:val="DefaultParagraphFont"/>
    <w:uiPriority w:val="99"/>
    <w:semiHidden/>
    <w:rsid w:val="00A14E70"/>
    <w:rPr>
      <w:rFonts w:ascii="Consolas" w:hAnsi="Consolas" w:cs="Times New Roman"/>
      <w:sz w:val="21"/>
      <w:szCs w:val="21"/>
      <w:lang w:val="en-US" w:eastAsia="en-US"/>
    </w:rPr>
  </w:style>
  <w:style w:type="character" w:customStyle="1" w:styleId="HTMLPreformattedChar14">
    <w:name w:val="HTML Preformatted Char14"/>
    <w:basedOn w:val="DefaultParagraphFont"/>
    <w:uiPriority w:val="99"/>
    <w:semiHidden/>
    <w:rsid w:val="00A14E70"/>
    <w:rPr>
      <w:rFonts w:ascii="Consolas" w:hAnsi="Consolas" w:cs="Times New Roman"/>
      <w:lang w:val="en-US" w:eastAsia="en-US"/>
    </w:rPr>
  </w:style>
  <w:style w:type="character" w:customStyle="1" w:styleId="HeaderChar14">
    <w:name w:val="Header Char14"/>
    <w:basedOn w:val="DefaultParagraphFont"/>
    <w:uiPriority w:val="99"/>
    <w:semiHidden/>
    <w:rsid w:val="00A14E70"/>
    <w:rPr>
      <w:rFonts w:ascii="Times New Roman" w:hAnsi="Times New Roman" w:cs="Times New Roman"/>
      <w:sz w:val="24"/>
      <w:szCs w:val="24"/>
      <w:lang w:val="en-US" w:eastAsia="en-US"/>
    </w:rPr>
  </w:style>
  <w:style w:type="character" w:customStyle="1" w:styleId="FootnoteTextChar14">
    <w:name w:val="Footnote Text Char14"/>
    <w:basedOn w:val="DefaultParagraphFont"/>
    <w:uiPriority w:val="99"/>
    <w:semiHidden/>
    <w:rsid w:val="00A14E70"/>
    <w:rPr>
      <w:rFonts w:ascii="Times New Roman" w:hAnsi="Times New Roman" w:cs="Times New Roman"/>
      <w:lang w:val="en-US" w:eastAsia="en-US"/>
    </w:rPr>
  </w:style>
  <w:style w:type="character" w:customStyle="1" w:styleId="FooterChar14">
    <w:name w:val="Footer Char14"/>
    <w:basedOn w:val="DefaultParagraphFont"/>
    <w:uiPriority w:val="99"/>
    <w:semiHidden/>
    <w:rsid w:val="00A14E70"/>
    <w:rPr>
      <w:rFonts w:ascii="Times New Roman" w:hAnsi="Times New Roman" w:cs="Times New Roman"/>
      <w:sz w:val="24"/>
      <w:szCs w:val="24"/>
      <w:lang w:val="en-US" w:eastAsia="en-US"/>
    </w:rPr>
  </w:style>
  <w:style w:type="character" w:customStyle="1" w:styleId="EndnoteTextChar14">
    <w:name w:val="Endnote Text Char14"/>
    <w:basedOn w:val="DefaultParagraphFont"/>
    <w:uiPriority w:val="99"/>
    <w:semiHidden/>
    <w:rsid w:val="00A14E70"/>
    <w:rPr>
      <w:rFonts w:ascii="Times New Roman" w:hAnsi="Times New Roman" w:cs="Times New Roman"/>
      <w:lang w:val="en-US" w:eastAsia="en-US"/>
    </w:rPr>
  </w:style>
  <w:style w:type="character" w:customStyle="1" w:styleId="BalloonTextChar14">
    <w:name w:val="Balloon Text Char14"/>
    <w:basedOn w:val="DefaultParagraphFont"/>
    <w:uiPriority w:val="99"/>
    <w:semiHidden/>
    <w:rsid w:val="00A14E70"/>
    <w:rPr>
      <w:rFonts w:ascii="Tahoma" w:hAnsi="Tahoma" w:cs="Tahoma"/>
      <w:sz w:val="16"/>
      <w:szCs w:val="16"/>
      <w:lang w:val="en-US" w:eastAsia="en-US"/>
    </w:rPr>
  </w:style>
  <w:style w:type="character" w:customStyle="1" w:styleId="SubtitleChar15">
    <w:name w:val="Subtitle Char15"/>
    <w:basedOn w:val="DefaultParagraphFont"/>
    <w:uiPriority w:val="11"/>
    <w:rsid w:val="00617B5C"/>
    <w:rPr>
      <w:rFonts w:asciiTheme="majorHAnsi" w:eastAsiaTheme="majorEastAsia" w:hAnsiTheme="majorHAnsi" w:cs="Times New Roman"/>
      <w:i/>
      <w:iCs/>
      <w:color w:val="4F81BD" w:themeColor="accent1"/>
      <w:spacing w:val="15"/>
      <w:sz w:val="24"/>
      <w:szCs w:val="24"/>
      <w:lang w:val="en-US" w:eastAsia="en-US"/>
    </w:rPr>
  </w:style>
  <w:style w:type="character" w:customStyle="1" w:styleId="PlainTextChar15">
    <w:name w:val="Plain Text Char15"/>
    <w:basedOn w:val="DefaultParagraphFont"/>
    <w:uiPriority w:val="99"/>
    <w:semiHidden/>
    <w:rsid w:val="00617B5C"/>
    <w:rPr>
      <w:rFonts w:ascii="Consolas" w:hAnsi="Consolas" w:cs="Times New Roman"/>
      <w:sz w:val="21"/>
      <w:szCs w:val="21"/>
      <w:lang w:val="en-US" w:eastAsia="en-US"/>
    </w:rPr>
  </w:style>
  <w:style w:type="character" w:customStyle="1" w:styleId="HTMLPreformattedChar15">
    <w:name w:val="HTML Preformatted Char15"/>
    <w:basedOn w:val="DefaultParagraphFont"/>
    <w:uiPriority w:val="99"/>
    <w:semiHidden/>
    <w:rsid w:val="00617B5C"/>
    <w:rPr>
      <w:rFonts w:ascii="Consolas" w:hAnsi="Consolas" w:cs="Times New Roman"/>
      <w:lang w:val="en-US" w:eastAsia="en-US"/>
    </w:rPr>
  </w:style>
  <w:style w:type="character" w:customStyle="1" w:styleId="HeaderChar15">
    <w:name w:val="Header Char15"/>
    <w:basedOn w:val="DefaultParagraphFont"/>
    <w:uiPriority w:val="99"/>
    <w:semiHidden/>
    <w:rsid w:val="00617B5C"/>
    <w:rPr>
      <w:rFonts w:ascii="Times New Roman" w:hAnsi="Times New Roman" w:cs="Times New Roman"/>
      <w:sz w:val="24"/>
      <w:szCs w:val="24"/>
      <w:lang w:val="en-US" w:eastAsia="en-US"/>
    </w:rPr>
  </w:style>
  <w:style w:type="character" w:customStyle="1" w:styleId="FootnoteTextChar15">
    <w:name w:val="Footnote Text Char15"/>
    <w:basedOn w:val="DefaultParagraphFont"/>
    <w:uiPriority w:val="99"/>
    <w:semiHidden/>
    <w:rsid w:val="00617B5C"/>
    <w:rPr>
      <w:rFonts w:ascii="Times New Roman" w:hAnsi="Times New Roman" w:cs="Times New Roman"/>
      <w:lang w:val="en-US" w:eastAsia="en-US"/>
    </w:rPr>
  </w:style>
  <w:style w:type="character" w:customStyle="1" w:styleId="FooterChar15">
    <w:name w:val="Footer Char15"/>
    <w:basedOn w:val="DefaultParagraphFont"/>
    <w:uiPriority w:val="99"/>
    <w:semiHidden/>
    <w:rsid w:val="00617B5C"/>
    <w:rPr>
      <w:rFonts w:ascii="Times New Roman" w:hAnsi="Times New Roman" w:cs="Times New Roman"/>
      <w:sz w:val="24"/>
      <w:szCs w:val="24"/>
      <w:lang w:val="en-US" w:eastAsia="en-US"/>
    </w:rPr>
  </w:style>
  <w:style w:type="character" w:customStyle="1" w:styleId="EndnoteTextChar15">
    <w:name w:val="Endnote Text Char15"/>
    <w:basedOn w:val="DefaultParagraphFont"/>
    <w:uiPriority w:val="99"/>
    <w:semiHidden/>
    <w:rsid w:val="00617B5C"/>
    <w:rPr>
      <w:rFonts w:ascii="Times New Roman" w:hAnsi="Times New Roman" w:cs="Times New Roman"/>
      <w:lang w:val="en-US" w:eastAsia="en-US"/>
    </w:rPr>
  </w:style>
  <w:style w:type="character" w:customStyle="1" w:styleId="BalloonTextChar15">
    <w:name w:val="Balloon Text Char15"/>
    <w:basedOn w:val="DefaultParagraphFont"/>
    <w:uiPriority w:val="99"/>
    <w:semiHidden/>
    <w:rsid w:val="00617B5C"/>
    <w:rPr>
      <w:rFonts w:ascii="Tahoma" w:hAnsi="Tahoma" w:cs="Tahoma"/>
      <w:sz w:val="16"/>
      <w:szCs w:val="16"/>
      <w:lang w:val="en-US" w:eastAsia="en-US"/>
    </w:rPr>
  </w:style>
  <w:style w:type="character" w:customStyle="1" w:styleId="HTMLPreformattedChar16">
    <w:name w:val="HTML Preformatted Char16"/>
    <w:basedOn w:val="DefaultParagraphFont"/>
    <w:uiPriority w:val="99"/>
    <w:semiHidden/>
    <w:rsid w:val="00735DDC"/>
    <w:rPr>
      <w:rFonts w:ascii="Consolas" w:hAnsi="Consolas" w:cs="Times New Roman"/>
      <w:lang w:val="en-US" w:eastAsia="en-US"/>
    </w:rPr>
  </w:style>
  <w:style w:type="character" w:customStyle="1" w:styleId="HeaderChar16">
    <w:name w:val="Header Char16"/>
    <w:basedOn w:val="DefaultParagraphFont"/>
    <w:uiPriority w:val="99"/>
    <w:semiHidden/>
    <w:rsid w:val="00735DDC"/>
    <w:rPr>
      <w:rFonts w:ascii="Times New Roman" w:hAnsi="Times New Roman" w:cs="Times New Roman"/>
      <w:sz w:val="24"/>
      <w:szCs w:val="24"/>
      <w:lang w:val="en-US" w:eastAsia="en-US"/>
    </w:rPr>
  </w:style>
  <w:style w:type="character" w:customStyle="1" w:styleId="FootnoteTextChar16">
    <w:name w:val="Footnote Text Char16"/>
    <w:basedOn w:val="DefaultParagraphFont"/>
    <w:uiPriority w:val="99"/>
    <w:semiHidden/>
    <w:rsid w:val="00735DDC"/>
    <w:rPr>
      <w:rFonts w:ascii="Times New Roman" w:hAnsi="Times New Roman" w:cs="Times New Roman"/>
      <w:lang w:val="en-US" w:eastAsia="en-US"/>
    </w:rPr>
  </w:style>
  <w:style w:type="character" w:customStyle="1" w:styleId="FooterChar16">
    <w:name w:val="Footer Char16"/>
    <w:basedOn w:val="DefaultParagraphFont"/>
    <w:uiPriority w:val="99"/>
    <w:semiHidden/>
    <w:rsid w:val="00735DDC"/>
    <w:rPr>
      <w:rFonts w:ascii="Times New Roman" w:hAnsi="Times New Roman" w:cs="Times New Roman"/>
      <w:sz w:val="24"/>
      <w:szCs w:val="24"/>
      <w:lang w:val="en-US" w:eastAsia="en-US"/>
    </w:rPr>
  </w:style>
  <w:style w:type="character" w:customStyle="1" w:styleId="EndnoteTextChar16">
    <w:name w:val="Endnote Text Char16"/>
    <w:basedOn w:val="DefaultParagraphFont"/>
    <w:uiPriority w:val="99"/>
    <w:semiHidden/>
    <w:rsid w:val="00735DDC"/>
    <w:rPr>
      <w:rFonts w:ascii="Times New Roman" w:hAnsi="Times New Roman" w:cs="Times New Roman"/>
      <w:lang w:val="en-US" w:eastAsia="en-US"/>
    </w:rPr>
  </w:style>
  <w:style w:type="character" w:customStyle="1" w:styleId="BalloonTextChar16">
    <w:name w:val="Balloon Text Char16"/>
    <w:basedOn w:val="DefaultParagraphFont"/>
    <w:uiPriority w:val="99"/>
    <w:semiHidden/>
    <w:rsid w:val="00735DDC"/>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demographs.shinyapps.io/LVMx_15_App/"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doi.org/10.1007/s12117-012-9175-z" TargetMode="External"/><Relationship Id="rId18" Type="http://schemas.openxmlformats.org/officeDocument/2006/relationships/hyperlink" Target="https://doi.org/10.1016/S0140-6736(16)31773-1" TargetMode="External"/><Relationship Id="rId26" Type="http://schemas.openxmlformats.org/officeDocument/2006/relationships/hyperlink" Target="https://doi.org/10.1136/bmjopen-2011-000128" TargetMode="External"/><Relationship Id="rId39" Type="http://schemas.openxmlformats.org/officeDocument/2006/relationships/hyperlink" Target="https://www.ncbi.nlm.nih.gov/entrez/query.fcgi?cmd=Retrieve&amp;db=PubMed&amp;list_uids=25317082&amp;dopt=Abstract" TargetMode="External"/><Relationship Id="rId21" Type="http://schemas.openxmlformats.org/officeDocument/2006/relationships/hyperlink" Target="https://doi.org/10.1056/NEJM200107123450210" TargetMode="External"/><Relationship Id="rId34" Type="http://schemas.openxmlformats.org/officeDocument/2006/relationships/hyperlink" Target="https://doi.org/10.1136/bmjopen-2018-022350" TargetMode="External"/><Relationship Id="rId42" Type="http://schemas.openxmlformats.org/officeDocument/2006/relationships/hyperlink" Target="https://doi.org/10.1136/jech-2015-207015" TargetMode="External"/><Relationship Id="rId47" Type="http://schemas.openxmlformats.org/officeDocument/2006/relationships/hyperlink" Target="https://doi.org/10.1037/0002-9432.71.3.298" TargetMode="External"/><Relationship Id="rId50" Type="http://schemas.openxmlformats.org/officeDocument/2006/relationships/hyperlink" Target="https://www.ncbi.nlm.nih.gov/entrez/query.fcgi?cmd=Retrieve&amp;db=PubMed&amp;list_uids=27021149&amp;dopt=Abstract" TargetMode="External"/><Relationship Id="rId55"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doi.org/10.1257/aer.20121637" TargetMode="External"/><Relationship Id="rId17" Type="http://schemas.openxmlformats.org/officeDocument/2006/relationships/hyperlink" Target="https://www.ncbi.nlm.nih.gov/entrez/query.fcgi?cmd=Retrieve&amp;db=PubMed&amp;list_uids=26733705&amp;dopt=Abstract" TargetMode="External"/><Relationship Id="rId25" Type="http://schemas.openxmlformats.org/officeDocument/2006/relationships/hyperlink" Target="https://www.ncbi.nlm.nih.gov/entrez/query.fcgi?cmd=Retrieve&amp;db=PubMed&amp;list_uids=26813781&amp;dopt=Abstract" TargetMode="External"/><Relationship Id="rId33" Type="http://schemas.openxmlformats.org/officeDocument/2006/relationships/hyperlink" Target="https://www.ncbi.nlm.nih.gov/entrez/query.fcgi?cmd=Retrieve&amp;db=PubMed&amp;list_uids=18180480&amp;dopt=Abstract" TargetMode="External"/><Relationship Id="rId38" Type="http://schemas.openxmlformats.org/officeDocument/2006/relationships/hyperlink" Target="https://doi.org/10.18637/jss.v050.i01" TargetMode="External"/><Relationship Id="rId46" Type="http://schemas.openxmlformats.org/officeDocument/2006/relationships/hyperlink" Target="https://www.ncbi.nlm.nih.gov/entrez/query.fcgi?cmd=Retrieve&amp;db=PubMed&amp;list_uids=8639039&amp;dopt=Abstract"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377/hlthaff.2015.0068" TargetMode="External"/><Relationship Id="rId20" Type="http://schemas.openxmlformats.org/officeDocument/2006/relationships/hyperlink" Target="https://doi.org/10.1111/j.1728-4457.2005.00092.x" TargetMode="External"/><Relationship Id="rId29" Type="http://schemas.openxmlformats.org/officeDocument/2006/relationships/hyperlink" Target="https://www.ncbi.nlm.nih.gov/entrez/query.fcgi?cmd=Retrieve&amp;db=PubMed&amp;list_uids=25993657&amp;dopt=Abstract" TargetMode="External"/><Relationship Id="rId41" Type="http://schemas.openxmlformats.org/officeDocument/2006/relationships/hyperlink" Target="https://www.ncbi.nlm.nih.gov/entrez/query.fcgi?cmd=Retrieve&amp;db=PubMed&amp;list_uids=19110897&amp;dopt=Abstract" TargetMode="External"/><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entrez/query.fcgi?cmd=Retrieve&amp;db=PubMed&amp;list_uids=18653511&amp;dopt=Abstract" TargetMode="External"/><Relationship Id="rId24" Type="http://schemas.openxmlformats.org/officeDocument/2006/relationships/hyperlink" Target="https://doi.org/10.1007/s13524-015-0453-7" TargetMode="External"/><Relationship Id="rId32" Type="http://schemas.openxmlformats.org/officeDocument/2006/relationships/hyperlink" Target="https://doi.org/10.1377/hlthaff.27.1.58" TargetMode="External"/><Relationship Id="rId37" Type="http://schemas.openxmlformats.org/officeDocument/2006/relationships/hyperlink" Target="https://www.ncbi.nlm.nih.gov/entrez/query.fcgi?cmd=Retrieve&amp;db=PubMed&amp;list_uids=10453679&amp;dopt=Abstract" TargetMode="External"/><Relationship Id="rId40" Type="http://schemas.openxmlformats.org/officeDocument/2006/relationships/hyperlink" Target="https://doi.org/10.1353/dem.0.0033" TargetMode="External"/><Relationship Id="rId45" Type="http://schemas.openxmlformats.org/officeDocument/2006/relationships/hyperlink" Target="https://doi.org/10.1001/archpsyc.1996.01830060096013" TargetMode="External"/><Relationship Id="rId53" Type="http://schemas.openxmlformats.org/officeDocument/2006/relationships/footer" Target="footer1.xml"/><Relationship Id="rId58"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ncbi.nlm.nih.gov/entrez/query.fcgi?cmd=Retrieve&amp;db=PubMed&amp;list_uids=25252678&amp;dopt=Abstract" TargetMode="External"/><Relationship Id="rId23" Type="http://schemas.openxmlformats.org/officeDocument/2006/relationships/hyperlink" Target="https://www.ncbi.nlm.nih.gov/entrez/query.fcgi?cmd=Retrieve&amp;db=PubMed&amp;list_uids=22268238&amp;dopt=Abstract" TargetMode="External"/><Relationship Id="rId28" Type="http://schemas.openxmlformats.org/officeDocument/2006/relationships/hyperlink" Target="https://doi.org/10.1371/journal.pone.0126503" TargetMode="External"/><Relationship Id="rId36" Type="http://schemas.openxmlformats.org/officeDocument/2006/relationships/hyperlink" Target="https://doi.org/10.1093/jhmas/54.2.133" TargetMode="External"/><Relationship Id="rId49" Type="http://schemas.openxmlformats.org/officeDocument/2006/relationships/hyperlink" Target="https://doi.org/10.1016/S0140-6736(16)00619-X" TargetMode="External"/><Relationship Id="rId57" Type="http://schemas.openxmlformats.org/officeDocument/2006/relationships/fontTable" Target="fontTable.xml"/><Relationship Id="rId10" Type="http://schemas.openxmlformats.org/officeDocument/2006/relationships/hyperlink" Target="https://doi.org/10.1093/ije/dyn153" TargetMode="External"/><Relationship Id="rId19" Type="http://schemas.openxmlformats.org/officeDocument/2006/relationships/hyperlink" Target="https://www.ncbi.nlm.nih.gov/entrez/query.fcgi?cmd=Retrieve&amp;db=PubMed&amp;list_uids=27720260&amp;dopt=Abstract" TargetMode="External"/><Relationship Id="rId31" Type="http://schemas.openxmlformats.org/officeDocument/2006/relationships/hyperlink" Target="https://www.ncbi.nlm.nih.gov/entrez/query.fcgi?cmd=Retrieve&amp;db=PubMed&amp;list_uids=27596038&amp;dopt=Abstract" TargetMode="External"/><Relationship Id="rId44" Type="http://schemas.openxmlformats.org/officeDocument/2006/relationships/hyperlink" Target="https://doi.org/10.1177/00333549141291S206" TargetMode="External"/><Relationship Id="rId52" Type="http://schemas.openxmlformats.org/officeDocument/2006/relationships/header" Target="header2.xml"/><Relationship Id="rId6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136/jech-2014-204237" TargetMode="External"/><Relationship Id="rId22" Type="http://schemas.openxmlformats.org/officeDocument/2006/relationships/hyperlink" Target="https://www.ncbi.nlm.nih.gov/entrez/query.fcgi?cmd=Retrieve&amp;db=PubMed&amp;list_uids=11450663&amp;dopt=Abstract" TargetMode="External"/><Relationship Id="rId27" Type="http://schemas.openxmlformats.org/officeDocument/2006/relationships/hyperlink" Target="https://www.ncbi.nlm.nih.gov/entrez/query.fcgi?cmd=Retrieve&amp;db=PubMed&amp;list_uids=22021770&amp;dopt=Abstract" TargetMode="External"/><Relationship Id="rId30" Type="http://schemas.openxmlformats.org/officeDocument/2006/relationships/hyperlink" Target="https://doi.org/10.1016/S2214-109X(16)30181-4" TargetMode="External"/><Relationship Id="rId35" Type="http://schemas.openxmlformats.org/officeDocument/2006/relationships/hyperlink" Target="https://www.ncbi.nlm.nih.gov/entrez/query.fcgi?cmd=Retrieve&amp;db=PubMed&amp;list_uids=30068622&amp;dopt=Abstract" TargetMode="External"/><Relationship Id="rId43" Type="http://schemas.openxmlformats.org/officeDocument/2006/relationships/hyperlink" Target="https://www.ncbi.nlm.nih.gov/entrez/query.fcgi?cmd=Retrieve&amp;db=PubMed&amp;list_uids=27451436&amp;dopt=Abstract" TargetMode="External"/><Relationship Id="rId48" Type="http://schemas.openxmlformats.org/officeDocument/2006/relationships/hyperlink" Target="https://www.ncbi.nlm.nih.gov/entrez/query.fcgi?cmd=Retrieve&amp;db=PubMed&amp;list_uids=11495332&amp;dopt=Abstract" TargetMode="External"/><Relationship Id="rId56" Type="http://schemas.openxmlformats.org/officeDocument/2006/relationships/footer" Target="footer3.xml"/><Relationship Id="rId8" Type="http://schemas.openxmlformats.org/officeDocument/2006/relationships/comments" Target="comments.xml"/><Relationship Id="rId51"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A85DDD-1AC9-429D-99C8-CF733E074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22</Pages>
  <Words>10429</Words>
  <Characters>57360</Characters>
  <Application>Microsoft Office Word</Application>
  <DocSecurity>0</DocSecurity>
  <Lines>478</Lines>
  <Paragraphs>135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67654</CharactersWithSpaces>
  <SharedDoc>false</SharedDoc>
  <HLinks>
    <vt:vector size="12" baseType="variant">
      <vt:variant>
        <vt:i4>589882</vt:i4>
      </vt:variant>
      <vt:variant>
        <vt:i4>3</vt:i4>
      </vt:variant>
      <vt:variant>
        <vt:i4>0</vt:i4>
      </vt:variant>
      <vt:variant>
        <vt:i4>5</vt:i4>
      </vt:variant>
      <vt:variant>
        <vt:lpwstr>mailto:jmaburto@sdu.dk</vt:lpwstr>
      </vt:variant>
      <vt:variant>
        <vt:lpwstr/>
      </vt:variant>
      <vt:variant>
        <vt:i4>7536677</vt:i4>
      </vt:variant>
      <vt:variant>
        <vt:i4>0</vt:i4>
      </vt:variant>
      <vt:variant>
        <vt:i4>0</vt:i4>
      </vt:variant>
      <vt:variant>
        <vt:i4>5</vt:i4>
      </vt:variant>
      <vt:variant>
        <vt:lpwstr>https://demographs.shinyapps.io/LVMx_15_App/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docx2doc</dc:creator>
  <cp:lastModifiedBy>Hiram Beltran-Sanchez</cp:lastModifiedBy>
  <cp:revision>35</cp:revision>
  <cp:lastPrinted>2019-01-04T15:14:00Z</cp:lastPrinted>
  <dcterms:created xsi:type="dcterms:W3CDTF">2018-11-26T19:04:00Z</dcterms:created>
  <dcterms:modified xsi:type="dcterms:W3CDTF">2019-01-09T15:07:00Z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x_a">
    <vt:bool>false</vt:bool>
  </property>
  <property fmtid="{D5CDD505-2E9C-101B-9397-08002B2CF9AE}" pid="4" name="x_p">
    <vt:bool>false</vt:bool>
  </property>
  <property fmtid="{D5CDD505-2E9C-101B-9397-08002B2CF9AE}" pid="5" name="x_t">
    <vt:bool>true</vt:bool>
  </property>
</Properties>
</file>