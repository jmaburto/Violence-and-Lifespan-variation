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BC40" w14:textId="0CF6538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Aburto</w:t>
      </w:r>
      <w:r w:rsidRPr="00885DB7">
        <w:rPr>
          <w:rFonts w:ascii="Times New Roman" w:hAnsi="Times New Roman" w:cs="Times New Roman"/>
          <w:sz w:val="24"/>
          <w:szCs w:val="24"/>
          <w:vertAlign w:val="superscript"/>
        </w:rPr>
        <w:t>a</w:t>
      </w:r>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505408BB"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 xml:space="preserve">University of Californa,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Address: J.B. Winsløws Vej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46493C37" w:rsidR="00EF6E0B" w:rsidRDefault="00EF6E0B" w:rsidP="00CC0A4A">
      <w:pPr>
        <w:pStyle w:val="Subtitle"/>
        <w:spacing w:line="480" w:lineRule="auto"/>
        <w:rPr>
          <w:rFonts w:ascii="Times New Roman" w:hAnsi="Times New Roman" w:cs="Times New Roman"/>
          <w:b/>
          <w:i w:val="0"/>
          <w:color w:val="auto"/>
          <w:sz w:val="22"/>
          <w:szCs w:val="22"/>
        </w:rPr>
      </w:pPr>
      <w:r>
        <w:rPr>
          <w:rFonts w:ascii="Times New Roman" w:hAnsi="Times New Roman" w:cs="Times New Roman"/>
          <w:b/>
          <w:i w:val="0"/>
          <w:color w:val="auto"/>
          <w:sz w:val="22"/>
          <w:szCs w:val="22"/>
        </w:rPr>
        <w:lastRenderedPageBreak/>
        <w:t>\maintext[</w:t>
      </w:r>
      <w:r w:rsidR="00776E1F">
        <w:rPr>
          <w:rFonts w:ascii="Times New Roman" w:hAnsi="Times New Roman" w:cs="Times New Roman"/>
          <w:b/>
          <w:i w:val="0"/>
          <w:color w:val="auto"/>
          <w:sz w:val="22"/>
          <w:szCs w:val="22"/>
        </w:rPr>
        <w:t>~</w:t>
      </w:r>
      <w:r>
        <w:rPr>
          <w:rFonts w:ascii="Times New Roman" w:hAnsi="Times New Roman" w:cs="Times New Roman"/>
          <w:b/>
          <w:i w:val="0"/>
          <w:color w:val="auto"/>
          <w:sz w:val="22"/>
          <w:szCs w:val="22"/>
        </w:rPr>
        <w:t xml:space="preserve"> </w:t>
      </w:r>
      <w:r w:rsidR="007C3A01">
        <w:rPr>
          <w:rFonts w:ascii="Times New Roman" w:hAnsi="Times New Roman" w:cs="Times New Roman"/>
          <w:b/>
          <w:i w:val="0"/>
          <w:color w:val="auto"/>
          <w:sz w:val="22"/>
          <w:szCs w:val="22"/>
        </w:rPr>
        <w:t>4400</w:t>
      </w:r>
      <w:r>
        <w:rPr>
          <w:rFonts w:ascii="Times New Roman" w:hAnsi="Times New Roman" w:cs="Times New Roman"/>
          <w:b/>
          <w:i w:val="0"/>
          <w:color w:val="auto"/>
          <w:sz w:val="22"/>
          <w:szCs w:val="22"/>
        </w:rPr>
        <w:t xml:space="preserve"> words]</w:t>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48DD4B07"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378BA1E6"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C937CC">
        <w:rPr>
          <w:rFonts w:ascii="Times New Roman" w:hAnsi="Times New Roman" w:cs="Times New Roman"/>
        </w:rPr>
        <w:instrText xml:space="preserve"> ADDIN EN.CITE </w:instrText>
      </w:r>
      <w:r w:rsidR="00C937CC">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IkVOIiBkYi1pZD0ieHd0czBmejIxYXR3cHhlMmF2b3Z0cGU1cno5djJmdzBkdHhmIiB0aW1lc3Rh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Zm9yZWlnbi1rZXlzPjxrZXkgYXBwPSJFTiIgZGItaWQ9Inh3dHMwZnoyMWF0d3B4ZTJhdm92dHBl
NXJ6OXYyZncwZHR4ZiIgdGltZXN0YW1wPSIwIj40PC9rZXk+PC9mb3JlaWduLWtleXM+PHJlZi10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eHd0czBmejIxYXR3cHhlMmF2b3Z0cGU1cno5djJmdzBkdHhmIiB0aW1lc3RhbXA9IjAiPjI0PC9r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Y29uZGFyeS10aXRsZT5EZW1vZ3JhcGh5PC9zZWNvbmRhcnktdGl0bGU+PC90aXRsZXM+PHBlcmlv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</w:fldData>
        </w:fldChar>
      </w:r>
      <w:r w:rsidR="00C937CC">
        <w:rPr>
          <w:rFonts w:ascii="Times New Roman" w:hAnsi="Times New Roman" w:cs="Times New Roman"/>
        </w:rPr>
        <w:instrText xml:space="preserve"> ADDIN EN.CITE.DATA </w:instrText>
      </w:r>
      <w:r w:rsidR="00C937CC">
        <w:rPr>
          <w:rFonts w:ascii="Times New Roman" w:hAnsi="Times New Roman" w:cs="Times New Roman"/>
        </w:rPr>
      </w:r>
      <w:r w:rsidR="00C937CC">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045354B5"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737769">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6B5AD0">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7D80D8DF"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0CEDE95A"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3F0458C5"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737769">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ins w:id="0" w:author="Hiram Beltran-Sanchez" w:date="2017-12-03T19:14:00Z">
        <w:r w:rsidR="006B7362">
          <w:rPr>
            <w:rFonts w:ascii="Times New Roman" w:hAnsi="Times New Roman" w:cs="Times New Roman"/>
          </w:rPr>
          <w:t xml:space="preserve">used </w:t>
        </w:r>
      </w:ins>
      <w:r w:rsidR="004218ED">
        <w:rPr>
          <w:rFonts w:ascii="Times New Roman" w:hAnsi="Times New Roman" w:cs="Times New Roman"/>
        </w:rPr>
        <w:t>a</w:t>
      </w:r>
      <w:ins w:id="1" w:author="Hiram Beltran-Sanchez" w:date="2017-12-03T19:14:00Z">
        <w:r w:rsidR="006B7362">
          <w:rPr>
            <w:rFonts w:ascii="Times New Roman" w:hAnsi="Times New Roman" w:cs="Times New Roman"/>
          </w:rPr>
          <w:t>s a</w:t>
        </w:r>
      </w:ins>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7D5B6D95"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w:t>
      </w:r>
      <w:r w:rsidR="00D8276B">
        <w:rPr>
          <w:rFonts w:ascii="Times New Roman" w:hAnsi="Times New Roman" w:cs="Times New Roman"/>
        </w:rPr>
        <w:lastRenderedPageBreak/>
        <w:t>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1E77156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ins w:id="2" w:author="Hiram Beltran-Sanchez" w:date="2017-12-03T19:15:00Z">
        <w:r w:rsidR="006B7362">
          <w:rPr>
            <w:rFonts w:ascii="Times New Roman" w:hAnsi="Times New Roman" w:cs="Times New Roman"/>
          </w:rPr>
          <w:t>,</w:t>
        </w:r>
      </w:ins>
      <w:r w:rsidR="00E3719C">
        <w:rPr>
          <w:rFonts w:ascii="Times New Roman" w:hAnsi="Times New Roman" w:cs="Times New Roman"/>
        </w:rPr>
        <w:t xml:space="preserve"> and homicide rates </w:t>
      </w:r>
      <w:ins w:id="3" w:author="Hiram Beltran-Sanchez" w:date="2017-12-03T19:15:00Z">
        <w:r w:rsidR="006B7362">
          <w:rPr>
            <w:rFonts w:ascii="Times New Roman" w:hAnsi="Times New Roman" w:cs="Times New Roman"/>
          </w:rPr>
          <w:t>declined</w:t>
        </w:r>
      </w:ins>
      <w:del w:id="4" w:author="Hiram Beltran-Sanchez" w:date="2017-12-03T19:15:00Z">
        <w:r w:rsidR="00E3719C" w:rsidDel="006B7362">
          <w:rPr>
            <w:rFonts w:ascii="Times New Roman" w:hAnsi="Times New Roman" w:cs="Times New Roman"/>
          </w:rPr>
          <w:delText>fell down</w:delText>
        </w:r>
      </w:del>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w:t>
      </w:r>
      <w:ins w:id="5" w:author="Hiram Beltran-Sanchez" w:date="2017-12-03T19:16:00Z">
        <w:r w:rsidR="006B7362">
          <w:rPr>
            <w:rFonts w:ascii="Times New Roman" w:hAnsi="Times New Roman" w:cs="Times New Roman"/>
          </w:rPr>
          <w:t>stagnation in</w:t>
        </w:r>
      </w:ins>
      <w:del w:id="6" w:author="Hiram Beltran-Sanchez" w:date="2017-12-03T19:16:00Z">
        <w:r w:rsidR="00842F0B" w:rsidDel="006B7362">
          <w:rPr>
            <w:rFonts w:ascii="Times New Roman" w:hAnsi="Times New Roman" w:cs="Times New Roman"/>
          </w:rPr>
          <w:delText>a period of</w:delText>
        </w:r>
      </w:del>
      <w:r w:rsidR="00842F0B">
        <w:rPr>
          <w:rFonts w:ascii="Times New Roman" w:hAnsi="Times New Roman" w:cs="Times New Roman"/>
        </w:rPr>
        <w:t xml:space="preserve"> life expectancy </w:t>
      </w:r>
      <w:del w:id="7" w:author="Hiram Beltran-Sanchez" w:date="2017-12-03T19:16:00Z">
        <w:r w:rsidR="00842F0B" w:rsidDel="006B7362">
          <w:rPr>
            <w:rFonts w:ascii="Times New Roman" w:hAnsi="Times New Roman" w:cs="Times New Roman"/>
          </w:rPr>
          <w:delText>stagnation</w:delText>
        </w:r>
      </w:del>
      <w:r w:rsidR="007B7683">
        <w:rPr>
          <w:rFonts w:ascii="Times New Roman" w:hAnsi="Times New Roman" w:cs="Times New Roman"/>
        </w:rPr>
        <w:t>, particularly</w:t>
      </w:r>
      <w:r w:rsidR="00842F0B">
        <w:rPr>
          <w:rFonts w:ascii="Times New Roman" w:hAnsi="Times New Roman" w:cs="Times New Roman"/>
        </w:rPr>
        <w:t xml:space="preserve"> for males (</w:t>
      </w:r>
      <w:ins w:id="8" w:author="Hiram Beltran-Sanchez" w:date="2017-12-03T19:16:00Z">
        <w:r w:rsidR="006B7362">
          <w:rPr>
            <w:rFonts w:ascii="Times New Roman" w:hAnsi="Times New Roman" w:cs="Times New Roman"/>
          </w:rPr>
          <w:t xml:space="preserve">at </w:t>
        </w:r>
      </w:ins>
      <w:r w:rsidR="00842F0B">
        <w:rPr>
          <w:rFonts w:ascii="Times New Roman" w:hAnsi="Times New Roman" w:cs="Times New Roman"/>
        </w:rPr>
        <w:t>around 72 years)</w:t>
      </w:r>
      <w:ins w:id="9" w:author="Hiram Beltran-Sanchez" w:date="2017-12-03T19:16:00Z">
        <w:r w:rsidR="006B7362">
          <w:rPr>
            <w:rFonts w:ascii="Times New Roman" w:hAnsi="Times New Roman" w:cs="Times New Roman"/>
          </w:rPr>
          <w:t>,</w:t>
        </w:r>
      </w:ins>
      <w:r w:rsidR="00842F0B">
        <w:rPr>
          <w:rFonts w:ascii="Times New Roman" w:hAnsi="Times New Roman" w:cs="Times New Roman"/>
        </w:rPr>
        <w:t xml:space="preserve"> and slow progress for females (from 76.7 to 77</w:t>
      </w:r>
      <w:ins w:id="10" w:author="Hiram Beltran-Sanchez" w:date="2017-12-03T19:17:00Z">
        <w:r w:rsidR="006B7362">
          <w:rPr>
            <w:rFonts w:ascii="Times New Roman" w:hAnsi="Times New Roman" w:cs="Times New Roman"/>
          </w:rPr>
          <w:t xml:space="preserve"> years</w:t>
        </w:r>
      </w:ins>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4E81BA9A"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C937CC">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0B0B26"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1243DD66"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ins w:id="11" w:author="Hiram Beltran-Sanchez" w:date="2017-12-03T19:20:00Z">
        <w:r w:rsidR="00A77AA9">
          <w:rPr>
            <w:rFonts w:ascii="Times New Roman" w:eastAsiaTheme="minorEastAsia" w:hAnsi="Times New Roman" w:cs="Times New Roman"/>
          </w:rPr>
          <w:t>three</w:t>
        </w:r>
      </w:ins>
      <w:ins w:id="12" w:author="Hiram Beltran-Sanchez" w:date="2017-12-03T19:21:00Z">
        <w:r w:rsidR="00A77AA9">
          <w:rPr>
            <w:rFonts w:ascii="Times New Roman" w:eastAsiaTheme="minorEastAsia" w:hAnsi="Times New Roman" w:cs="Times New Roman"/>
          </w:rPr>
          <w:t xml:space="preserve"> </w:t>
        </w:r>
      </w:ins>
      <w:ins w:id="13" w:author="Hiram Beltran-Sanchez" w:date="2017-12-03T19:20:00Z">
        <w:r w:rsidR="00A77AA9">
          <w:rPr>
            <w:rFonts w:ascii="Times New Roman" w:eastAsiaTheme="minorEastAsia" w:hAnsi="Times New Roman" w:cs="Times New Roman"/>
          </w:rPr>
          <w:t>main</w:t>
        </w:r>
      </w:ins>
      <w:ins w:id="14" w:author="Hiram Beltran-Sanchez" w:date="2017-12-03T19:18:00Z">
        <w:r w:rsidR="00A77AA9">
          <w:rPr>
            <w:rFonts w:ascii="Times New Roman" w:eastAsiaTheme="minorEastAsia" w:hAnsi="Times New Roman" w:cs="Times New Roman"/>
          </w:rPr>
          <w:t xml:space="preserve"> properties: it</w:t>
        </w:r>
      </w:ins>
      <w:del w:id="15" w:author="Hiram Beltran-Sanchez" w:date="2017-12-03T19:18:00Z">
        <w:r w:rsidR="00CC0A4A" w:rsidRPr="00AD15FB" w:rsidDel="00A77AA9">
          <w:rPr>
            <w:rFonts w:ascii="Times New Roman" w:eastAsiaTheme="minorEastAsia" w:hAnsi="Times New Roman" w:cs="Times New Roman"/>
          </w:rPr>
          <w:delText>an</w:delText>
        </w:r>
      </w:del>
      <w:ins w:id="16" w:author="Hiram Beltran-Sanchez" w:date="2017-12-03T19:18:00Z">
        <w:r w:rsidR="00A77AA9">
          <w:rPr>
            <w:rFonts w:ascii="Times New Roman" w:eastAsiaTheme="minorEastAsia" w:hAnsi="Times New Roman" w:cs="Times New Roman"/>
          </w:rPr>
          <w:t xml:space="preserve"> is</w:t>
        </w:r>
      </w:ins>
      <w:r w:rsidR="00CC0A4A" w:rsidRPr="00AD15FB">
        <w:rPr>
          <w:rFonts w:ascii="Times New Roman" w:eastAsiaTheme="minorEastAsia" w:hAnsi="Times New Roman" w:cs="Times New Roman"/>
        </w:rPr>
        <w:t xml:space="preserve"> easy to understand</w:t>
      </w:r>
      <w:ins w:id="17" w:author="Hiram Beltran-Sanchez" w:date="2017-12-03T19:20:00Z">
        <w:r w:rsidR="00A77AA9">
          <w:rPr>
            <w:rFonts w:ascii="Times New Roman" w:eastAsiaTheme="minorEastAsia" w:hAnsi="Times New Roman" w:cs="Times New Roman"/>
          </w:rPr>
          <w:t>,</w:t>
        </w:r>
      </w:ins>
      <w:r w:rsidR="00CC0A4A" w:rsidRPr="00AD15FB">
        <w:rPr>
          <w:rFonts w:ascii="Times New Roman" w:eastAsiaTheme="minorEastAsia" w:hAnsi="Times New Roman" w:cs="Times New Roman"/>
        </w:rPr>
        <w:t xml:space="preserve"> </w:t>
      </w:r>
      <w:ins w:id="18" w:author="Hiram Beltran-Sanchez" w:date="2017-12-03T19:20:00Z">
        <w:r w:rsidR="00A77AA9">
          <w:rPr>
            <w:rFonts w:ascii="Times New Roman" w:eastAsiaTheme="minorEastAsia" w:hAnsi="Times New Roman" w:cs="Times New Roman"/>
          </w:rPr>
          <w:t xml:space="preserve">to </w:t>
        </w:r>
      </w:ins>
      <w:r w:rsidR="00CC0A4A" w:rsidRPr="00AD15FB">
        <w:rPr>
          <w:rFonts w:ascii="Times New Roman" w:eastAsiaTheme="minorEastAsia" w:hAnsi="Times New Roman" w:cs="Times New Roman"/>
        </w:rPr>
        <w:t>interpret</w:t>
      </w:r>
      <w:ins w:id="19" w:author="Hiram Beltran-Sanchez" w:date="2017-12-03T19:19:00Z">
        <w:r w:rsidR="00A77AA9">
          <w:rPr>
            <w:rFonts w:ascii="Times New Roman" w:eastAsiaTheme="minorEastAsia" w:hAnsi="Times New Roman" w:cs="Times New Roman"/>
          </w:rPr>
          <w:t>e</w:t>
        </w:r>
      </w:ins>
      <w:del w:id="20" w:author="Hiram Beltran-Sanchez" w:date="2017-12-03T19:19:00Z">
        <w:r w:rsidR="00CC0A4A" w:rsidRPr="00AD15FB" w:rsidDel="00A77AA9">
          <w:rPr>
            <w:rFonts w:ascii="Times New Roman" w:eastAsiaTheme="minorEastAsia" w:hAnsi="Times New Roman" w:cs="Times New Roman"/>
          </w:rPr>
          <w:delText>ation</w:delText>
        </w:r>
      </w:del>
      <w:ins w:id="21" w:author="Hiram Beltran-Sanchez" w:date="2017-12-03T19:19:00Z">
        <w:r w:rsidR="00A77AA9">
          <w:rPr>
            <w:rFonts w:ascii="Times New Roman" w:eastAsiaTheme="minorEastAsia" w:hAnsi="Times New Roman" w:cs="Times New Roman"/>
          </w:rPr>
          <w:t>,</w:t>
        </w:r>
      </w:ins>
      <w:r w:rsidR="00CC0A4A" w:rsidRPr="00AD15FB">
        <w:rPr>
          <w:rFonts w:ascii="Times New Roman" w:eastAsiaTheme="minorEastAsia" w:hAnsi="Times New Roman" w:cs="Times New Roman"/>
        </w:rPr>
        <w:t xml:space="preserve"> and </w:t>
      </w:r>
      <w:del w:id="22" w:author="Hiram Beltran-Sanchez" w:date="2017-12-03T19:20:00Z">
        <w:r w:rsidR="00CC0A4A" w:rsidRPr="00AD15FB" w:rsidDel="00A77AA9">
          <w:rPr>
            <w:rFonts w:ascii="Times New Roman" w:eastAsiaTheme="minorEastAsia" w:hAnsi="Times New Roman" w:cs="Times New Roman"/>
          </w:rPr>
          <w:delText xml:space="preserve">it is </w:delText>
        </w:r>
      </w:del>
      <w:del w:id="23" w:author="Hiram Beltran-Sanchez" w:date="2017-12-03T19:19:00Z">
        <w:r w:rsidR="004617D6" w:rsidDel="00A77AA9">
          <w:rPr>
            <w:rFonts w:ascii="Times New Roman" w:eastAsiaTheme="minorEastAsia" w:hAnsi="Times New Roman" w:cs="Times New Roman"/>
          </w:rPr>
          <w:delText xml:space="preserve">also </w:delText>
        </w:r>
      </w:del>
      <w:del w:id="24" w:author="Hiram Beltran-Sanchez" w:date="2017-12-03T19:20:00Z">
        <w:r w:rsidR="004617D6" w:rsidDel="00A77AA9">
          <w:rPr>
            <w:rFonts w:ascii="Times New Roman" w:eastAsiaTheme="minorEastAsia" w:hAnsi="Times New Roman" w:cs="Times New Roman"/>
          </w:rPr>
          <w:delText xml:space="preserve">easy </w:delText>
        </w:r>
      </w:del>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ins w:id="25" w:author="Hiram Beltran-Sanchez" w:date="2017-12-03T19:20:00Z">
        <w:r w:rsidR="00A77AA9">
          <w:rPr>
            <w:rFonts w:ascii="Times New Roman" w:eastAsiaTheme="minorEastAsia" w:hAnsi="Times New Roman" w:cs="Times New Roman"/>
          </w:rPr>
          <w:t xml:space="preserve">thereby </w:t>
        </w:r>
      </w:ins>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 xml:space="preserve">entropy, coefficient </w:t>
      </w:r>
      <w:r w:rsidR="00CC0A4A" w:rsidRPr="00AD15FB">
        <w:rPr>
          <w:rFonts w:ascii="Times New Roman" w:eastAsiaTheme="minorEastAsia" w:hAnsi="Times New Roman" w:cs="Times New Roman"/>
        </w:rPr>
        <w:lastRenderedPageBreak/>
        <w:t>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ins w:id="26" w:author="Hiram Beltran-Sanchez" w:date="2018-01-24T08:50:00Z">
        <w:r w:rsidR="007A2B3B">
          <w:rPr>
            <w:rFonts w:ascii="Times New Roman" w:eastAsiaTheme="minorEastAsia" w:hAnsi="Times New Roman" w:cs="Times New Roman"/>
          </w:rPr>
          <w:t xml:space="preserve">consistent </w:t>
        </w:r>
      </w:ins>
      <w:del w:id="27" w:author="Hiram Beltran-Sanchez" w:date="2018-01-24T08:51:00Z">
        <w:r w:rsidR="00C30B29" w:rsidDel="007A2B3B">
          <w:rPr>
            <w:rFonts w:ascii="Times New Roman" w:eastAsiaTheme="minorEastAsia" w:hAnsi="Times New Roman" w:cs="Times New Roman"/>
          </w:rPr>
          <w:delText>very similar</w:delText>
        </w:r>
      </w:del>
      <w:ins w:id="28" w:author="Hiram Beltran-Sanchez" w:date="2018-01-24T08:51:00Z">
        <w:r w:rsidR="007A2B3B">
          <w:rPr>
            <w:rFonts w:ascii="Times New Roman" w:eastAsiaTheme="minorEastAsia" w:hAnsi="Times New Roman" w:cs="Times New Roman"/>
          </w:rPr>
          <w:t>with</w:t>
        </w:r>
      </w:ins>
      <w:r w:rsidR="00C30B29">
        <w:rPr>
          <w:rFonts w:ascii="Times New Roman" w:eastAsiaTheme="minorEastAsia" w:hAnsi="Times New Roman" w:cs="Times New Roman"/>
        </w:rPr>
        <w:t xml:space="preserve"> </w:t>
      </w:r>
      <w:del w:id="29" w:author="Hiram Beltran-Sanchez" w:date="2018-01-24T08:51:00Z">
        <w:r w:rsidR="00C30B29" w:rsidDel="007A2B3B">
          <w:rPr>
            <w:rFonts w:ascii="Times New Roman" w:eastAsiaTheme="minorEastAsia" w:hAnsi="Times New Roman" w:cs="Times New Roman"/>
          </w:rPr>
          <w:delText xml:space="preserve">to </w:delText>
        </w:r>
      </w:del>
      <w:r w:rsidR="00C30B29">
        <w:rPr>
          <w:rFonts w:ascii="Times New Roman" w:eastAsiaTheme="minorEastAsia" w:hAnsi="Times New Roman" w:cs="Times New Roman"/>
        </w:rPr>
        <w:t>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1D45B46E"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del w:id="30" w:author="Hiram Beltran-Sanchez" w:date="2017-12-03T19:22:00Z">
        <w:r w:rsidR="00186C59" w:rsidDel="00261A8C">
          <w:rPr>
            <w:rFonts w:ascii="Times New Roman" w:eastAsiaTheme="minorEastAsia" w:hAnsi="Times New Roman" w:cs="Times New Roman"/>
          </w:rPr>
          <w:delText>for each</w:delText>
        </w:r>
      </w:del>
      <w:ins w:id="31" w:author="Hiram Beltran-Sanchez" w:date="2017-12-03T19:22:00Z">
        <w:r w:rsidR="00261A8C">
          <w:rPr>
            <w:rFonts w:ascii="Times New Roman" w:eastAsiaTheme="minorEastAsia" w:hAnsi="Times New Roman" w:cs="Times New Roman"/>
          </w:rPr>
          <w:t>by</w:t>
        </w:r>
      </w:ins>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del w:id="32" w:author="Hiram Beltran-Sanchez" w:date="2017-12-03T19:22:00Z">
        <w:r w:rsidR="00955360" w:rsidDel="00A85533">
          <w:rPr>
            <w:rFonts w:ascii="Times New Roman" w:eastAsiaTheme="minorEastAsia" w:hAnsi="Times New Roman" w:cs="Times New Roman"/>
          </w:rPr>
          <w:delText>for each year</w:delText>
        </w:r>
        <w:r w:rsidR="00186C59" w:rsidDel="00A85533">
          <w:rPr>
            <w:rFonts w:ascii="Times New Roman" w:eastAsiaTheme="minorEastAsia" w:hAnsi="Times New Roman" w:cs="Times New Roman"/>
          </w:rPr>
          <w:delText xml:space="preserve"> </w:delText>
        </w:r>
      </w:del>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using standard decomposition techniques </w:t>
      </w:r>
      <w:r w:rsidRPr="00AD15FB">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analyses were carried out using R </w:t>
      </w:r>
      <w:r w:rsidR="006D2D24">
        <w:rPr>
          <w:rFonts w:ascii="Times New Roman" w:eastAsiaTheme="minorEastAsia" w:hAnsi="Times New Roman" w:cs="Times New Roman"/>
        </w:rPr>
        <w:fldChar w:fldCharType="begin"/>
      </w:r>
      <w:r w:rsidR="00C937CC">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384F04DC" w:rsidR="008E1F58" w:rsidRDefault="00766699" w:rsidP="008E1F58">
      <w:pPr>
        <w:spacing w:line="480" w:lineRule="auto"/>
        <w:ind w:firstLine="720"/>
        <w:jc w:val="both"/>
      </w:pPr>
      <w:r>
        <w:rPr>
          <w:rFonts w:ascii="Times New Roman" w:eastAsiaTheme="minorEastAsia" w:hAnsi="Times New Roman" w:cs="Times New Roman"/>
        </w:rPr>
        <w:t xml:space="preserve">As expected, results for males show the largest impact of homicides on life expectancy and life span variation </w:t>
      </w:r>
      <w:ins w:id="33" w:author="Hiram Beltran-Sanchez" w:date="2017-12-03T19:25:00Z">
        <w:r w:rsidR="00C12FF7">
          <w:rPr>
            <w:rFonts w:ascii="Times New Roman" w:eastAsiaTheme="minorEastAsia" w:hAnsi="Times New Roman" w:cs="Times New Roman"/>
          </w:rPr>
          <w:t>for</w:t>
        </w:r>
      </w:ins>
      <w:del w:id="34" w:author="Hiram Beltran-Sanchez" w:date="2017-12-03T19:25:00Z">
        <w:r w:rsidDel="00C12FF7">
          <w:rPr>
            <w:rFonts w:ascii="Times New Roman" w:eastAsiaTheme="minorEastAsia" w:hAnsi="Times New Roman" w:cs="Times New Roman"/>
          </w:rPr>
          <w:delText>over</w:delText>
        </w:r>
      </w:del>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50913AF7"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w:t>
      </w:r>
      <w:ins w:id="35" w:author="Hiram Beltran-Sanchez" w:date="2018-01-24T08:53:00Z">
        <w:r w:rsidR="007A2B3B">
          <w:rPr>
            <w:rFonts w:ascii="Times New Roman" w:eastAsiaTheme="minorEastAsia" w:hAnsi="Times New Roman" w:cs="Times New Roman"/>
          </w:rPr>
          <w:t xml:space="preserve">next to the y-axis </w:t>
        </w:r>
      </w:ins>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ins w:id="36" w:author="Hiram Beltran-Sanchez" w:date="2017-12-03T19:27:00Z">
        <w:r w:rsidR="00C12FF7">
          <w:rPr>
            <w:rFonts w:ascii="Times New Roman" w:eastAsiaTheme="minorEastAsia" w:hAnsi="Times New Roman" w:cs="Times New Roman"/>
          </w:rPr>
          <w:t xml:space="preserve"> (in years)</w:t>
        </w:r>
      </w:ins>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00772D2D" w14:textId="68AB1CA7" w:rsidR="00714F65" w:rsidDel="000E5565" w:rsidRDefault="009221FB" w:rsidP="000E5565">
      <w:pPr>
        <w:spacing w:line="480" w:lineRule="auto"/>
        <w:ind w:firstLine="720"/>
        <w:jc w:val="both"/>
        <w:rPr>
          <w:del w:id="37" w:author="Hiram Beltran-Sanchez" w:date="2017-12-03T19:37:00Z"/>
          <w:rFonts w:ascii="Times New Roman" w:eastAsiaTheme="minorEastAsia" w:hAnsi="Times New Roman" w:cs="Times New Roman"/>
        </w:rPr>
      </w:pPr>
      <w:r>
        <w:rPr>
          <w:rFonts w:ascii="Times New Roman" w:eastAsiaTheme="minorEastAsia" w:hAnsi="Times New Roman" w:cs="Times New Roman"/>
        </w:rPr>
        <w:lastRenderedPageBreak/>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 xml:space="preserve">tes </w:t>
      </w:r>
      <w:del w:id="38" w:author="Hiram Beltran-Sanchez" w:date="2018-01-24T08:56:00Z">
        <w:r w:rsidR="00B97FBB" w:rsidDel="000225CE">
          <w:rPr>
            <w:rFonts w:ascii="Times New Roman" w:eastAsiaTheme="minorEastAsia" w:hAnsi="Times New Roman" w:cs="Times New Roman"/>
          </w:rPr>
          <w:delText xml:space="preserve">were </w:delText>
        </w:r>
      </w:del>
      <w:r w:rsidR="00B97FBB">
        <w:rPr>
          <w:rFonts w:ascii="Times New Roman" w:eastAsiaTheme="minorEastAsia" w:hAnsi="Times New Roman" w:cs="Times New Roman"/>
        </w:rPr>
        <w:t>declin</w:t>
      </w:r>
      <w:ins w:id="39" w:author="Hiram Beltran-Sanchez" w:date="2018-01-24T08:56:00Z">
        <w:r w:rsidR="000225CE">
          <w:rPr>
            <w:rFonts w:ascii="Times New Roman" w:eastAsiaTheme="minorEastAsia" w:hAnsi="Times New Roman" w:cs="Times New Roman"/>
          </w:rPr>
          <w:t>ed</w:t>
        </w:r>
      </w:ins>
      <w:del w:id="40" w:author="Hiram Beltran-Sanchez" w:date="2018-01-24T08:56:00Z">
        <w:r w:rsidR="00B97FBB" w:rsidDel="000225CE">
          <w:rPr>
            <w:rFonts w:ascii="Times New Roman" w:eastAsiaTheme="minorEastAsia" w:hAnsi="Times New Roman" w:cs="Times New Roman"/>
          </w:rPr>
          <w:delText>ing</w:delText>
        </w:r>
      </w:del>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ins w:id="41" w:author="Hiram Beltran-Sanchez" w:date="2018-01-24T08:56:00Z">
        <w:r w:rsidR="000225CE">
          <w:rPr>
            <w:rFonts w:ascii="Times New Roman" w:eastAsiaTheme="minorEastAsia" w:hAnsi="Times New Roman" w:cs="Times New Roman"/>
          </w:rPr>
          <w:t>and this</w:t>
        </w:r>
      </w:ins>
      <w:del w:id="42" w:author="Hiram Beltran-Sanchez" w:date="2018-01-24T08:56:00Z">
        <w:r w:rsidR="00696F3D" w:rsidDel="000225CE">
          <w:rPr>
            <w:rFonts w:ascii="Times New Roman" w:eastAsiaTheme="minorEastAsia" w:hAnsi="Times New Roman" w:cs="Times New Roman"/>
          </w:rPr>
          <w:delText>which</w:delText>
        </w:r>
      </w:del>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ins w:id="43" w:author="Hiram Beltran-Sanchez" w:date="2017-12-03T19:28:00Z">
        <w:r w:rsidR="00BA4E8F">
          <w:rPr>
            <w:rFonts w:ascii="Times New Roman" w:eastAsiaTheme="minorEastAsia" w:hAnsi="Times New Roman" w:cs="Times New Roman"/>
          </w:rPr>
          <w:t xml:space="preserve"> in this period</w:t>
        </w:r>
      </w:ins>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ins w:id="44" w:author="Hiram Beltran-Sanchez" w:date="2017-12-03T19:30:00Z">
        <w:r w:rsidR="00BA4E8F">
          <w:rPr>
            <w:rFonts w:ascii="Times New Roman" w:eastAsiaTheme="minorEastAsia" w:hAnsi="Times New Roman" w:cs="Times New Roman"/>
          </w:rPr>
          <w:t xml:space="preserve"> (panel B)</w:t>
        </w:r>
      </w:ins>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ins w:id="45" w:author="Hiram Beltran-Sanchez" w:date="2017-12-03T19:32:00Z">
        <w:r w:rsidR="00BA4E8F">
          <w:rPr>
            <w:rFonts w:ascii="Times New Roman" w:eastAsiaTheme="minorEastAsia" w:hAnsi="Times New Roman" w:cs="Times New Roman"/>
          </w:rPr>
          <w:t xml:space="preserve">Results for women suggest a </w:t>
        </w:r>
      </w:ins>
      <w:ins w:id="46" w:author="Hiram Beltran-Sanchez" w:date="2017-12-03T19:33:00Z">
        <w:r w:rsidR="000E5565">
          <w:rPr>
            <w:rFonts w:ascii="Times New Roman" w:eastAsiaTheme="minorEastAsia" w:hAnsi="Times New Roman" w:cs="Times New Roman"/>
          </w:rPr>
          <w:t>conti</w:t>
        </w:r>
      </w:ins>
      <w:ins w:id="47" w:author="Hiram Beltran-Sanchez" w:date="2018-01-24T08:59:00Z">
        <w:r w:rsidR="006E2679">
          <w:rPr>
            <w:rFonts w:ascii="Times New Roman" w:eastAsiaTheme="minorEastAsia" w:hAnsi="Times New Roman" w:cs="Times New Roman"/>
          </w:rPr>
          <w:t>n</w:t>
        </w:r>
      </w:ins>
      <w:ins w:id="48" w:author="Hiram Beltran-Sanchez" w:date="2017-12-03T19:33:00Z">
        <w:r w:rsidR="000E5565">
          <w:rPr>
            <w:rFonts w:ascii="Times New Roman" w:eastAsiaTheme="minorEastAsia" w:hAnsi="Times New Roman" w:cs="Times New Roman"/>
          </w:rPr>
          <w:t xml:space="preserve">uous improvement in life expectancy over time with </w:t>
        </w:r>
      </w:ins>
      <w:ins w:id="49" w:author="Hiram Beltran-Sanchez" w:date="2017-12-03T19:35:00Z">
        <w:r w:rsidR="000E5565">
          <w:rPr>
            <w:rFonts w:ascii="Times New Roman" w:eastAsiaTheme="minorEastAsia" w:hAnsi="Times New Roman" w:cs="Times New Roman"/>
          </w:rPr>
          <w:t xml:space="preserve">a </w:t>
        </w:r>
      </w:ins>
      <w:ins w:id="50" w:author="Hiram Beltran-Sanchez" w:date="2017-12-03T19:32:00Z">
        <w:r w:rsidR="00BA4E8F">
          <w:rPr>
            <w:rFonts w:ascii="Times New Roman" w:eastAsiaTheme="minorEastAsia" w:hAnsi="Times New Roman" w:cs="Times New Roman"/>
          </w:rPr>
          <w:t>negligible impact of homicides</w:t>
        </w:r>
      </w:ins>
      <w:ins w:id="51" w:author="Hiram Beltran-Sanchez" w:date="2018-01-24T08:59:00Z">
        <w:r w:rsidR="006E2679">
          <w:rPr>
            <w:rFonts w:ascii="Times New Roman" w:eastAsiaTheme="minorEastAsia" w:hAnsi="Times New Roman" w:cs="Times New Roman"/>
          </w:rPr>
          <w:t>;</w:t>
        </w:r>
      </w:ins>
      <w:ins w:id="52" w:author="Hiram Beltran-Sanchez" w:date="2017-12-03T19:41:00Z">
        <w:r w:rsidR="00BD5932">
          <w:rPr>
            <w:rFonts w:ascii="Times New Roman" w:eastAsiaTheme="minorEastAsia" w:hAnsi="Times New Roman" w:cs="Times New Roman"/>
          </w:rPr>
          <w:t xml:space="preserve"> in fact, homicide rates continously decline</w:t>
        </w:r>
      </w:ins>
      <w:ins w:id="53" w:author="Hiram Beltran-Sanchez" w:date="2017-12-03T19:42:00Z">
        <w:r w:rsidR="00BD5932">
          <w:rPr>
            <w:rFonts w:ascii="Times New Roman" w:eastAsiaTheme="minorEastAsia" w:hAnsi="Times New Roman" w:cs="Times New Roman"/>
          </w:rPr>
          <w:t>d</w:t>
        </w:r>
      </w:ins>
      <w:ins w:id="54" w:author="Hiram Beltran-Sanchez" w:date="2018-01-24T08:59:00Z">
        <w:r w:rsidR="006E2679">
          <w:rPr>
            <w:rFonts w:ascii="Times New Roman" w:eastAsiaTheme="minorEastAsia" w:hAnsi="Times New Roman" w:cs="Times New Roman"/>
          </w:rPr>
          <w:t xml:space="preserve"> since 1995</w:t>
        </w:r>
      </w:ins>
      <w:ins w:id="55" w:author="Hiram Beltran-Sanchez" w:date="2017-12-03T19:33:00Z">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figures S1-S4)</w:t>
        </w:r>
      </w:ins>
      <w:ins w:id="56" w:author="Hiram Beltran-Sanchez" w:date="2017-12-03T19:32:00Z">
        <w:r w:rsidR="000E5565">
          <w:rPr>
            <w:rFonts w:ascii="Times New Roman" w:eastAsiaTheme="minorEastAsia" w:hAnsi="Times New Roman" w:cs="Times New Roman"/>
          </w:rPr>
          <w:t xml:space="preserve">. </w:t>
        </w:r>
      </w:ins>
      <w:ins w:id="57" w:author="Hiram Beltran-Sanchez" w:date="2017-12-03T19:33:00Z">
        <w:r w:rsidR="000E5565">
          <w:rPr>
            <w:rFonts w:ascii="Times New Roman" w:eastAsiaTheme="minorEastAsia" w:hAnsi="Times New Roman" w:cs="Times New Roman"/>
          </w:rPr>
          <w:t xml:space="preserve">For example, </w:t>
        </w:r>
      </w:ins>
      <w:del w:id="58" w:author="Hiram Beltran-Sanchez" w:date="2017-12-03T19:34:00Z">
        <w:r w:rsidR="00714F65" w:rsidDel="000E5565">
          <w:rPr>
            <w:rFonts w:ascii="Times New Roman" w:eastAsiaTheme="minorEastAsia" w:hAnsi="Times New Roman" w:cs="Times New Roman"/>
          </w:rPr>
          <w:delText xml:space="preserve">Women increased </w:delText>
        </w:r>
      </w:del>
      <w:r w:rsidR="00714F65">
        <w:rPr>
          <w:rFonts w:ascii="Times New Roman" w:eastAsiaTheme="minorEastAsia" w:hAnsi="Times New Roman" w:cs="Times New Roman"/>
        </w:rPr>
        <w:t xml:space="preserve">life expectancy </w:t>
      </w:r>
      <w:ins w:id="59" w:author="Hiram Beltran-Sanchez" w:date="2017-12-03T19:34:00Z">
        <w:r w:rsidR="000E5565">
          <w:rPr>
            <w:rFonts w:ascii="Times New Roman" w:eastAsiaTheme="minorEastAsia" w:hAnsi="Times New Roman" w:cs="Times New Roman"/>
          </w:rPr>
          <w:t xml:space="preserve">increased </w:t>
        </w:r>
      </w:ins>
      <w:r w:rsidR="00714F65">
        <w:rPr>
          <w:rFonts w:ascii="Times New Roman" w:eastAsiaTheme="minorEastAsia" w:hAnsi="Times New Roman" w:cs="Times New Roman"/>
        </w:rPr>
        <w:t xml:space="preserve">by 1.3 years in 1995-2005 </w:t>
      </w:r>
      <w:ins w:id="60" w:author="Hiram Beltran-Sanchez" w:date="2017-12-03T19:34:00Z">
        <w:r w:rsidR="000E5565">
          <w:rPr>
            <w:rFonts w:ascii="Times New Roman" w:eastAsiaTheme="minorEastAsia" w:hAnsi="Times New Roman" w:cs="Times New Roman"/>
          </w:rPr>
          <w:t>and by an additional year of life in 2005-2015</w:t>
        </w:r>
      </w:ins>
      <w:ins w:id="61" w:author="Hiram Beltran-Sanchez" w:date="2017-12-03T19:39:00Z">
        <w:r w:rsidR="00AA5BA4">
          <w:rPr>
            <w:rFonts w:ascii="Times New Roman" w:eastAsiaTheme="minorEastAsia" w:hAnsi="Times New Roman" w:cs="Times New Roman"/>
          </w:rPr>
          <w:t>; all thes</w:t>
        </w:r>
      </w:ins>
      <w:ins w:id="62" w:author="Hiram Beltran-Sanchez" w:date="2017-12-03T19:40:00Z">
        <w:r w:rsidR="00AA5BA4">
          <w:rPr>
            <w:rFonts w:ascii="Times New Roman" w:eastAsiaTheme="minorEastAsia" w:hAnsi="Times New Roman" w:cs="Times New Roman"/>
          </w:rPr>
          <w:t xml:space="preserve">e </w:t>
        </w:r>
      </w:ins>
      <w:ins w:id="63" w:author="Hiram Beltran-Sanchez" w:date="2017-12-03T19:36:00Z">
        <w:r w:rsidR="000E5565">
          <w:rPr>
            <w:rFonts w:ascii="Times New Roman" w:eastAsiaTheme="minorEastAsia" w:hAnsi="Times New Roman" w:cs="Times New Roman"/>
          </w:rPr>
          <w:t>result</w:t>
        </w:r>
      </w:ins>
      <w:ins w:id="64" w:author="Hiram Beltran-Sanchez" w:date="2017-12-03T19:37:00Z">
        <w:r w:rsidR="002B24D2">
          <w:rPr>
            <w:rFonts w:ascii="Times New Roman" w:eastAsiaTheme="minorEastAsia" w:hAnsi="Times New Roman" w:cs="Times New Roman"/>
          </w:rPr>
          <w:t>ed from</w:t>
        </w:r>
      </w:ins>
      <w:ins w:id="65" w:author="Hiram Beltran-Sanchez" w:date="2017-12-03T19:36:00Z">
        <w:r w:rsidR="000E5565">
          <w:rPr>
            <w:rFonts w:ascii="Times New Roman" w:eastAsiaTheme="minorEastAsia" w:hAnsi="Times New Roman" w:cs="Times New Roman"/>
          </w:rPr>
          <w:t xml:space="preserve"> mortality </w:t>
        </w:r>
      </w:ins>
      <w:ins w:id="66" w:author="Hiram Beltran-Sanchez" w:date="2017-12-03T19:38:00Z">
        <w:r w:rsidR="002B24D2">
          <w:rPr>
            <w:rFonts w:ascii="Times New Roman" w:eastAsiaTheme="minorEastAsia" w:hAnsi="Times New Roman" w:cs="Times New Roman"/>
          </w:rPr>
          <w:t>improvements in</w:t>
        </w:r>
      </w:ins>
      <w:ins w:id="67" w:author="Hiram Beltran-Sanchez" w:date="2017-12-03T19:36:00Z">
        <w:r w:rsidR="000E5565">
          <w:rPr>
            <w:rFonts w:ascii="Times New Roman" w:eastAsiaTheme="minorEastAsia" w:hAnsi="Times New Roman" w:cs="Times New Roman"/>
          </w:rPr>
          <w:t xml:space="preserve"> most</w:t>
        </w:r>
      </w:ins>
      <w:ins w:id="68" w:author="Hiram Beltran-Sanchez" w:date="2017-12-03T19:35:00Z">
        <w:r w:rsidR="000E5565">
          <w:rPr>
            <w:rFonts w:ascii="Times New Roman" w:eastAsiaTheme="minorEastAsia" w:hAnsi="Times New Roman" w:cs="Times New Roman"/>
          </w:rPr>
          <w:t xml:space="preserve"> causes of death, </w:t>
        </w:r>
      </w:ins>
      <w:ins w:id="69" w:author="Hiram Beltran-Sanchez" w:date="2017-12-03T19:38:00Z">
        <w:r w:rsidR="002B24D2">
          <w:rPr>
            <w:rFonts w:ascii="Times New Roman" w:eastAsiaTheme="minorEastAsia" w:hAnsi="Times New Roman" w:cs="Times New Roman"/>
          </w:rPr>
          <w:t>except for diabetes</w:t>
        </w:r>
      </w:ins>
      <w:ins w:id="70" w:author="Hiram Beltran-Sanchez" w:date="2018-01-24T09:00:00Z">
        <w:r w:rsidR="00B231DD">
          <w:rPr>
            <w:rFonts w:ascii="Times New Roman" w:eastAsiaTheme="minorEastAsia" w:hAnsi="Times New Roman" w:cs="Times New Roman"/>
          </w:rPr>
          <w:t xml:space="preserve"> and diseses</w:t>
        </w:r>
      </w:ins>
      <w:ins w:id="71" w:author="Hiram Beltran-Sanchez" w:date="2017-12-03T19:36:00Z">
        <w:r w:rsidR="000E5565">
          <w:rPr>
            <w:rFonts w:ascii="Times New Roman" w:eastAsiaTheme="minorEastAsia" w:hAnsi="Times New Roman" w:cs="Times New Roman"/>
          </w:rPr>
          <w:t xml:space="preserve"> </w:t>
        </w:r>
      </w:ins>
      <w:del w:id="72" w:author="Hiram Beltran-Sanchez" w:date="2017-12-03T19:36:00Z">
        <w:r w:rsidR="00714F65" w:rsidDel="000E5565">
          <w:rPr>
            <w:rFonts w:ascii="Times New Roman" w:eastAsiaTheme="minorEastAsia" w:hAnsi="Times New Roman" w:cs="Times New Roman"/>
          </w:rPr>
          <w:delText xml:space="preserve">mainly </w:delText>
        </w:r>
      </w:del>
      <w:r w:rsidR="00714F65">
        <w:rPr>
          <w:rFonts w:ascii="Times New Roman" w:eastAsiaTheme="minorEastAsia" w:hAnsi="Times New Roman" w:cs="Times New Roman"/>
        </w:rPr>
        <w:t xml:space="preserve">due to medically amenable conditions </w:t>
      </w:r>
      <w:ins w:id="73" w:author="Hiram Beltran-Sanchez" w:date="2017-12-03T19:39:00Z">
        <w:r w:rsidR="002B24D2">
          <w:rPr>
            <w:rFonts w:ascii="Times New Roman" w:eastAsiaTheme="minorEastAsia" w:hAnsi="Times New Roman" w:cs="Times New Roman"/>
          </w:rPr>
          <w:t xml:space="preserve">(e.g., </w:t>
        </w:r>
        <w:r w:rsidR="002B24D2">
          <w:rPr>
            <w:rFonts w:ascii="Times New Roman" w:hAnsi="Times New Roman" w:cs="Times New Roman"/>
          </w:rPr>
          <w:t xml:space="preserve">infectious and respiratory </w:t>
        </w:r>
        <w:commentRangeStart w:id="74"/>
        <w:r w:rsidR="002B24D2">
          <w:rPr>
            <w:rFonts w:ascii="Times New Roman" w:hAnsi="Times New Roman" w:cs="Times New Roman"/>
          </w:rPr>
          <w:t>diseases</w:t>
        </w:r>
      </w:ins>
      <w:commentRangeEnd w:id="74"/>
      <w:ins w:id="75" w:author="Hiram Beltran-Sanchez" w:date="2018-01-24T09:02:00Z">
        <w:r w:rsidR="006E2894">
          <w:rPr>
            <w:rStyle w:val="CommentReference"/>
          </w:rPr>
          <w:commentReference w:id="74"/>
        </w:r>
      </w:ins>
      <w:ins w:id="76" w:author="Hiram Beltran-Sanchez" w:date="2017-12-03T19:39:00Z">
        <w:r w:rsidR="002B24D2">
          <w:rPr>
            <w:rFonts w:ascii="Times New Roman" w:eastAsiaTheme="minorEastAsia" w:hAnsi="Times New Roman" w:cs="Times New Roman"/>
          </w:rPr>
          <w:t xml:space="preserve">). </w:t>
        </w:r>
      </w:ins>
      <w:ins w:id="77" w:author="Hiram Beltran-Sanchez" w:date="2018-01-24T09:03:00Z">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ins>
      <w:del w:id="78" w:author="Hiram Beltran-Sanchez" w:date="2017-12-03T19:37:00Z">
        <w:r w:rsidR="00714F65" w:rsidDel="000E5565">
          <w:rPr>
            <w:rFonts w:ascii="Times New Roman" w:eastAsiaTheme="minorEastAsia" w:hAnsi="Times New Roman" w:cs="Times New Roman"/>
          </w:rPr>
          <w:delText xml:space="preserve">offset by increasing diabetes mortality. Between 2005 and 2015 increased by an additional year due to continuous progress in causes amenable to medical service. </w:delText>
        </w:r>
      </w:del>
    </w:p>
    <w:p w14:paraId="7639D4DD" w14:textId="7D070C3C" w:rsidR="00714F65" w:rsidRDefault="00714F65" w:rsidP="000E5565">
      <w:pPr>
        <w:spacing w:line="480" w:lineRule="auto"/>
        <w:jc w:val="both"/>
        <w:rPr>
          <w:rFonts w:ascii="Times New Roman" w:eastAsiaTheme="minorEastAsia" w:hAnsi="Times New Roman" w:cs="Times New Roman"/>
        </w:rPr>
      </w:pPr>
      <w:del w:id="79" w:author="Hiram Beltran-Sanchez" w:date="2017-12-03T19:37:00Z">
        <w:r w:rsidDel="000E5565">
          <w:rPr>
            <w:rFonts w:ascii="Times New Roman" w:eastAsiaTheme="minorEastAsia" w:hAnsi="Times New Roman" w:cs="Times New Roman"/>
          </w:rPr>
          <w:delText>During this period, the effect of homicides was negative, albeit negligible compared to males.</w:delText>
        </w:r>
      </w:del>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65C56E6A"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ins w:id="80" w:author="Hiram Beltran-Sanchez" w:date="2017-12-03T19:44:00Z">
        <w:r w:rsidR="00DB1F4B">
          <w:rPr>
            <w:rFonts w:ascii="Times New Roman" w:eastAsiaTheme="minorEastAsia" w:hAnsi="Times New Roman" w:cs="Times New Roman"/>
          </w:rPr>
          <w:t xml:space="preserve">results for </w:t>
        </w:r>
      </w:ins>
      <w:del w:id="81" w:author="Hiram Beltran-Sanchez" w:date="2017-12-03T19:44:00Z">
        <w:r w:rsidDel="00DB1F4B">
          <w:rPr>
            <w:rFonts w:ascii="Times New Roman" w:eastAsiaTheme="minorEastAsia" w:hAnsi="Times New Roman" w:cs="Times New Roman"/>
          </w:rPr>
          <w:delText xml:space="preserve">similar information </w:delText>
        </w:r>
        <w:r w:rsidR="0046185B" w:rsidDel="00DB1F4B">
          <w:rPr>
            <w:rFonts w:ascii="Times New Roman" w:eastAsiaTheme="minorEastAsia" w:hAnsi="Times New Roman" w:cs="Times New Roman"/>
          </w:rPr>
          <w:delText xml:space="preserve">to Figure 1 corresponding to </w:delText>
        </w:r>
      </w:del>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ins w:id="82" w:author="Hiram Beltran-Sanchez" w:date="2017-12-03T19:44:00Z">
        <w:r w:rsidR="00DB1F4B">
          <w:rPr>
            <w:rFonts w:ascii="Times New Roman" w:eastAsiaTheme="minorEastAsia" w:hAnsi="Times New Roman" w:cs="Times New Roman"/>
          </w:rPr>
          <w:t xml:space="preserve"> in both periods</w:t>
        </w:r>
      </w:ins>
      <w:r w:rsidR="0046185B">
        <w:rPr>
          <w:rFonts w:ascii="Times New Roman" w:eastAsiaTheme="minorEastAsia" w:hAnsi="Times New Roman" w:cs="Times New Roman"/>
        </w:rPr>
        <w:t xml:space="preserve">. </w:t>
      </w:r>
      <w:ins w:id="83" w:author="Hiram Beltran-Sanchez" w:date="2017-12-03T19:45:00Z">
        <w:r w:rsidR="00DB1F4B">
          <w:rPr>
            <w:rFonts w:ascii="Times New Roman" w:eastAsiaTheme="minorEastAsia" w:hAnsi="Times New Roman" w:cs="Times New Roman"/>
          </w:rPr>
          <w:t xml:space="preserve">This figure depicts </w:t>
        </w:r>
      </w:ins>
      <w:ins w:id="84" w:author="Hiram Beltran-Sanchez" w:date="2017-12-03T19:47:00Z">
        <w:r w:rsidR="000F66DA">
          <w:rPr>
            <w:rFonts w:ascii="Times New Roman" w:eastAsiaTheme="minorEastAsia" w:hAnsi="Times New Roman" w:cs="Times New Roman"/>
          </w:rPr>
          <w:t xml:space="preserve">information in </w:t>
        </w:r>
      </w:ins>
      <w:ins w:id="85" w:author="Hiram Beltran-Sanchez" w:date="2017-12-03T19:45:00Z">
        <w:r w:rsidR="00DB1F4B">
          <w:rPr>
            <w:rFonts w:ascii="Times New Roman" w:eastAsiaTheme="minorEastAsia" w:hAnsi="Times New Roman" w:cs="Times New Roman"/>
          </w:rPr>
          <w:t>a simi</w:t>
        </w:r>
        <w:r w:rsidR="007D46A2">
          <w:rPr>
            <w:rFonts w:ascii="Times New Roman" w:eastAsiaTheme="minorEastAsia" w:hAnsi="Times New Roman" w:cs="Times New Roman"/>
          </w:rPr>
          <w:t xml:space="preserve">lar format to that in Figure 1. </w:t>
        </w:r>
      </w:ins>
      <w:ins w:id="86" w:author="Hiram Beltran-Sanchez" w:date="2018-01-24T09:08:00Z">
        <w:r w:rsidR="007D46A2">
          <w:rPr>
            <w:rFonts w:ascii="Times New Roman" w:eastAsiaTheme="minorEastAsia" w:hAnsi="Times New Roman" w:cs="Times New Roman"/>
          </w:rPr>
          <w:t>Panel A of Figure 2, for example, shows that l</w:t>
        </w:r>
      </w:ins>
      <w:ins w:id="87" w:author="Hiram Beltran-Sanchez" w:date="2018-01-24T09:07:00Z">
        <w:r w:rsidR="007D46A2">
          <w:rPr>
            <w:rFonts w:ascii="Times New Roman" w:eastAsiaTheme="minorEastAsia" w:hAnsi="Times New Roman" w:cs="Times New Roman"/>
          </w:rPr>
          <w:t xml:space="preserve">ife span variation </w:t>
        </w:r>
      </w:ins>
      <w:ins w:id="88" w:author="Hiram Beltran-Sanchez" w:date="2018-01-24T09:08:00Z">
        <w:r w:rsidR="007D46A2">
          <w:rPr>
            <w:rFonts w:ascii="Times New Roman" w:eastAsiaTheme="minorEastAsia" w:hAnsi="Times New Roman" w:cs="Times New Roman"/>
          </w:rPr>
          <w:t xml:space="preserve">reduced </w:t>
        </w:r>
      </w:ins>
      <w:ins w:id="89" w:author="Hiram Beltran-Sanchez" w:date="2018-01-24T09:09:00Z">
        <w:r w:rsidR="007D46A2">
          <w:rPr>
            <w:rFonts w:ascii="Times New Roman" w:eastAsiaTheme="minorEastAsia" w:hAnsi="Times New Roman" w:cs="Times New Roman"/>
          </w:rPr>
          <w:t>by about 1.21 years between 1995 (16.52) and 2005 (15.31)</w:t>
        </w:r>
      </w:ins>
      <w:ins w:id="90" w:author="Hiram Beltran-Sanchez" w:date="2018-01-24T09:10:00Z">
        <w:r w:rsidR="00670A82">
          <w:rPr>
            <w:rFonts w:ascii="Times New Roman" w:eastAsiaTheme="minorEastAsia" w:hAnsi="Times New Roman" w:cs="Times New Roman"/>
          </w:rPr>
          <w:t xml:space="preserve"> indicating </w:t>
        </w:r>
        <w:r w:rsidR="00877607">
          <w:rPr>
            <w:rFonts w:ascii="Times New Roman" w:eastAsiaTheme="minorEastAsia" w:hAnsi="Times New Roman" w:cs="Times New Roman"/>
          </w:rPr>
          <w:t>that</w:t>
        </w:r>
        <w:commentRangeStart w:id="91"/>
        <w:r w:rsidR="00877607">
          <w:rPr>
            <w:rFonts w:ascii="Times New Roman" w:eastAsiaTheme="minorEastAsia" w:hAnsi="Times New Roman" w:cs="Times New Roman"/>
          </w:rPr>
          <w:t xml:space="preserve"> …</w:t>
        </w:r>
        <w:commentRangeEnd w:id="91"/>
        <w:r w:rsidR="00877607">
          <w:rPr>
            <w:rStyle w:val="CommentReference"/>
          </w:rPr>
          <w:commentReference w:id="91"/>
        </w:r>
      </w:ins>
      <w:ins w:id="92" w:author="Hiram Beltran-Sanchez" w:date="2018-01-24T09:09:00Z">
        <w:r w:rsidR="007D46A2">
          <w:rPr>
            <w:rFonts w:ascii="Times New Roman" w:eastAsiaTheme="minorEastAsia" w:hAnsi="Times New Roman" w:cs="Times New Roman"/>
          </w:rPr>
          <w:t xml:space="preserve"> </w:t>
        </w:r>
      </w:ins>
      <w:ins w:id="93" w:author="Hiram Beltran-Sanchez" w:date="2018-01-24T09:07:00Z">
        <w:r w:rsidR="007D46A2">
          <w:rPr>
            <w:rFonts w:ascii="Times New Roman" w:eastAsiaTheme="minorEastAsia" w:hAnsi="Times New Roman" w:cs="Times New Roman"/>
          </w:rPr>
          <w:t xml:space="preserve"> </w:t>
        </w:r>
      </w:ins>
      <w:ins w:id="94" w:author="Hiram Beltran-Sanchez" w:date="2018-01-24T09:14:00Z">
        <w:r w:rsidR="004C5111">
          <w:rPr>
            <w:rFonts w:ascii="Times New Roman" w:eastAsiaTheme="minorEastAsia" w:hAnsi="Times New Roman" w:cs="Times New Roman"/>
          </w:rPr>
          <w:t xml:space="preserve">Although </w:t>
        </w:r>
      </w:ins>
      <w:ins w:id="95" w:author="Hiram Beltran-Sanchez" w:date="2018-01-24T09:13:00Z">
        <w:r w:rsidR="004C5111">
          <w:rPr>
            <w:rFonts w:ascii="Times New Roman" w:eastAsiaTheme="minorEastAsia" w:hAnsi="Times New Roman" w:cs="Times New Roman"/>
          </w:rPr>
          <w:t xml:space="preserve">life span variation </w:t>
        </w:r>
      </w:ins>
      <w:ins w:id="96" w:author="Hiram Beltran-Sanchez" w:date="2018-01-24T09:14:00Z">
        <w:r w:rsidR="004C5111">
          <w:rPr>
            <w:rFonts w:ascii="Times New Roman" w:eastAsiaTheme="minorEastAsia" w:hAnsi="Times New Roman" w:cs="Times New Roman"/>
          </w:rPr>
          <w:t xml:space="preserve">also declined </w:t>
        </w:r>
      </w:ins>
      <w:ins w:id="97" w:author="Hiram Beltran-Sanchez" w:date="2018-01-24T09:13:00Z">
        <w:r w:rsidR="004C5111">
          <w:rPr>
            <w:rFonts w:ascii="Times New Roman" w:eastAsiaTheme="minorEastAsia" w:hAnsi="Times New Roman" w:cs="Times New Roman"/>
          </w:rPr>
          <w:t>between 2005 and 2015</w:t>
        </w:r>
      </w:ins>
      <w:ins w:id="98" w:author="Hiram Beltran-Sanchez" w:date="2018-01-24T09:14:00Z">
        <w:r w:rsidR="004C5111">
          <w:rPr>
            <w:rFonts w:ascii="Times New Roman" w:eastAsiaTheme="minorEastAsia" w:hAnsi="Times New Roman" w:cs="Times New Roman"/>
          </w:rPr>
          <w:t xml:space="preserve"> (-0.53)</w:t>
        </w:r>
      </w:ins>
      <w:ins w:id="99" w:author="Hiram Beltran-Sanchez" w:date="2018-01-24T09:13:00Z">
        <w:r w:rsidR="004C5111">
          <w:rPr>
            <w:rFonts w:ascii="Times New Roman" w:eastAsiaTheme="minorEastAsia" w:hAnsi="Times New Roman" w:cs="Times New Roman"/>
          </w:rPr>
          <w:t xml:space="preserve">, </w:t>
        </w:r>
      </w:ins>
      <w:ins w:id="100" w:author="Hiram Beltran-Sanchez" w:date="2018-01-24T09:14:00Z">
        <w:r w:rsidR="004C5111">
          <w:rPr>
            <w:rFonts w:ascii="Times New Roman" w:eastAsiaTheme="minorEastAsia" w:hAnsi="Times New Roman" w:cs="Times New Roman"/>
          </w:rPr>
          <w:t xml:space="preserve">the </w:t>
        </w:r>
        <w:r w:rsidR="004C5111">
          <w:rPr>
            <w:rFonts w:ascii="Times New Roman" w:eastAsiaTheme="minorEastAsia" w:hAnsi="Times New Roman" w:cs="Times New Roman"/>
          </w:rPr>
          <w:lastRenderedPageBreak/>
          <w:t xml:space="preserve">reduction </w:t>
        </w:r>
      </w:ins>
      <w:del w:id="101" w:author="Hiram Beltran-Sanchez" w:date="2017-12-03T19:48:00Z">
        <w:r w:rsidR="0046185B" w:rsidDel="008D5573">
          <w:rPr>
            <w:rFonts w:ascii="Times New Roman" w:eastAsiaTheme="minorEastAsia" w:hAnsi="Times New Roman" w:cs="Times New Roman"/>
          </w:rPr>
          <w:delText>L</w:delText>
        </w:r>
      </w:del>
      <w:del w:id="102" w:author="Hiram Beltran-Sanchez" w:date="2018-01-24T09:15:00Z">
        <w:r w:rsidR="0046185B" w:rsidDel="004C5111">
          <w:rPr>
            <w:rFonts w:ascii="Times New Roman" w:eastAsiaTheme="minorEastAsia" w:hAnsi="Times New Roman" w:cs="Times New Roman"/>
          </w:rPr>
          <w:delText>ifespan variation</w:delText>
        </w:r>
        <w:r w:rsidR="00BF5F73" w:rsidDel="004C5111">
          <w:rPr>
            <w:rFonts w:ascii="Times New Roman" w:eastAsiaTheme="minorEastAsia" w:hAnsi="Times New Roman" w:cs="Times New Roman"/>
          </w:rPr>
          <w:delText xml:space="preserve"> decreased throughout the entire period 1995-2015 for males</w:delText>
        </w:r>
      </w:del>
      <w:del w:id="103" w:author="Hiram Beltran-Sanchez" w:date="2017-12-03T19:48:00Z">
        <w:r w:rsidR="004116BC" w:rsidDel="0094202A">
          <w:rPr>
            <w:rFonts w:ascii="Times New Roman" w:eastAsiaTheme="minorEastAsia" w:hAnsi="Times New Roman" w:cs="Times New Roman"/>
          </w:rPr>
          <w:delText>.</w:delText>
        </w:r>
        <w:r w:rsidR="00BF5F73" w:rsidDel="0094202A">
          <w:rPr>
            <w:rFonts w:ascii="Times New Roman" w:eastAsiaTheme="minorEastAsia" w:hAnsi="Times New Roman" w:cs="Times New Roman"/>
          </w:rPr>
          <w:delText xml:space="preserve"> However,</w:delText>
        </w:r>
      </w:del>
      <w:del w:id="104" w:author="Hiram Beltran-Sanchez" w:date="2018-01-24T09:15:00Z">
        <w:r w:rsidR="00BF5F73" w:rsidDel="004C5111">
          <w:rPr>
            <w:rFonts w:ascii="Times New Roman" w:eastAsiaTheme="minorEastAsia" w:hAnsi="Times New Roman" w:cs="Times New Roman"/>
          </w:rPr>
          <w:delText xml:space="preserve"> </w:delText>
        </w:r>
      </w:del>
      <w:del w:id="105" w:author="Hiram Beltran-Sanchez" w:date="2017-12-03T19:49:00Z">
        <w:r w:rsidR="00BF5F73" w:rsidDel="0094202A">
          <w:rPr>
            <w:rFonts w:ascii="Times New Roman" w:eastAsiaTheme="minorEastAsia" w:hAnsi="Times New Roman" w:cs="Times New Roman"/>
          </w:rPr>
          <w:delText>stronger</w:delText>
        </w:r>
      </w:del>
      <w:del w:id="106" w:author="Hiram Beltran-Sanchez" w:date="2018-01-24T09:15:00Z">
        <w:r w:rsidR="00BF5F73" w:rsidDel="004C5111">
          <w:rPr>
            <w:rFonts w:ascii="Times New Roman" w:eastAsiaTheme="minorEastAsia" w:hAnsi="Times New Roman" w:cs="Times New Roman"/>
          </w:rPr>
          <w:delText xml:space="preserve"> reduction</w:delText>
        </w:r>
      </w:del>
      <w:del w:id="107" w:author="Hiram Beltran-Sanchez" w:date="2017-12-03T19:52:00Z">
        <w:r w:rsidR="00BF5F73" w:rsidDel="0094202A">
          <w:rPr>
            <w:rFonts w:ascii="Times New Roman" w:eastAsiaTheme="minorEastAsia" w:hAnsi="Times New Roman" w:cs="Times New Roman"/>
          </w:rPr>
          <w:delText xml:space="preserve">s </w:delText>
        </w:r>
      </w:del>
      <w:del w:id="108" w:author="Hiram Beltran-Sanchez" w:date="2017-12-03T19:49:00Z">
        <w:r w:rsidR="00BF5F73" w:rsidDel="0094202A">
          <w:rPr>
            <w:rFonts w:ascii="Times New Roman" w:eastAsiaTheme="minorEastAsia" w:hAnsi="Times New Roman" w:cs="Times New Roman"/>
          </w:rPr>
          <w:delText xml:space="preserve">on </w:delTex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sidDel="0094202A">
          <w:rPr>
            <w:rFonts w:ascii="Times New Roman" w:eastAsiaTheme="minorEastAsia" w:hAnsi="Times New Roman" w:cs="Times New Roman"/>
          </w:rPr>
          <w:delText xml:space="preserve"> were made between</w:delText>
        </w:r>
      </w:del>
      <w:ins w:id="109" w:author="Hiram Beltran-Sanchez" w:date="2017-12-03T19:49:00Z">
        <w:r w:rsidR="0094202A">
          <w:rPr>
            <w:rFonts w:ascii="Times New Roman" w:eastAsiaTheme="minorEastAsia" w:hAnsi="Times New Roman" w:cs="Times New Roman"/>
          </w:rPr>
          <w:t>in</w:t>
        </w:r>
      </w:ins>
      <w:r w:rsidR="00BF5F73">
        <w:rPr>
          <w:rFonts w:ascii="Times New Roman" w:eastAsiaTheme="minorEastAsia" w:hAnsi="Times New Roman" w:cs="Times New Roman"/>
        </w:rPr>
        <w:t xml:space="preserve"> 1995</w:t>
      </w:r>
      <w:del w:id="110" w:author="Hiram Beltran-Sanchez" w:date="2017-12-03T19:49:00Z">
        <w:r w:rsidR="00BF5F73" w:rsidDel="0094202A">
          <w:rPr>
            <w:rFonts w:ascii="Times New Roman" w:eastAsiaTheme="minorEastAsia" w:hAnsi="Times New Roman" w:cs="Times New Roman"/>
          </w:rPr>
          <w:delText xml:space="preserve"> and </w:delText>
        </w:r>
      </w:del>
      <w:ins w:id="111" w:author="Hiram Beltran-Sanchez" w:date="2017-12-03T19:49:00Z">
        <w:r w:rsidR="0094202A">
          <w:rPr>
            <w:rFonts w:ascii="Times New Roman" w:eastAsiaTheme="minorEastAsia" w:hAnsi="Times New Roman" w:cs="Times New Roman"/>
          </w:rPr>
          <w:t>-</w:t>
        </w:r>
      </w:ins>
      <w:r w:rsidR="00BF5F73">
        <w:rPr>
          <w:rFonts w:ascii="Times New Roman" w:eastAsiaTheme="minorEastAsia" w:hAnsi="Times New Roman" w:cs="Times New Roman"/>
        </w:rPr>
        <w:t xml:space="preserve">2005 </w:t>
      </w:r>
      <w:del w:id="112" w:author="Hiram Beltran-Sanchez" w:date="2017-12-03T19:49:00Z">
        <w:r w:rsidR="00BF5F73" w:rsidDel="0094202A">
          <w:rPr>
            <w:rFonts w:ascii="Times New Roman" w:eastAsiaTheme="minorEastAsia" w:hAnsi="Times New Roman" w:cs="Times New Roman"/>
          </w:rPr>
          <w:delText xml:space="preserve">changing </w:delText>
        </w:r>
      </w:del>
      <w:del w:id="113" w:author="Hiram Beltran-Sanchez" w:date="2018-01-24T09:15:00Z">
        <w:r w:rsidR="00BF5F73" w:rsidDel="004C5111">
          <w:rPr>
            <w:rFonts w:ascii="Times New Roman" w:eastAsiaTheme="minorEastAsia" w:hAnsi="Times New Roman" w:cs="Times New Roman"/>
          </w:rPr>
          <w:delText>from 16.5 to 15.3</w:delText>
        </w:r>
        <w:r w:rsidR="002F1B38" w:rsidDel="004C5111">
          <w:rPr>
            <w:rFonts w:ascii="Times New Roman" w:eastAsiaTheme="minorEastAsia" w:hAnsi="Times New Roman" w:cs="Times New Roman"/>
          </w:rPr>
          <w:delText xml:space="preserve"> </w:delText>
        </w:r>
      </w:del>
      <w:ins w:id="114" w:author="Hiram Beltran-Sanchez" w:date="2017-12-03T19:51:00Z">
        <w:r w:rsidR="0094202A">
          <w:rPr>
            <w:rFonts w:ascii="Times New Roman" w:eastAsiaTheme="minorEastAsia" w:hAnsi="Times New Roman" w:cs="Times New Roman"/>
          </w:rPr>
          <w:t xml:space="preserve">was about twice as large </w:t>
        </w:r>
      </w:ins>
      <w:ins w:id="115" w:author="Hiram Beltran-Sanchez" w:date="2018-01-24T09:05:00Z">
        <w:r w:rsidR="00F03235">
          <w:rPr>
            <w:rFonts w:ascii="Times New Roman" w:eastAsiaTheme="minorEastAsia" w:hAnsi="Times New Roman" w:cs="Times New Roman"/>
          </w:rPr>
          <w:t xml:space="preserve">as </w:t>
        </w:r>
      </w:ins>
      <w:r w:rsidR="002F1B38">
        <w:rPr>
          <w:rFonts w:ascii="Times New Roman" w:eastAsiaTheme="minorEastAsia" w:hAnsi="Times New Roman" w:cs="Times New Roman"/>
        </w:rPr>
        <w:t>tha</w:t>
      </w:r>
      <w:ins w:id="116" w:author="Hiram Beltran-Sanchez" w:date="2018-01-24T09:06:00Z">
        <w:r w:rsidR="00F03235">
          <w:rPr>
            <w:rFonts w:ascii="Times New Roman" w:eastAsiaTheme="minorEastAsia" w:hAnsi="Times New Roman" w:cs="Times New Roman"/>
          </w:rPr>
          <w:t>t</w:t>
        </w:r>
      </w:ins>
      <w:del w:id="117" w:author="Hiram Beltran-Sanchez" w:date="2018-01-24T09:06:00Z">
        <w:r w:rsidR="002F1B38" w:rsidDel="00F03235">
          <w:rPr>
            <w:rFonts w:ascii="Times New Roman" w:eastAsiaTheme="minorEastAsia" w:hAnsi="Times New Roman" w:cs="Times New Roman"/>
          </w:rPr>
          <w:delText>n</w:delText>
        </w:r>
      </w:del>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ins w:id="118" w:author="Hiram Beltran-Sanchez" w:date="2018-01-24T09:06:00Z">
        <w:r w:rsidR="00F03235">
          <w:rPr>
            <w:rFonts w:ascii="Times New Roman" w:eastAsiaTheme="minorEastAsia" w:hAnsi="Times New Roman" w:cs="Times New Roman"/>
          </w:rPr>
          <w:t xml:space="preserve"> (-1.21 vs -0.53)</w:t>
        </w:r>
      </w:ins>
      <w:del w:id="119" w:author="Hiram Beltran-Sanchez" w:date="2017-12-03T19:52:00Z">
        <w:r w:rsidR="00BF5F73" w:rsidDel="0094202A">
          <w:rPr>
            <w:rFonts w:ascii="Times New Roman" w:eastAsiaTheme="minorEastAsia" w:hAnsi="Times New Roman" w:cs="Times New Roman"/>
          </w:rPr>
          <w:delText xml:space="preserve">, </w:delText>
        </w:r>
        <w:r w:rsidR="002F1B38" w:rsidDel="0094202A">
          <w:rPr>
            <w:rFonts w:ascii="Times New Roman" w:eastAsiaTheme="minorEastAsia" w:hAnsi="Times New Roman" w:cs="Times New Roman"/>
          </w:rPr>
          <w:delText xml:space="preserve">when </w:delText>
        </w:r>
        <w:r w:rsidR="00BF5F73" w:rsidDel="0094202A">
          <w:rPr>
            <w:rFonts w:ascii="Times New Roman" w:eastAsiaTheme="minorEastAsia" w:hAnsi="Times New Roman" w:cs="Times New Roman"/>
          </w:rPr>
          <w:delText xml:space="preserve">reductions represented almost half of </w:delText>
        </w:r>
        <w:r w:rsidR="002F1B38" w:rsidDel="0094202A">
          <w:rPr>
            <w:rFonts w:ascii="Times New Roman" w:eastAsiaTheme="minorEastAsia" w:hAnsi="Times New Roman" w:cs="Times New Roman"/>
          </w:rPr>
          <w:delText>that</w:delText>
        </w:r>
        <w:r w:rsidR="00BF5F73" w:rsidDel="0094202A">
          <w:rPr>
            <w:rFonts w:ascii="Times New Roman" w:eastAsiaTheme="minorEastAsia" w:hAnsi="Times New Roman" w:cs="Times New Roman"/>
          </w:rPr>
          <w:delText xml:space="preserve"> in the </w:delText>
        </w:r>
        <w:r w:rsidR="002F1B38" w:rsidDel="0094202A">
          <w:rPr>
            <w:rFonts w:ascii="Times New Roman" w:eastAsiaTheme="minorEastAsia" w:hAnsi="Times New Roman" w:cs="Times New Roman"/>
          </w:rPr>
          <w:delText>preceding</w:delText>
        </w:r>
        <w:r w:rsidR="00BF5F73" w:rsidDel="0094202A">
          <w:rPr>
            <w:rFonts w:ascii="Times New Roman" w:eastAsiaTheme="minorEastAsia" w:hAnsi="Times New Roman" w:cs="Times New Roman"/>
          </w:rPr>
          <w:delText xml:space="preserve"> period</w:delText>
        </w:r>
      </w:del>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ins w:id="120" w:author="Hiram Beltran-Sanchez" w:date="2017-12-03T19:53:00Z">
        <w:r w:rsidR="00305655">
          <w:rPr>
            <w:rFonts w:ascii="Times New Roman" w:eastAsiaTheme="minorEastAsia" w:hAnsi="Times New Roman" w:cs="Times New Roman"/>
          </w:rPr>
          <w:t>In other words, male life span variation was barely reduced in recent time</w:t>
        </w:r>
      </w:ins>
      <w:ins w:id="121" w:author="Hiram Beltran-Sanchez" w:date="2017-12-03T19:54:00Z">
        <w:r w:rsidR="00305655">
          <w:rPr>
            <w:rFonts w:ascii="Times New Roman" w:eastAsiaTheme="minorEastAsia" w:hAnsi="Times New Roman" w:cs="Times New Roman"/>
          </w:rPr>
          <w:t>s</w:t>
        </w:r>
      </w:ins>
      <w:ins w:id="122" w:author="Hiram Beltran-Sanchez" w:date="2017-12-03T19:53:00Z">
        <w:r w:rsidR="00305655">
          <w:rPr>
            <w:rFonts w:ascii="Times New Roman" w:eastAsiaTheme="minorEastAsia" w:hAnsi="Times New Roman" w:cs="Times New Roman"/>
          </w:rPr>
          <w:t xml:space="preserve">. </w:t>
        </w:r>
      </w:ins>
      <w:ins w:id="123" w:author="Hiram Beltran-Sanchez" w:date="2018-01-24T09:23:00Z">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5A1F91" w:rsidRPr="00C72FBB">
          <w:rPr>
            <w:rFonts w:ascii="Times New Roman" w:eastAsiaTheme="minorEastAsia" w:hAnsi="Times New Roman" w:cs="Times New Roman"/>
          </w:rPr>
          <w:t xml:space="preserve">life 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both periods. As a result, life span variation had a continuos decline over time albeit at a slower 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ins>
      <w:ins w:id="124" w:author="Hiram Beltran-Sanchez" w:date="2018-01-24T09:24:00Z">
        <w:r w:rsidR="005A1F91">
          <w:rPr>
            <w:rFonts w:ascii="Times New Roman" w:eastAsiaTheme="minorEastAsia" w:hAnsi="Times New Roman" w:cs="Times New Roman"/>
          </w:rPr>
          <w:t xml:space="preserve"> More specifically, c</w:t>
        </w:r>
      </w:ins>
      <w:ins w:id="125" w:author="Hiram Beltran-Sanchez" w:date="2017-12-03T19:55:00Z">
        <w:r w:rsidR="00215249">
          <w:rPr>
            <w:rFonts w:ascii="Times New Roman" w:eastAsiaTheme="minorEastAsia" w:hAnsi="Times New Roman" w:cs="Times New Roman"/>
          </w:rPr>
          <w:t>ause</w:t>
        </w:r>
      </w:ins>
      <w:ins w:id="126" w:author="Hiram Beltran-Sanchez" w:date="2017-12-03T20:01:00Z">
        <w:r w:rsidR="00F7595A">
          <w:rPr>
            <w:rFonts w:ascii="Times New Roman" w:eastAsiaTheme="minorEastAsia" w:hAnsi="Times New Roman" w:cs="Times New Roman"/>
          </w:rPr>
          <w:t>-</w:t>
        </w:r>
      </w:ins>
      <w:ins w:id="127" w:author="Hiram Beltran-Sanchez" w:date="2017-12-03T19:55:00Z">
        <w:r w:rsidR="00215249">
          <w:rPr>
            <w:rFonts w:ascii="Times New Roman" w:eastAsiaTheme="minorEastAsia" w:hAnsi="Times New Roman" w:cs="Times New Roman"/>
          </w:rPr>
          <w:t>of</w:t>
        </w:r>
      </w:ins>
      <w:ins w:id="128" w:author="Hiram Beltran-Sanchez" w:date="2017-12-03T20:01:00Z">
        <w:r w:rsidR="00F7595A">
          <w:rPr>
            <w:rFonts w:ascii="Times New Roman" w:eastAsiaTheme="minorEastAsia" w:hAnsi="Times New Roman" w:cs="Times New Roman"/>
          </w:rPr>
          <w:t>-</w:t>
        </w:r>
      </w:ins>
      <w:ins w:id="129" w:author="Hiram Beltran-Sanchez" w:date="2017-12-03T19:55:00Z">
        <w:r w:rsidR="00215249">
          <w:rPr>
            <w:rFonts w:ascii="Times New Roman" w:eastAsiaTheme="minorEastAsia" w:hAnsi="Times New Roman" w:cs="Times New Roman"/>
          </w:rPr>
          <w:t xml:space="preserve">death </w:t>
        </w:r>
      </w:ins>
      <w:ins w:id="130" w:author="Hiram Beltran-Sanchez" w:date="2017-12-03T20:01:00Z">
        <w:r w:rsidR="00F7595A">
          <w:rPr>
            <w:rFonts w:ascii="Times New Roman" w:eastAsiaTheme="minorEastAsia" w:hAnsi="Times New Roman" w:cs="Times New Roman"/>
          </w:rPr>
          <w:t xml:space="preserve">contributions </w:t>
        </w:r>
      </w:ins>
      <w:ins w:id="131" w:author="Hiram Beltran-Sanchez" w:date="2018-01-24T09:16:00Z">
        <w:r w:rsidR="001957A2">
          <w:rPr>
            <w:rFonts w:ascii="Times New Roman" w:eastAsiaTheme="minorEastAsia" w:hAnsi="Times New Roman" w:cs="Times New Roman"/>
          </w:rPr>
          <w:t>clearly show that homi</w:t>
        </w:r>
      </w:ins>
      <w:ins w:id="132" w:author="Hiram Beltran-Sanchez" w:date="2018-01-24T09:17:00Z">
        <w:r w:rsidR="001957A2">
          <w:rPr>
            <w:rFonts w:ascii="Times New Roman" w:eastAsiaTheme="minorEastAsia" w:hAnsi="Times New Roman" w:cs="Times New Roman"/>
          </w:rPr>
          <w:t>cides and amenable causes of death had the larges effect on increasing life span vari</w:t>
        </w:r>
      </w:ins>
      <w:ins w:id="133" w:author="Hiram Beltran-Sanchez" w:date="2018-01-24T09:18:00Z">
        <w:r w:rsidR="001957A2">
          <w:rPr>
            <w:rFonts w:ascii="Times New Roman" w:eastAsiaTheme="minorEastAsia" w:hAnsi="Times New Roman" w:cs="Times New Roman"/>
          </w:rPr>
          <w:t xml:space="preserve">ation in 2005-2015. </w:t>
        </w:r>
      </w:ins>
      <w:ins w:id="134" w:author="Hiram Beltran-Sanchez" w:date="2018-01-24T09:21:00Z">
        <w:r w:rsidR="005A1F91">
          <w:rPr>
            <w:rFonts w:ascii="Times New Roman" w:eastAsiaTheme="minorEastAsia" w:hAnsi="Times New Roman" w:cs="Times New Roman"/>
          </w:rPr>
          <w:t>T</w:t>
        </w:r>
      </w:ins>
      <w:ins w:id="135" w:author="Hiram Beltran-Sanchez" w:date="2018-01-24T09:19:00Z">
        <w:r w:rsidR="001957A2">
          <w:rPr>
            <w:rFonts w:ascii="Times New Roman" w:eastAsiaTheme="minorEastAsia" w:hAnsi="Times New Roman" w:cs="Times New Roman"/>
          </w:rPr>
          <w:t>here is</w:t>
        </w:r>
      </w:ins>
      <w:ins w:id="136" w:author="Hiram Beltran-Sanchez" w:date="2017-12-03T20:03:00Z">
        <w:r w:rsidR="00215A0E">
          <w:rPr>
            <w:rFonts w:ascii="Times New Roman" w:eastAsiaTheme="minorEastAsia" w:hAnsi="Times New Roman" w:cs="Times New Roman"/>
          </w:rPr>
          <w:t xml:space="preserve"> </w:t>
        </w:r>
      </w:ins>
      <w:ins w:id="137" w:author="Hiram Beltran-Sanchez" w:date="2017-12-03T19:55:00Z">
        <w:r w:rsidR="00215249">
          <w:rPr>
            <w:rFonts w:ascii="Times New Roman" w:eastAsiaTheme="minorEastAsia" w:hAnsi="Times New Roman" w:cs="Times New Roman"/>
          </w:rPr>
          <w:t>a tipping point at around age 60-69</w:t>
        </w:r>
      </w:ins>
      <w:ins w:id="138" w:author="Hiram Beltran-Sanchez" w:date="2017-12-03T19:59:00Z">
        <w:r w:rsidR="00F7595A">
          <w:rPr>
            <w:rFonts w:ascii="Times New Roman" w:eastAsiaTheme="minorEastAsia" w:hAnsi="Times New Roman" w:cs="Times New Roman"/>
          </w:rPr>
          <w:t xml:space="preserve"> </w:t>
        </w:r>
      </w:ins>
      <w:ins w:id="139" w:author="Hiram Beltran-Sanchez" w:date="2017-12-03T20:03:00Z">
        <w:r w:rsidR="00215A0E">
          <w:rPr>
            <w:rFonts w:ascii="Times New Roman" w:eastAsiaTheme="minorEastAsia" w:hAnsi="Times New Roman" w:cs="Times New Roman"/>
          </w:rPr>
          <w:t>indicating the importance of cardiovascular disease</w:t>
        </w:r>
      </w:ins>
      <w:ins w:id="140" w:author="Hiram Beltran-Sanchez" w:date="2018-01-24T09:26:00Z">
        <w:r w:rsidR="005A1F91">
          <w:rPr>
            <w:rFonts w:ascii="Times New Roman" w:eastAsiaTheme="minorEastAsia" w:hAnsi="Times New Roman" w:cs="Times New Roman"/>
          </w:rPr>
          <w:t xml:space="preserve">, </w:t>
        </w:r>
        <w:commentRangeStart w:id="141"/>
        <w:r w:rsidR="005A1F91">
          <w:rPr>
            <w:rFonts w:ascii="Times New Roman" w:eastAsiaTheme="minorEastAsia" w:hAnsi="Times New Roman" w:cs="Times New Roman"/>
          </w:rPr>
          <w:t>diabetes</w:t>
        </w:r>
      </w:ins>
      <w:commentRangeEnd w:id="141"/>
      <w:ins w:id="142" w:author="Hiram Beltran-Sanchez" w:date="2018-01-24T09:29:00Z">
        <w:r w:rsidR="00CD472D">
          <w:rPr>
            <w:rStyle w:val="CommentReference"/>
          </w:rPr>
          <w:commentReference w:id="141"/>
        </w:r>
      </w:ins>
      <w:ins w:id="143" w:author="Hiram Beltran-Sanchez" w:date="2017-12-03T20:03:00Z">
        <w:r w:rsidR="00215A0E">
          <w:rPr>
            <w:rFonts w:ascii="Times New Roman" w:eastAsiaTheme="minorEastAsia" w:hAnsi="Times New Roman" w:cs="Times New Roman"/>
          </w:rPr>
          <w:t xml:space="preserve"> and medical services </w:t>
        </w:r>
      </w:ins>
      <w:ins w:id="144" w:author="Hiram Beltran-Sanchez" w:date="2017-12-03T20:06:00Z">
        <w:r w:rsidR="00F303FF">
          <w:rPr>
            <w:rFonts w:ascii="Times New Roman" w:eastAsiaTheme="minorEastAsia" w:hAnsi="Times New Roman" w:cs="Times New Roman"/>
          </w:rPr>
          <w:t xml:space="preserve">at older ages </w:t>
        </w:r>
      </w:ins>
      <w:ins w:id="145" w:author="Hiram Beltran-Sanchez" w:date="2017-12-03T20:03:00Z">
        <w:r w:rsidR="00215A0E">
          <w:rPr>
            <w:rFonts w:ascii="Times New Roman" w:eastAsiaTheme="minorEastAsia" w:hAnsi="Times New Roman" w:cs="Times New Roman"/>
          </w:rPr>
          <w:t>in reducing life span</w:t>
        </w:r>
      </w:ins>
      <w:ins w:id="146" w:author="Hiram Beltran-Sanchez" w:date="2017-12-03T20:06:00Z">
        <w:r w:rsidR="00F303FF">
          <w:rPr>
            <w:rFonts w:ascii="Times New Roman" w:eastAsiaTheme="minorEastAsia" w:hAnsi="Times New Roman" w:cs="Times New Roman"/>
          </w:rPr>
          <w:t xml:space="preserve"> variation</w:t>
        </w:r>
      </w:ins>
      <w:ins w:id="147" w:author="Hiram Beltran-Sanchez" w:date="2017-12-03T20:03:00Z">
        <w:r w:rsidR="00215A0E">
          <w:rPr>
            <w:rFonts w:ascii="Times New Roman" w:eastAsiaTheme="minorEastAsia" w:hAnsi="Times New Roman" w:cs="Times New Roman"/>
          </w:rPr>
          <w:t>, while accidents, homicides and cirrhosis play a larger role at younger ages</w:t>
        </w:r>
      </w:ins>
      <w:ins w:id="148" w:author="Hiram Beltran-Sanchez" w:date="2017-12-03T19:57:00Z">
        <w:r w:rsidR="00215249">
          <w:rPr>
            <w:rFonts w:ascii="Times New Roman" w:eastAsiaTheme="minorEastAsia" w:hAnsi="Times New Roman" w:cs="Times New Roman"/>
          </w:rPr>
          <w:t xml:space="preserve">. </w:t>
        </w:r>
      </w:ins>
      <w:ins w:id="149" w:author="Hiram Beltran-Sanchez" w:date="2017-12-03T20:12:00Z">
        <w:r w:rsidR="008C09D6">
          <w:rPr>
            <w:rFonts w:ascii="Times New Roman" w:eastAsiaTheme="minorEastAsia" w:hAnsi="Times New Roman" w:cs="Times New Roman"/>
          </w:rPr>
          <w:t xml:space="preserve">This result </w:t>
        </w:r>
      </w:ins>
      <w:ins w:id="150" w:author="Hiram Beltran-Sanchez" w:date="2017-12-03T20:17:00Z">
        <w:r w:rsidR="008C09D6">
          <w:rPr>
            <w:rFonts w:ascii="Times New Roman" w:eastAsiaTheme="minorEastAsia" w:hAnsi="Times New Roman" w:cs="Times New Roman"/>
          </w:rPr>
          <w:t>underscores</w:t>
        </w:r>
      </w:ins>
      <w:ins w:id="151" w:author="Hiram Beltran-Sanchez" w:date="2017-12-03T20:14:00Z">
        <w:r w:rsidR="008C09D6">
          <w:rPr>
            <w:rFonts w:ascii="Times New Roman" w:eastAsiaTheme="minorEastAsia" w:hAnsi="Times New Roman" w:cs="Times New Roman"/>
          </w:rPr>
          <w:t xml:space="preserve"> the major role of </w:t>
        </w:r>
      </w:ins>
      <w:ins w:id="152" w:author="Hiram Beltran-Sanchez" w:date="2017-12-03T20:12:00Z">
        <w:r w:rsidR="008C09D6">
          <w:rPr>
            <w:rFonts w:ascii="Times New Roman" w:eastAsiaTheme="minorEastAsia" w:hAnsi="Times New Roman" w:cs="Times New Roman"/>
          </w:rPr>
          <w:t xml:space="preserve">rising homicide rates among young adults </w:t>
        </w:r>
      </w:ins>
      <w:ins w:id="153" w:author="Hiram Beltran-Sanchez" w:date="2018-01-24T09:20:00Z">
        <w:r w:rsidR="00281965">
          <w:rPr>
            <w:rFonts w:ascii="Times New Roman" w:eastAsiaTheme="minorEastAsia" w:hAnsi="Times New Roman" w:cs="Times New Roman"/>
          </w:rPr>
          <w:t>in recent times</w:t>
        </w:r>
        <w:r w:rsidR="00281965">
          <w:rPr>
            <w:rFonts w:ascii="Times New Roman" w:eastAsiaTheme="minorEastAsia" w:hAnsi="Times New Roman" w:cs="Times New Roman"/>
          </w:rPr>
          <w:t xml:space="preserve"> </w:t>
        </w:r>
      </w:ins>
      <w:ins w:id="154" w:author="Hiram Beltran-Sanchez" w:date="2017-12-03T20:18:00Z">
        <w:r w:rsidR="004A32F8">
          <w:rPr>
            <w:rFonts w:ascii="Times New Roman" w:eastAsiaTheme="minorEastAsia" w:hAnsi="Times New Roman" w:cs="Times New Roman"/>
          </w:rPr>
          <w:t>and</w:t>
        </w:r>
      </w:ins>
      <w:ins w:id="155" w:author="Hiram Beltran-Sanchez" w:date="2017-12-03T20:15:00Z">
        <w:r w:rsidR="008C09D6">
          <w:rPr>
            <w:rFonts w:ascii="Times New Roman" w:eastAsiaTheme="minorEastAsia" w:hAnsi="Times New Roman" w:cs="Times New Roman"/>
          </w:rPr>
          <w:t xml:space="preserve"> the </w:t>
        </w:r>
      </w:ins>
      <w:ins w:id="156" w:author="Hiram Beltran-Sanchez" w:date="2018-01-24T09:21:00Z">
        <w:r w:rsidR="00281965">
          <w:rPr>
            <w:rFonts w:ascii="Times New Roman" w:eastAsiaTheme="minorEastAsia" w:hAnsi="Times New Roman" w:cs="Times New Roman"/>
          </w:rPr>
          <w:t xml:space="preserve">consequent </w:t>
        </w:r>
      </w:ins>
      <w:ins w:id="157" w:author="Hiram Beltran-Sanchez" w:date="2017-12-03T20:15:00Z">
        <w:r w:rsidR="008C09D6">
          <w:rPr>
            <w:rFonts w:ascii="Times New Roman" w:eastAsiaTheme="minorEastAsia" w:hAnsi="Times New Roman" w:cs="Times New Roman"/>
          </w:rPr>
          <w:t xml:space="preserve">slow improvement in reducing life span variation. </w:t>
        </w:r>
      </w:ins>
      <w:ins w:id="158" w:author="Hiram Beltran-Sanchez" w:date="2017-12-03T20:07:00Z">
        <w:r w:rsidR="00786F58">
          <w:rPr>
            <w:rFonts w:ascii="Times New Roman" w:eastAsiaTheme="minorEastAsia" w:hAnsi="Times New Roman" w:cs="Times New Roman"/>
          </w:rPr>
          <w:t>For example, h</w:t>
        </w:r>
      </w:ins>
      <w:del w:id="159" w:author="Hiram Beltran-Sanchez" w:date="2017-12-03T20:07:00Z">
        <w:r w:rsidR="00E3461A" w:rsidDel="00786F58">
          <w:rPr>
            <w:rFonts w:ascii="Times New Roman" w:eastAsiaTheme="minorEastAsia" w:hAnsi="Times New Roman" w:cs="Times New Roman"/>
          </w:rPr>
          <w:delText>H</w:delText>
        </w:r>
      </w:del>
      <w:r w:rsidR="00E3461A">
        <w:rPr>
          <w:rFonts w:ascii="Times New Roman" w:eastAsiaTheme="minorEastAsia" w:hAnsi="Times New Roman" w:cs="Times New Roman"/>
        </w:rPr>
        <w:t xml:space="preserve">omicides and conditions amenable to medical service account for most of the </w:t>
      </w:r>
      <w:ins w:id="160" w:author="Hiram Beltran-Sanchez" w:date="2017-12-03T20:08:00Z">
        <w:r w:rsidR="008C09D6">
          <w:rPr>
            <w:rFonts w:ascii="Times New Roman" w:eastAsiaTheme="minorEastAsia" w:hAnsi="Times New Roman" w:cs="Times New Roman"/>
          </w:rPr>
          <w:t>reduction</w:t>
        </w:r>
      </w:ins>
      <w:del w:id="161" w:author="Hiram Beltran-Sanchez" w:date="2017-12-03T20:08:00Z">
        <w:r w:rsidR="00E3461A" w:rsidDel="008C09D6">
          <w:rPr>
            <w:rFonts w:ascii="Times New Roman" w:eastAsiaTheme="minorEastAsia" w:hAnsi="Times New Roman" w:cs="Times New Roman"/>
          </w:rPr>
          <w:delText>decrease</w:delText>
        </w:r>
      </w:del>
      <w:r w:rsidR="00E3461A">
        <w:rPr>
          <w:rFonts w:ascii="Times New Roman" w:eastAsiaTheme="minorEastAsia" w:hAnsi="Times New Roman" w:cs="Times New Roman"/>
        </w:rPr>
        <w:t xml:space="preserv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del w:id="162" w:author="Hiram Beltran-Sanchez" w:date="2017-12-03T20:18:00Z">
        <w:r w:rsidR="00DE2041" w:rsidDel="004A32F8">
          <w:rPr>
            <w:rFonts w:ascii="Times New Roman" w:eastAsiaTheme="minorEastAsia" w:hAnsi="Times New Roman" w:cs="Times New Roman"/>
          </w:rPr>
          <w:delText>for males</w:delText>
        </w:r>
        <w:r w:rsidR="00E3461A" w:rsidDel="004A32F8">
          <w:rPr>
            <w:rFonts w:ascii="Times New Roman" w:eastAsiaTheme="minorEastAsia" w:hAnsi="Times New Roman" w:cs="Times New Roman"/>
          </w:rPr>
          <w:delText>,</w:delText>
        </w:r>
      </w:del>
      <w:ins w:id="163" w:author="Hiram Beltran-Sanchez" w:date="2017-12-03T20:18:00Z">
        <w:r w:rsidR="004A32F8">
          <w:rPr>
            <w:rFonts w:ascii="Times New Roman" w:eastAsiaTheme="minorEastAsia" w:hAnsi="Times New Roman" w:cs="Times New Roman"/>
          </w:rPr>
          <w:t>(about</w:t>
        </w:r>
      </w:ins>
      <w:r w:rsidR="00E3461A">
        <w:rPr>
          <w:rFonts w:ascii="Times New Roman" w:eastAsiaTheme="minorEastAsia" w:hAnsi="Times New Roman" w:cs="Times New Roman"/>
        </w:rPr>
        <w:t xml:space="preserve"> -0.24 and -0.61</w:t>
      </w:r>
      <w:r w:rsidR="00DE2041">
        <w:rPr>
          <w:rFonts w:ascii="Times New Roman" w:eastAsiaTheme="minorEastAsia" w:hAnsi="Times New Roman" w:cs="Times New Roman"/>
        </w:rPr>
        <w:t xml:space="preserve"> years</w:t>
      </w:r>
      <w:ins w:id="164" w:author="Hiram Beltran-Sanchez" w:date="2017-12-03T20:18:00Z">
        <w:r w:rsidR="004A32F8">
          <w:rPr>
            <w:rFonts w:ascii="Times New Roman" w:eastAsiaTheme="minorEastAsia" w:hAnsi="Times New Roman" w:cs="Times New Roman"/>
          </w:rPr>
          <w:t>,</w:t>
        </w:r>
      </w:ins>
      <w:r w:rsidR="00DE2041">
        <w:rPr>
          <w:rFonts w:ascii="Times New Roman" w:eastAsiaTheme="minorEastAsia" w:hAnsi="Times New Roman" w:cs="Times New Roman"/>
        </w:rPr>
        <w:t xml:space="preserve"> respectively</w:t>
      </w:r>
      <w:ins w:id="165" w:author="Hiram Beltran-Sanchez" w:date="2017-12-03T20:18:00Z">
        <w:r w:rsidR="004A32F8">
          <w:rPr>
            <w:rFonts w:ascii="Times New Roman" w:eastAsiaTheme="minorEastAsia" w:hAnsi="Times New Roman" w:cs="Times New Roman"/>
          </w:rPr>
          <w:t>); howev</w:t>
        </w:r>
      </w:ins>
      <w:ins w:id="166" w:author="Hiram Beltran-Sanchez" w:date="2017-12-03T20:19:00Z">
        <w:r w:rsidR="004A32F8">
          <w:rPr>
            <w:rFonts w:ascii="Times New Roman" w:eastAsiaTheme="minorEastAsia" w:hAnsi="Times New Roman" w:cs="Times New Roman"/>
          </w:rPr>
          <w:t>e</w:t>
        </w:r>
      </w:ins>
      <w:ins w:id="167" w:author="Hiram Beltran-Sanchez" w:date="2017-12-03T20:18:00Z">
        <w:r w:rsidR="004A32F8">
          <w:rPr>
            <w:rFonts w:ascii="Times New Roman" w:eastAsiaTheme="minorEastAsia" w:hAnsi="Times New Roman" w:cs="Times New Roman"/>
          </w:rPr>
          <w:t xml:space="preserve">r, </w:t>
        </w:r>
      </w:ins>
      <w:ins w:id="168" w:author="Hiram Beltran-Sanchez" w:date="2017-12-03T20:19:00Z">
        <w:r w:rsidR="004A32F8">
          <w:rPr>
            <w:rFonts w:ascii="Times New Roman" w:eastAsiaTheme="minorEastAsia" w:hAnsi="Times New Roman" w:cs="Times New Roman"/>
          </w:rPr>
          <w:t xml:space="preserve">between 2005 and 2015, </w:t>
        </w:r>
      </w:ins>
      <w:ins w:id="169" w:author="Hiram Beltran-Sanchez" w:date="2017-12-03T20:22:00Z">
        <w:r w:rsidR="00532DD6">
          <w:rPr>
            <w:rFonts w:ascii="Times New Roman" w:eastAsiaTheme="minorEastAsia" w:hAnsi="Times New Roman" w:cs="Times New Roman"/>
          </w:rPr>
          <w:t xml:space="preserve">rising </w:t>
        </w:r>
      </w:ins>
      <w:ins w:id="170" w:author="Hiram Beltran-Sanchez" w:date="2017-12-03T20:19:00Z">
        <w:r w:rsidR="004A32F8">
          <w:rPr>
            <w:rFonts w:ascii="Times New Roman" w:eastAsiaTheme="minorEastAsia" w:hAnsi="Times New Roman" w:cs="Times New Roman"/>
          </w:rPr>
          <w:t>homicide</w:t>
        </w:r>
      </w:ins>
      <w:ins w:id="171" w:author="Hiram Beltran-Sanchez" w:date="2017-12-03T20:22:00Z">
        <w:r w:rsidR="00532DD6">
          <w:rPr>
            <w:rFonts w:ascii="Times New Roman" w:eastAsiaTheme="minorEastAsia" w:hAnsi="Times New Roman" w:cs="Times New Roman"/>
          </w:rPr>
          <w:t xml:space="preserve"> rate</w:t>
        </w:r>
      </w:ins>
      <w:ins w:id="172" w:author="Hiram Beltran-Sanchez" w:date="2017-12-03T20:19:00Z">
        <w:r w:rsidR="004A32F8">
          <w:rPr>
            <w:rFonts w:ascii="Times New Roman" w:eastAsiaTheme="minorEastAsia" w:hAnsi="Times New Roman" w:cs="Times New Roman"/>
          </w:rPr>
          <w:t xml:space="preserve">s </w:t>
        </w:r>
      </w:ins>
      <w:ins w:id="173" w:author="Hiram Beltran-Sanchez" w:date="2017-12-03T20:20:00Z">
        <w:r w:rsidR="004A32F8">
          <w:rPr>
            <w:rFonts w:ascii="Times New Roman" w:eastAsiaTheme="minorEastAsia" w:hAnsi="Times New Roman" w:cs="Times New Roman"/>
          </w:rPr>
          <w:t xml:space="preserve">contributed to widening </w:t>
        </w:r>
      </w:ins>
      <w:ins w:id="174" w:author="Hiram Beltran-Sanchez" w:date="2017-12-03T20:19:00Z">
        <w:r w:rsidR="004A32F8">
          <w:rPr>
            <w:rFonts w:ascii="Times New Roman" w:eastAsiaTheme="minorEastAsia" w:hAnsi="Times New Roman" w:cs="Times New Roman"/>
          </w:rPr>
          <w:t xml:space="preserve">lifespan variation </w:t>
        </w:r>
      </w:ins>
      <w:ins w:id="175" w:author="Hiram Beltran-Sanchez" w:date="2017-12-03T20:21:00Z">
        <w:r w:rsidR="004A32F8">
          <w:rPr>
            <w:rFonts w:ascii="Times New Roman" w:eastAsiaTheme="minorEastAsia" w:hAnsi="Times New Roman" w:cs="Times New Roman"/>
          </w:rPr>
          <w:t xml:space="preserve">(about </w:t>
        </w:r>
      </w:ins>
      <w:ins w:id="176" w:author="Hiram Beltran-Sanchez" w:date="2017-12-03T20:19:00Z">
        <w:r w:rsidR="004A32F8">
          <w:rPr>
            <w:rFonts w:ascii="Times New Roman" w:eastAsiaTheme="minorEastAsia" w:hAnsi="Times New Roman" w:cs="Times New Roman"/>
          </w:rPr>
          <w:t>0.16 years in ages below 60</w:t>
        </w:r>
      </w:ins>
      <w:ins w:id="177" w:author="Hiram Beltran-Sanchez" w:date="2017-12-03T20:21:00Z">
        <w:r w:rsidR="004A32F8">
          <w:rPr>
            <w:rFonts w:ascii="Times New Roman" w:eastAsiaTheme="minorEastAsia" w:hAnsi="Times New Roman" w:cs="Times New Roman"/>
          </w:rPr>
          <w:t>)</w:t>
        </w:r>
      </w:ins>
      <w:r w:rsidR="00DE2041">
        <w:rPr>
          <w:rFonts w:ascii="Times New Roman" w:eastAsiaTheme="minorEastAsia" w:hAnsi="Times New Roman" w:cs="Times New Roman"/>
        </w:rPr>
        <w:t>.</w:t>
      </w:r>
      <w:ins w:id="178" w:author="Hiram Beltran-Sanchez" w:date="2017-12-03T20:41:00Z">
        <w:r w:rsidR="00C72FBB">
          <w:rPr>
            <w:rFonts w:ascii="Times New Roman" w:eastAsiaTheme="minorEastAsia" w:hAnsi="Times New Roman" w:cs="Times New Roman"/>
          </w:rPr>
          <w:t xml:space="preserve"> </w:t>
        </w:r>
      </w:ins>
      <w:del w:id="179" w:author="Hiram Beltran-Sanchez" w:date="2018-01-24T09:23:00Z">
        <w:r w:rsidR="00DE2041" w:rsidDel="005A1F91">
          <w:rPr>
            <w:rFonts w:ascii="Times New Roman" w:eastAsiaTheme="minorEastAsia" w:hAnsi="Times New Roman" w:cs="Times New Roman"/>
          </w:rPr>
          <w:delText xml:space="preserve"> </w:delText>
        </w:r>
      </w:del>
      <w:del w:id="180" w:author="Hiram Beltran-Sanchez" w:date="2018-01-24T09:26:00Z">
        <w:r w:rsidR="00DE2041" w:rsidDel="005A1F91">
          <w:rPr>
            <w:rFonts w:ascii="Times New Roman" w:eastAsiaTheme="minorEastAsia" w:hAnsi="Times New Roman" w:cs="Times New Roman"/>
          </w:rPr>
          <w:delText>Diabetes, contributed negatively to the change in lifespan variation, mainly because of mortality deterioration above age 70.</w:delText>
        </w:r>
        <w:r w:rsidR="00331EC7" w:rsidDel="005A1F91">
          <w:rPr>
            <w:rFonts w:ascii="Times New Roman" w:eastAsiaTheme="minorEastAsia" w:hAnsi="Times New Roman" w:cs="Times New Roman"/>
          </w:rPr>
          <w:delText xml:space="preserve"> </w:delText>
        </w:r>
        <w:r w:rsidR="00C7225E" w:rsidDel="005A1F91">
          <w:rPr>
            <w:rFonts w:ascii="Times New Roman" w:eastAsiaTheme="minorEastAsia" w:hAnsi="Times New Roman" w:cs="Times New Roman"/>
          </w:rPr>
          <w:delText xml:space="preserve"> </w:delText>
        </w:r>
      </w:del>
      <w:del w:id="181" w:author="Hiram Beltran-Sanchez" w:date="2017-12-03T20:19:00Z">
        <w:r w:rsidR="00331EC7" w:rsidDel="004A32F8">
          <w:rPr>
            <w:rFonts w:ascii="Times New Roman" w:eastAsiaTheme="minorEastAsia" w:hAnsi="Times New Roman" w:cs="Times New Roman"/>
          </w:rPr>
          <w:delText xml:space="preserve">Between 2005 and 2015, the increase in homicide mortality </w:delText>
        </w:r>
        <w:r w:rsidR="00465D97" w:rsidDel="004A32F8">
          <w:rPr>
            <w:rFonts w:ascii="Times New Roman" w:eastAsiaTheme="minorEastAsia" w:hAnsi="Times New Roman" w:cs="Times New Roman"/>
          </w:rPr>
          <w:delText>had a positive impact on</w:delText>
        </w:r>
        <w:r w:rsidR="00331EC7" w:rsidDel="004A32F8">
          <w:rPr>
            <w:rFonts w:ascii="Times New Roman" w:eastAsiaTheme="minorEastAsia" w:hAnsi="Times New Roman" w:cs="Times New Roman"/>
          </w:rPr>
          <w:delText xml:space="preserve"> </w:delText>
        </w:r>
        <w:r w:rsidR="00465D97" w:rsidDel="004A32F8">
          <w:rPr>
            <w:rFonts w:ascii="Times New Roman" w:eastAsiaTheme="minorEastAsia" w:hAnsi="Times New Roman" w:cs="Times New Roman"/>
          </w:rPr>
          <w:delText>lifespan variation of</w:delText>
        </w:r>
        <w:r w:rsidR="00331EC7" w:rsidDel="004A32F8">
          <w:rPr>
            <w:rFonts w:ascii="Times New Roman" w:eastAsiaTheme="minorEastAsia" w:hAnsi="Times New Roman" w:cs="Times New Roman"/>
          </w:rPr>
          <w:delText xml:space="preserve"> 0</w:delText>
        </w:r>
        <w:r w:rsidR="00AC45C1" w:rsidDel="004A32F8">
          <w:rPr>
            <w:rFonts w:ascii="Times New Roman" w:eastAsiaTheme="minorEastAsia" w:hAnsi="Times New Roman" w:cs="Times New Roman"/>
          </w:rPr>
          <w:delText>.16 years in ages below age 6</w:delText>
        </w:r>
        <w:r w:rsidR="00C7225E" w:rsidDel="004A32F8">
          <w:rPr>
            <w:rFonts w:ascii="Times New Roman" w:eastAsiaTheme="minorEastAsia" w:hAnsi="Times New Roman" w:cs="Times New Roman"/>
          </w:rPr>
          <w:delText>0 for males</w:delText>
        </w:r>
      </w:del>
      <w:del w:id="182" w:author="Hiram Beltran-Sanchez" w:date="2017-12-03T20:44:00Z">
        <w:r w:rsidR="00331EC7" w:rsidDel="004D01EE">
          <w:rPr>
            <w:rFonts w:ascii="Times New Roman" w:eastAsiaTheme="minorEastAsia" w:hAnsi="Times New Roman" w:cs="Times New Roman"/>
          </w:rPr>
          <w:delText>. Opposing this, improvements in mortality in road traffic accidents (-0.11) and cirrhosis (-0.11)</w:delText>
        </w:r>
        <w:r w:rsidR="00AC45C1" w:rsidDel="004D01EE">
          <w:rPr>
            <w:rFonts w:ascii="Times New Roman" w:eastAsiaTheme="minorEastAsia" w:hAnsi="Times New Roman" w:cs="Times New Roman"/>
          </w:rPr>
          <w:delText xml:space="preserve"> decreased variation in lifespans.</w:delText>
        </w:r>
      </w:del>
      <w:del w:id="183" w:author="Hiram Beltran-Sanchez" w:date="2018-01-24T09:26:00Z">
        <w:r w:rsidR="00AC45C1" w:rsidDel="005A1F91">
          <w:rPr>
            <w:rFonts w:ascii="Times New Roman" w:eastAsiaTheme="minorEastAsia" w:hAnsi="Times New Roman" w:cs="Times New Roman"/>
          </w:rPr>
          <w:delText xml:space="preserve"> Importantly, deteriorations in diabetes mortality in ages above 70 continued helping reducing lifespan variation.</w:delText>
        </w:r>
        <w:r w:rsidR="00C7225E" w:rsidDel="005A1F91">
          <w:rPr>
            <w:rFonts w:ascii="Times New Roman" w:eastAsiaTheme="minorEastAsia" w:hAnsi="Times New Roman" w:cs="Times New Roman"/>
          </w:rPr>
          <w:delText xml:space="preserve"> </w:delText>
        </w:r>
      </w:del>
      <w:r w:rsidR="00C7225E">
        <w:rPr>
          <w:rFonts w:ascii="Times New Roman" w:eastAsiaTheme="minorEastAsia" w:hAnsi="Times New Roman" w:cs="Times New Roman"/>
        </w:rPr>
        <w:t xml:space="preserve">For females, lifespan variation decreased </w:t>
      </w:r>
      <w:ins w:id="184" w:author="Hiram Beltran-Sanchez" w:date="2018-01-24T09:27:00Z">
        <w:r w:rsidR="005A1F91">
          <w:rPr>
            <w:rFonts w:ascii="Times New Roman" w:eastAsiaTheme="minorEastAsia" w:hAnsi="Times New Roman" w:cs="Times New Roman"/>
          </w:rPr>
          <w:t xml:space="preserve">since 1995 </w:t>
        </w:r>
      </w:ins>
      <w:del w:id="185" w:author="Hiram Beltran-Sanchez" w:date="2018-01-24T09:27:00Z">
        <w:r w:rsidR="00C7225E" w:rsidDel="005A1F91">
          <w:rPr>
            <w:rFonts w:ascii="Times New Roman" w:eastAsiaTheme="minorEastAsia" w:hAnsi="Times New Roman" w:cs="Times New Roman"/>
          </w:rPr>
          <w:delText xml:space="preserve">throughout the period 1995-2015 </w:delText>
        </w:r>
        <w:r w:rsidR="002F1B38" w:rsidDel="005A1F91">
          <w:rPr>
            <w:rFonts w:ascii="Times New Roman" w:eastAsiaTheme="minorEastAsia" w:hAnsi="Times New Roman" w:cs="Times New Roman"/>
          </w:rPr>
          <w:delText>from 14.3 to 13.4 years</w:delText>
        </w:r>
        <w:r w:rsidR="00C7225E" w:rsidDel="005A1F91">
          <w:rPr>
            <w:rFonts w:ascii="Times New Roman" w:eastAsiaTheme="minorEastAsia" w:hAnsi="Times New Roman" w:cs="Times New Roman"/>
          </w:rPr>
          <w:delText xml:space="preserve">. </w:delText>
        </w:r>
      </w:del>
      <w:ins w:id="186" w:author="Hiram Beltran-Sanchez" w:date="2018-01-24T09:27:00Z">
        <w:r w:rsidR="005A1F91">
          <w:rPr>
            <w:rFonts w:ascii="Times New Roman" w:eastAsiaTheme="minorEastAsia" w:hAnsi="Times New Roman" w:cs="Times New Roman"/>
          </w:rPr>
          <w:t>And m</w:t>
        </w:r>
      </w:ins>
      <w:del w:id="187" w:author="Hiram Beltran-Sanchez" w:date="2018-01-24T09:27:00Z">
        <w:r w:rsidR="00C7225E" w:rsidDel="005A1F91">
          <w:rPr>
            <w:rFonts w:ascii="Times New Roman" w:eastAsiaTheme="minorEastAsia" w:hAnsi="Times New Roman" w:cs="Times New Roman"/>
          </w:rPr>
          <w:delText>M</w:delText>
        </w:r>
      </w:del>
      <w:r w:rsidR="00C7225E">
        <w:rPr>
          <w:rFonts w:ascii="Times New Roman" w:eastAsiaTheme="minorEastAsia" w:hAnsi="Times New Roman" w:cs="Times New Roman"/>
        </w:rPr>
        <w:t xml:space="preserve">ost of this </w:t>
      </w:r>
      <w:ins w:id="188" w:author="Hiram Beltran-Sanchez" w:date="2018-01-24T09:27:00Z">
        <w:r w:rsidR="005A1F91">
          <w:rPr>
            <w:rFonts w:ascii="Times New Roman" w:eastAsiaTheme="minorEastAsia" w:hAnsi="Times New Roman" w:cs="Times New Roman"/>
          </w:rPr>
          <w:t xml:space="preserve">improvement </w:t>
        </w:r>
      </w:ins>
      <w:r w:rsidR="00C7225E">
        <w:rPr>
          <w:rFonts w:ascii="Times New Roman" w:eastAsiaTheme="minorEastAsia" w:hAnsi="Times New Roman" w:cs="Times New Roman"/>
        </w:rPr>
        <w:t xml:space="preserve">was due to progress in the first years of life and </w:t>
      </w:r>
      <w:del w:id="189" w:author="Hiram Beltran-Sanchez" w:date="2018-01-24T09:27:00Z">
        <w:r w:rsidR="00C7225E" w:rsidDel="005A1F91">
          <w:rPr>
            <w:rFonts w:ascii="Times New Roman" w:eastAsiaTheme="minorEastAsia" w:hAnsi="Times New Roman" w:cs="Times New Roman"/>
          </w:rPr>
          <w:delText>from</w:delText>
        </w:r>
      </w:del>
      <w:ins w:id="190" w:author="Hiram Beltran-Sanchez" w:date="2018-01-24T09:27:00Z">
        <w:r w:rsidR="005A1F91">
          <w:rPr>
            <w:rFonts w:ascii="Times New Roman" w:eastAsiaTheme="minorEastAsia" w:hAnsi="Times New Roman" w:cs="Times New Roman"/>
          </w:rPr>
          <w:t>to</w:t>
        </w:r>
      </w:ins>
      <w:r w:rsidR="00C7225E">
        <w:rPr>
          <w:rFonts w:ascii="Times New Roman" w:eastAsiaTheme="minorEastAsia" w:hAnsi="Times New Roman" w:cs="Times New Roman"/>
        </w:rPr>
        <w:t xml:space="preserve"> amenable causes</w:t>
      </w:r>
      <w:ins w:id="191" w:author="Hiram Beltran-Sanchez" w:date="2017-12-03T20:43:00Z">
        <w:r w:rsidR="00787E6C">
          <w:rPr>
            <w:rFonts w:ascii="Times New Roman" w:eastAsiaTheme="minorEastAsia" w:hAnsi="Times New Roman" w:cs="Times New Roman"/>
          </w:rPr>
          <w:t xml:space="preserve"> of death</w:t>
        </w:r>
      </w:ins>
      <w:r w:rsidR="00C7225E">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lastRenderedPageBreak/>
        <w:t>Changes and cause-specific contributions to life expectancy and</w:t>
      </w:r>
      <w:r w:rsidRPr="00292FB1">
        <w:rPr>
          <w:rFonts w:ascii="Times New Roman" w:eastAsiaTheme="majorEastAsia" w:hAnsi="Times New Roman" w:cs="Times New Roman"/>
          <w:b/>
          <w:iCs/>
          <w:spacing w:val="15"/>
        </w:rPr>
        <w:t xml:space="preserve"> lifespan variation at </w:t>
      </w:r>
      <w:ins w:id="192" w:author="Hiram Beltran-Sanchez" w:date="2018-01-24T09:29:00Z">
        <w:r w:rsidR="00E87D13">
          <w:rPr>
            <w:rFonts w:ascii="Times New Roman" w:eastAsiaTheme="majorEastAsia" w:hAnsi="Times New Roman" w:cs="Times New Roman"/>
            <w:b/>
            <w:iCs/>
            <w:spacing w:val="15"/>
          </w:rPr>
          <w:t xml:space="preserve">the </w:t>
        </w:r>
      </w:ins>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7584E925" w:rsidR="00D739EB" w:rsidDel="00135876" w:rsidRDefault="00AE2253" w:rsidP="00135876">
      <w:pPr>
        <w:spacing w:line="480" w:lineRule="auto"/>
        <w:ind w:firstLine="720"/>
        <w:jc w:val="both"/>
        <w:rPr>
          <w:del w:id="193" w:author="Hiram Beltran-Sanchez" w:date="2018-01-24T09:44:00Z"/>
          <w:rFonts w:ascii="Times New Roman" w:eastAsiaTheme="minorEastAsia" w:hAnsi="Times New Roman" w:cs="Times New Roman"/>
        </w:rPr>
      </w:pPr>
      <w:ins w:id="194" w:author="Hiram Beltran-Sanchez" w:date="2018-01-24T09:30:00Z">
        <w:r>
          <w:rPr>
            <w:rFonts w:ascii="Times New Roman" w:eastAsiaTheme="minorEastAsia" w:hAnsi="Times New Roman" w:cs="Times New Roman"/>
          </w:rPr>
          <w:t>In previous sections we identified the importance of homicides on slowing the impr</w:t>
        </w:r>
      </w:ins>
      <w:ins w:id="195" w:author="Hiram Beltran-Sanchez" w:date="2018-01-24T09:31:00Z">
        <w:r>
          <w:rPr>
            <w:rFonts w:ascii="Times New Roman" w:eastAsiaTheme="minorEastAsia" w:hAnsi="Times New Roman" w:cs="Times New Roman"/>
          </w:rPr>
          <w:t>o</w:t>
        </w:r>
      </w:ins>
      <w:ins w:id="196" w:author="Hiram Beltran-Sanchez" w:date="2018-01-24T09:30:00Z">
        <w:r>
          <w:rPr>
            <w:rFonts w:ascii="Times New Roman" w:eastAsiaTheme="minorEastAsia" w:hAnsi="Times New Roman" w:cs="Times New Roman"/>
          </w:rPr>
          <w:t xml:space="preserve">vement in life expectancy at birth and in </w:t>
        </w:r>
      </w:ins>
      <w:ins w:id="197" w:author="Hiram Beltran-Sanchez" w:date="2018-01-24T09:31:00Z">
        <w:r>
          <w:rPr>
            <w:rFonts w:ascii="Times New Roman" w:eastAsiaTheme="minorEastAsia" w:hAnsi="Times New Roman" w:cs="Times New Roman"/>
          </w:rPr>
          <w:t>reducing life span disparities. These resuls, however, masked important differences at the state level.</w:t>
        </w:r>
      </w:ins>
      <w:ins w:id="198" w:author="Hiram Beltran-Sanchez" w:date="2018-01-24T09:32:00Z">
        <w:r>
          <w:rPr>
            <w:rFonts w:ascii="Times New Roman" w:eastAsiaTheme="minorEastAsia" w:hAnsi="Times New Roman" w:cs="Times New Roman"/>
          </w:rPr>
          <w:t xml:space="preserve"> </w:t>
        </w:r>
      </w:ins>
      <w:ins w:id="199" w:author="Hiram Beltran-Sanchez" w:date="2018-01-24T09:30:00Z">
        <w:r>
          <w:rPr>
            <w:rFonts w:ascii="Times New Roman" w:eastAsiaTheme="minorEastAsia" w:hAnsi="Times New Roman" w:cs="Times New Roman"/>
          </w:rPr>
          <w:t xml:space="preserve"> </w:t>
        </w:r>
      </w:ins>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ins w:id="200" w:author="Hiram Beltran-Sanchez" w:date="2018-01-24T09:32:00Z">
        <w:r w:rsidR="00AB3C7B">
          <w:rPr>
            <w:rFonts w:ascii="Times New Roman" w:eastAsiaTheme="minorEastAsia" w:hAnsi="Times New Roman" w:cs="Times New Roman"/>
          </w:rPr>
          <w:t xml:space="preserve">. </w:t>
        </w:r>
      </w:ins>
      <w:ins w:id="201" w:author="Hiram Beltran-Sanchez" w:date="2018-01-24T09:33:00Z">
        <w:r w:rsidR="00AB3C7B">
          <w:rPr>
            <w:rFonts w:ascii="Times New Roman" w:eastAsiaTheme="minorEastAsia" w:hAnsi="Times New Roman" w:cs="Times New Roman"/>
          </w:rPr>
          <w:t>W</w:t>
        </w:r>
      </w:ins>
      <w:ins w:id="202" w:author="Hiram Beltran-Sanchez" w:date="2018-01-24T09:32:00Z">
        <w:r w:rsidR="00AB3C7B">
          <w:rPr>
            <w:rFonts w:ascii="Times New Roman" w:eastAsiaTheme="minorEastAsia" w:hAnsi="Times New Roman" w:cs="Times New Roman"/>
          </w:rPr>
          <w:t xml:space="preserve">e grouped </w:t>
        </w:r>
      </w:ins>
      <w:ins w:id="203" w:author="Hiram Beltran-Sanchez" w:date="2018-01-24T09:33:00Z">
        <w:r w:rsidR="00AB3C7B">
          <w:rPr>
            <w:rFonts w:ascii="Times New Roman" w:eastAsiaTheme="minorEastAsia" w:hAnsi="Times New Roman" w:cs="Times New Roman"/>
          </w:rPr>
          <w:t>states</w:t>
        </w:r>
      </w:ins>
      <w:ins w:id="204" w:author="Hiram Beltran-Sanchez" w:date="2018-01-24T09:32:00Z">
        <w:r w:rsidR="00AB3C7B">
          <w:rPr>
            <w:rFonts w:ascii="Times New Roman" w:eastAsiaTheme="minorEastAsia" w:hAnsi="Times New Roman" w:cs="Times New Roman"/>
          </w:rPr>
          <w:t xml:space="preserve"> </w:t>
        </w:r>
      </w:ins>
      <w:ins w:id="205" w:author="Hiram Beltran-Sanchez" w:date="2018-01-24T09:33:00Z">
        <w:r w:rsidR="00AB3C7B">
          <w:rPr>
            <w:rFonts w:ascii="Times New Roman" w:eastAsiaTheme="minorEastAsia" w:hAnsi="Times New Roman" w:cs="Times New Roman"/>
          </w:rPr>
          <w:t>into three broad</w:t>
        </w:r>
      </w:ins>
      <w:del w:id="206" w:author="Hiram Beltran-Sanchez" w:date="2018-01-24T09:33:00Z">
        <w:r w:rsidR="00AB3C7B" w:rsidDel="00AB3C7B">
          <w:rPr>
            <w:rFonts w:ascii="Times New Roman" w:eastAsiaTheme="minorEastAsia" w:hAnsi="Times New Roman" w:cs="Times New Roman"/>
          </w:rPr>
          <w:delText>b</w:delText>
        </w:r>
        <w:r w:rsidR="00D36996" w:rsidDel="00AB3C7B">
          <w:rPr>
            <w:rFonts w:ascii="Times New Roman" w:eastAsiaTheme="minorEastAsia" w:hAnsi="Times New Roman" w:cs="Times New Roman"/>
          </w:rPr>
          <w:delText>y</w:delText>
        </w:r>
      </w:del>
      <w:r w:rsidR="00D36996">
        <w:rPr>
          <w:rFonts w:ascii="Times New Roman" w:eastAsiaTheme="minorEastAsia" w:hAnsi="Times New Roman" w:cs="Times New Roman"/>
        </w:rPr>
        <w:t xml:space="preserve"> region</w:t>
      </w:r>
      <w:ins w:id="207" w:author="Hiram Beltran-Sanchez" w:date="2018-01-24T09:33:00Z">
        <w:r w:rsidR="00AB3C7B">
          <w:rPr>
            <w:rFonts w:ascii="Times New Roman" w:eastAsiaTheme="minorEastAsia" w:hAnsi="Times New Roman" w:cs="Times New Roman"/>
          </w:rPr>
          <w:t>s to facilitate interpretations of results, North, Central and South</w:t>
        </w:r>
      </w:ins>
      <w:r w:rsidR="00D36996">
        <w:rPr>
          <w:rFonts w:ascii="Times New Roman" w:eastAsiaTheme="minorEastAsia" w:hAnsi="Times New Roman" w:cs="Times New Roman"/>
        </w:rPr>
        <w:t xml:space="preserve">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w:t>
      </w:r>
      <w:ins w:id="208" w:author="Hiram Beltran-Sanchez" w:date="2018-01-24T09:42:00Z">
        <w:r w:rsidR="00135876">
          <w:rPr>
            <w:rFonts w:ascii="Times New Roman" w:eastAsiaTheme="minorEastAsia" w:hAnsi="Times New Roman" w:cs="Times New Roman"/>
          </w:rPr>
          <w:t>There are two main resutls. First,</w:t>
        </w:r>
      </w:ins>
      <w:ins w:id="209" w:author="Hiram Beltran-Sanchez" w:date="2018-01-24T09:41:00Z">
        <w:r w:rsidR="00135876">
          <w:rPr>
            <w:rFonts w:ascii="Times New Roman" w:eastAsiaTheme="minorEastAsia" w:hAnsi="Times New Roman" w:cs="Times New Roman"/>
          </w:rPr>
          <w:t xml:space="preserve"> life expectancy among males had a larger increase in 1995-2005 than in 2005-2015 across all states</w:t>
        </w:r>
      </w:ins>
      <w:ins w:id="210" w:author="Hiram Beltran-Sanchez" w:date="2018-01-24T09:43:00Z">
        <w:r w:rsidR="00135876">
          <w:rPr>
            <w:rFonts w:ascii="Times New Roman" w:eastAsiaTheme="minorEastAsia" w:hAnsi="Times New Roman" w:cs="Times New Roman"/>
          </w:rPr>
          <w:t xml:space="preserve"> (panel A)</w:t>
        </w:r>
      </w:ins>
      <w:ins w:id="211" w:author="Hiram Beltran-Sanchez" w:date="2018-01-24T09:41:00Z">
        <w:r w:rsidR="00135876">
          <w:rPr>
            <w:rFonts w:ascii="Times New Roman" w:eastAsiaTheme="minorEastAsia" w:hAnsi="Times New Roman" w:cs="Times New Roman"/>
          </w:rPr>
          <w:t xml:space="preserve">, </w:t>
        </w:r>
      </w:ins>
      <w:del w:id="212" w:author="Hiram Beltran-Sanchez" w:date="2018-01-24T09:42:00Z">
        <w:r w:rsidR="00D36996" w:rsidDel="00135876">
          <w:rPr>
            <w:rFonts w:ascii="Times New Roman" w:eastAsiaTheme="minorEastAsia" w:hAnsi="Times New Roman" w:cs="Times New Roman"/>
          </w:rPr>
          <w:delText>Every state increased life expectancy between 1995 and 2005 (panel A)</w:delText>
        </w:r>
        <w:r w:rsidR="00E4747F" w:rsidDel="00135876">
          <w:rPr>
            <w:rFonts w:ascii="Times New Roman" w:eastAsiaTheme="minorEastAsia" w:hAnsi="Times New Roman" w:cs="Times New Roman"/>
          </w:rPr>
          <w:delText xml:space="preserve"> with an additional year. However, between 2005 and 2015, the progress was slowed down and every state in Mexico </w:delText>
        </w:r>
        <w:r w:rsidR="000401DA" w:rsidDel="00135876">
          <w:rPr>
            <w:rFonts w:ascii="Times New Roman" w:eastAsiaTheme="minorEastAsia" w:hAnsi="Times New Roman" w:cs="Times New Roman"/>
          </w:rPr>
          <w:delText xml:space="preserve">experienced lower gains in life expectancy than the previous decade. </w:delText>
        </w:r>
      </w:del>
      <w:ins w:id="213" w:author="Hiram Beltran-Sanchez" w:date="2018-01-24T09:42:00Z">
        <w:r w:rsidR="00135876">
          <w:rPr>
            <w:rFonts w:ascii="Times New Roman" w:eastAsiaTheme="minorEastAsia" w:hAnsi="Times New Roman" w:cs="Times New Roman"/>
          </w:rPr>
          <w:t>with s</w:t>
        </w:r>
      </w:ins>
      <w:del w:id="214" w:author="Hiram Beltran-Sanchez" w:date="2018-01-24T09:42:00Z">
        <w:r w:rsidR="000401DA" w:rsidDel="00135876">
          <w:rPr>
            <w:rFonts w:ascii="Times New Roman" w:eastAsiaTheme="minorEastAsia" w:hAnsi="Times New Roman" w:cs="Times New Roman"/>
          </w:rPr>
          <w:delText>S</w:delText>
        </w:r>
      </w:del>
      <w:r w:rsidR="000401DA">
        <w:rPr>
          <w:rFonts w:ascii="Times New Roman" w:eastAsiaTheme="minorEastAsia" w:hAnsi="Times New Roman" w:cs="Times New Roman"/>
        </w:rPr>
        <w:t>ome states even experienc</w:t>
      </w:r>
      <w:ins w:id="215" w:author="Hiram Beltran-Sanchez" w:date="2018-01-24T09:42:00Z">
        <w:r w:rsidR="00135876">
          <w:rPr>
            <w:rFonts w:ascii="Times New Roman" w:eastAsiaTheme="minorEastAsia" w:hAnsi="Times New Roman" w:cs="Times New Roman"/>
          </w:rPr>
          <w:t>ing</w:t>
        </w:r>
      </w:ins>
      <w:del w:id="216" w:author="Hiram Beltran-Sanchez" w:date="2018-01-24T09:42:00Z">
        <w:r w:rsidR="000401DA" w:rsidDel="00135876">
          <w:rPr>
            <w:rFonts w:ascii="Times New Roman" w:eastAsiaTheme="minorEastAsia" w:hAnsi="Times New Roman" w:cs="Times New Roman"/>
          </w:rPr>
          <w:delText>ed</w:delText>
        </w:r>
      </w:del>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e expectancy</w:t>
      </w:r>
      <w:del w:id="217" w:author="Hiram Beltran-Sanchez" w:date="2018-01-24T09:43:00Z">
        <w:r w:rsidR="00C7225E" w:rsidDel="00135876">
          <w:rPr>
            <w:rFonts w:ascii="Times New Roman" w:eastAsiaTheme="minorEastAsia" w:hAnsi="Times New Roman" w:cs="Times New Roman"/>
          </w:rPr>
          <w:delText>,</w:delText>
        </w:r>
      </w:del>
      <w:r w:rsidR="00C7225E">
        <w:rPr>
          <w:rFonts w:ascii="Times New Roman" w:eastAsiaTheme="minorEastAsia" w:hAnsi="Times New Roman" w:cs="Times New Roman"/>
        </w:rPr>
        <w:t xml:space="preserve"> </w:t>
      </w:r>
      <w:ins w:id="218" w:author="Hiram Beltran-Sanchez" w:date="2018-01-24T09:43:00Z">
        <w:r w:rsidR="00135876">
          <w:rPr>
            <w:rFonts w:ascii="Times New Roman" w:eastAsiaTheme="minorEastAsia" w:hAnsi="Times New Roman" w:cs="Times New Roman"/>
          </w:rPr>
          <w:t xml:space="preserve">in 2005-2015 </w:t>
        </w:r>
      </w:ins>
      <w:r w:rsidR="00C7225E">
        <w:rPr>
          <w:rFonts w:ascii="Times New Roman" w:eastAsiaTheme="minorEastAsia" w:hAnsi="Times New Roman" w:cs="Times New Roman"/>
        </w:rPr>
        <w:t>such as Chihuahua.</w:t>
      </w:r>
      <w:ins w:id="219" w:author="Hiram Beltran-Sanchez" w:date="2018-01-24T09:44:00Z">
        <w:r w:rsidR="00135876">
          <w:rPr>
            <w:rFonts w:ascii="Times New Roman" w:eastAsiaTheme="minorEastAsia" w:hAnsi="Times New Roman" w:cs="Times New Roman"/>
          </w:rPr>
          <w:t xml:space="preserve"> Second, </w:t>
        </w:r>
      </w:ins>
    </w:p>
    <w:p w14:paraId="2BF13300" w14:textId="1E78871C" w:rsidR="000401DA" w:rsidRPr="00D739EB" w:rsidRDefault="000401DA" w:rsidP="00135876">
      <w:pPr>
        <w:spacing w:line="480" w:lineRule="auto"/>
        <w:ind w:firstLine="720"/>
        <w:jc w:val="both"/>
        <w:rPr>
          <w:rFonts w:ascii="Times New Roman" w:eastAsiaTheme="minorEastAsia" w:hAnsi="Times New Roman" w:cs="Times New Roman"/>
        </w:rPr>
      </w:pPr>
      <w:del w:id="220" w:author="Hiram Beltran-Sanchez" w:date="2018-01-24T09:44:00Z">
        <w:r w:rsidDel="00135876">
          <w:rPr>
            <w:rFonts w:ascii="Times New Roman" w:eastAsiaTheme="minorEastAsia" w:hAnsi="Times New Roman" w:cs="Times New Roman"/>
          </w:rPr>
          <w:delText xml:space="preserve">Opposing trends in life expectancy, </w:delText>
        </w:r>
      </w:del>
      <w:r>
        <w:rPr>
          <w:rFonts w:ascii="Times New Roman" w:eastAsiaTheme="minorEastAsia" w:hAnsi="Times New Roman" w:cs="Times New Roman"/>
        </w:rPr>
        <w:t xml:space="preserve">lifespan variation (panel B) was reduced in </w:t>
      </w:r>
      <w:ins w:id="221" w:author="Hiram Beltran-Sanchez" w:date="2018-01-24T09:45:00Z">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example, </w:t>
        </w:r>
      </w:ins>
      <w:r>
        <w:rPr>
          <w:rFonts w:ascii="Times New Roman" w:eastAsiaTheme="minorEastAsia" w:hAnsi="Times New Roman" w:cs="Times New Roman"/>
        </w:rPr>
        <w:t>every state between 1995 and 2005</w:t>
      </w:r>
      <w:ins w:id="222" w:author="Hiram Beltran-Sanchez" w:date="2018-01-24T09:46:00Z">
        <w:r w:rsidR="00AC3979">
          <w:rPr>
            <w:rFonts w:ascii="Times New Roman" w:eastAsiaTheme="minorEastAsia" w:hAnsi="Times New Roman" w:cs="Times New Roman"/>
          </w:rPr>
          <w:t xml:space="preserve"> had</w:t>
        </w:r>
      </w:ins>
      <w:del w:id="223" w:author="Hiram Beltran-Sanchez" w:date="2018-01-24T09:46:00Z">
        <w:r w:rsidDel="00AC3979">
          <w:rPr>
            <w:rFonts w:ascii="Times New Roman" w:eastAsiaTheme="minorEastAsia" w:hAnsi="Times New Roman" w:cs="Times New Roman"/>
          </w:rPr>
          <w:delText>, with</w:delText>
        </w:r>
      </w:del>
      <w:r>
        <w:rPr>
          <w:rFonts w:ascii="Times New Roman" w:eastAsiaTheme="minorEastAsia" w:hAnsi="Times New Roman" w:cs="Times New Roman"/>
        </w:rPr>
        <w:t xml:space="preserve"> major improvements in </w:t>
      </w:r>
      <w:ins w:id="224" w:author="Hiram Beltran-Sanchez" w:date="2018-01-24T09:46:00Z">
        <w:r w:rsidR="00AC3979">
          <w:rPr>
            <w:rFonts w:ascii="Times New Roman" w:eastAsiaTheme="minorEastAsia" w:hAnsi="Times New Roman" w:cs="Times New Roman"/>
          </w:rPr>
          <w:t xml:space="preserve">reducing life span variation, particularly those in </w:t>
        </w:r>
      </w:ins>
      <w:r>
        <w:rPr>
          <w:rFonts w:ascii="Times New Roman" w:eastAsiaTheme="minorEastAsia" w:hAnsi="Times New Roman" w:cs="Times New Roman"/>
        </w:rPr>
        <w:t xml:space="preserve">the South of the country </w:t>
      </w:r>
      <w:del w:id="225" w:author="Hiram Beltran-Sanchez" w:date="2018-01-24T09:46:00Z">
        <w:r w:rsidDel="00AC3979">
          <w:rPr>
            <w:rFonts w:ascii="Times New Roman" w:eastAsiaTheme="minorEastAsia" w:hAnsi="Times New Roman" w:cs="Times New Roman"/>
          </w:rPr>
          <w:delText xml:space="preserve">in states </w:delText>
        </w:r>
      </w:del>
      <w:r>
        <w:rPr>
          <w:rFonts w:ascii="Times New Roman" w:eastAsiaTheme="minorEastAsia" w:hAnsi="Times New Roman" w:cs="Times New Roman"/>
        </w:rPr>
        <w:t>such as Chiapas, Oaxaca and Puebla</w:t>
      </w:r>
      <w:ins w:id="226" w:author="Hiram Beltran-Sanchez" w:date="2018-01-24T09:46:00Z">
        <w:r w:rsidR="00AC3979">
          <w:rPr>
            <w:rFonts w:ascii="Times New Roman" w:eastAsiaTheme="minorEastAsia" w:hAnsi="Times New Roman" w:cs="Times New Roman"/>
          </w:rPr>
          <w:t>, but</w:t>
        </w:r>
      </w:ins>
      <w:del w:id="227" w:author="Hiram Beltran-Sanchez" w:date="2018-01-24T09:46:00Z">
        <w:r w:rsidDel="00AC3979">
          <w:rPr>
            <w:rFonts w:ascii="Times New Roman" w:eastAsiaTheme="minorEastAsia" w:hAnsi="Times New Roman" w:cs="Times New Roman"/>
          </w:rPr>
          <w:delText>.</w:delText>
        </w:r>
      </w:del>
      <w:r>
        <w:rPr>
          <w:rFonts w:ascii="Times New Roman" w:eastAsiaTheme="minorEastAsia" w:hAnsi="Times New Roman" w:cs="Times New Roman"/>
        </w:rPr>
        <w:t xml:space="preserve"> </w:t>
      </w:r>
      <w:del w:id="228" w:author="Hiram Beltran-Sanchez" w:date="2018-01-24T09:46:00Z">
        <w:r w:rsidDel="00AC3979">
          <w:rPr>
            <w:rFonts w:ascii="Times New Roman" w:eastAsiaTheme="minorEastAsia" w:hAnsi="Times New Roman" w:cs="Times New Roman"/>
          </w:rPr>
          <w:delText>B</w:delText>
        </w:r>
      </w:del>
      <w:ins w:id="229" w:author="Hiram Beltran-Sanchez" w:date="2018-01-24T09:46:00Z">
        <w:r w:rsidR="00AC3979">
          <w:rPr>
            <w:rFonts w:ascii="Times New Roman" w:eastAsiaTheme="minorEastAsia" w:hAnsi="Times New Roman" w:cs="Times New Roman"/>
          </w:rPr>
          <w:t>b</w:t>
        </w:r>
      </w:ins>
      <w:r>
        <w:rPr>
          <w:rFonts w:ascii="Times New Roman" w:eastAsiaTheme="minorEastAsia" w:hAnsi="Times New Roman" w:cs="Times New Roman"/>
        </w:rPr>
        <w:t xml:space="preserve">etween 2005 and 2015, </w:t>
      </w:r>
      <w:ins w:id="230" w:author="Hiram Beltran-Sanchez" w:date="2018-01-24T09:47:00Z">
        <w:r w:rsidR="00AC3979">
          <w:rPr>
            <w:rFonts w:ascii="Times New Roman" w:eastAsiaTheme="minorEastAsia" w:hAnsi="Times New Roman" w:cs="Times New Roman"/>
          </w:rPr>
          <w:t xml:space="preserve">all states in the north had very low reductions in lifespan disparity with </w:t>
        </w:r>
      </w:ins>
      <w:r>
        <w:rPr>
          <w:rFonts w:ascii="Times New Roman" w:eastAsiaTheme="minorEastAsia" w:hAnsi="Times New Roman" w:cs="Times New Roman"/>
        </w:rPr>
        <w:t xml:space="preserve">two states </w:t>
      </w:r>
      <w:del w:id="231" w:author="Hiram Beltran-Sanchez" w:date="2018-01-24T09:48:00Z">
        <w:r w:rsidDel="00AC3979">
          <w:rPr>
            <w:rFonts w:ascii="Times New Roman" w:eastAsiaTheme="minorEastAsia" w:hAnsi="Times New Roman" w:cs="Times New Roman"/>
          </w:rPr>
          <w:delText xml:space="preserve">in the North </w:delText>
        </w:r>
      </w:del>
      <w:ins w:id="232" w:author="Hiram Beltran-Sanchez" w:date="2018-01-24T09:47:00Z">
        <w:r w:rsidR="00AC3979">
          <w:rPr>
            <w:rFonts w:ascii="Times New Roman" w:eastAsiaTheme="minorEastAsia" w:hAnsi="Times New Roman" w:cs="Times New Roman"/>
          </w:rPr>
          <w:t>h</w:t>
        </w:r>
      </w:ins>
      <w:ins w:id="233" w:author="Hiram Beltran-Sanchez" w:date="2018-01-24T09:48:00Z">
        <w:r w:rsidR="00AC3979">
          <w:rPr>
            <w:rFonts w:ascii="Times New Roman" w:eastAsiaTheme="minorEastAsia" w:hAnsi="Times New Roman" w:cs="Times New Roman"/>
          </w:rPr>
          <w:t>aving a</w:t>
        </w:r>
      </w:ins>
      <w:ins w:id="234" w:author="Hiram Beltran-Sanchez" w:date="2018-01-24T09:47:00Z">
        <w:r w:rsidR="00AC3979">
          <w:rPr>
            <w:rFonts w:ascii="Times New Roman" w:eastAsiaTheme="minorEastAsia" w:hAnsi="Times New Roman" w:cs="Times New Roman"/>
          </w:rPr>
          <w:t xml:space="preserve"> large </w:t>
        </w:r>
      </w:ins>
      <w:r>
        <w:rPr>
          <w:rFonts w:ascii="Times New Roman" w:eastAsiaTheme="minorEastAsia" w:hAnsi="Times New Roman" w:cs="Times New Roman"/>
        </w:rPr>
        <w:t>increase</w:t>
      </w:r>
      <w:ins w:id="235" w:author="Hiram Beltran-Sanchez" w:date="2018-01-24T09:49:00Z">
        <w:r w:rsidR="00AC3979">
          <w:rPr>
            <w:rFonts w:ascii="Times New Roman" w:eastAsiaTheme="minorEastAsia" w:hAnsi="Times New Roman" w:cs="Times New Roman"/>
          </w:rPr>
          <w:t xml:space="preserve"> </w:t>
        </w:r>
      </w:ins>
      <w:del w:id="236" w:author="Hiram Beltran-Sanchez" w:date="2018-01-24T09:47:00Z">
        <w:r w:rsidDel="00AC3979">
          <w:rPr>
            <w:rFonts w:ascii="Times New Roman" w:eastAsiaTheme="minorEastAsia" w:hAnsi="Times New Roman" w:cs="Times New Roman"/>
          </w:rPr>
          <w:delText>d</w:delText>
        </w:r>
      </w:del>
      <w:r>
        <w:rPr>
          <w:rFonts w:ascii="Times New Roman" w:eastAsiaTheme="minorEastAsia" w:hAnsi="Times New Roman" w:cs="Times New Roman"/>
        </w:rPr>
        <w:t xml:space="preserve"> </w:t>
      </w:r>
      <w:del w:id="237" w:author="Hiram Beltran-Sanchez" w:date="2018-01-24T09:47:00Z">
        <w:r w:rsidDel="00AC3979">
          <w:rPr>
            <w:rFonts w:ascii="Times New Roman" w:eastAsiaTheme="minorEastAsia" w:hAnsi="Times New Roman" w:cs="Times New Roman"/>
          </w:rPr>
          <w:delText xml:space="preserve">variation </w:delText>
        </w:r>
      </w:del>
      <w:r>
        <w:rPr>
          <w:rFonts w:ascii="Times New Roman" w:eastAsiaTheme="minorEastAsia" w:hAnsi="Times New Roman" w:cs="Times New Roman"/>
        </w:rPr>
        <w:t>in lifespan</w:t>
      </w:r>
      <w:ins w:id="238" w:author="Hiram Beltran-Sanchez" w:date="2018-01-24T09:47:00Z">
        <w:r w:rsidR="00AC3979">
          <w:rPr>
            <w:rFonts w:ascii="Times New Roman" w:eastAsiaTheme="minorEastAsia" w:hAnsi="Times New Roman" w:cs="Times New Roman"/>
          </w:rPr>
          <w:t xml:space="preserve"> variation</w:t>
        </w:r>
      </w:ins>
      <w:del w:id="239" w:author="Hiram Beltran-Sanchez" w:date="2018-01-24T09:47:00Z">
        <w:r w:rsidDel="00AC3979">
          <w:rPr>
            <w:rFonts w:ascii="Times New Roman" w:eastAsiaTheme="minorEastAsia" w:hAnsi="Times New Roman" w:cs="Times New Roman"/>
          </w:rPr>
          <w:delText>s</w:delText>
        </w:r>
      </w:del>
      <w:ins w:id="240" w:author="Hiram Beltran-Sanchez" w:date="2018-01-24T09:49:00Z">
        <w:r w:rsidR="00AC3979">
          <w:rPr>
            <w:rFonts w:ascii="Times New Roman" w:eastAsiaTheme="minorEastAsia" w:hAnsi="Times New Roman" w:cs="Times New Roman"/>
          </w:rPr>
          <w:t xml:space="preserve"> (</w:t>
        </w:r>
      </w:ins>
      <w:del w:id="241" w:author="Hiram Beltran-Sanchez" w:date="2018-01-24T09:49:00Z">
        <w:r w:rsidDel="00AC3979">
          <w:rPr>
            <w:rFonts w:ascii="Times New Roman" w:eastAsiaTheme="minorEastAsia" w:hAnsi="Times New Roman" w:cs="Times New Roman"/>
          </w:rPr>
          <w:delText xml:space="preserve">: </w:delText>
        </w:r>
      </w:del>
      <w:r>
        <w:rPr>
          <w:rFonts w:ascii="Times New Roman" w:eastAsiaTheme="minorEastAsia" w:hAnsi="Times New Roman" w:cs="Times New Roman"/>
        </w:rPr>
        <w:t xml:space="preserve">Chihuahua and Nuevo León </w:t>
      </w:r>
      <w:del w:id="242" w:author="Hiram Beltran-Sanchez" w:date="2018-01-24T09:49:00Z">
        <w:r w:rsidDel="00AC3979">
          <w:rPr>
            <w:rFonts w:ascii="Times New Roman" w:eastAsiaTheme="minorEastAsia" w:hAnsi="Times New Roman" w:cs="Times New Roman"/>
          </w:rPr>
          <w:delText>(</w:delText>
        </w:r>
      </w:del>
      <w:ins w:id="243" w:author="Hiram Beltran-Sanchez" w:date="2018-01-24T09:49:00Z">
        <w:r w:rsidR="00AC3979">
          <w:rPr>
            <w:rFonts w:ascii="Times New Roman" w:eastAsiaTheme="minorEastAsia" w:hAnsi="Times New Roman" w:cs="Times New Roman"/>
          </w:rPr>
          <w:t>--</w:t>
        </w:r>
      </w:ins>
      <w:r>
        <w:rPr>
          <w:rFonts w:ascii="Times New Roman" w:eastAsiaTheme="minorEastAsia" w:hAnsi="Times New Roman" w:cs="Times New Roman"/>
        </w:rPr>
        <w:t>both bordering with Texas in the US)</w:t>
      </w:r>
      <w:del w:id="244" w:author="Hiram Beltran-Sanchez" w:date="2018-01-24T09:50:00Z">
        <w:r w:rsidR="005358D0" w:rsidDel="00AC3979">
          <w:rPr>
            <w:rFonts w:ascii="Times New Roman" w:eastAsiaTheme="minorEastAsia" w:hAnsi="Times New Roman" w:cs="Times New Roman"/>
          </w:rPr>
          <w:delText>, and the rest experienced smaller decreases than in the period 1995-2005</w:delText>
        </w:r>
      </w:del>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5D7C2D51" w:rsidR="005358D0" w:rsidRPr="00DB3634" w:rsidDel="008A20E2" w:rsidRDefault="00280918" w:rsidP="005358D0">
      <w:pPr>
        <w:spacing w:line="480" w:lineRule="auto"/>
        <w:jc w:val="both"/>
        <w:rPr>
          <w:del w:id="245" w:author="Hiram Beltran-Sanchez" w:date="2018-01-24T09:53:00Z"/>
          <w:rFonts w:ascii="Times New Roman" w:eastAsiaTheme="minorEastAsia" w:hAnsi="Times New Roman" w:cs="Times New Roman"/>
        </w:rPr>
      </w:pPr>
      <w:ins w:id="246" w:author="Hiram Beltran-Sanchez" w:date="2018-01-24T09:50:00Z">
        <w:r>
          <w:rPr>
            <w:rFonts w:ascii="Times New Roman" w:eastAsiaTheme="minorEastAsia" w:hAnsi="Times New Roman" w:cs="Times New Roman"/>
          </w:rPr>
          <w:t xml:space="preserve">We further assess the </w:t>
        </w:r>
      </w:ins>
      <w:ins w:id="247" w:author="Hiram Beltran-Sanchez" w:date="2018-01-24T09:51:00Z">
        <w:r w:rsidR="0083171D">
          <w:rPr>
            <w:rFonts w:ascii="Times New Roman" w:eastAsiaTheme="minorEastAsia" w:hAnsi="Times New Roman" w:cs="Times New Roman"/>
          </w:rPr>
          <w:t xml:space="preserve">cause-of-death </w:t>
        </w:r>
      </w:ins>
      <w:ins w:id="248" w:author="Hiram Beltran-Sanchez" w:date="2018-01-24T09:50:00Z">
        <w:r>
          <w:rPr>
            <w:rFonts w:ascii="Times New Roman" w:eastAsiaTheme="minorEastAsia" w:hAnsi="Times New Roman" w:cs="Times New Roman"/>
          </w:rPr>
          <w:t xml:space="preserve">contributions </w:t>
        </w:r>
      </w:ins>
      <w:ins w:id="249" w:author="Hiram Beltran-Sanchez" w:date="2018-01-24T09:51:00Z">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ins>
      <w:r w:rsidR="005358D0" w:rsidRPr="00DB3634">
        <w:rPr>
          <w:rFonts w:ascii="Times New Roman" w:eastAsiaTheme="minorEastAsia" w:hAnsi="Times New Roman" w:cs="Times New Roman"/>
        </w:rPr>
        <w:t>Figure 4</w:t>
      </w:r>
      <w:ins w:id="250" w:author="Hiram Beltran-Sanchez" w:date="2018-01-24T09:52:00Z">
        <w:r w:rsidR="00D5785B">
          <w:rPr>
            <w:rFonts w:ascii="Times New Roman" w:eastAsiaTheme="minorEastAsia" w:hAnsi="Times New Roman" w:cs="Times New Roman"/>
          </w:rPr>
          <w:t xml:space="preserve">). We focus on the main causes of death including </w:t>
        </w:r>
      </w:ins>
      <w:del w:id="251" w:author="Hiram Beltran-Sanchez" w:date="2018-01-24T09:52:00Z">
        <w:r w:rsidR="005358D0" w:rsidRPr="00DB3634" w:rsidDel="00D5785B">
          <w:rPr>
            <w:rFonts w:ascii="Times New Roman" w:eastAsiaTheme="minorEastAsia" w:hAnsi="Times New Roman" w:cs="Times New Roman"/>
          </w:rPr>
          <w:delText xml:space="preserve"> shows the contribution</w:delText>
        </w:r>
        <w:r w:rsidR="00911DE4" w:rsidRPr="00DB3634" w:rsidDel="00D5785B">
          <w:rPr>
            <w:rFonts w:ascii="Times New Roman" w:eastAsiaTheme="minorEastAsia" w:hAnsi="Times New Roman" w:cs="Times New Roman"/>
          </w:rPr>
          <w:delText xml:space="preserve"> (in years)</w:delText>
        </w:r>
        <w:r w:rsidR="005358D0" w:rsidRPr="00DB3634" w:rsidDel="00D5785B">
          <w:rPr>
            <w:rFonts w:ascii="Times New Roman" w:eastAsiaTheme="minorEastAsia" w:hAnsi="Times New Roman" w:cs="Times New Roman"/>
          </w:rPr>
          <w:delText xml:space="preserve"> of </w:delText>
        </w:r>
      </w:del>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ins w:id="252" w:author="Hiram Beltran-Sanchez" w:date="2018-01-24T09:52:00Z">
        <w:r w:rsidR="00D5785B">
          <w:rPr>
            <w:rFonts w:ascii="Times New Roman" w:eastAsiaTheme="minorEastAsia" w:hAnsi="Times New Roman" w:cs="Times New Roman"/>
          </w:rPr>
          <w:t>,</w:t>
        </w:r>
      </w:ins>
      <w:r w:rsidR="00C937CC" w:rsidRPr="00DB3634">
        <w:rPr>
          <w:rFonts w:ascii="Times New Roman" w:eastAsiaTheme="minorEastAsia" w:hAnsi="Times New Roman" w:cs="Times New Roman"/>
        </w:rPr>
        <w:t xml:space="preserve"> and road traffic accidents</w:t>
      </w:r>
      <w:del w:id="253" w:author="Hiram Beltran-Sanchez" w:date="2018-01-24T09:52:00Z">
        <w:r w:rsidR="005358D0" w:rsidRPr="00DB3634" w:rsidDel="00D5785B">
          <w:rPr>
            <w:rFonts w:ascii="Times New Roman" w:eastAsiaTheme="minorEastAsia" w:hAnsi="Times New Roman" w:cs="Times New Roman"/>
          </w:rPr>
          <w:delText xml:space="preserve"> to changes in lifespan variation between 1995 and 2005 (blue dots) and between 2005 and 2015 (red triangles)</w:delText>
        </w:r>
        <w:r w:rsidR="0017529C" w:rsidRPr="00DB3634" w:rsidDel="00D5785B">
          <w:rPr>
            <w:rFonts w:ascii="Times New Roman" w:eastAsiaTheme="minorEastAsia" w:hAnsi="Times New Roman" w:cs="Times New Roman"/>
          </w:rPr>
          <w:delText xml:space="preserve"> for males</w:delText>
        </w:r>
        <w:r w:rsidR="005358D0" w:rsidRPr="00DB3634" w:rsidDel="00D5785B">
          <w:rPr>
            <w:rFonts w:ascii="Times New Roman" w:eastAsiaTheme="minorEastAsia" w:hAnsi="Times New Roman" w:cs="Times New Roman"/>
          </w:rPr>
          <w:delText>.</w:delText>
        </w:r>
        <w:r w:rsidR="007039A4" w:rsidRPr="00DB3634" w:rsidDel="00D5785B">
          <w:rPr>
            <w:rFonts w:ascii="Times New Roman" w:eastAsiaTheme="minorEastAsia" w:hAnsi="Times New Roman" w:cs="Times New Roman"/>
          </w:rPr>
          <w:delText xml:space="preserve"> We show these causes of death </w:delText>
        </w:r>
        <w:r w:rsidR="007039A4" w:rsidRPr="00DB3634" w:rsidDel="00D5785B">
          <w:rPr>
            <w:rFonts w:ascii="Times New Roman" w:eastAsiaTheme="minorEastAsia" w:hAnsi="Times New Roman" w:cs="Times New Roman"/>
          </w:rPr>
          <w:lastRenderedPageBreak/>
          <w:delText xml:space="preserve">because </w:delText>
        </w:r>
        <w:r w:rsidR="00143AA0" w:rsidRPr="00DB3634" w:rsidDel="00D5785B">
          <w:rPr>
            <w:rFonts w:ascii="Times New Roman" w:eastAsiaTheme="minorEastAsia" w:hAnsi="Times New Roman" w:cs="Times New Roman"/>
          </w:rPr>
          <w:delText>they</w:delText>
        </w:r>
        <w:r w:rsidR="007039A4" w:rsidRPr="00DB3634" w:rsidDel="00D5785B">
          <w:rPr>
            <w:rFonts w:ascii="Times New Roman" w:eastAsiaTheme="minorEastAsia" w:hAnsi="Times New Roman" w:cs="Times New Roman"/>
          </w:rPr>
          <w:delText xml:space="preserve"> contributed the most to changes in</w:delText>
        </w:r>
        <w:r w:rsidR="00C937CC" w:rsidRPr="00DB3634" w:rsidDel="00D5785B">
          <w:rPr>
            <w:rFonts w:ascii="Times New Roman" w:eastAsiaTheme="minorEastAsia" w:hAnsi="Times New Roman" w:cs="Times New Roman"/>
          </w:rPr>
          <w:delText xml:space="preserve"> life expectancy since 2000 </w:delText>
        </w:r>
        <w:r w:rsidR="00C937CC" w:rsidRPr="00DB3634" w:rsidDel="00D5785B">
          <w:rPr>
            <w:rFonts w:ascii="Times New Roman" w:eastAsiaTheme="minorEastAsia" w:hAnsi="Times New Roman" w:cs="Times New Roman"/>
          </w:rPr>
          <w:fldChar w:fldCharType="begin"/>
        </w:r>
        <w:r w:rsidR="00C937CC" w:rsidRPr="00DB3634" w:rsidDel="00D5785B">
          <w:rPr>
            <w:rFonts w:ascii="Times New Roman" w:eastAsiaTheme="minorEastAsia" w:hAnsi="Times New Roman" w:cs="Times New Roman"/>
          </w:rPr>
          <w:del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delInstrText>
        </w:r>
        <w:r w:rsidR="00C937CC" w:rsidRPr="00DB3634" w:rsidDel="00D5785B">
          <w:rPr>
            <w:rFonts w:ascii="Times New Roman" w:eastAsiaTheme="minorEastAsia" w:hAnsi="Times New Roman" w:cs="Times New Roman"/>
          </w:rPr>
          <w:fldChar w:fldCharType="separate"/>
        </w:r>
        <w:r w:rsidR="00C937CC" w:rsidRPr="00DB3634" w:rsidDel="00D5785B">
          <w:rPr>
            <w:rFonts w:ascii="Times New Roman" w:eastAsiaTheme="minorEastAsia" w:hAnsi="Times New Roman" w:cs="Times New Roman"/>
          </w:rPr>
          <w:delText>[4]</w:delText>
        </w:r>
        <w:r w:rsidR="00C937CC" w:rsidRPr="00DB3634" w:rsidDel="00D5785B">
          <w:rPr>
            <w:rFonts w:ascii="Times New Roman" w:eastAsiaTheme="minorEastAsia" w:hAnsi="Times New Roman" w:cs="Times New Roman"/>
          </w:rPr>
          <w:fldChar w:fldCharType="end"/>
        </w:r>
        <w:r w:rsidR="007039A4" w:rsidRPr="00DB3634" w:rsidDel="00D5785B">
          <w:rPr>
            <w:rFonts w:ascii="Times New Roman" w:eastAsiaTheme="minorEastAsia" w:hAnsi="Times New Roman" w:cs="Times New Roman"/>
          </w:rPr>
          <w:delText>.</w:delText>
        </w:r>
      </w:del>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ins w:id="254" w:author="Hiram Beltran-Sanchez" w:date="2018-01-24T09:53:00Z">
        <w:r w:rsidR="008A20E2">
          <w:rPr>
            <w:rFonts w:ascii="Times New Roman" w:eastAsiaTheme="minorEastAsia" w:hAnsi="Times New Roman" w:cs="Times New Roman"/>
          </w:rPr>
          <w:t xml:space="preserve"> </w:t>
        </w:r>
      </w:ins>
    </w:p>
    <w:p w14:paraId="03FCAE88" w14:textId="6EB87509" w:rsidR="00FC6AAC" w:rsidRDefault="00143AA0" w:rsidP="005358D0">
      <w:pPr>
        <w:spacing w:line="480" w:lineRule="auto"/>
        <w:jc w:val="both"/>
        <w:rPr>
          <w:rFonts w:ascii="Times New Roman" w:eastAsiaTheme="minorEastAsia" w:hAnsi="Times New Roman" w:cs="Times New Roman"/>
        </w:rPr>
      </w:pPr>
      <w:r w:rsidRPr="00DB3634">
        <w:rPr>
          <w:rFonts w:ascii="Times New Roman" w:eastAsiaTheme="minorEastAsia" w:hAnsi="Times New Roman" w:cs="Times New Roman"/>
        </w:rPr>
        <w:tab/>
      </w:r>
      <w:bookmarkStart w:id="255" w:name="_GoBack"/>
      <w:bookmarkEnd w:id="255"/>
      <w:r w:rsidRPr="00DB3634">
        <w:rPr>
          <w:rFonts w:ascii="Times New Roman" w:eastAsiaTheme="minorEastAsia" w:hAnsi="Times New Roman" w:cs="Times New Roman"/>
        </w:rPr>
        <w:t>Every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Pr="00DB3634">
        <w:rPr>
          <w:rFonts w:ascii="Times New Roman" w:eastAsiaTheme="minorEastAsia" w:hAnsi="Times New Roman" w:cs="Times New Roman"/>
        </w:rPr>
        <w:t xml:space="preserve"> mostly concentrated in the southern region of Mexico such as Chiapas, Oaxaca, Puebla, Guerrero and Morelos.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Guerrero (in the South), Chihuahua and Sinaloa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that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13A2B22A" w14:textId="525A0159" w:rsidR="004D6A53" w:rsidRPr="00DB3634" w:rsidRDefault="008107BE" w:rsidP="00AD43CB">
      <w:pPr>
        <w:spacing w:line="480" w:lineRule="auto"/>
        <w:jc w:val="both"/>
        <w:rPr>
          <w:rFonts w:ascii="Times New Roman" w:eastAsiaTheme="minorEastAsia" w:hAnsi="Times New Roman" w:cs="Times New Roman"/>
        </w:rPr>
      </w:pPr>
      <w:r w:rsidRPr="00DB3634">
        <w:rPr>
          <w:rFonts w:ascii="Times New Roman" w:eastAsiaTheme="minorEastAsia" w:hAnsi="Times New Roman" w:cs="Times New Roman"/>
        </w:rPr>
        <w:t xml:space="preserve">In this study, we quantified the effect that the increase of violence, through homicides, </w:t>
      </w:r>
      <w:r w:rsidR="00196B2F" w:rsidRPr="00DB3634">
        <w:rPr>
          <w:rFonts w:ascii="Times New Roman" w:eastAsiaTheme="minorEastAsia" w:hAnsi="Times New Roman" w:cs="Times New Roman"/>
        </w:rPr>
        <w:t>has contributed to changes in life expectancy and lifespan variation in Mexico and its 32 states over the last two decades.</w:t>
      </w:r>
      <w:r w:rsidR="004D6A53" w:rsidRPr="00DB3634">
        <w:rPr>
          <w:rFonts w:ascii="Times New Roman" w:eastAsiaTheme="minorEastAsia" w:hAnsi="Times New Roman" w:cs="Times New Roman"/>
        </w:rPr>
        <w:t xml:space="preserve"> Overall, life expectancy has slowed down and lifespans have become more variable in the decade 2005-15 due to</w:t>
      </w:r>
      <w:r w:rsidR="00455FE1" w:rsidRPr="00DB3634">
        <w:rPr>
          <w:rFonts w:ascii="Times New Roman" w:eastAsiaTheme="minorEastAsia" w:hAnsi="Times New Roman" w:cs="Times New Roman"/>
        </w:rPr>
        <w:t xml:space="preserve"> and offsetting effect of increasing premature mortality due to homicides and large progress in medically amenable conditions at very young ages</w:t>
      </w:r>
      <w:r w:rsidR="004D6A53" w:rsidRPr="00DB3634">
        <w:rPr>
          <w:rFonts w:ascii="Times New Roman" w:eastAsiaTheme="minorEastAsia" w:hAnsi="Times New Roman" w:cs="Times New Roman"/>
        </w:rPr>
        <w:t xml:space="preserve">. By analyzing lifespan variation in every state of Mexico we </w:t>
      </w:r>
      <w:r w:rsidR="00455FE1" w:rsidRPr="00DB3634">
        <w:rPr>
          <w:rFonts w:ascii="Times New Roman" w:eastAsiaTheme="minorEastAsia" w:hAnsi="Times New Roman" w:cs="Times New Roman"/>
        </w:rPr>
        <w:t>could</w:t>
      </w:r>
      <w:r w:rsidR="004D6A53" w:rsidRPr="00DB3634">
        <w:rPr>
          <w:rFonts w:ascii="Times New Roman" w:eastAsiaTheme="minorEastAsia" w:hAnsi="Times New Roman" w:cs="Times New Roman"/>
        </w:rPr>
        <w:t xml:space="preserve"> disentangle the increasing inequality within st</w:t>
      </w:r>
      <w:r w:rsidR="00455FE1" w:rsidRPr="00DB3634">
        <w:rPr>
          <w:rFonts w:ascii="Times New Roman" w:eastAsiaTheme="minorEastAsia" w:hAnsi="Times New Roman" w:cs="Times New Roman"/>
        </w:rPr>
        <w:t>ates in terms of lifespans. Specifically, we found that every state in the country experienced lower gains in life expectancy and slower progress in reducing lifespan variation</w:t>
      </w:r>
      <w:r w:rsidR="0091402A" w:rsidRPr="00DB3634">
        <w:rPr>
          <w:rFonts w:ascii="Times New Roman" w:eastAsiaTheme="minorEastAsia" w:hAnsi="Times New Roman" w:cs="Times New Roman"/>
        </w:rPr>
        <w:t xml:space="preserve"> in 2005-15 c</w:t>
      </w:r>
      <w:r w:rsidR="00F77BF5" w:rsidRPr="00DB3634">
        <w:rPr>
          <w:rFonts w:ascii="Times New Roman" w:eastAsiaTheme="minorEastAsia" w:hAnsi="Times New Roman" w:cs="Times New Roman"/>
        </w:rPr>
        <w:t>ompared</w:t>
      </w:r>
      <w:r w:rsidR="0091402A" w:rsidRPr="00DB3634">
        <w:rPr>
          <w:rFonts w:ascii="Times New Roman" w:eastAsiaTheme="minorEastAsia" w:hAnsi="Times New Roman" w:cs="Times New Roman"/>
        </w:rPr>
        <w:t xml:space="preserve"> to the previous decade.</w:t>
      </w:r>
      <w:r w:rsidR="00F77BF5" w:rsidRPr="00DB3634">
        <w:rPr>
          <w:rFonts w:ascii="Times New Roman" w:eastAsiaTheme="minorEastAsia" w:hAnsi="Times New Roman" w:cs="Times New Roman"/>
        </w:rPr>
        <w:t xml:space="preserve"> Although homicide levels are not evenly shared across the country, </w:t>
      </w:r>
      <w:r w:rsidR="009B6B02" w:rsidRPr="00DB3634">
        <w:rPr>
          <w:rFonts w:ascii="Times New Roman" w:eastAsiaTheme="minorEastAsia" w:hAnsi="Times New Roman" w:cs="Times New Roman"/>
        </w:rPr>
        <w:t xml:space="preserve">in 29 states homicides increased lifespan variation. </w:t>
      </w:r>
    </w:p>
    <w:p w14:paraId="4E2FEC68" w14:textId="77777777" w:rsidR="00DB3634" w:rsidRDefault="00DB3634" w:rsidP="00121776">
      <w:pPr>
        <w:spacing w:line="480" w:lineRule="auto"/>
        <w:jc w:val="both"/>
        <w:rPr>
          <w:rFonts w:ascii="Times New Roman" w:eastAsiaTheme="majorEastAsia" w:hAnsi="Times New Roman" w:cs="Times New Roman"/>
          <w:b/>
          <w:iCs/>
          <w:spacing w:val="15"/>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lastRenderedPageBreak/>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12334CF4" w14:textId="77777777" w:rsidR="00455FE1" w:rsidRPr="00455FE1" w:rsidRDefault="00CC0A4A" w:rsidP="00455FE1">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455FE1" w:rsidRPr="00455FE1">
        <w:t>1.</w:t>
      </w:r>
      <w:r w:rsidR="00455FE1" w:rsidRPr="00455FE1">
        <w:tab/>
        <w:t xml:space="preserve">Briceño-León, R., A. Villaveces, and A. Concha-Eastman, </w:t>
      </w:r>
      <w:r w:rsidR="00455FE1" w:rsidRPr="00455FE1">
        <w:rPr>
          <w:i/>
        </w:rPr>
        <w:t>Understanding the uneven distribution of the incidence of homicide in Latin America.</w:t>
      </w:r>
      <w:r w:rsidR="00455FE1" w:rsidRPr="00455FE1">
        <w:t xml:space="preserve"> International Journal of Epidemiology, 2008. </w:t>
      </w:r>
      <w:r w:rsidR="00455FE1" w:rsidRPr="00455FE1">
        <w:rPr>
          <w:b/>
        </w:rPr>
        <w:t>37</w:t>
      </w:r>
      <w:r w:rsidR="00455FE1" w:rsidRPr="00455FE1">
        <w:t>(4): p. 751-757.</w:t>
      </w:r>
    </w:p>
    <w:p w14:paraId="73AAF4DE" w14:textId="77777777" w:rsidR="00455FE1" w:rsidRPr="00455FE1" w:rsidRDefault="00455FE1" w:rsidP="00455FE1">
      <w:pPr>
        <w:pStyle w:val="EndNoteBibliography"/>
        <w:ind w:left="720" w:hanging="720"/>
      </w:pPr>
      <w:r w:rsidRPr="00455FE1">
        <w:t>2.</w:t>
      </w:r>
      <w:r w:rsidRPr="00455FE1">
        <w:tab/>
        <w:t xml:space="preserve">Drugs, U.N.O.o. and Crime, </w:t>
      </w:r>
      <w:r w:rsidRPr="00455FE1">
        <w:rPr>
          <w:i/>
        </w:rPr>
        <w:t>Global study on homicide 2013: trends, contexts, data</w:t>
      </w:r>
      <w:r w:rsidRPr="00455FE1">
        <w:t>. 2013: UNODC.</w:t>
      </w:r>
    </w:p>
    <w:p w14:paraId="6BEAAAF1" w14:textId="77777777" w:rsidR="00455FE1" w:rsidRPr="00455FE1" w:rsidRDefault="00455FE1" w:rsidP="00455FE1">
      <w:pPr>
        <w:pStyle w:val="EndNoteBibliography"/>
        <w:ind w:left="720" w:hanging="720"/>
      </w:pPr>
      <w:r w:rsidRPr="00455FE1">
        <w:t>3.</w:t>
      </w:r>
      <w:r w:rsidRPr="00455FE1">
        <w:tab/>
        <w:t xml:space="preserve">Gamlin, J., </w:t>
      </w:r>
      <w:r w:rsidRPr="00455FE1">
        <w:rPr>
          <w:i/>
        </w:rPr>
        <w:t>Violence and homicide in Mexico: a global health issue.</w:t>
      </w:r>
      <w:r w:rsidRPr="00455FE1">
        <w:t xml:space="preserve"> The Lancet, 2015. </w:t>
      </w:r>
      <w:r w:rsidRPr="00455FE1">
        <w:rPr>
          <w:b/>
        </w:rPr>
        <w:t>385</w:t>
      </w:r>
      <w:r w:rsidRPr="00455FE1">
        <w:t>(9968): p. 605-606.</w:t>
      </w:r>
    </w:p>
    <w:p w14:paraId="29B5406B" w14:textId="77777777" w:rsidR="00455FE1" w:rsidRPr="00455FE1" w:rsidRDefault="00455FE1" w:rsidP="00455FE1">
      <w:pPr>
        <w:pStyle w:val="EndNoteBibliography"/>
        <w:ind w:left="720" w:hanging="720"/>
      </w:pPr>
      <w:r w:rsidRPr="00455FE1">
        <w:t>4.</w:t>
      </w:r>
      <w:r w:rsidRPr="00455FE1">
        <w:tab/>
        <w:t xml:space="preserve">Canudas-Romo, V., V.M. García-Guerrero, and C.J. Echarri-Cánovas, </w:t>
      </w:r>
      <w:r w:rsidRPr="00455FE1">
        <w:rPr>
          <w:i/>
        </w:rPr>
        <w:t>The stagnation of the Mexican male life expectancy in the first decade of the 21st century: the impact of homicides and diabetes mellitus.</w:t>
      </w:r>
      <w:r w:rsidRPr="00455FE1">
        <w:t xml:space="preserve"> J Epidemiol Community Health, 2015. </w:t>
      </w:r>
      <w:r w:rsidRPr="00455FE1">
        <w:rPr>
          <w:b/>
        </w:rPr>
        <w:t>69</w:t>
      </w:r>
      <w:r w:rsidRPr="00455FE1">
        <w:t>(1): p. 28-34.</w:t>
      </w:r>
    </w:p>
    <w:p w14:paraId="383F5CBB" w14:textId="77777777" w:rsidR="00455FE1" w:rsidRPr="00455FE1" w:rsidRDefault="00455FE1" w:rsidP="00455FE1">
      <w:pPr>
        <w:pStyle w:val="EndNoteBibliography"/>
        <w:ind w:left="720" w:hanging="720"/>
      </w:pPr>
      <w:r w:rsidRPr="00455FE1">
        <w:t>5.</w:t>
      </w:r>
      <w:r w:rsidRPr="00455FE1">
        <w:tab/>
        <w:t xml:space="preserve">Aburto, J.M., et al., </w:t>
      </w:r>
      <w:r w:rsidRPr="00455FE1">
        <w:rPr>
          <w:i/>
        </w:rPr>
        <w:t>Homicides in Mexico reversed life expectancy gains for men and slowed them for women, 2000–10.</w:t>
      </w:r>
      <w:r w:rsidRPr="00455FE1">
        <w:t xml:space="preserve"> Health Affairs, 2016. </w:t>
      </w:r>
      <w:r w:rsidRPr="00455FE1">
        <w:rPr>
          <w:b/>
        </w:rPr>
        <w:t>35</w:t>
      </w:r>
      <w:r w:rsidRPr="00455FE1">
        <w:t>(1): p. 88-95.</w:t>
      </w:r>
    </w:p>
    <w:p w14:paraId="7AFA6931" w14:textId="77777777" w:rsidR="00455FE1" w:rsidRPr="00455FE1" w:rsidRDefault="00455FE1" w:rsidP="00455FE1">
      <w:pPr>
        <w:pStyle w:val="EndNoteBibliography"/>
        <w:ind w:left="720" w:hanging="720"/>
      </w:pPr>
      <w:r w:rsidRPr="00455FE1">
        <w:t>6.</w:t>
      </w:r>
      <w:r w:rsidRPr="00455FE1">
        <w:tab/>
        <w:t xml:space="preserve">Gómez-Dantés, H., et al., </w:t>
      </w:r>
      <w:r w:rsidRPr="00455FE1">
        <w:rPr>
          <w:i/>
        </w:rPr>
        <w:t>Dissonant health transition in the states of Mexico, 1990–2013: a systematic analysis for the Global Burden of Disease Study 2013.</w:t>
      </w:r>
      <w:r w:rsidRPr="00455FE1">
        <w:t xml:space="preserve"> The Lancet, 2016. </w:t>
      </w:r>
      <w:r w:rsidRPr="00455FE1">
        <w:rPr>
          <w:b/>
        </w:rPr>
        <w:t>388</w:t>
      </w:r>
      <w:r w:rsidRPr="00455FE1">
        <w:t>(10058): p. 2386-2402.</w:t>
      </w:r>
    </w:p>
    <w:p w14:paraId="3AD64A38" w14:textId="77777777" w:rsidR="00455FE1" w:rsidRPr="00455FE1" w:rsidRDefault="00455FE1" w:rsidP="00455FE1">
      <w:pPr>
        <w:pStyle w:val="EndNoteBibliography"/>
        <w:ind w:left="720" w:hanging="720"/>
      </w:pPr>
      <w:r w:rsidRPr="00455FE1">
        <w:t>7.</w:t>
      </w:r>
      <w:r w:rsidRPr="00455FE1">
        <w:tab/>
        <w:t xml:space="preserve">Edwards, R.D. and S. Tuljapurkar, </w:t>
      </w:r>
      <w:r w:rsidRPr="00455FE1">
        <w:rPr>
          <w:i/>
        </w:rPr>
        <w:t>Inequality in life spans and a new perspective on mortality convergence across industrialized countries.</w:t>
      </w:r>
      <w:r w:rsidRPr="00455FE1">
        <w:t xml:space="preserve"> Population and Development Review, 2005. </w:t>
      </w:r>
      <w:r w:rsidRPr="00455FE1">
        <w:rPr>
          <w:b/>
        </w:rPr>
        <w:t>31</w:t>
      </w:r>
      <w:r w:rsidRPr="00455FE1">
        <w:t>(4): p. 645-674.</w:t>
      </w:r>
    </w:p>
    <w:p w14:paraId="38927235" w14:textId="77777777" w:rsidR="00455FE1" w:rsidRPr="00455FE1" w:rsidRDefault="00455FE1" w:rsidP="00455FE1">
      <w:pPr>
        <w:pStyle w:val="EndNoteBibliography"/>
        <w:ind w:left="720" w:hanging="720"/>
      </w:pPr>
      <w:r w:rsidRPr="00455FE1">
        <w:t>8.</w:t>
      </w:r>
      <w:r w:rsidRPr="00455FE1">
        <w:tab/>
        <w:t xml:space="preserve">Wilmoth, J.R. and S. Horiuchi, </w:t>
      </w:r>
      <w:r w:rsidRPr="00455FE1">
        <w:rPr>
          <w:i/>
        </w:rPr>
        <w:t>Rectangularization revisited: Variability of age at death within human populations*.</w:t>
      </w:r>
      <w:r w:rsidRPr="00455FE1">
        <w:t xml:space="preserve"> Demography, 1999. </w:t>
      </w:r>
      <w:r w:rsidRPr="00455FE1">
        <w:rPr>
          <w:b/>
        </w:rPr>
        <w:t>36</w:t>
      </w:r>
      <w:r w:rsidRPr="00455FE1">
        <w:t>(4): p. 475-495.</w:t>
      </w:r>
    </w:p>
    <w:p w14:paraId="1B650ADB" w14:textId="77777777" w:rsidR="00455FE1" w:rsidRPr="00455FE1" w:rsidRDefault="00455FE1" w:rsidP="00455FE1">
      <w:pPr>
        <w:pStyle w:val="EndNoteBibliography"/>
        <w:ind w:left="720" w:hanging="720"/>
      </w:pPr>
      <w:r w:rsidRPr="00455FE1">
        <w:t>9.</w:t>
      </w:r>
      <w:r w:rsidRPr="00455FE1">
        <w:tab/>
        <w:t xml:space="preserve">Tuljapurkar, S., </w:t>
      </w:r>
      <w:r w:rsidRPr="00455FE1">
        <w:rPr>
          <w:i/>
        </w:rPr>
        <w:t>The final inequality: variance in age at death</w:t>
      </w:r>
      <w:r w:rsidRPr="00455FE1">
        <w:t xml:space="preserve">, in </w:t>
      </w:r>
      <w:r w:rsidRPr="00455FE1">
        <w:rPr>
          <w:i/>
        </w:rPr>
        <w:t>Demography and the Economy</w:t>
      </w:r>
      <w:r w:rsidRPr="00455FE1">
        <w:t>. 2010, University of Chicago Press. p. 209-221.</w:t>
      </w:r>
    </w:p>
    <w:p w14:paraId="5092ED55" w14:textId="77777777" w:rsidR="00455FE1" w:rsidRPr="00455FE1" w:rsidRDefault="00455FE1" w:rsidP="00455FE1">
      <w:pPr>
        <w:pStyle w:val="EndNoteBibliography"/>
        <w:ind w:left="720" w:hanging="720"/>
      </w:pPr>
      <w:r w:rsidRPr="00455FE1">
        <w:t>10.</w:t>
      </w:r>
      <w:r w:rsidRPr="00455FE1">
        <w:tab/>
        <w:t xml:space="preserve">Marmot, M., </w:t>
      </w:r>
      <w:r w:rsidRPr="00455FE1">
        <w:rPr>
          <w:i/>
        </w:rPr>
        <w:t>Inequalities in health.</w:t>
      </w:r>
      <w:r w:rsidRPr="00455FE1">
        <w:t xml:space="preserve"> New England Journal of Medicine, 2001. </w:t>
      </w:r>
      <w:r w:rsidRPr="00455FE1">
        <w:rPr>
          <w:b/>
        </w:rPr>
        <w:t>345</w:t>
      </w:r>
      <w:r w:rsidRPr="00455FE1">
        <w:t>(2): p. 134-135.</w:t>
      </w:r>
    </w:p>
    <w:p w14:paraId="1BCEF5EA" w14:textId="77777777" w:rsidR="00455FE1" w:rsidRPr="00455FE1" w:rsidRDefault="00455FE1" w:rsidP="00455FE1">
      <w:pPr>
        <w:pStyle w:val="EndNoteBibliography"/>
        <w:ind w:left="720" w:hanging="720"/>
      </w:pPr>
      <w:r w:rsidRPr="00455FE1">
        <w:t>11.</w:t>
      </w:r>
      <w:r w:rsidRPr="00455FE1">
        <w:tab/>
        <w:t xml:space="preserve">van Raalte, A.A., et al., </w:t>
      </w:r>
      <w:r w:rsidRPr="00455FE1">
        <w:rPr>
          <w:i/>
        </w:rPr>
        <w:t>More variation in lifespan in lower educated groups: evidence from 10 European countries.</w:t>
      </w:r>
      <w:r w:rsidRPr="00455FE1">
        <w:t xml:space="preserve"> International Journal of Epidemiology, 2011: p. dyr146.</w:t>
      </w:r>
    </w:p>
    <w:p w14:paraId="7DDCD89F" w14:textId="77777777" w:rsidR="00455FE1" w:rsidRPr="00455FE1" w:rsidRDefault="00455FE1" w:rsidP="00455FE1">
      <w:pPr>
        <w:pStyle w:val="EndNoteBibliography"/>
        <w:ind w:left="720" w:hanging="720"/>
      </w:pPr>
      <w:r w:rsidRPr="00455FE1">
        <w:t>12.</w:t>
      </w:r>
      <w:r w:rsidRPr="00455FE1">
        <w:tab/>
        <w:t xml:space="preserve">Engelman, M., V. Canudas-Romo, and E.M. Agree, </w:t>
      </w:r>
      <w:r w:rsidRPr="00455FE1">
        <w:rPr>
          <w:i/>
        </w:rPr>
        <w:t>The implications of increased survivorship for mortality variation in aging populations.</w:t>
      </w:r>
      <w:r w:rsidRPr="00455FE1">
        <w:t xml:space="preserve"> Population and Development Review, 2010. </w:t>
      </w:r>
      <w:r w:rsidRPr="00455FE1">
        <w:rPr>
          <w:b/>
        </w:rPr>
        <w:t>36</w:t>
      </w:r>
      <w:r w:rsidRPr="00455FE1">
        <w:t>(3): p. 511-539.</w:t>
      </w:r>
    </w:p>
    <w:p w14:paraId="7849D31C" w14:textId="77777777" w:rsidR="00455FE1" w:rsidRPr="00455FE1" w:rsidRDefault="00455FE1" w:rsidP="00455FE1">
      <w:pPr>
        <w:pStyle w:val="EndNoteBibliography"/>
        <w:ind w:left="720" w:hanging="720"/>
      </w:pPr>
      <w:r w:rsidRPr="00455FE1">
        <w:t>13.</w:t>
      </w:r>
      <w:r w:rsidRPr="00455FE1">
        <w:tab/>
        <w:t xml:space="preserve">Vaupel, J.W., Z. Zhang, and A.A. van Raalte, </w:t>
      </w:r>
      <w:r w:rsidRPr="00455FE1">
        <w:rPr>
          <w:i/>
        </w:rPr>
        <w:t>Life expectancy and disparity: an international comparison of life table data.</w:t>
      </w:r>
      <w:r w:rsidRPr="00455FE1">
        <w:t xml:space="preserve"> BMJ open, 2011. </w:t>
      </w:r>
      <w:r w:rsidRPr="00455FE1">
        <w:rPr>
          <w:b/>
        </w:rPr>
        <w:t>1</w:t>
      </w:r>
      <w:r w:rsidRPr="00455FE1">
        <w:t>(1): p. e000128.</w:t>
      </w:r>
    </w:p>
    <w:p w14:paraId="5386B80B" w14:textId="77777777" w:rsidR="00455FE1" w:rsidRPr="00455FE1" w:rsidRDefault="00455FE1" w:rsidP="00455FE1">
      <w:pPr>
        <w:pStyle w:val="EndNoteBibliography"/>
        <w:ind w:left="720" w:hanging="720"/>
      </w:pPr>
      <w:r w:rsidRPr="00455FE1">
        <w:t>14.</w:t>
      </w:r>
      <w:r w:rsidRPr="00455FE1">
        <w:tab/>
        <w:t xml:space="preserve">Colchero, F., et al., </w:t>
      </w:r>
      <w:r w:rsidRPr="00455FE1">
        <w:rPr>
          <w:i/>
        </w:rPr>
        <w:t>The emergence of longevous populations.</w:t>
      </w:r>
      <w:r w:rsidRPr="00455FE1">
        <w:t xml:space="preserve"> Proceedings of the National Academy of Sciences, 2016. </w:t>
      </w:r>
      <w:r w:rsidRPr="00455FE1">
        <w:rPr>
          <w:b/>
        </w:rPr>
        <w:t>N.A</w:t>
      </w:r>
      <w:r w:rsidRPr="00455FE1">
        <w:t>(N.A): p. N.A.</w:t>
      </w:r>
    </w:p>
    <w:p w14:paraId="699036E9" w14:textId="77777777" w:rsidR="00455FE1" w:rsidRPr="00455FE1" w:rsidRDefault="00455FE1" w:rsidP="00455FE1">
      <w:pPr>
        <w:pStyle w:val="EndNoteBibliography"/>
        <w:ind w:left="720" w:hanging="720"/>
      </w:pPr>
      <w:r w:rsidRPr="00455FE1">
        <w:t>15.</w:t>
      </w:r>
      <w:r w:rsidRPr="00455FE1">
        <w:tab/>
        <w:t xml:space="preserve">Sasson, I., </w:t>
      </w:r>
      <w:r w:rsidRPr="00455FE1">
        <w:rPr>
          <w:i/>
        </w:rPr>
        <w:t>Trends in life expectancy and lifespan variation by educational attainment: United States, 1990–2010.</w:t>
      </w:r>
      <w:r w:rsidRPr="00455FE1">
        <w:t xml:space="preserve"> Demography, 2016. </w:t>
      </w:r>
      <w:r w:rsidRPr="00455FE1">
        <w:rPr>
          <w:b/>
        </w:rPr>
        <w:t>53</w:t>
      </w:r>
      <w:r w:rsidRPr="00455FE1">
        <w:t>(2): p. 269-293.</w:t>
      </w:r>
    </w:p>
    <w:p w14:paraId="55A2E9CF" w14:textId="77777777" w:rsidR="00455FE1" w:rsidRPr="00455FE1" w:rsidRDefault="00455FE1" w:rsidP="00455FE1">
      <w:pPr>
        <w:pStyle w:val="EndNoteBibliography"/>
        <w:ind w:left="720" w:hanging="720"/>
      </w:pPr>
      <w:r w:rsidRPr="00455FE1">
        <w:t>16.</w:t>
      </w:r>
      <w:r w:rsidRPr="00455FE1">
        <w:tab/>
        <w:t xml:space="preserve">van Raalte, A.A., P. Martikainen, and M. Myrskylä, </w:t>
      </w:r>
      <w:r w:rsidRPr="00455FE1">
        <w:rPr>
          <w:i/>
        </w:rPr>
        <w:t>Lifespan variation by occupational class: compression or stagnation over time?</w:t>
      </w:r>
      <w:r w:rsidRPr="00455FE1">
        <w:t xml:space="preserve"> Demography, 2014. </w:t>
      </w:r>
      <w:r w:rsidRPr="00455FE1">
        <w:rPr>
          <w:b/>
        </w:rPr>
        <w:t>51</w:t>
      </w:r>
      <w:r w:rsidRPr="00455FE1">
        <w:t>(1): p. 73-95.</w:t>
      </w:r>
    </w:p>
    <w:p w14:paraId="691A9980" w14:textId="77777777" w:rsidR="00455FE1" w:rsidRPr="00455FE1" w:rsidRDefault="00455FE1" w:rsidP="00455FE1">
      <w:pPr>
        <w:pStyle w:val="EndNoteBibliography"/>
        <w:ind w:left="720" w:hanging="720"/>
      </w:pPr>
      <w:r w:rsidRPr="00455FE1">
        <w:t>17.</w:t>
      </w:r>
      <w:r w:rsidRPr="00455FE1">
        <w:tab/>
        <w:t xml:space="preserve">Flores, M. and A. Villarreal, </w:t>
      </w:r>
      <w:r w:rsidRPr="00455FE1">
        <w:rPr>
          <w:i/>
        </w:rPr>
        <w:t>Exploring the spatial diffusion of homicides in Mexican municipalities through exploratory spatial data analysis.</w:t>
      </w:r>
      <w:r w:rsidRPr="00455FE1">
        <w:t xml:space="preserve"> Cityscape, 2015. </w:t>
      </w:r>
      <w:r w:rsidRPr="00455FE1">
        <w:rPr>
          <w:b/>
        </w:rPr>
        <w:t>17</w:t>
      </w:r>
      <w:r w:rsidRPr="00455FE1">
        <w:t>(1): p. 35.</w:t>
      </w:r>
    </w:p>
    <w:p w14:paraId="07819BBF" w14:textId="77777777" w:rsidR="00455FE1" w:rsidRPr="00455FE1" w:rsidRDefault="00455FE1" w:rsidP="00455FE1">
      <w:pPr>
        <w:pStyle w:val="EndNoteBibliography"/>
        <w:ind w:left="720" w:hanging="720"/>
      </w:pPr>
      <w:r w:rsidRPr="00455FE1">
        <w:t>18.</w:t>
      </w:r>
      <w:r w:rsidRPr="00455FE1">
        <w:tab/>
        <w:t xml:space="preserve">Espinal-Enríquez, J. and H. Larralde, </w:t>
      </w:r>
      <w:r w:rsidRPr="00455FE1">
        <w:rPr>
          <w:i/>
        </w:rPr>
        <w:t>Analysis of México’s Narco-War Network (2007–2011).</w:t>
      </w:r>
      <w:r w:rsidRPr="00455FE1">
        <w:t xml:space="preserve"> PloS one, 2015. </w:t>
      </w:r>
      <w:r w:rsidRPr="00455FE1">
        <w:rPr>
          <w:b/>
        </w:rPr>
        <w:t>10</w:t>
      </w:r>
      <w:r w:rsidRPr="00455FE1">
        <w:t>(5): p. e0126503.</w:t>
      </w:r>
    </w:p>
    <w:p w14:paraId="10A94A15" w14:textId="77777777" w:rsidR="00455FE1" w:rsidRPr="00455FE1" w:rsidRDefault="00455FE1" w:rsidP="00455FE1">
      <w:pPr>
        <w:pStyle w:val="EndNoteBibliography"/>
        <w:ind w:left="720" w:hanging="720"/>
      </w:pPr>
      <w:r w:rsidRPr="00455FE1">
        <w:t>19.</w:t>
      </w:r>
      <w:r w:rsidRPr="00455FE1">
        <w:tab/>
        <w:t xml:space="preserve">González-Pier, E., et al., </w:t>
      </w:r>
      <w:r w:rsidRPr="00455FE1">
        <w:rPr>
          <w:i/>
        </w:rPr>
        <w:t>Mexico's path towards the Sustainable Development Goal for health: an assessment of the feasibility of reducing premature mortality by 40% by 2030.</w:t>
      </w:r>
      <w:r w:rsidRPr="00455FE1">
        <w:t xml:space="preserve"> The Lancet Global Health, 2016. </w:t>
      </w:r>
      <w:r w:rsidRPr="00455FE1">
        <w:rPr>
          <w:b/>
        </w:rPr>
        <w:t>4</w:t>
      </w:r>
      <w:r w:rsidRPr="00455FE1">
        <w:t>(10): p. e714-e725.</w:t>
      </w:r>
    </w:p>
    <w:p w14:paraId="26808378" w14:textId="77777777" w:rsidR="00455FE1" w:rsidRPr="00455FE1" w:rsidRDefault="00455FE1" w:rsidP="00455FE1">
      <w:pPr>
        <w:pStyle w:val="EndNoteBibliography"/>
        <w:ind w:left="720" w:hanging="720"/>
      </w:pPr>
      <w:r w:rsidRPr="00455FE1">
        <w:lastRenderedPageBreak/>
        <w:t>20.</w:t>
      </w:r>
      <w:r w:rsidRPr="00455FE1">
        <w:tab/>
        <w:t xml:space="preserve">Sepúlveda, J., et al., </w:t>
      </w:r>
      <w:r w:rsidRPr="00455FE1">
        <w:rPr>
          <w:i/>
        </w:rPr>
        <w:t>Improvement of child survival in Mexico: the diagonal approach.</w:t>
      </w:r>
      <w:r w:rsidRPr="00455FE1">
        <w:t xml:space="preserve"> The Lancet, 2006. </w:t>
      </w:r>
      <w:r w:rsidRPr="00455FE1">
        <w:rPr>
          <w:b/>
        </w:rPr>
        <w:t>368</w:t>
      </w:r>
      <w:r w:rsidRPr="00455FE1">
        <w:t>(9551): p. 2017-2027.</w:t>
      </w:r>
    </w:p>
    <w:p w14:paraId="5F818788" w14:textId="77777777" w:rsidR="00455FE1" w:rsidRPr="00455FE1" w:rsidRDefault="00455FE1" w:rsidP="00455FE1">
      <w:pPr>
        <w:pStyle w:val="EndNoteBibliography"/>
        <w:ind w:left="720" w:hanging="720"/>
      </w:pPr>
      <w:r w:rsidRPr="00455FE1">
        <w:t>21.</w:t>
      </w:r>
      <w:r w:rsidRPr="00455FE1">
        <w:tab/>
        <w:t xml:space="preserve">Vaupel, J.W. and V. Canudas-Romo, </w:t>
      </w:r>
      <w:r w:rsidRPr="00455FE1">
        <w:rPr>
          <w:i/>
        </w:rPr>
        <w:t>Decomposing change in life expectancy: A bouquet of formulas in honor of Nathan Keyfitz’s 90th birthday.</w:t>
      </w:r>
      <w:r w:rsidRPr="00455FE1">
        <w:t xml:space="preserve"> Demography, 2003. </w:t>
      </w:r>
      <w:r w:rsidRPr="00455FE1">
        <w:rPr>
          <w:b/>
        </w:rPr>
        <w:t>40</w:t>
      </w:r>
      <w:r w:rsidRPr="00455FE1">
        <w:t>(2): p. 201-216.</w:t>
      </w:r>
    </w:p>
    <w:p w14:paraId="52946129" w14:textId="77777777" w:rsidR="00455FE1" w:rsidRPr="00455FE1" w:rsidRDefault="00455FE1" w:rsidP="00455FE1">
      <w:pPr>
        <w:pStyle w:val="EndNoteBibliography"/>
        <w:ind w:left="720" w:hanging="720"/>
      </w:pPr>
      <w:r w:rsidRPr="00455FE1">
        <w:t>22.</w:t>
      </w:r>
      <w:r w:rsidRPr="00455FE1">
        <w:tab/>
        <w:t xml:space="preserve">Shkolnikov, V.M., et al., </w:t>
      </w:r>
      <w:r w:rsidRPr="00455FE1">
        <w:rPr>
          <w:i/>
        </w:rPr>
        <w:t>Losses of expected lifetime in the United States and other developed countries: methods and empirical analyses.</w:t>
      </w:r>
      <w:r w:rsidRPr="00455FE1">
        <w:t xml:space="preserve"> Demography, 2011. </w:t>
      </w:r>
      <w:r w:rsidRPr="00455FE1">
        <w:rPr>
          <w:b/>
        </w:rPr>
        <w:t>48</w:t>
      </w:r>
      <w:r w:rsidRPr="00455FE1">
        <w:t>(1): p. 211-239.</w:t>
      </w:r>
    </w:p>
    <w:p w14:paraId="690A6381" w14:textId="4ABE6BC7" w:rsidR="00455FE1" w:rsidRPr="00455FE1" w:rsidRDefault="00455FE1" w:rsidP="00455FE1">
      <w:pPr>
        <w:pStyle w:val="EndNoteBibliography"/>
        <w:ind w:left="720" w:hanging="720"/>
      </w:pPr>
      <w:r w:rsidRPr="00455FE1">
        <w:t>23.</w:t>
      </w:r>
      <w:r w:rsidRPr="00455FE1">
        <w:tab/>
        <w:t xml:space="preserve">INEGI. </w:t>
      </w:r>
      <w:r w:rsidRPr="00455FE1">
        <w:rPr>
          <w:i/>
        </w:rPr>
        <w:t>National Institute of Statistics: Micro-data files on mortality data 1995-2015</w:t>
      </w:r>
      <w:r w:rsidRPr="00455FE1">
        <w:t xml:space="preserve">. 2017  [cited 2017 21/4/2017]; Available from: </w:t>
      </w:r>
      <w:hyperlink r:id="rId12" w:history="1">
        <w:r w:rsidRPr="00455FE1">
          <w:rPr>
            <w:rStyle w:val="Hyperlink"/>
          </w:rPr>
          <w:t>http://www.beta.inegi.org.mx/proyectos/registros/vitales/mortalidad/default.html</w:t>
        </w:r>
      </w:hyperlink>
      <w:r w:rsidRPr="00455FE1">
        <w:t>.</w:t>
      </w:r>
    </w:p>
    <w:p w14:paraId="1D63DA40" w14:textId="57B198FF" w:rsidR="00455FE1" w:rsidRPr="00455FE1" w:rsidRDefault="00455FE1" w:rsidP="00455FE1">
      <w:pPr>
        <w:pStyle w:val="EndNoteBibliography"/>
        <w:ind w:left="720" w:hanging="720"/>
      </w:pPr>
      <w:r w:rsidRPr="00455FE1">
        <w:t>24.</w:t>
      </w:r>
      <w:r w:rsidRPr="00455FE1">
        <w:tab/>
        <w:t xml:space="preserve">CONAPO. </w:t>
      </w:r>
      <w:r w:rsidRPr="00455FE1">
        <w:rPr>
          <w:i/>
        </w:rPr>
        <w:t>Mexican Population Council: Population estimates.</w:t>
      </w:r>
      <w:r w:rsidRPr="00455FE1">
        <w:t xml:space="preserve"> 2017  [cited 2017 21/4/2017]; Available from: </w:t>
      </w:r>
      <w:hyperlink r:id="rId13" w:history="1">
        <w:r w:rsidRPr="00455FE1">
          <w:rPr>
            <w:rStyle w:val="Hyperlink"/>
          </w:rPr>
          <w:t>https://datos.gob.mx/busca/dataset/activity/proyecciones-de-la-poblacion-de-mexico</w:t>
        </w:r>
      </w:hyperlink>
      <w:r w:rsidRPr="00455FE1">
        <w:t>.</w:t>
      </w:r>
    </w:p>
    <w:p w14:paraId="3292DD5F" w14:textId="77777777" w:rsidR="00455FE1" w:rsidRPr="00455FE1" w:rsidRDefault="00455FE1" w:rsidP="00455FE1">
      <w:pPr>
        <w:pStyle w:val="EndNoteBibliography"/>
        <w:ind w:left="720" w:hanging="720"/>
      </w:pPr>
      <w:r w:rsidRPr="00A33271">
        <w:rPr>
          <w:lang w:val="es-MX"/>
        </w:rPr>
        <w:t>25.</w:t>
      </w:r>
      <w:r w:rsidRPr="00A33271">
        <w:rPr>
          <w:lang w:val="es-MX"/>
        </w:rPr>
        <w:tab/>
        <w:t xml:space="preserve">Franco-Marina, F., et al., </w:t>
      </w:r>
      <w:r w:rsidRPr="00A33271">
        <w:rPr>
          <w:i/>
          <w:lang w:val="es-MX"/>
        </w:rPr>
        <w:t>La mortalidad en México, 2000-2004. Muertes Evitables: magnitud, distribución y tendencias.</w:t>
      </w:r>
      <w:r w:rsidRPr="00A33271">
        <w:rPr>
          <w:lang w:val="es-MX"/>
        </w:rPr>
        <w:t xml:space="preserve"> Dirección General de Información en Salud, Secretaría de Salud. </w:t>
      </w:r>
      <w:r w:rsidRPr="00455FE1">
        <w:t>México, 2006: p. 2.</w:t>
      </w:r>
    </w:p>
    <w:p w14:paraId="08C0212F" w14:textId="77777777" w:rsidR="00455FE1" w:rsidRPr="00455FE1" w:rsidRDefault="00455FE1" w:rsidP="00455FE1">
      <w:pPr>
        <w:pStyle w:val="EndNoteBibliography"/>
        <w:ind w:left="720" w:hanging="720"/>
      </w:pPr>
      <w:r w:rsidRPr="00455FE1">
        <w:t>26.</w:t>
      </w:r>
      <w:r w:rsidRPr="00455FE1">
        <w:tab/>
        <w:t xml:space="preserve">Nolte, E. and C.M. McKee, </w:t>
      </w:r>
      <w:r w:rsidRPr="00455FE1">
        <w:rPr>
          <w:i/>
        </w:rPr>
        <w:t>Measuring the health of nations: updating an earlier analysis.</w:t>
      </w:r>
      <w:r w:rsidRPr="00455FE1">
        <w:t xml:space="preserve"> Health affairs, 2008. </w:t>
      </w:r>
      <w:r w:rsidRPr="00455FE1">
        <w:rPr>
          <w:b/>
        </w:rPr>
        <w:t>27</w:t>
      </w:r>
      <w:r w:rsidRPr="00455FE1">
        <w:t>(1): p. 58-71.</w:t>
      </w:r>
    </w:p>
    <w:p w14:paraId="36C155FF" w14:textId="77777777" w:rsidR="00455FE1" w:rsidRPr="00455FE1" w:rsidRDefault="00455FE1" w:rsidP="00455FE1">
      <w:pPr>
        <w:pStyle w:val="EndNoteBibliography"/>
        <w:ind w:left="720" w:hanging="720"/>
      </w:pPr>
      <w:r w:rsidRPr="00455FE1">
        <w:t>27.</w:t>
      </w:r>
      <w:r w:rsidRPr="00455FE1">
        <w:tab/>
        <w:t xml:space="preserve">Nolte, E. and M. McKee, </w:t>
      </w:r>
      <w:r w:rsidRPr="00455FE1">
        <w:rPr>
          <w:i/>
        </w:rPr>
        <w:t>Measuring the health of nations: analysis of mortality amenable to health care.</w:t>
      </w:r>
      <w:r w:rsidRPr="00455FE1">
        <w:t xml:space="preserve"> Bmj, 2003. </w:t>
      </w:r>
      <w:r w:rsidRPr="00455FE1">
        <w:rPr>
          <w:b/>
        </w:rPr>
        <w:t>327</w:t>
      </w:r>
      <w:r w:rsidRPr="00455FE1">
        <w:t>(7424): p. 1129.</w:t>
      </w:r>
    </w:p>
    <w:p w14:paraId="7F258DC1" w14:textId="77777777" w:rsidR="00455FE1" w:rsidRPr="00455FE1" w:rsidRDefault="00455FE1" w:rsidP="00455FE1">
      <w:pPr>
        <w:pStyle w:val="EndNoteBibliography"/>
        <w:ind w:left="720" w:hanging="720"/>
      </w:pPr>
      <w:r w:rsidRPr="00455FE1">
        <w:t>28.</w:t>
      </w:r>
      <w:r w:rsidRPr="00455FE1">
        <w:tab/>
        <w:t xml:space="preserve">Frías, S.M. and D. Finkelhor, </w:t>
      </w:r>
      <w:r w:rsidRPr="00455FE1">
        <w:rPr>
          <w:i/>
        </w:rPr>
        <w:t>Homicide of children and adolescents in Mexico (1990–2013).</w:t>
      </w:r>
      <w:r w:rsidRPr="00455FE1">
        <w:t xml:space="preserve"> International Journal of Comparative and Applied Criminal Justice, 2017: p. 1-17.</w:t>
      </w:r>
    </w:p>
    <w:p w14:paraId="1530F7A4" w14:textId="77777777" w:rsidR="00455FE1" w:rsidRPr="00455FE1" w:rsidRDefault="00455FE1" w:rsidP="00455FE1">
      <w:pPr>
        <w:pStyle w:val="EndNoteBibliography"/>
        <w:ind w:left="720" w:hanging="720"/>
      </w:pPr>
      <w:r w:rsidRPr="00455FE1">
        <w:t>29.</w:t>
      </w:r>
      <w:r w:rsidRPr="00455FE1">
        <w:tab/>
        <w:t xml:space="preserve">van Raalte, A.A. and H. Caswell, </w:t>
      </w:r>
      <w:r w:rsidRPr="00455FE1">
        <w:rPr>
          <w:i/>
        </w:rPr>
        <w:t>Perturbation analysis of indices of lifespan variability.</w:t>
      </w:r>
      <w:r w:rsidRPr="00455FE1">
        <w:t xml:space="preserve"> Demography, 2013. </w:t>
      </w:r>
      <w:r w:rsidRPr="00455FE1">
        <w:rPr>
          <w:b/>
        </w:rPr>
        <w:t>50</w:t>
      </w:r>
      <w:r w:rsidRPr="00455FE1">
        <w:t>(5): p. 1615-1640.</w:t>
      </w:r>
    </w:p>
    <w:p w14:paraId="16717C69" w14:textId="77777777" w:rsidR="00455FE1" w:rsidRPr="00455FE1" w:rsidRDefault="00455FE1" w:rsidP="00455FE1">
      <w:pPr>
        <w:pStyle w:val="EndNoteBibliography"/>
        <w:ind w:left="720" w:hanging="720"/>
      </w:pPr>
      <w:r w:rsidRPr="00455FE1">
        <w:t>30.</w:t>
      </w:r>
      <w:r w:rsidRPr="00455FE1">
        <w:tab/>
        <w:t xml:space="preserve">Zhang, Z. and J.W. Vaupel, </w:t>
      </w:r>
      <w:r w:rsidRPr="00455FE1">
        <w:rPr>
          <w:i/>
        </w:rPr>
        <w:t>The age separating early deaths from late deaths.</w:t>
      </w:r>
      <w:r w:rsidRPr="00455FE1">
        <w:t xml:space="preserve"> Demographic Research, 2009. </w:t>
      </w:r>
      <w:r w:rsidRPr="00455FE1">
        <w:rPr>
          <w:b/>
        </w:rPr>
        <w:t>20</w:t>
      </w:r>
      <w:r w:rsidRPr="00455FE1">
        <w:t>(29): p. 721-730.</w:t>
      </w:r>
    </w:p>
    <w:p w14:paraId="0BD91942" w14:textId="77777777" w:rsidR="00455FE1" w:rsidRPr="00455FE1" w:rsidRDefault="00455FE1" w:rsidP="00455FE1">
      <w:pPr>
        <w:pStyle w:val="EndNoteBibliography"/>
        <w:ind w:left="720" w:hanging="720"/>
      </w:pPr>
      <w:r w:rsidRPr="00455FE1">
        <w:t>31.</w:t>
      </w:r>
      <w:r w:rsidRPr="00455FE1">
        <w:tab/>
        <w:t xml:space="preserve">Camarda, C.G., </w:t>
      </w:r>
      <w:r w:rsidRPr="00455FE1">
        <w:rPr>
          <w:i/>
        </w:rPr>
        <w:t>MortalitySmooth: An R Package for Smoothing Poisson Counts with P-Splines.</w:t>
      </w:r>
      <w:r w:rsidRPr="00455FE1">
        <w:t xml:space="preserve"> Journal of Statistical Software, 2012. </w:t>
      </w:r>
      <w:r w:rsidRPr="00455FE1">
        <w:rPr>
          <w:b/>
        </w:rPr>
        <w:t>50</w:t>
      </w:r>
      <w:r w:rsidRPr="00455FE1">
        <w:t>: p. 1-24.</w:t>
      </w:r>
    </w:p>
    <w:p w14:paraId="08FFCBCF" w14:textId="77777777" w:rsidR="00455FE1" w:rsidRPr="00455FE1" w:rsidRDefault="00455FE1" w:rsidP="00455FE1">
      <w:pPr>
        <w:pStyle w:val="EndNoteBibliography"/>
        <w:ind w:left="720" w:hanging="720"/>
      </w:pPr>
      <w:r w:rsidRPr="00455FE1">
        <w:t>32.</w:t>
      </w:r>
      <w:r w:rsidRPr="00455FE1">
        <w:tab/>
        <w:t xml:space="preserve">Preston, S.H., P. Heuveline, and M. Guillot, </w:t>
      </w:r>
      <w:r w:rsidRPr="00455FE1">
        <w:rPr>
          <w:i/>
        </w:rPr>
        <w:t>Demography. Measuring and Modeling Population Processes</w:t>
      </w:r>
      <w:r w:rsidRPr="00455FE1">
        <w:t>. 2001: Blackwell.</w:t>
      </w:r>
    </w:p>
    <w:p w14:paraId="0F07D9D8" w14:textId="77777777" w:rsidR="00455FE1" w:rsidRPr="00455FE1" w:rsidRDefault="00455FE1" w:rsidP="00455FE1">
      <w:pPr>
        <w:pStyle w:val="EndNoteBibliography"/>
        <w:ind w:left="720" w:hanging="720"/>
      </w:pPr>
      <w:r w:rsidRPr="00455FE1">
        <w:t>33.</w:t>
      </w:r>
      <w:r w:rsidRPr="00455FE1">
        <w:tab/>
        <w:t xml:space="preserve">Horiuchi, S., J.R. Wilmoth, and S.D. Pletcher, </w:t>
      </w:r>
      <w:r w:rsidRPr="00455FE1">
        <w:rPr>
          <w:i/>
        </w:rPr>
        <w:t>A decomposition method based on a model of continuous change.</w:t>
      </w:r>
      <w:r w:rsidRPr="00455FE1">
        <w:t xml:space="preserve"> Demography, 2008. </w:t>
      </w:r>
      <w:r w:rsidRPr="00455FE1">
        <w:rPr>
          <w:b/>
        </w:rPr>
        <w:t>45</w:t>
      </w:r>
      <w:r w:rsidRPr="00455FE1">
        <w:t>(4): p. 785-801.</w:t>
      </w:r>
    </w:p>
    <w:p w14:paraId="2A63645D" w14:textId="77777777" w:rsidR="00455FE1" w:rsidRPr="00455FE1" w:rsidRDefault="00455FE1" w:rsidP="00455FE1">
      <w:pPr>
        <w:pStyle w:val="EndNoteBibliography"/>
        <w:ind w:left="720" w:hanging="720"/>
      </w:pPr>
      <w:r w:rsidRPr="00455FE1">
        <w:t>34.</w:t>
      </w:r>
      <w:r w:rsidRPr="00455FE1">
        <w:tab/>
        <w:t xml:space="preserve">Team R Core, </w:t>
      </w:r>
      <w:r w:rsidRPr="00455FE1">
        <w:rPr>
          <w:i/>
        </w:rPr>
        <w:t>R: A language and environment for statistical computing.</w:t>
      </w:r>
      <w:r w:rsidRPr="00455FE1">
        <w:t xml:space="preserve"> 2013.</w:t>
      </w:r>
    </w:p>
    <w:p w14:paraId="159EB2BE" w14:textId="3B3CE67F"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lang w:val="es-MX" w:eastAsia="es-MX"/>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lang w:val="es-MX" w:eastAsia="es-MX"/>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3A05914A"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4" w:author="Hiram Beltran-Sanchez" w:date="2018-01-24T09:02:00Z" w:initials="HB">
    <w:p w14:paraId="72B6BC2E" w14:textId="17D942B7" w:rsidR="006E2894" w:rsidRPr="006E2894" w:rsidRDefault="006E2894">
      <w:pPr>
        <w:pStyle w:val="CommentText"/>
        <w:rPr>
          <w:lang w:val="es-MX"/>
        </w:rPr>
      </w:pPr>
      <w:r>
        <w:rPr>
          <w:rStyle w:val="CommentReference"/>
        </w:rPr>
        <w:annotationRef/>
      </w:r>
      <w:r w:rsidRPr="006E2894">
        <w:rPr>
          <w:lang w:val="es-MX"/>
        </w:rPr>
        <w:t xml:space="preserve">Como puedes ver me estoy enfocando mas en homicidios y brevemente menciono otras causas. </w:t>
      </w:r>
      <w:r>
        <w:rPr>
          <w:lang w:val="es-MX"/>
        </w:rPr>
        <w:t xml:space="preserve"> Ve que opina, si quieres añadir mas esta bien.</w:t>
      </w:r>
    </w:p>
  </w:comment>
  <w:comment w:id="91" w:author="Hiram Beltran-Sanchez" w:date="2018-01-24T09:10:00Z" w:initials="HB">
    <w:p w14:paraId="5FBF3B29" w14:textId="76D198C1" w:rsidR="00877607" w:rsidRPr="00877607" w:rsidRDefault="00877607">
      <w:pPr>
        <w:pStyle w:val="CommentText"/>
        <w:rPr>
          <w:lang w:val="es-MX"/>
        </w:rPr>
      </w:pPr>
      <w:r>
        <w:rPr>
          <w:rStyle w:val="CommentReference"/>
        </w:rPr>
        <w:annotationRef/>
      </w:r>
      <w:r w:rsidRPr="00877607">
        <w:rPr>
          <w:lang w:val="es-MX"/>
        </w:rPr>
        <w:t xml:space="preserve">Necesitamos una oracion que describa que significa ese valor de 1.21, tiene que ser una oracion simple y facil de entender para gente no familiarizada con estas cosas. </w:t>
      </w:r>
      <w:r>
        <w:rPr>
          <w:lang w:val="es-MX"/>
        </w:rPr>
        <w:t xml:space="preserve"> Recuerda que en la seccion de arriba donde presentamos e+ decimos que usamos este indicador porque “it is </w:t>
      </w:r>
      <w:r w:rsidRPr="00877607">
        <w:rPr>
          <w:rFonts w:ascii="Times New Roman" w:eastAsiaTheme="minorEastAsia" w:hAnsi="Times New Roman" w:cs="Times New Roman"/>
          <w:lang w:val="es-MX"/>
        </w:rPr>
        <w:t>easy to understand</w:t>
      </w:r>
      <w:r>
        <w:rPr>
          <w:lang w:val="es-MX"/>
        </w:rPr>
        <w:t>”.</w:t>
      </w:r>
    </w:p>
  </w:comment>
  <w:comment w:id="141" w:author="Hiram Beltran-Sanchez" w:date="2018-01-24T09:29:00Z" w:initials="HB">
    <w:p w14:paraId="22985020" w14:textId="34731895" w:rsidR="00CD472D" w:rsidRPr="00CD472D" w:rsidRDefault="00CD472D">
      <w:pPr>
        <w:pStyle w:val="CommentText"/>
        <w:rPr>
          <w:lang w:val="es-MX"/>
        </w:rPr>
      </w:pPr>
      <w:r>
        <w:rPr>
          <w:rStyle w:val="CommentReference"/>
        </w:rPr>
        <w:annotationRef/>
      </w:r>
      <w:r w:rsidRPr="00CD472D">
        <w:rPr>
          <w:lang w:val="es-MX"/>
        </w:rPr>
        <w:t xml:space="preserve">Puse diabetes aqui para no entrar en mucho detalle. </w:t>
      </w:r>
      <w:r>
        <w:rPr>
          <w:lang w:val="es-MX"/>
        </w:rPr>
        <w:t>Acomodalo como creas mas conveniente.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B6BC2E" w15:done="0"/>
  <w15:commentEx w15:paraId="5FBF3B29" w15:done="0"/>
  <w15:commentEx w15:paraId="229850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C269D" w14:textId="77777777" w:rsidR="000B0B26" w:rsidRDefault="000B0B26" w:rsidP="008626B5">
      <w:r>
        <w:separator/>
      </w:r>
    </w:p>
  </w:endnote>
  <w:endnote w:type="continuationSeparator" w:id="0">
    <w:p w14:paraId="61FE7520" w14:textId="77777777" w:rsidR="000B0B26" w:rsidRDefault="000B0B26"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695895"/>
      <w:docPartObj>
        <w:docPartGallery w:val="Page Numbers (Bottom of Page)"/>
        <w:docPartUnique/>
      </w:docPartObj>
    </w:sdtPr>
    <w:sdtEndPr>
      <w:rPr>
        <w:noProof/>
      </w:rPr>
    </w:sdtEndPr>
    <w:sdtContent>
      <w:p w14:paraId="3D58F2A6" w14:textId="2701AED6" w:rsidR="00A711AD" w:rsidRDefault="00A711AD">
        <w:pPr>
          <w:pStyle w:val="Footer"/>
          <w:jc w:val="right"/>
        </w:pPr>
        <w:r>
          <w:fldChar w:fldCharType="begin"/>
        </w:r>
        <w:r>
          <w:instrText xml:space="preserve"> PAGE   \* MERGEFORMAT </w:instrText>
        </w:r>
        <w:r>
          <w:fldChar w:fldCharType="separate"/>
        </w:r>
        <w:r w:rsidR="00D52A49">
          <w:rPr>
            <w:noProof/>
          </w:rPr>
          <w:t>16</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473B7" w14:textId="77777777" w:rsidR="000B0B26" w:rsidRDefault="000B0B26" w:rsidP="008626B5">
      <w:r>
        <w:separator/>
      </w:r>
    </w:p>
  </w:footnote>
  <w:footnote w:type="continuationSeparator" w:id="0">
    <w:p w14:paraId="42591C13" w14:textId="77777777" w:rsidR="000B0B26" w:rsidRDefault="000B0B26"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record-ids&gt;&lt;/item&gt;&lt;/Libraries&gt;"/>
  </w:docVars>
  <w:rsids>
    <w:rsidRoot w:val="00897FA5"/>
    <w:rsid w:val="0000056F"/>
    <w:rsid w:val="000010E2"/>
    <w:rsid w:val="000011F5"/>
    <w:rsid w:val="00002324"/>
    <w:rsid w:val="00006CF3"/>
    <w:rsid w:val="0000744F"/>
    <w:rsid w:val="000133A2"/>
    <w:rsid w:val="000140A4"/>
    <w:rsid w:val="000158AD"/>
    <w:rsid w:val="000225CE"/>
    <w:rsid w:val="00023253"/>
    <w:rsid w:val="00024C0A"/>
    <w:rsid w:val="00034D1D"/>
    <w:rsid w:val="00035F7D"/>
    <w:rsid w:val="000401DA"/>
    <w:rsid w:val="000510ED"/>
    <w:rsid w:val="00053745"/>
    <w:rsid w:val="00053A64"/>
    <w:rsid w:val="00053E52"/>
    <w:rsid w:val="00057052"/>
    <w:rsid w:val="000610F5"/>
    <w:rsid w:val="000623C6"/>
    <w:rsid w:val="000652F3"/>
    <w:rsid w:val="0007098C"/>
    <w:rsid w:val="00070F33"/>
    <w:rsid w:val="0007160B"/>
    <w:rsid w:val="000751FF"/>
    <w:rsid w:val="00075A85"/>
    <w:rsid w:val="00093F2C"/>
    <w:rsid w:val="00096021"/>
    <w:rsid w:val="00096625"/>
    <w:rsid w:val="0009676B"/>
    <w:rsid w:val="000976B1"/>
    <w:rsid w:val="000A06F0"/>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70CE"/>
    <w:rsid w:val="000F3403"/>
    <w:rsid w:val="000F4727"/>
    <w:rsid w:val="000F4B15"/>
    <w:rsid w:val="000F6024"/>
    <w:rsid w:val="000F66DA"/>
    <w:rsid w:val="000F6E84"/>
    <w:rsid w:val="00102234"/>
    <w:rsid w:val="00102266"/>
    <w:rsid w:val="00103644"/>
    <w:rsid w:val="00114117"/>
    <w:rsid w:val="001154AB"/>
    <w:rsid w:val="00115CC5"/>
    <w:rsid w:val="00121776"/>
    <w:rsid w:val="00123B85"/>
    <w:rsid w:val="0013165F"/>
    <w:rsid w:val="00133BA8"/>
    <w:rsid w:val="00133EFE"/>
    <w:rsid w:val="00135876"/>
    <w:rsid w:val="0013634E"/>
    <w:rsid w:val="00142693"/>
    <w:rsid w:val="001427B0"/>
    <w:rsid w:val="001438E2"/>
    <w:rsid w:val="00143AA0"/>
    <w:rsid w:val="00146D70"/>
    <w:rsid w:val="00147564"/>
    <w:rsid w:val="00147C2A"/>
    <w:rsid w:val="00151B70"/>
    <w:rsid w:val="001520C4"/>
    <w:rsid w:val="0015223E"/>
    <w:rsid w:val="001533CA"/>
    <w:rsid w:val="001554F3"/>
    <w:rsid w:val="00161D5F"/>
    <w:rsid w:val="00166E6F"/>
    <w:rsid w:val="001678BD"/>
    <w:rsid w:val="001727D8"/>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4A59"/>
    <w:rsid w:val="001B5964"/>
    <w:rsid w:val="001B5AE5"/>
    <w:rsid w:val="001C18C8"/>
    <w:rsid w:val="001C5C3B"/>
    <w:rsid w:val="001E1AEB"/>
    <w:rsid w:val="001E1FC5"/>
    <w:rsid w:val="001E3927"/>
    <w:rsid w:val="001E562B"/>
    <w:rsid w:val="001E58D9"/>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61A8C"/>
    <w:rsid w:val="00267B7B"/>
    <w:rsid w:val="00280918"/>
    <w:rsid w:val="00281965"/>
    <w:rsid w:val="00282F01"/>
    <w:rsid w:val="0028674F"/>
    <w:rsid w:val="00287473"/>
    <w:rsid w:val="00292D6F"/>
    <w:rsid w:val="00292DD8"/>
    <w:rsid w:val="00292FB1"/>
    <w:rsid w:val="00293569"/>
    <w:rsid w:val="00293E5A"/>
    <w:rsid w:val="00294234"/>
    <w:rsid w:val="00296F8E"/>
    <w:rsid w:val="00297BED"/>
    <w:rsid w:val="002A3461"/>
    <w:rsid w:val="002B24D2"/>
    <w:rsid w:val="002B3A7F"/>
    <w:rsid w:val="002B5CC4"/>
    <w:rsid w:val="002B5E56"/>
    <w:rsid w:val="002B6154"/>
    <w:rsid w:val="002C2018"/>
    <w:rsid w:val="002C5B6D"/>
    <w:rsid w:val="002E059C"/>
    <w:rsid w:val="002E12AE"/>
    <w:rsid w:val="002E3E60"/>
    <w:rsid w:val="002E5219"/>
    <w:rsid w:val="002E5917"/>
    <w:rsid w:val="002E61E9"/>
    <w:rsid w:val="002E68F7"/>
    <w:rsid w:val="002F1B38"/>
    <w:rsid w:val="002F3ACA"/>
    <w:rsid w:val="002F5300"/>
    <w:rsid w:val="00301966"/>
    <w:rsid w:val="003032B4"/>
    <w:rsid w:val="00305655"/>
    <w:rsid w:val="00306181"/>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0FB1"/>
    <w:rsid w:val="003B2D6E"/>
    <w:rsid w:val="003B54D7"/>
    <w:rsid w:val="003B591E"/>
    <w:rsid w:val="003B6459"/>
    <w:rsid w:val="003C207E"/>
    <w:rsid w:val="003C5029"/>
    <w:rsid w:val="003D32CF"/>
    <w:rsid w:val="003E1A3A"/>
    <w:rsid w:val="003E3B4F"/>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55FE1"/>
    <w:rsid w:val="004617D6"/>
    <w:rsid w:val="0046185B"/>
    <w:rsid w:val="004622FC"/>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5FDD"/>
    <w:rsid w:val="004C093E"/>
    <w:rsid w:val="004C0E7A"/>
    <w:rsid w:val="004C1DC0"/>
    <w:rsid w:val="004C245D"/>
    <w:rsid w:val="004C34BA"/>
    <w:rsid w:val="004C4EA6"/>
    <w:rsid w:val="004C5111"/>
    <w:rsid w:val="004D01EE"/>
    <w:rsid w:val="004D1134"/>
    <w:rsid w:val="004D2DF3"/>
    <w:rsid w:val="004D3C1C"/>
    <w:rsid w:val="004D6A53"/>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2DD6"/>
    <w:rsid w:val="00534541"/>
    <w:rsid w:val="005358D0"/>
    <w:rsid w:val="0053670C"/>
    <w:rsid w:val="00540C98"/>
    <w:rsid w:val="00541E1F"/>
    <w:rsid w:val="005445D9"/>
    <w:rsid w:val="00547C30"/>
    <w:rsid w:val="00561463"/>
    <w:rsid w:val="0056326E"/>
    <w:rsid w:val="00566AA7"/>
    <w:rsid w:val="00571B9F"/>
    <w:rsid w:val="005721FB"/>
    <w:rsid w:val="00574CAF"/>
    <w:rsid w:val="005765E9"/>
    <w:rsid w:val="00576B85"/>
    <w:rsid w:val="0057716F"/>
    <w:rsid w:val="00577DFB"/>
    <w:rsid w:val="00577EFB"/>
    <w:rsid w:val="005821D4"/>
    <w:rsid w:val="00582AFA"/>
    <w:rsid w:val="00583207"/>
    <w:rsid w:val="005841C5"/>
    <w:rsid w:val="005841C8"/>
    <w:rsid w:val="00587778"/>
    <w:rsid w:val="00590148"/>
    <w:rsid w:val="005908BC"/>
    <w:rsid w:val="00592485"/>
    <w:rsid w:val="00596B06"/>
    <w:rsid w:val="0059737B"/>
    <w:rsid w:val="005A1F91"/>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F34"/>
    <w:rsid w:val="00603B99"/>
    <w:rsid w:val="00610BF4"/>
    <w:rsid w:val="006158DC"/>
    <w:rsid w:val="006218DF"/>
    <w:rsid w:val="00621A23"/>
    <w:rsid w:val="00623083"/>
    <w:rsid w:val="00624AC6"/>
    <w:rsid w:val="00627B45"/>
    <w:rsid w:val="006324D9"/>
    <w:rsid w:val="006343C1"/>
    <w:rsid w:val="00637015"/>
    <w:rsid w:val="00637267"/>
    <w:rsid w:val="00637765"/>
    <w:rsid w:val="00637863"/>
    <w:rsid w:val="0064442B"/>
    <w:rsid w:val="0065150E"/>
    <w:rsid w:val="00651FF8"/>
    <w:rsid w:val="006556AD"/>
    <w:rsid w:val="00657D87"/>
    <w:rsid w:val="00660553"/>
    <w:rsid w:val="00664278"/>
    <w:rsid w:val="00670A82"/>
    <w:rsid w:val="00673358"/>
    <w:rsid w:val="006763A3"/>
    <w:rsid w:val="00680D32"/>
    <w:rsid w:val="006825DF"/>
    <w:rsid w:val="00684228"/>
    <w:rsid w:val="0069185B"/>
    <w:rsid w:val="00695911"/>
    <w:rsid w:val="00696F3D"/>
    <w:rsid w:val="006A1571"/>
    <w:rsid w:val="006A1BDD"/>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ED7"/>
    <w:rsid w:val="006D4C44"/>
    <w:rsid w:val="006D63B1"/>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11638"/>
    <w:rsid w:val="007142DA"/>
    <w:rsid w:val="00714651"/>
    <w:rsid w:val="00714F65"/>
    <w:rsid w:val="00721BA4"/>
    <w:rsid w:val="00724004"/>
    <w:rsid w:val="007307BC"/>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6F58"/>
    <w:rsid w:val="00787E6C"/>
    <w:rsid w:val="0079067C"/>
    <w:rsid w:val="00797EDD"/>
    <w:rsid w:val="007A2B3B"/>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345E"/>
    <w:rsid w:val="008E4345"/>
    <w:rsid w:val="008E5FAB"/>
    <w:rsid w:val="008E6DD5"/>
    <w:rsid w:val="008F143D"/>
    <w:rsid w:val="008F6019"/>
    <w:rsid w:val="008F6120"/>
    <w:rsid w:val="008F67A1"/>
    <w:rsid w:val="008F7818"/>
    <w:rsid w:val="00900AEB"/>
    <w:rsid w:val="00901147"/>
    <w:rsid w:val="00903A26"/>
    <w:rsid w:val="00911DE4"/>
    <w:rsid w:val="0091402A"/>
    <w:rsid w:val="0091488C"/>
    <w:rsid w:val="00914E84"/>
    <w:rsid w:val="00920B4E"/>
    <w:rsid w:val="009221FB"/>
    <w:rsid w:val="009262CB"/>
    <w:rsid w:val="00926C45"/>
    <w:rsid w:val="00927ECF"/>
    <w:rsid w:val="00930804"/>
    <w:rsid w:val="00933C00"/>
    <w:rsid w:val="00935B8D"/>
    <w:rsid w:val="00937B11"/>
    <w:rsid w:val="00941996"/>
    <w:rsid w:val="0094202A"/>
    <w:rsid w:val="009421E8"/>
    <w:rsid w:val="009433D8"/>
    <w:rsid w:val="009438D2"/>
    <w:rsid w:val="00946318"/>
    <w:rsid w:val="00946ACE"/>
    <w:rsid w:val="00946EA4"/>
    <w:rsid w:val="00947BB1"/>
    <w:rsid w:val="00954471"/>
    <w:rsid w:val="00955360"/>
    <w:rsid w:val="00955939"/>
    <w:rsid w:val="00960C6B"/>
    <w:rsid w:val="00964D75"/>
    <w:rsid w:val="00965D77"/>
    <w:rsid w:val="00967947"/>
    <w:rsid w:val="00970888"/>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3271"/>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77AA9"/>
    <w:rsid w:val="00A82186"/>
    <w:rsid w:val="00A830E0"/>
    <w:rsid w:val="00A840F1"/>
    <w:rsid w:val="00A85533"/>
    <w:rsid w:val="00A85929"/>
    <w:rsid w:val="00A86A02"/>
    <w:rsid w:val="00A91859"/>
    <w:rsid w:val="00A93DF5"/>
    <w:rsid w:val="00AA207C"/>
    <w:rsid w:val="00AA5BA4"/>
    <w:rsid w:val="00AA63FC"/>
    <w:rsid w:val="00AB333A"/>
    <w:rsid w:val="00AB3C7B"/>
    <w:rsid w:val="00AC08BE"/>
    <w:rsid w:val="00AC3941"/>
    <w:rsid w:val="00AC3979"/>
    <w:rsid w:val="00AC45C1"/>
    <w:rsid w:val="00AD43CB"/>
    <w:rsid w:val="00AD66A7"/>
    <w:rsid w:val="00AD6EB1"/>
    <w:rsid w:val="00AD79ED"/>
    <w:rsid w:val="00AE2253"/>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5FDC"/>
    <w:rsid w:val="00B87A2F"/>
    <w:rsid w:val="00B9218A"/>
    <w:rsid w:val="00B94BE0"/>
    <w:rsid w:val="00B97962"/>
    <w:rsid w:val="00B97C33"/>
    <w:rsid w:val="00B97FBB"/>
    <w:rsid w:val="00BA1202"/>
    <w:rsid w:val="00BA1A73"/>
    <w:rsid w:val="00BA4E8F"/>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2FBB"/>
    <w:rsid w:val="00C773CF"/>
    <w:rsid w:val="00C77F42"/>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4ACD"/>
    <w:rsid w:val="00D35CCF"/>
    <w:rsid w:val="00D36996"/>
    <w:rsid w:val="00D36E7E"/>
    <w:rsid w:val="00D3712D"/>
    <w:rsid w:val="00D37CEC"/>
    <w:rsid w:val="00D4032F"/>
    <w:rsid w:val="00D4210D"/>
    <w:rsid w:val="00D43270"/>
    <w:rsid w:val="00D4447B"/>
    <w:rsid w:val="00D461FC"/>
    <w:rsid w:val="00D52A49"/>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9E0"/>
    <w:rsid w:val="00DB1D38"/>
    <w:rsid w:val="00DB1E25"/>
    <w:rsid w:val="00DB1E2E"/>
    <w:rsid w:val="00DB1F4B"/>
    <w:rsid w:val="00DB3634"/>
    <w:rsid w:val="00DB3C58"/>
    <w:rsid w:val="00DB5614"/>
    <w:rsid w:val="00DC1F34"/>
    <w:rsid w:val="00DC4AB2"/>
    <w:rsid w:val="00DC64D8"/>
    <w:rsid w:val="00DC6E30"/>
    <w:rsid w:val="00DE10FD"/>
    <w:rsid w:val="00DE1726"/>
    <w:rsid w:val="00DE2041"/>
    <w:rsid w:val="00DE6713"/>
    <w:rsid w:val="00DF3CA7"/>
    <w:rsid w:val="00DF62C2"/>
    <w:rsid w:val="00E10F2E"/>
    <w:rsid w:val="00E11BB9"/>
    <w:rsid w:val="00E21F36"/>
    <w:rsid w:val="00E22012"/>
    <w:rsid w:val="00E32FC8"/>
    <w:rsid w:val="00E3461A"/>
    <w:rsid w:val="00E34DC0"/>
    <w:rsid w:val="00E360C2"/>
    <w:rsid w:val="00E3719C"/>
    <w:rsid w:val="00E4747F"/>
    <w:rsid w:val="00E54FCA"/>
    <w:rsid w:val="00E63975"/>
    <w:rsid w:val="00E6439C"/>
    <w:rsid w:val="00E670F8"/>
    <w:rsid w:val="00E67EAE"/>
    <w:rsid w:val="00E70C29"/>
    <w:rsid w:val="00E70CB2"/>
    <w:rsid w:val="00E77D66"/>
    <w:rsid w:val="00E816C3"/>
    <w:rsid w:val="00E83AB5"/>
    <w:rsid w:val="00E83D54"/>
    <w:rsid w:val="00E855E0"/>
    <w:rsid w:val="00E85FEE"/>
    <w:rsid w:val="00E87D13"/>
    <w:rsid w:val="00E91351"/>
    <w:rsid w:val="00E92AFB"/>
    <w:rsid w:val="00E943AC"/>
    <w:rsid w:val="00E97C32"/>
    <w:rsid w:val="00EA1A0F"/>
    <w:rsid w:val="00EA4EB0"/>
    <w:rsid w:val="00EA65B4"/>
    <w:rsid w:val="00EB0090"/>
    <w:rsid w:val="00EB1435"/>
    <w:rsid w:val="00EB25AE"/>
    <w:rsid w:val="00EB5AAE"/>
    <w:rsid w:val="00EB6526"/>
    <w:rsid w:val="00EC2274"/>
    <w:rsid w:val="00ED10EE"/>
    <w:rsid w:val="00ED464F"/>
    <w:rsid w:val="00ED4DE8"/>
    <w:rsid w:val="00ED5363"/>
    <w:rsid w:val="00ED6F62"/>
    <w:rsid w:val="00EE0AF6"/>
    <w:rsid w:val="00EE13A8"/>
    <w:rsid w:val="00EE60B6"/>
    <w:rsid w:val="00EF3E82"/>
    <w:rsid w:val="00EF4641"/>
    <w:rsid w:val="00EF6D66"/>
    <w:rsid w:val="00EF6E0B"/>
    <w:rsid w:val="00F01698"/>
    <w:rsid w:val="00F03235"/>
    <w:rsid w:val="00F03ADE"/>
    <w:rsid w:val="00F04F11"/>
    <w:rsid w:val="00F10FC9"/>
    <w:rsid w:val="00F129F8"/>
    <w:rsid w:val="00F17DF1"/>
    <w:rsid w:val="00F2459F"/>
    <w:rsid w:val="00F25F63"/>
    <w:rsid w:val="00F26C7F"/>
    <w:rsid w:val="00F275D1"/>
    <w:rsid w:val="00F303FF"/>
    <w:rsid w:val="00F40207"/>
    <w:rsid w:val="00F51F22"/>
    <w:rsid w:val="00F57059"/>
    <w:rsid w:val="00F626E3"/>
    <w:rsid w:val="00F64CA6"/>
    <w:rsid w:val="00F64CC0"/>
    <w:rsid w:val="00F66652"/>
    <w:rsid w:val="00F71D52"/>
    <w:rsid w:val="00F72DF8"/>
    <w:rsid w:val="00F7503A"/>
    <w:rsid w:val="00F7595A"/>
    <w:rsid w:val="00F77B3E"/>
    <w:rsid w:val="00F77BF5"/>
    <w:rsid w:val="00F80187"/>
    <w:rsid w:val="00F80A6F"/>
    <w:rsid w:val="00F827F9"/>
    <w:rsid w:val="00F847B3"/>
    <w:rsid w:val="00F84D44"/>
    <w:rsid w:val="00F8569E"/>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
    <w:name w:val="Mention"/>
    <w:basedOn w:val="DefaultParagraphFont"/>
    <w:uiPriority w:val="99"/>
    <w:semiHidden/>
    <w:unhideWhenUsed/>
    <w:rsid w:val="00C937C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04DF8-6300-42E8-81E9-FCFEBDBC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9670</Words>
  <Characters>53187</Characters>
  <Application>Microsoft Office Word</Application>
  <DocSecurity>0</DocSecurity>
  <Lines>443</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Hiram Beltran-Sanchez</cp:lastModifiedBy>
  <cp:revision>28</cp:revision>
  <dcterms:created xsi:type="dcterms:W3CDTF">2018-01-24T16:54:00Z</dcterms:created>
  <dcterms:modified xsi:type="dcterms:W3CDTF">2018-01-24T17:59:00Z</dcterms:modified>
</cp:coreProperties>
</file>