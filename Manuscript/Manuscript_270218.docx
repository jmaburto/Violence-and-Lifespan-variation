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24D794C"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77665E">
        <w:rPr>
          <w:rFonts w:ascii="Times New Roman" w:hAnsi="Times New Roman" w:cs="Times New Roman"/>
          <w:b/>
          <w:sz w:val="24"/>
          <w:szCs w:val="24"/>
        </w:rPr>
        <w:t>d inequality of lifespans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CE7850">
      <w:pPr>
        <w:jc w:val="both"/>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51F0E8C5"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77665E">
        <w:rPr>
          <w:rFonts w:ascii="Times New Roman" w:hAnsi="Times New Roman" w:cs="Times New Roman"/>
        </w:rPr>
        <w:t>homicides</w:t>
      </w:r>
      <w:r w:rsidR="00DE7EE0">
        <w:rPr>
          <w:rFonts w:ascii="Times New Roman" w:hAnsi="Times New Roman" w:cs="Times New Roman"/>
        </w:rPr>
        <w:t xml:space="preserve"> on life expectancy and </w:t>
      </w:r>
      <w:r w:rsidR="0077665E">
        <w:rPr>
          <w:rFonts w:ascii="Times New Roman" w:hAnsi="Times New Roman" w:cs="Times New Roman"/>
        </w:rPr>
        <w:t>inequality of lifespans in</w:t>
      </w:r>
      <w:r w:rsidR="00DE7EE0">
        <w:rPr>
          <w:rFonts w:ascii="Times New Roman" w:hAnsi="Times New Roman" w:cs="Times New Roman"/>
        </w:rPr>
        <w:t xml:space="preserve"> Mexico</w:t>
      </w:r>
      <w:r w:rsidR="0077665E">
        <w:rPr>
          <w:rFonts w:ascii="Times New Roman" w:hAnsi="Times New Roman" w:cs="Times New Roman"/>
        </w:rPr>
        <w:t xml:space="preserve"> during the upsurge of violence after 2005 up until 2015</w:t>
      </w:r>
      <w:r w:rsidR="00DE7EE0">
        <w:rPr>
          <w:rFonts w:ascii="Times New Roman" w:hAnsi="Times New Roman" w:cs="Times New Roman"/>
        </w:rPr>
        <w:t>.</w:t>
      </w:r>
    </w:p>
    <w:p w14:paraId="1FB4304A" w14:textId="41A64FB4" w:rsidR="00DE7EE0" w:rsidRDefault="00556473" w:rsidP="00CE7850">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 xml:space="preserve">Cross-sectional retrospective demographic analysis with publicly available data </w:t>
      </w:r>
      <w:r w:rsidR="0077665E">
        <w:rPr>
          <w:rFonts w:ascii="Times New Roman" w:hAnsi="Times New Roman" w:cs="Times New Roman"/>
        </w:rPr>
        <w:t xml:space="preserve">on mortality by cause of death </w:t>
      </w:r>
      <w:r w:rsidR="00DE7EE0">
        <w:rPr>
          <w:rFonts w:ascii="Times New Roman" w:hAnsi="Times New Roman" w:cs="Times New Roman"/>
        </w:rPr>
        <w:t>from the Mexican Institute of Statistics and the Mexican Population Council.</w:t>
      </w:r>
    </w:p>
    <w:p w14:paraId="0692AF8F" w14:textId="07B9B252"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612F89D6" w14:textId="3FC95E67" w:rsidR="0077665E" w:rsidRDefault="00556473" w:rsidP="00CE7850">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xml:space="preserve">: </w:t>
      </w:r>
      <w:r w:rsidR="0077665E">
        <w:rPr>
          <w:rFonts w:ascii="Times New Roman" w:hAnsi="Times New Roman" w:cs="Times New Roman"/>
        </w:rPr>
        <w:t xml:space="preserve">Aggregated population </w:t>
      </w:r>
      <w:r w:rsidR="00746833">
        <w:rPr>
          <w:rFonts w:ascii="Times New Roman" w:hAnsi="Times New Roman" w:cs="Times New Roman"/>
        </w:rPr>
        <w:t>above</w:t>
      </w:r>
      <w:r w:rsidR="0077665E">
        <w:rPr>
          <w:rFonts w:ascii="Times New Roman" w:hAnsi="Times New Roman" w:cs="Times New Roman"/>
        </w:rPr>
        <w:t xml:space="preserve"> age 15 by state (32 Mexican states) and sex over the period 1995-2015.</w:t>
      </w:r>
    </w:p>
    <w:p w14:paraId="0ED2B3BC" w14:textId="70AB404C"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w:t>
      </w:r>
      <w:r w:rsidR="00746833">
        <w:rPr>
          <w:rFonts w:ascii="Times New Roman" w:hAnsi="Times New Roman" w:cs="Times New Roman"/>
        </w:rPr>
        <w:t>inequality</w:t>
      </w:r>
      <w:r w:rsidR="00602766">
        <w:rPr>
          <w:rFonts w:ascii="Times New Roman" w:hAnsi="Times New Roman" w:cs="Times New Roman"/>
        </w:rPr>
        <w:t xml:space="preserve"> conditional on surviving to age 15</w:t>
      </w:r>
      <w:r w:rsidR="00746833">
        <w:rPr>
          <w:rFonts w:ascii="Times New Roman" w:hAnsi="Times New Roman" w:cs="Times New Roman"/>
        </w:rPr>
        <w:t>, as measured by years of life lost,</w:t>
      </w:r>
      <w:r w:rsidR="00DE7EE0">
        <w:rPr>
          <w:rFonts w:ascii="Times New Roman" w:hAnsi="Times New Roman" w:cs="Times New Roman"/>
        </w:rPr>
        <w:t xml:space="preserve">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746833">
        <w:rPr>
          <w:rFonts w:ascii="Times New Roman" w:hAnsi="Times New Roman" w:cs="Times New Roman"/>
        </w:rPr>
        <w:t>of medically amenable conditions, diabetes, ischemic heart diseases, and homicides to</w:t>
      </w:r>
      <w:r w:rsidR="00037C6E">
        <w:rPr>
          <w:rFonts w:ascii="Times New Roman" w:hAnsi="Times New Roman" w:cs="Times New Roman"/>
        </w:rPr>
        <w:t xml:space="preserve"> the changes between 1995</w:t>
      </w:r>
      <w:r w:rsidR="00746833">
        <w:rPr>
          <w:rFonts w:ascii="Times New Roman" w:hAnsi="Times New Roman" w:cs="Times New Roman"/>
        </w:rPr>
        <w:t xml:space="preserve"> and 2015.</w:t>
      </w:r>
    </w:p>
    <w:p w14:paraId="26C6BDAB" w14:textId="1C099F1E" w:rsidR="00602766" w:rsidRPr="0051161F" w:rsidRDefault="00556473" w:rsidP="00CE7850">
      <w:pPr>
        <w:jc w:val="both"/>
        <w:rPr>
          <w:rFonts w:ascii="Times New Roman" w:eastAsiaTheme="minorEastAsia"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r w:rsidR="00602766">
        <w:rPr>
          <w:rFonts w:ascii="Times New Roman" w:hAnsi="Times New Roman" w:cs="Times New Roman"/>
        </w:rPr>
        <w:t>M</w:t>
      </w:r>
      <w:r w:rsidR="0051161F">
        <w:rPr>
          <w:rFonts w:ascii="Times New Roman" w:hAnsi="Times New Roman" w:cs="Times New Roman"/>
        </w:rPr>
        <w:t>exican m</w:t>
      </w:r>
      <w:r w:rsidR="00602766">
        <w:rPr>
          <w:rFonts w:ascii="Times New Roman" w:hAnsi="Times New Roman" w:cs="Times New Roman"/>
        </w:rPr>
        <w:t>ale life expectancy at age 15</w:t>
      </w:r>
      <w:r w:rsidR="0051161F">
        <w:rPr>
          <w:rFonts w:ascii="Times New Roman" w:hAnsi="Times New Roman" w:cs="Times New Roman"/>
        </w:rPr>
        <w:t xml:space="preserve"> increased </w:t>
      </w:r>
      <w:r w:rsidR="00602766">
        <w:rPr>
          <w:rFonts w:ascii="Times New Roman" w:eastAsiaTheme="minorEastAsia" w:hAnsi="Times New Roman" w:cs="Times New Roman"/>
        </w:rPr>
        <w:t>more than twice as fast in 1995-2005 (1.17 years)</w:t>
      </w:r>
      <w:r w:rsidR="00CE7850">
        <w:rPr>
          <w:rFonts w:ascii="Times New Roman" w:eastAsiaTheme="minorEastAsia" w:hAnsi="Times New Roman" w:cs="Times New Roman"/>
        </w:rPr>
        <w:t xml:space="preserve"> than in 2005-2015 (0.55 years)</w:t>
      </w:r>
      <w:r w:rsidR="0051161F">
        <w:rPr>
          <w:rFonts w:ascii="Times New Roman" w:eastAsiaTheme="minorEastAsia" w:hAnsi="Times New Roman" w:cs="Times New Roman"/>
        </w:rPr>
        <w:t>.</w:t>
      </w:r>
      <w:r w:rsidR="00DE171B" w:rsidRPr="00DE171B">
        <w:rPr>
          <w:rFonts w:ascii="Times New Roman" w:eastAsiaTheme="minorEastAsia" w:hAnsi="Times New Roman" w:cs="Times New Roman"/>
        </w:rPr>
        <w:t xml:space="preserve"> </w:t>
      </w:r>
      <w:r w:rsidR="00CF3D42">
        <w:rPr>
          <w:rFonts w:ascii="Times New Roman" w:eastAsiaTheme="minorEastAsia" w:hAnsi="Times New Roman" w:cs="Times New Roman"/>
        </w:rPr>
        <w:t>L</w:t>
      </w:r>
      <w:r w:rsidR="00DE171B">
        <w:rPr>
          <w:rFonts w:ascii="Times New Roman" w:eastAsiaTheme="minorEastAsia" w:hAnsi="Times New Roman" w:cs="Times New Roman"/>
        </w:rPr>
        <w:t>ifespan inequality reduced by more than half a year</w:t>
      </w:r>
      <w:r w:rsidR="00CE7850">
        <w:rPr>
          <w:rFonts w:ascii="Times New Roman" w:eastAsiaTheme="minorEastAsia" w:hAnsi="Times New Roman" w:cs="Times New Roman"/>
        </w:rPr>
        <w:t xml:space="preserve"> for males</w:t>
      </w:r>
      <w:r w:rsidR="00DE171B">
        <w:rPr>
          <w:rFonts w:ascii="Times New Roman" w:eastAsiaTheme="minorEastAsia" w:hAnsi="Times New Roman" w:cs="Times New Roman"/>
        </w:rPr>
        <w:t xml:space="preserve"> between 1995 (14.31) and 2005 (13.77).</w:t>
      </w:r>
      <w:r w:rsidR="00CE7850">
        <w:rPr>
          <w:rFonts w:ascii="Times New Roman" w:eastAsiaTheme="minorEastAsia" w:hAnsi="Times New Roman" w:cs="Times New Roman"/>
        </w:rPr>
        <w:t xml:space="preserve"> B</w:t>
      </w:r>
      <w:r w:rsidR="00DE171B">
        <w:rPr>
          <w:rFonts w:ascii="Times New Roman" w:eastAsiaTheme="minorEastAsia" w:hAnsi="Times New Roman" w:cs="Times New Roman"/>
        </w:rPr>
        <w:t>etween 2005 and 2015, the reduction</w:t>
      </w:r>
      <w:r w:rsidR="00CE7850">
        <w:rPr>
          <w:rFonts w:ascii="Times New Roman" w:eastAsiaTheme="minorEastAsia" w:hAnsi="Times New Roman" w:cs="Times New Roman"/>
        </w:rPr>
        <w:t xml:space="preserve"> (-0.15)</w:t>
      </w:r>
      <w:r w:rsidR="00DE171B">
        <w:rPr>
          <w:rFonts w:ascii="Times New Roman" w:eastAsiaTheme="minorEastAsia" w:hAnsi="Times New Roman" w:cs="Times New Roman"/>
        </w:rPr>
        <w:t xml:space="preserve"> was about four times </w:t>
      </w:r>
      <w:r w:rsidR="00CE7850">
        <w:rPr>
          <w:rFonts w:ascii="Times New Roman" w:eastAsiaTheme="minorEastAsia" w:hAnsi="Times New Roman" w:cs="Times New Roman"/>
        </w:rPr>
        <w:t>smaller</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H</w:t>
      </w:r>
      <w:r w:rsidR="00DE171B">
        <w:rPr>
          <w:rFonts w:ascii="Times New Roman" w:eastAsiaTheme="minorEastAsia" w:hAnsi="Times New Roman" w:cs="Times New Roman"/>
        </w:rPr>
        <w:t xml:space="preserve">omicides had the largest effect on </w:t>
      </w:r>
      <w:r w:rsidR="000C27FE">
        <w:rPr>
          <w:rFonts w:ascii="Times New Roman" w:eastAsiaTheme="minorEastAsia" w:hAnsi="Times New Roman" w:cs="Times New Roman"/>
        </w:rPr>
        <w:t>slowing down</w:t>
      </w:r>
      <w:r w:rsidR="00CE7850">
        <w:rPr>
          <w:rFonts w:ascii="Times New Roman" w:eastAsiaTheme="minorEastAsia" w:hAnsi="Times New Roman" w:cs="Times New Roman"/>
        </w:rPr>
        <w:t xml:space="preserve"> male</w:t>
      </w:r>
      <w:r w:rsidR="000C27FE">
        <w:rPr>
          <w:rFonts w:ascii="Times New Roman" w:eastAsiaTheme="minorEastAsia" w:hAnsi="Times New Roman" w:cs="Times New Roman"/>
        </w:rPr>
        <w:t xml:space="preserve"> life expectancy and </w:t>
      </w:r>
      <w:r w:rsidR="00DE171B">
        <w:rPr>
          <w:rFonts w:ascii="Times New Roman" w:eastAsiaTheme="minorEastAsia" w:hAnsi="Times New Roman" w:cs="Times New Roman"/>
        </w:rPr>
        <w:t xml:space="preserve">increasing </w:t>
      </w:r>
      <w:r w:rsidR="00CF3D42">
        <w:rPr>
          <w:rFonts w:ascii="Times New Roman" w:eastAsiaTheme="minorEastAsia" w:hAnsi="Times New Roman" w:cs="Times New Roman"/>
        </w:rPr>
        <w:t xml:space="preserve">lifespan </w:t>
      </w:r>
      <w:r w:rsidR="000C27FE">
        <w:rPr>
          <w:rFonts w:ascii="Times New Roman" w:eastAsiaTheme="minorEastAsia" w:hAnsi="Times New Roman" w:cs="Times New Roman"/>
        </w:rPr>
        <w:t>inequality</w:t>
      </w:r>
      <w:r w:rsidR="00CF3D42">
        <w:rPr>
          <w:rFonts w:ascii="Times New Roman" w:eastAsiaTheme="minorEastAsia" w:hAnsi="Times New Roman" w:cs="Times New Roman"/>
        </w:rPr>
        <w:t xml:space="preserve"> in 2005-2015</w:t>
      </w:r>
      <w:r w:rsidR="00F346E0">
        <w:rPr>
          <w:rFonts w:ascii="Times New Roman" w:eastAsiaTheme="minorEastAsia" w:hAnsi="Times New Roman" w:cs="Times New Roman"/>
        </w:rPr>
        <w:t xml:space="preserve"> over ages 15-49</w:t>
      </w:r>
      <w:r w:rsidR="00CF3D42">
        <w:rPr>
          <w:rFonts w:ascii="Times New Roman" w:eastAsiaTheme="minorEastAsia" w:hAnsi="Times New Roman" w:cs="Times New Roman"/>
        </w:rPr>
        <w:t>.</w:t>
      </w:r>
      <w:r w:rsidR="000C27FE">
        <w:rPr>
          <w:rFonts w:ascii="Times New Roman" w:eastAsiaTheme="minorEastAsia" w:hAnsi="Times New Roman" w:cs="Times New Roman"/>
        </w:rPr>
        <w:t xml:space="preserve"> At the state level,</w:t>
      </w:r>
      <w:r w:rsidR="00DE171B">
        <w:rPr>
          <w:rFonts w:ascii="Times New Roman" w:eastAsiaTheme="minorEastAsia" w:hAnsi="Times New Roman" w:cs="Times New Roman"/>
        </w:rPr>
        <w:t xml:space="preserve"> some states experienced reductions in life expectancy in 2005-2015 particularly</w:t>
      </w:r>
      <w:r w:rsidR="00CE7850">
        <w:rPr>
          <w:rFonts w:ascii="Times New Roman" w:eastAsiaTheme="minorEastAsia" w:hAnsi="Times New Roman" w:cs="Times New Roman"/>
        </w:rPr>
        <w:t xml:space="preserve"> in the North</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 xml:space="preserve">In the same period </w:t>
      </w:r>
      <w:r w:rsidR="00DE171B">
        <w:rPr>
          <w:rFonts w:ascii="Times New Roman" w:eastAsiaTheme="minorEastAsia" w:hAnsi="Times New Roman" w:cs="Times New Roman"/>
        </w:rPr>
        <w:t xml:space="preserve">five states </w:t>
      </w:r>
      <w:r w:rsidR="00E85236">
        <w:rPr>
          <w:rFonts w:ascii="Times New Roman" w:eastAsiaTheme="minorEastAsia" w:hAnsi="Times New Roman" w:cs="Times New Roman"/>
        </w:rPr>
        <w:t>showed</w:t>
      </w:r>
      <w:r w:rsidR="00DE171B">
        <w:rPr>
          <w:rFonts w:ascii="Times New Roman" w:eastAsiaTheme="minorEastAsia" w:hAnsi="Times New Roman" w:cs="Times New Roman"/>
        </w:rPr>
        <w:t xml:space="preserve"> a large increase in lifespan inequality (Chihuahua, Nuevo León and Tamaulipas --all bordering with Texas in the US, Sinaloa and Durango).</w:t>
      </w:r>
      <w:r w:rsidR="001D370F">
        <w:rPr>
          <w:rFonts w:ascii="Times New Roman" w:eastAsiaTheme="minorEastAsia" w:hAnsi="Times New Roman" w:cs="Times New Roman"/>
        </w:rPr>
        <w:t xml:space="preserve"> </w:t>
      </w:r>
      <w:r w:rsidR="001D370F">
        <w:rPr>
          <w:rFonts w:ascii="Times New Roman" w:eastAsiaTheme="minorEastAsia" w:hAnsi="Times New Roman" w:cs="Times New Roman"/>
        </w:rPr>
        <w:t>Although t</w:t>
      </w:r>
      <w:r w:rsidR="001D370F" w:rsidRPr="00DB3634">
        <w:rPr>
          <w:rFonts w:ascii="Times New Roman" w:eastAsiaTheme="minorEastAsia" w:hAnsi="Times New Roman" w:cs="Times New Roman"/>
        </w:rPr>
        <w:t xml:space="preserve">he increase in homicide mortality </w:t>
      </w:r>
      <w:r w:rsidR="001D370F">
        <w:rPr>
          <w:rFonts w:ascii="Times New Roman" w:eastAsiaTheme="minorEastAsia" w:hAnsi="Times New Roman" w:cs="Times New Roman"/>
        </w:rPr>
        <w:t>affected lifespan inequality in all states after 2005, one state in the South was affected the most (about 1 year increase in</w:t>
      </w:r>
      <w:r w:rsidR="001D370F"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1D370F">
        <w:rPr>
          <w:rFonts w:ascii="Times New Roman" w:eastAsiaTheme="minorEastAsia" w:hAnsi="Times New Roman" w:cs="Times New Roman"/>
        </w:rPr>
        <w:t xml:space="preserve"> for males and about two months for females in </w:t>
      </w:r>
      <w:r w:rsidR="001D370F" w:rsidRPr="00DB3634">
        <w:rPr>
          <w:rFonts w:ascii="Times New Roman" w:eastAsiaTheme="minorEastAsia" w:hAnsi="Times New Roman" w:cs="Times New Roman"/>
        </w:rPr>
        <w:t>Guerre</w:t>
      </w:r>
      <w:r w:rsidR="001D370F">
        <w:rPr>
          <w:rFonts w:ascii="Times New Roman" w:eastAsiaTheme="minorEastAsia" w:hAnsi="Times New Roman" w:cs="Times New Roman"/>
        </w:rPr>
        <w:t>ro)</w:t>
      </w:r>
      <w:r w:rsidR="00F346E0">
        <w:rPr>
          <w:rFonts w:ascii="Times New Roman" w:eastAsiaTheme="minorEastAsia" w:hAnsi="Times New Roman" w:cs="Times New Roman"/>
        </w:rPr>
        <w:t>.</w:t>
      </w:r>
    </w:p>
    <w:p w14:paraId="4B36EEA2" w14:textId="5D0FBAE9"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bookmarkStart w:id="0" w:name="_GoBack"/>
      <w:bookmarkEnd w:id="0"/>
    </w:p>
    <w:p w14:paraId="156D93D9" w14:textId="56E93CE4" w:rsidR="00556473" w:rsidRDefault="00556473" w:rsidP="00556473">
      <w:pPr>
        <w:rPr>
          <w:rFonts w:ascii="Times New Roman" w:hAnsi="Times New Roman" w:cs="Times New Roman"/>
          <w:sz w:val="24"/>
          <w:szCs w:val="24"/>
        </w:rPr>
      </w:pPr>
    </w:p>
    <w:p w14:paraId="1F4540E6" w14:textId="3F826997" w:rsidR="00CC0A4A" w:rsidRPr="00556473" w:rsidRDefault="003E0CC7"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3F40872D">
                <wp:simplePos x="0" y="0"/>
                <wp:positionH relativeFrom="margin">
                  <wp:align>left</wp:align>
                </wp:positionH>
                <wp:positionV relativeFrom="paragraph">
                  <wp:posOffset>1138312</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0;margin-top:89.65pt;width:469.2pt;height:250.1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">
                <v:textbo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v:textbox>
                <w10:wrap type="through" anchorx="margin"/>
              </v:shape>
            </w:pict>
          </mc:Fallback>
        </mc:AlternateContent>
      </w:r>
      <w:r w:rsidR="00556473">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sidR="00556473">
        <w:rPr>
          <w:rFonts w:ascii="Times New Roman" w:hAnsi="Times New Roman" w:cs="Times New Roman"/>
          <w:b/>
        </w:rPr>
        <w:t xml:space="preserve">[~ </w:t>
      </w:r>
      <w:r w:rsidR="00DA013D">
        <w:rPr>
          <w:rFonts w:ascii="Times New Roman" w:hAnsi="Times New Roman" w:cs="Times New Roman"/>
          <w:b/>
        </w:rPr>
        <w:t>4000</w:t>
      </w:r>
      <w:r w:rsidR="00556473">
        <w:rPr>
          <w:rFonts w:ascii="Times New Roman" w:hAnsi="Times New Roman" w:cs="Times New Roman"/>
          <w:b/>
        </w:rPr>
        <w:t xml:space="preserve"> words</w:t>
      </w:r>
      <w:r w:rsidR="000A204A">
        <w:rPr>
          <w:rFonts w:ascii="Times New Roman" w:hAnsi="Times New Roman" w:cs="Times New Roman"/>
          <w:b/>
        </w:rPr>
        <w:t xml:space="preserve">, </w:t>
      </w:r>
      <w:r w:rsidR="00905684">
        <w:rPr>
          <w:rFonts w:ascii="Times New Roman" w:hAnsi="Times New Roman" w:cs="Times New Roman"/>
          <w:b/>
        </w:rPr>
        <w:t>3579</w:t>
      </w:r>
      <w:r w:rsidR="000A204A">
        <w:rPr>
          <w:rFonts w:ascii="Times New Roman" w:hAnsi="Times New Roman" w:cs="Times New Roman"/>
          <w:b/>
        </w:rPr>
        <w:t xml:space="preserve"> now</w:t>
      </w:r>
      <w:r w:rsidR="00556473">
        <w:rPr>
          <w:rFonts w:ascii="Times New Roman" w:hAnsi="Times New Roman" w:cs="Times New Roman"/>
          <w:b/>
        </w:rPr>
        <w:t>]</w:t>
      </w:r>
    </w:p>
    <w:p w14:paraId="3ED78674" w14:textId="245DA779"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15EA7ABF"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594D835D"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 xml:space="preserve">For instance, states in </w:t>
      </w:r>
      <w:r w:rsidR="006B5AD0">
        <w:rPr>
          <w:rFonts w:ascii="Times New Roman" w:hAnsi="Times New Roman" w:cs="Times New Roman"/>
        </w:rPr>
        <w:lastRenderedPageBreak/>
        <w:t>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w:t>
      </w:r>
      <w:r w:rsidR="00D37A3C">
        <w:rPr>
          <w:rFonts w:ascii="Times New Roman" w:hAnsi="Times New Roman" w:cs="Times New Roman"/>
        </w:rPr>
        <w:t>ed</w:t>
      </w:r>
      <w:r w:rsidR="006B5AD0">
        <w:rPr>
          <w:rFonts w:ascii="Times New Roman" w:hAnsi="Times New Roman" w:cs="Times New Roman"/>
        </w:rPr>
        <w:t xml:space="preserve"> large lifespan variation</w:t>
      </w:r>
      <w:r w:rsidR="00D37A3C">
        <w:rPr>
          <w:rFonts w:ascii="Times New Roman" w:hAnsi="Times New Roman" w:cs="Times New Roman"/>
        </w:rPr>
        <w:t xml:space="preserve"> during that period</w:t>
      </w:r>
      <w:r w:rsidR="003B0AF3">
        <w:rPr>
          <w:rFonts w:ascii="Times New Roman" w:hAnsi="Times New Roman" w:cs="Times New Roman"/>
        </w:rPr>
        <w:t>,</w:t>
      </w:r>
      <w:r w:rsidR="006B5AD0">
        <w:rPr>
          <w:rFonts w:ascii="Times New Roman" w:hAnsi="Times New Roman" w:cs="Times New Roman"/>
        </w:rPr>
        <w:t xml:space="preserve"> although  this impact may </w:t>
      </w:r>
      <w:r w:rsidR="00D37A3C">
        <w:rPr>
          <w:rFonts w:ascii="Times New Roman" w:hAnsi="Times New Roman" w:cs="Times New Roman"/>
        </w:rPr>
        <w:t xml:space="preserve">now </w:t>
      </w:r>
      <w:r w:rsidR="006B5AD0">
        <w:rPr>
          <w:rFonts w:ascii="Times New Roman" w:hAnsi="Times New Roman" w:cs="Times New Roman"/>
        </w:rPr>
        <w:t>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603BBBEC"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policy makers</w:t>
      </w:r>
      <w:r w:rsidR="00D37A3C">
        <w:rPr>
          <w:rFonts w:ascii="Times New Roman" w:hAnsi="Times New Roman" w:cs="Times New Roman"/>
        </w:rPr>
        <w:t xml:space="preserve"> in Mexico</w:t>
      </w:r>
      <w:r w:rsidR="004A4B6E">
        <w:rPr>
          <w:rFonts w:ascii="Times New Roman" w:hAnsi="Times New Roman" w:cs="Times New Roman"/>
        </w:rPr>
        <w:t xml:space="preserve"> and</w:t>
      </w:r>
      <w:r w:rsidR="004622FC">
        <w:rPr>
          <w:rFonts w:ascii="Times New Roman" w:hAnsi="Times New Roman" w:cs="Times New Roman"/>
        </w:rPr>
        <w:t xml:space="preserve">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0F137790"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w:t>
      </w:r>
      <w:r w:rsidR="00B6664F">
        <w:rPr>
          <w:rFonts w:ascii="Times New Roman" w:hAnsi="Times New Roman" w:cs="Times New Roman"/>
        </w:rPr>
        <w:t>two indicators computed from age 15, life expectancy (e</w:t>
      </w:r>
      <w:r w:rsidR="00B6664F" w:rsidRPr="00B6664F">
        <w:rPr>
          <w:rFonts w:ascii="Times New Roman" w:hAnsi="Times New Roman" w:cs="Times New Roman"/>
          <w:vertAlign w:val="subscript"/>
        </w:rPr>
        <w:t>15</w:t>
      </w:r>
      <w:r w:rsidR="00B6664F">
        <w:rPr>
          <w:rFonts w:ascii="Times New Roman" w:hAnsi="Times New Roman" w:cs="Times New Roman"/>
        </w:rPr>
        <w:t xml:space="preserve">) and </w:t>
      </w:r>
      <w:r w:rsidR="00C14FBD">
        <w:rPr>
          <w:rFonts w:ascii="Times New Roman" w:hAnsi="Times New Roman" w:cs="Times New Roman"/>
        </w:rPr>
        <w:t>‘years of life lost’</w:t>
      </w:r>
      <w:r>
        <w:rPr>
          <w:rFonts w:ascii="Times New Roman" w:hAnsi="Times New Roman" w:cs="Times New Roman"/>
        </w:rPr>
        <w:t xml:space="preserve"> </w:t>
      </w:r>
      <w:r w:rsidR="00C14FBD">
        <w:rPr>
          <w:rFonts w:ascii="Times New Roman"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w:t>
      </w:r>
      <w:r w:rsidR="00DA66F3">
        <w:rPr>
          <w:rFonts w:ascii="Times New Roman" w:eastAsiaTheme="minorEastAsia" w:hAnsi="Times New Roman" w:cs="Times New Roman"/>
        </w:rPr>
        <w:t>e</w:t>
      </w:r>
      <w:r w:rsidR="000C17BB">
        <w:rPr>
          <w:rFonts w:ascii="Times New Roman" w:eastAsiaTheme="minorEastAsia" w:hAnsi="Times New Roman" w:cs="Times New Roman"/>
        </w:rPr>
        <w:t>s</w:t>
      </w:r>
      <w:r w:rsidR="00DA66F3">
        <w:rPr>
          <w:rFonts w:ascii="Times New Roman" w:eastAsiaTheme="minorEastAsia" w:hAnsi="Times New Roman" w:cs="Times New Roman"/>
        </w:rPr>
        <w:t>e</w:t>
      </w:r>
      <w:r w:rsidR="000C17BB">
        <w:rPr>
          <w:rFonts w:ascii="Times New Roman" w:eastAsiaTheme="minorEastAsia" w:hAnsi="Times New Roman" w:cs="Times New Roman"/>
        </w:rPr>
        <w:t xml:space="preserve"> measure</w:t>
      </w:r>
      <w:r w:rsidR="00DA66F3">
        <w:rPr>
          <w:rFonts w:ascii="Times New Roman" w:eastAsiaTheme="minorEastAsia" w:hAnsi="Times New Roman" w:cs="Times New Roman"/>
        </w:rPr>
        <w:t>s</w:t>
      </w:r>
      <w:r w:rsidR="007650FB">
        <w:rPr>
          <w:rFonts w:ascii="Times New Roman" w:eastAsiaTheme="minorEastAsia" w:hAnsi="Times New Roman" w:cs="Times New Roman"/>
        </w:rPr>
        <w:t xml:space="preserve"> </w:t>
      </w:r>
      <w:r w:rsidR="00EA319C">
        <w:rPr>
          <w:rFonts w:ascii="Times New Roman" w:eastAsiaTheme="minorEastAsia" w:hAnsi="Times New Roman" w:cs="Times New Roman"/>
        </w:rPr>
        <w:t>allow</w:t>
      </w:r>
      <w:r>
        <w:rPr>
          <w:rFonts w:ascii="Times New Roman" w:eastAsiaTheme="minorEastAsia" w:hAnsi="Times New Roman" w:cs="Times New Roman"/>
        </w:rPr>
        <w:t xml:space="preserve">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t</w:t>
      </w:r>
      <w:r w:rsidR="00DA66F3">
        <w:rPr>
          <w:rFonts w:ascii="Times New Roman" w:eastAsiaTheme="minorEastAsia" w:hAnsi="Times New Roman" w:cs="Times New Roman"/>
        </w:rPr>
        <w:t>hey</w:t>
      </w:r>
      <w:r w:rsidR="007650FB">
        <w:rPr>
          <w:rFonts w:ascii="Times New Roman" w:eastAsiaTheme="minorEastAsia" w:hAnsi="Times New Roman" w:cs="Times New Roman"/>
        </w:rPr>
        <w:t xml:space="preserve">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ha</w:t>
      </w:r>
      <w:r w:rsidR="00DA66F3">
        <w:rPr>
          <w:rFonts w:ascii="Times New Roman" w:eastAsiaTheme="minorEastAsia" w:hAnsi="Times New Roman" w:cs="Times New Roman"/>
        </w:rPr>
        <w:t>ve</w:t>
      </w:r>
      <w:r w:rsidR="007650FB">
        <w:rPr>
          <w:rFonts w:ascii="Times New Roman" w:eastAsiaTheme="minorEastAsia" w:hAnsi="Times New Roman" w:cs="Times New Roman"/>
        </w:rPr>
        <w:t xml:space="preserve">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w:t>
      </w:r>
      <w:r w:rsidR="00DA66F3">
        <w:rPr>
          <w:rFonts w:ascii="Times New Roman" w:hAnsi="Times New Roman" w:cs="Times New Roman"/>
        </w:rPr>
        <w:t>e</w:t>
      </w:r>
      <w:r w:rsidR="00DA66F3" w:rsidRPr="00B6664F">
        <w:rPr>
          <w:rFonts w:ascii="Times New Roman" w:hAnsi="Times New Roman" w:cs="Times New Roman"/>
          <w:vertAlign w:val="subscript"/>
        </w:rPr>
        <w:t>15</w:t>
      </w:r>
      <w:r w:rsidR="00DA66F3">
        <w:rPr>
          <w:rFonts w:ascii="Times New Roman" w:eastAsiaTheme="minorEastAsia" w:hAnsi="Times New Roman" w:cs="Times New Roman"/>
        </w:rPr>
        <w:t xml:space="preserve"> estimates the expected </w:t>
      </w:r>
      <w:r w:rsidR="00A62BBB">
        <w:rPr>
          <w:rFonts w:ascii="Times New Roman" w:eastAsiaTheme="minorEastAsia" w:hAnsi="Times New Roman" w:cs="Times New Roman"/>
        </w:rPr>
        <w:t xml:space="preserve">average </w:t>
      </w:r>
      <w:r w:rsidR="00DA66F3">
        <w:rPr>
          <w:rFonts w:ascii="Times New Roman" w:eastAsiaTheme="minorEastAsia" w:hAnsi="Times New Roman" w:cs="Times New Roman"/>
        </w:rPr>
        <w:t xml:space="preserve">years to be lived above age 15 while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650FB">
        <w:rPr>
          <w:rFonts w:ascii="Times New Roman" w:eastAsiaTheme="minorEastAsia" w:hAnsi="Times New Roman" w:cs="Times New Roman"/>
        </w:rPr>
        <w:t xml:space="preserve">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 xml:space="preserve">e analyzed how </w:t>
      </w:r>
      <w:r w:rsidR="00195470">
        <w:rPr>
          <w:rFonts w:ascii="Times New Roman" w:hAnsi="Times New Roman" w:cs="Times New Roman"/>
        </w:rPr>
        <w:t>these indicators</w:t>
      </w:r>
      <w:r w:rsidR="00C85599">
        <w:rPr>
          <w:rFonts w:ascii="Times New Roman" w:hAnsi="Times New Roman" w:cs="Times New Roman"/>
        </w:rPr>
        <w:t xml:space="preserve">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w:t>
      </w:r>
      <w:r w:rsidR="00C85599">
        <w:rPr>
          <w:rFonts w:ascii="Times New Roman" w:hAnsi="Times New Roman" w:cs="Times New Roman"/>
        </w:rPr>
        <w:lastRenderedPageBreak/>
        <w:t>in Mexico and its 32 states, and determined the ages and causes of death that contributed the most to the observe</w:t>
      </w:r>
      <w:r w:rsidR="00D36E7E">
        <w:rPr>
          <w:rFonts w:ascii="Times New Roman" w:hAnsi="Times New Roman" w:cs="Times New Roman"/>
        </w:rPr>
        <w:t>d change</w:t>
      </w:r>
      <w:r w:rsidR="00195470">
        <w:rPr>
          <w:rFonts w:ascii="Times New Roman" w:hAnsi="Times New Roman" w:cs="Times New Roman"/>
        </w:rPr>
        <w:t>s.</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31A75A49"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w:t>
      </w:r>
      <w:r w:rsidR="003E50C7">
        <w:rPr>
          <w:rFonts w:ascii="Times New Roman" w:hAnsi="Times New Roman" w:cs="Times New Roman"/>
        </w:rPr>
        <w:t>idual</w:t>
      </w:r>
      <w:r w:rsidR="00D8276B">
        <w:rPr>
          <w:rFonts w:ascii="Times New Roman" w:hAnsi="Times New Roman" w:cs="Times New Roman"/>
        </w:rPr>
        <w: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5B366A">
        <w:rPr>
          <w:rFonts w:ascii="Times New Roman" w:hAnsi="Times New Roman" w:cs="Times New Roman"/>
        </w:rPr>
        <w:t xml:space="preserve">below age 95 </w:t>
      </w:r>
      <w:r w:rsidR="009A7DE1">
        <w:rPr>
          <w:rFonts w:ascii="Times New Roman" w:hAnsi="Times New Roman" w:cs="Times New Roman"/>
        </w:rPr>
        <w:t xml:space="preserve">since </w:t>
      </w:r>
      <w:r w:rsidR="003E50C7">
        <w:rPr>
          <w:rFonts w:ascii="Times New Roman" w:hAnsi="Times New Roman" w:cs="Times New Roman"/>
        </w:rPr>
        <w:t xml:space="preserve">cause-specific </w:t>
      </w:r>
      <w:r w:rsidR="009A7DE1">
        <w:rPr>
          <w:rFonts w:ascii="Times New Roman" w:hAnsi="Times New Roman" w:cs="Times New Roman"/>
        </w:rPr>
        <w:t>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2A222E5A"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w:t>
      </w:r>
      <w:r w:rsidR="00EE35ED">
        <w:rPr>
          <w:rFonts w:ascii="Times New Roman" w:hAnsi="Times New Roman" w:cs="Times New Roman"/>
        </w:rPr>
        <w:t>adults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7421D256"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w:t>
      </w:r>
      <w:r w:rsidR="00124F0F">
        <w:rPr>
          <w:rFonts w:ascii="Times New Roman" w:hAnsi="Times New Roman" w:cs="Times New Roman"/>
        </w:rPr>
        <w:t xml:space="preserve"> from age 15</w:t>
      </w:r>
      <w:r w:rsidRPr="00AD15FB">
        <w:rPr>
          <w:rFonts w:ascii="Times New Roman" w:hAnsi="Times New Roman" w:cs="Times New Roman"/>
        </w:rPr>
        <w:t xml:space="preserve">. It is defined as the average remaining life expectancy </w:t>
      </w:r>
      <w:r w:rsidR="00124F0F">
        <w:rPr>
          <w:rFonts w:ascii="Times New Roman" w:hAnsi="Times New Roman" w:cs="Times New Roman"/>
        </w:rPr>
        <w:t xml:space="preserve">at age 15 </w:t>
      </w:r>
      <w:r w:rsidRPr="00AD15FB">
        <w:rPr>
          <w:rFonts w:ascii="Times New Roman" w:hAnsi="Times New Roman" w:cs="Times New Roman"/>
        </w:rPr>
        <w:t>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contributing lost years to life disparity.</w:t>
      </w:r>
      <w:r w:rsidR="00C62C42">
        <w:rPr>
          <w:rFonts w:ascii="Times New Roman" w:hAnsi="Times New Roman" w:cs="Times New Roman"/>
        </w:rPr>
        <w:t xml:space="preserve"> We study lifespan variation conditional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A415F7" w:rsidRPr="00AD15FB">
        <w:rPr>
          <w:rFonts w:ascii="Times New Roman" w:hAnsi="Times New Roman" w:cs="Times New Roman"/>
        </w:rPr>
        <w:t xml:space="preserve"> </w:t>
      </w:r>
      <w:r w:rsidRPr="00AD15FB">
        <w:rPr>
          <w:rFonts w:ascii="Times New Roman" w:hAnsi="Times New Roman" w:cs="Times New Roman"/>
        </w:rPr>
        <w:t>is defined as:</w:t>
      </w:r>
    </w:p>
    <w:p w14:paraId="139116EE" w14:textId="60689367" w:rsidR="00CC0A4A" w:rsidRPr="00AD15FB" w:rsidRDefault="00B5162C"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1A2D38ED"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w:t>
      </w:r>
      <w:r w:rsidR="001C364D">
        <w:rPr>
          <w:rFonts w:ascii="Times New Roman" w:eastAsiaTheme="minorEastAsia" w:hAnsi="Times New Roman" w:cs="Times New Roman"/>
        </w:rPr>
        <w:t>variability in</w:t>
      </w:r>
      <w:r w:rsidR="00C30B29">
        <w:rPr>
          <w:rFonts w:ascii="Times New Roman" w:eastAsiaTheme="minorEastAsia" w:hAnsi="Times New Roman" w:cs="Times New Roman"/>
        </w:rPr>
        <w:t xml:space="preserve"> ages at death (e.g., </w:t>
      </w:r>
      <w:r w:rsidR="00CC0A4A" w:rsidRPr="00AD15FB">
        <w:rPr>
          <w:rFonts w:ascii="Times New Roman" w:eastAsiaTheme="minorEastAsia" w:hAnsi="Times New Roman" w:cs="Times New Roman"/>
        </w:rPr>
        <w:t xml:space="preserve"> </w:t>
      </w:r>
      <w:r w:rsidR="001C364D">
        <w:rPr>
          <w:rFonts w:ascii="Times New Roman" w:eastAsiaTheme="minorEastAsia" w:hAnsi="Times New Roman" w:cs="Times New Roman"/>
        </w:rPr>
        <w:t>variance</w:t>
      </w:r>
      <w:r w:rsidR="00CC0A4A" w:rsidRPr="00AD15FB">
        <w:rPr>
          <w:rFonts w:ascii="Times New Roman" w:eastAsiaTheme="minorEastAsia" w:hAnsi="Times New Roman" w:cs="Times New Roman"/>
        </w:rPr>
        <w:t>,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lastRenderedPageBreak/>
        <w:t>Demographic and statistical methods</w:t>
      </w:r>
    </w:p>
    <w:p w14:paraId="3A45905D" w14:textId="53ED8DB3"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8A6D0D">
        <w:rPr>
          <w:rFonts w:ascii="Times New Roman" w:eastAsiaTheme="minorEastAsia" w:hAnsi="Times New Roman" w:cs="Times New Roman"/>
          <w:vertAlign w:val="subscript"/>
        </w:rPr>
        <w:t>15</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3BE53FF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424B3A12"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lastRenderedPageBreak/>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051C77">
        <w:rPr>
          <w:rFonts w:ascii="Times New Roman" w:eastAsiaTheme="minorEastAsia" w:hAnsi="Times New Roman" w:cs="Times New Roman"/>
        </w:rPr>
        <w:t xml:space="preserve">female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46EDC34D" w:rsidR="00821A9E" w:rsidRDefault="00753F17" w:rsidP="00A2242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 xml:space="preserve">ifespan </w:t>
      </w:r>
      <w:r w:rsidR="003C0E36">
        <w:rPr>
          <w:rFonts w:ascii="Times New Roman" w:eastAsiaTheme="minorEastAsia" w:hAnsi="Times New Roman" w:cs="Times New Roman"/>
        </w:rPr>
        <w:t>inequality</w:t>
      </w:r>
      <w:r w:rsidR="00BF5F73">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 xml:space="preserve">an </w:t>
      </w:r>
      <w:r w:rsidR="003C0E36">
        <w:rPr>
          <w:rFonts w:ascii="Times New Roman" w:eastAsiaTheme="minorEastAsia" w:hAnsi="Times New Roman" w:cs="Times New Roman"/>
        </w:rPr>
        <w:t>inequality</w:t>
      </w:r>
      <w:r w:rsidR="00733AB2">
        <w:rPr>
          <w:rFonts w:ascii="Times New Roman" w:eastAsiaTheme="minorEastAsia" w:hAnsi="Times New Roman" w:cs="Times New Roman"/>
        </w:rPr>
        <w:t xml:space="preserve"> reduced by more than half a year</w:t>
      </w:r>
      <w:r w:rsidR="007D46A2">
        <w:rPr>
          <w:rFonts w:ascii="Times New Roman" w:eastAsiaTheme="minorEastAsia" w:hAnsi="Times New Roman" w:cs="Times New Roman"/>
        </w:rPr>
        <w:t xml:space="preserve"> between 1995 (1</w:t>
      </w:r>
      <w:r w:rsidR="00D8500D">
        <w:rPr>
          <w:rFonts w:ascii="Times New Roman" w:eastAsiaTheme="minorEastAsia" w:hAnsi="Times New Roman" w:cs="Times New Roman"/>
        </w:rPr>
        <w:t>4</w:t>
      </w:r>
      <w:r w:rsidR="007D46A2">
        <w:rPr>
          <w:rFonts w:ascii="Times New Roman" w:eastAsiaTheme="minorEastAsia" w:hAnsi="Times New Roman" w:cs="Times New Roman"/>
        </w:rPr>
        <w:t>.</w:t>
      </w:r>
      <w:r w:rsidR="00D8500D">
        <w:rPr>
          <w:rFonts w:ascii="Times New Roman" w:eastAsiaTheme="minorEastAsia" w:hAnsi="Times New Roman" w:cs="Times New Roman"/>
        </w:rPr>
        <w:t>31</w:t>
      </w:r>
      <w:r w:rsidR="007D46A2">
        <w:rPr>
          <w:rFonts w:ascii="Times New Roman" w:eastAsiaTheme="minorEastAsia" w:hAnsi="Times New Roman" w:cs="Times New Roman"/>
        </w:rPr>
        <w:t>) and 2005 (1</w:t>
      </w:r>
      <w:r w:rsidR="00D8500D">
        <w:rPr>
          <w:rFonts w:ascii="Times New Roman" w:eastAsiaTheme="minorEastAsia" w:hAnsi="Times New Roman" w:cs="Times New Roman"/>
        </w:rPr>
        <w:t>3</w:t>
      </w:r>
      <w:r w:rsidR="007D46A2">
        <w:rPr>
          <w:rFonts w:ascii="Times New Roman" w:eastAsiaTheme="minorEastAsia" w:hAnsi="Times New Roman" w:cs="Times New Roman"/>
        </w:rPr>
        <w:t>.</w:t>
      </w:r>
      <w:r w:rsidR="00D8500D">
        <w:rPr>
          <w:rFonts w:ascii="Times New Roman" w:eastAsiaTheme="minorEastAsia" w:hAnsi="Times New Roman" w:cs="Times New Roman"/>
        </w:rPr>
        <w:t>77</w:t>
      </w:r>
      <w:r w:rsidR="007D46A2">
        <w:rPr>
          <w:rFonts w:ascii="Times New Roman" w:eastAsiaTheme="minorEastAsia" w:hAnsi="Times New Roman" w:cs="Times New Roman"/>
        </w:rPr>
        <w:t>)</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 xml:space="preserve">age, Mexican males were losing </w:t>
      </w:r>
      <w:r w:rsidR="00D8500D">
        <w:rPr>
          <w:rFonts w:ascii="Times New Roman" w:eastAsiaTheme="minorEastAsia" w:hAnsi="Times New Roman" w:cs="Times New Roman"/>
        </w:rPr>
        <w:t xml:space="preserve">about </w:t>
      </w:r>
      <w:r w:rsidR="00733AB2">
        <w:rPr>
          <w:rFonts w:ascii="Times New Roman" w:eastAsiaTheme="minorEastAsia" w:hAnsi="Times New Roman" w:cs="Times New Roman"/>
        </w:rPr>
        <w:t>half a year</w:t>
      </w:r>
      <w:r w:rsidR="004D3F96">
        <w:rPr>
          <w:rFonts w:ascii="Times New Roman" w:eastAsiaTheme="minorEastAsia" w:hAnsi="Times New Roman" w:cs="Times New Roman"/>
        </w:rPr>
        <w:t xml:space="preserve"> </w:t>
      </w:r>
      <w:r w:rsidR="00D8500D">
        <w:rPr>
          <w:rFonts w:ascii="Times New Roman" w:eastAsiaTheme="minorEastAsia" w:hAnsi="Times New Roman" w:cs="Times New Roman"/>
        </w:rPr>
        <w:t xml:space="preserve">of life </w:t>
      </w:r>
      <w:r w:rsidR="004D3F96">
        <w:rPr>
          <w:rFonts w:ascii="Times New Roman" w:eastAsiaTheme="minorEastAsia" w:hAnsi="Times New Roman" w:cs="Times New Roman"/>
        </w:rPr>
        <w:t>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w:t>
      </w:r>
      <w:r w:rsidR="00270FA8">
        <w:rPr>
          <w:rFonts w:ascii="Times New Roman" w:eastAsiaTheme="minorEastAsia" w:hAnsi="Times New Roman" w:cs="Times New Roman"/>
        </w:rPr>
        <w:t>inequality</w:t>
      </w:r>
      <w:r w:rsidR="004C5111">
        <w:rPr>
          <w:rFonts w:ascii="Times New Roman" w:eastAsiaTheme="minorEastAsia" w:hAnsi="Times New Roman" w:cs="Times New Roman"/>
        </w:rPr>
        <w:t xml:space="preserve">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816DB7">
        <w:rPr>
          <w:rFonts w:ascii="Times New Roman" w:eastAsiaTheme="minorEastAsia" w:hAnsi="Times New Roman" w:cs="Times New Roman"/>
        </w:rPr>
        <w:t xml:space="preserve">about four </w:t>
      </w:r>
      <w:r w:rsidR="00733AB2">
        <w:rPr>
          <w:rFonts w:ascii="Times New Roman" w:eastAsiaTheme="minorEastAsia" w:hAnsi="Times New Roman" w:cs="Times New Roman"/>
        </w:rPr>
        <w:t>times</w:t>
      </w:r>
      <w:r w:rsidR="00F03235">
        <w:rPr>
          <w:rFonts w:ascii="Times New Roman" w:eastAsiaTheme="minorEastAsia" w:hAnsi="Times New Roman" w:cs="Times New Roman"/>
        </w:rPr>
        <w:t xml:space="preserve"> </w:t>
      </w:r>
      <w:r w:rsidR="00816DB7">
        <w:rPr>
          <w:rFonts w:ascii="Times New Roman" w:eastAsiaTheme="minorEastAsia" w:hAnsi="Times New Roman" w:cs="Times New Roman"/>
        </w:rPr>
        <w:t>larger</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w:t>
      </w:r>
      <w:r w:rsidR="00F45D92">
        <w:rPr>
          <w:rFonts w:ascii="Times New Roman" w:eastAsiaTheme="minorEastAsia" w:hAnsi="Times New Roman" w:cs="Times New Roman"/>
        </w:rPr>
        <w:t>inequality</w:t>
      </w:r>
      <w:r w:rsidR="00305655">
        <w:rPr>
          <w:rFonts w:ascii="Times New Roman" w:eastAsiaTheme="minorEastAsia" w:hAnsi="Times New Roman" w:cs="Times New Roman"/>
        </w:rPr>
        <w:t xml:space="preserve">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D82F26">
        <w:rPr>
          <w:rFonts w:ascii="Times New Roman" w:eastAsiaTheme="minorEastAsia" w:hAnsi="Times New Roman" w:cs="Times New Roman"/>
        </w:rPr>
        <w:t>Nonetheless</w:t>
      </w:r>
      <w:r w:rsidR="00A22420">
        <w:rPr>
          <w:rFonts w:ascii="Times New Roman" w:eastAsiaTheme="minorEastAsia" w:hAnsi="Times New Roman" w:cs="Times New Roman"/>
        </w:rPr>
        <w:t>, improvements in other causes of death contributed to a reduction in life span inequality</w:t>
      </w:r>
      <w:r w:rsidR="009F4AA7">
        <w:rPr>
          <w:rFonts w:ascii="Times New Roman" w:eastAsiaTheme="minorEastAsia" w:hAnsi="Times New Roman" w:cs="Times New Roman"/>
        </w:rPr>
        <w:t xml:space="preserve"> in both periods</w:t>
      </w:r>
      <w:r w:rsidR="00A22420">
        <w:rPr>
          <w:rFonts w:ascii="Times New Roman" w:eastAsiaTheme="minorEastAsia" w:hAnsi="Times New Roman" w:cs="Times New Roman"/>
        </w:rPr>
        <w:t>; for example, mortality</w:t>
      </w:r>
      <w:r w:rsidR="005A1F91" w:rsidRPr="00C72FBB">
        <w:rPr>
          <w:rFonts w:ascii="Times New Roman" w:eastAsiaTheme="minorEastAsia" w:hAnsi="Times New Roman" w:cs="Times New Roman"/>
        </w:rPr>
        <w:t xml:space="preserve"> decline</w:t>
      </w:r>
      <w:r w:rsidR="00A22420">
        <w:rPr>
          <w:rFonts w:ascii="Times New Roman" w:eastAsiaTheme="minorEastAsia" w:hAnsi="Times New Roman" w:cs="Times New Roman"/>
        </w:rPr>
        <w:t>s</w:t>
      </w:r>
      <w:r w:rsidR="005A1F91" w:rsidRPr="00C72FBB">
        <w:rPr>
          <w:rFonts w:ascii="Times New Roman" w:eastAsiaTheme="minorEastAsia" w:hAnsi="Times New Roman" w:cs="Times New Roman"/>
        </w:rPr>
        <w:t xml:space="preserve"> </w:t>
      </w:r>
      <w:r w:rsidR="00A22420">
        <w:rPr>
          <w:rFonts w:ascii="Times New Roman" w:eastAsiaTheme="minorEastAsia" w:hAnsi="Times New Roman" w:cs="Times New Roman"/>
        </w:rPr>
        <w:t xml:space="preserve">in </w:t>
      </w:r>
      <w:commentRangeStart w:id="1"/>
      <w:del w:id="2" w:author="José Manuel Aburto" w:date="2018-02-21T20:52:00Z">
        <w:r w:rsidR="005A1F91" w:rsidRPr="00C72FBB" w:rsidDel="001E5871">
          <w:rPr>
            <w:rFonts w:ascii="Times New Roman" w:eastAsiaTheme="minorEastAsia" w:hAnsi="Times New Roman" w:cs="Times New Roman"/>
          </w:rPr>
          <w:delText>diabetes</w:delText>
        </w:r>
      </w:del>
      <w:commentRangeEnd w:id="1"/>
      <w:r w:rsidR="001E5871">
        <w:rPr>
          <w:rStyle w:val="CommentReference"/>
        </w:rPr>
        <w:commentReference w:id="1"/>
      </w:r>
      <w:del w:id="3" w:author="José Manuel Aburto" w:date="2018-02-21T20:52:00Z">
        <w:r w:rsidR="005A1F91" w:rsidRPr="00C72FBB" w:rsidDel="001E5871">
          <w:rPr>
            <w:rFonts w:ascii="Times New Roman" w:eastAsiaTheme="minorEastAsia" w:hAnsi="Times New Roman" w:cs="Times New Roman"/>
          </w:rPr>
          <w:delText xml:space="preserve"> and ischemic heart disease at older ages and </w:delText>
        </w:r>
      </w:del>
      <w:r w:rsidR="005A1F91" w:rsidRPr="00C72FBB">
        <w:rPr>
          <w:rFonts w:ascii="Times New Roman" w:eastAsiaTheme="minorEastAsia" w:hAnsi="Times New Roman" w:cs="Times New Roman"/>
        </w:rPr>
        <w:t>accidents and cirrhosis at younger ages.</w:t>
      </w:r>
      <w:r w:rsidR="005A1F91">
        <w:rPr>
          <w:rFonts w:ascii="Times New Roman" w:eastAsiaTheme="minorEastAsia" w:hAnsi="Times New Roman" w:cs="Times New Roman"/>
        </w:rPr>
        <w:t xml:space="preserve"> </w:t>
      </w:r>
      <w:r w:rsidR="009F4AA7">
        <w:rPr>
          <w:rFonts w:ascii="Times New Roman" w:eastAsiaTheme="minorEastAsia" w:hAnsi="Times New Roman" w:cs="Times New Roman"/>
        </w:rPr>
        <w:t xml:space="preserve">Importantly, </w:t>
      </w:r>
      <w:r w:rsidR="005A1F91">
        <w:rPr>
          <w:rFonts w:ascii="Times New Roman" w:eastAsiaTheme="minorEastAsia" w:hAnsi="Times New Roman" w:cs="Times New Roman"/>
        </w:rPr>
        <w:t>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 xml:space="preserve">clearly show that homicides and amenable </w:t>
      </w:r>
      <w:r w:rsidR="001957A2">
        <w:rPr>
          <w:rFonts w:ascii="Times New Roman" w:eastAsiaTheme="minorEastAsia" w:hAnsi="Times New Roman" w:cs="Times New Roman"/>
        </w:rPr>
        <w:lastRenderedPageBreak/>
        <w:t>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span variation in 2005-2015</w:t>
      </w:r>
      <w:r w:rsidR="009F4AA7">
        <w:rPr>
          <w:rFonts w:ascii="Times New Roman" w:eastAsiaTheme="minorEastAsia" w:hAnsi="Times New Roman" w:cs="Times New Roman"/>
        </w:rPr>
        <w:t xml:space="preserve"> (e.g., positive contribution)</w:t>
      </w:r>
      <w:r w:rsidR="001957A2">
        <w:rPr>
          <w:rFonts w:ascii="Times New Roman" w:eastAsiaTheme="minorEastAsia" w:hAnsi="Times New Roman" w:cs="Times New Roman"/>
        </w:rPr>
        <w:t xml:space="preserve">. </w:t>
      </w:r>
      <w:r w:rsidR="0062285C">
        <w:rPr>
          <w:rFonts w:ascii="Times New Roman" w:eastAsiaTheme="minorEastAsia" w:hAnsi="Times New Roman" w:cs="Times New Roman"/>
        </w:rPr>
        <w:t xml:space="preserve">For example, homicides and conditions amenable to medical service account for most of the reduction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62285C">
        <w:rPr>
          <w:rFonts w:ascii="Times New Roman" w:eastAsiaTheme="minorEastAsia" w:hAnsi="Times New Roman" w:cs="Times New Roman"/>
        </w:rPr>
        <w:t xml:space="preserve"> between 1995 and 2005 (about -0.28 and -0.12 years, respectively); however, between 2005 and 2015, rising homicide rates contributed to widening lifespan </w:t>
      </w:r>
      <w:r w:rsidR="00E13FA0">
        <w:rPr>
          <w:rFonts w:ascii="Times New Roman" w:eastAsiaTheme="minorEastAsia" w:hAnsi="Times New Roman" w:cs="Times New Roman"/>
        </w:rPr>
        <w:t>inequality</w:t>
      </w:r>
      <w:r w:rsidR="0062285C">
        <w:rPr>
          <w:rFonts w:ascii="Times New Roman" w:eastAsiaTheme="minorEastAsia" w:hAnsi="Times New Roman" w:cs="Times New Roman"/>
        </w:rPr>
        <w:t xml:space="preserve"> (about 0.17 years </w:t>
      </w:r>
      <w:r w:rsidR="00E13FA0">
        <w:rPr>
          <w:rFonts w:ascii="Times New Roman" w:eastAsiaTheme="minorEastAsia" w:hAnsi="Times New Roman" w:cs="Times New Roman"/>
        </w:rPr>
        <w:t>at</w:t>
      </w:r>
      <w:r w:rsidR="0062285C">
        <w:rPr>
          <w:rFonts w:ascii="Times New Roman" w:eastAsiaTheme="minorEastAsia" w:hAnsi="Times New Roman" w:cs="Times New Roman"/>
        </w:rPr>
        <w:t xml:space="preserve"> ages below 60). For females, lifespan variation decreased since 1995.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9F4AA7">
        <w:rPr>
          <w:rFonts w:ascii="Times New Roman" w:eastAsiaTheme="minorEastAsia" w:hAnsi="Times New Roman" w:cs="Times New Roman"/>
        </w:rPr>
        <w:t xml:space="preserve">at </w:t>
      </w:r>
      <w:r w:rsidR="00733AB2">
        <w:rPr>
          <w:rFonts w:ascii="Times New Roman" w:eastAsiaTheme="minorEastAsia" w:hAnsi="Times New Roman" w:cs="Times New Roman"/>
        </w:rPr>
        <w:t>a</w:t>
      </w:r>
      <w:r w:rsidR="009F4AA7">
        <w:rPr>
          <w:rFonts w:ascii="Times New Roman" w:eastAsiaTheme="minorEastAsia" w:hAnsi="Times New Roman" w:cs="Times New Roman"/>
        </w:rPr>
        <w:t>round</w:t>
      </w:r>
      <w:r w:rsidR="00733AB2">
        <w:rPr>
          <w:rFonts w:ascii="Times New Roman" w:eastAsiaTheme="minorEastAsia" w:hAnsi="Times New Roman" w:cs="Times New Roman"/>
        </w:rPr>
        <w:t xml:space="preser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w:t>
      </w:r>
      <w:r w:rsidR="00DA38D1">
        <w:rPr>
          <w:rFonts w:ascii="Times New Roman" w:eastAsiaTheme="minorEastAsia" w:hAnsi="Times New Roman" w:cs="Times New Roman"/>
        </w:rPr>
        <w:t>inequality</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Th</w:t>
      </w:r>
      <w:r w:rsidR="00DC5728">
        <w:rPr>
          <w:rFonts w:ascii="Times New Roman" w:eastAsiaTheme="minorEastAsia" w:hAnsi="Times New Roman" w:cs="Times New Roman"/>
        </w:rPr>
        <w:t>e</w:t>
      </w:r>
      <w:r w:rsidR="008C09D6">
        <w:rPr>
          <w:rFonts w:ascii="Times New Roman" w:eastAsiaTheme="minorEastAsia" w:hAnsi="Times New Roman" w:cs="Times New Roman"/>
        </w:rPr>
        <w:t>s</w:t>
      </w:r>
      <w:r w:rsidR="00DC5728">
        <w:rPr>
          <w:rFonts w:ascii="Times New Roman" w:eastAsiaTheme="minorEastAsia" w:hAnsi="Times New Roman" w:cs="Times New Roman"/>
        </w:rPr>
        <w:t>e</w:t>
      </w:r>
      <w:r w:rsidR="008C09D6">
        <w:rPr>
          <w:rFonts w:ascii="Times New Roman" w:eastAsiaTheme="minorEastAsia" w:hAnsi="Times New Roman" w:cs="Times New Roman"/>
        </w:rPr>
        <w:t xml:space="preserve"> result</w:t>
      </w:r>
      <w:r w:rsidR="00DC5728">
        <w:rPr>
          <w:rFonts w:ascii="Times New Roman" w:eastAsiaTheme="minorEastAsia" w:hAnsi="Times New Roman" w:cs="Times New Roman"/>
        </w:rPr>
        <w:t>s</w:t>
      </w:r>
      <w:r w:rsidR="008C09D6">
        <w:rPr>
          <w:rFonts w:ascii="Times New Roman" w:eastAsiaTheme="minorEastAsia" w:hAnsi="Times New Roman" w:cs="Times New Roman"/>
        </w:rPr>
        <w:t xml:space="preserve"> underscore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w:t>
      </w:r>
      <w:r w:rsidR="00DA38D1">
        <w:rPr>
          <w:rFonts w:ascii="Times New Roman" w:eastAsiaTheme="minorEastAsia" w:hAnsi="Times New Roman" w:cs="Times New Roman"/>
        </w:rPr>
        <w:t>inequality</w:t>
      </w:r>
      <w:r w:rsidR="008C09D6">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68190F4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Pr>
          <w:rFonts w:ascii="Times New Roman" w:eastAsiaTheme="minorEastAsia" w:hAnsi="Times New Roman" w:cs="Times New Roman"/>
        </w:rPr>
        <w:t xml:space="preserve">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w:t>
      </w:r>
      <w:r w:rsidR="006D27CF">
        <w:rPr>
          <w:rFonts w:ascii="Times New Roman" w:eastAsiaTheme="minorEastAsia" w:hAnsi="Times New Roman" w:cs="Times New Roman"/>
        </w:rPr>
        <w:t>inequality</w:t>
      </w:r>
      <w:r w:rsidR="00D739EB">
        <w:rPr>
          <w:rFonts w:ascii="Times New Roman" w:eastAsiaTheme="minorEastAsia" w:hAnsi="Times New Roman" w:cs="Times New Roman"/>
        </w:rPr>
        <w:t xml:space="preserve">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 xml:space="preserve">s. First, life expectancy among males had a larger increase in 1995-2005 than in 2005-2015 across all states (panel A), </w:t>
      </w:r>
      <w:r w:rsidR="00D60006">
        <w:rPr>
          <w:rFonts w:ascii="Times New Roman" w:eastAsiaTheme="minorEastAsia" w:hAnsi="Times New Roman" w:cs="Times New Roman"/>
        </w:rPr>
        <w:t>but</w:t>
      </w:r>
      <w:r w:rsidR="00135876">
        <w:rPr>
          <w:rFonts w:ascii="Times New Roman" w:eastAsiaTheme="minorEastAsia" w:hAnsi="Times New Roman" w:cs="Times New Roman"/>
        </w:rPr>
        <w:t xml:space="preserve"> s</w:t>
      </w:r>
      <w:r w:rsidR="000401DA">
        <w:rPr>
          <w:rFonts w:ascii="Times New Roman" w:eastAsiaTheme="minorEastAsia" w:hAnsi="Times New Roman" w:cs="Times New Roman"/>
        </w:rPr>
        <w:t>ome states experienc</w:t>
      </w:r>
      <w:r w:rsidR="00D60006">
        <w:rPr>
          <w:rFonts w:ascii="Times New Roman" w:eastAsiaTheme="minorEastAsia" w:hAnsi="Times New Roman" w:cs="Times New Roman"/>
        </w:rPr>
        <w:t>ed</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A43A39">
        <w:rPr>
          <w:rFonts w:ascii="Times New Roman" w:eastAsiaTheme="minorEastAsia" w:hAnsi="Times New Roman" w:cs="Times New Roman"/>
        </w:rPr>
        <w:t>particularly</w:t>
      </w:r>
      <w:r w:rsidR="00122C89">
        <w:rPr>
          <w:rFonts w:ascii="Times New Roman" w:eastAsiaTheme="minorEastAsia" w:hAnsi="Times New Roman" w:cs="Times New Roman"/>
        </w:rPr>
        <w:t xml:space="preserve"> in the North (e.g., </w:t>
      </w:r>
      <w:r w:rsidR="00C7225E">
        <w:rPr>
          <w:rFonts w:ascii="Times New Roman" w:eastAsiaTheme="minorEastAsia" w:hAnsi="Times New Roman" w:cs="Times New Roman"/>
        </w:rPr>
        <w:t>Chihuahua</w:t>
      </w:r>
      <w:r w:rsidR="00640C93">
        <w:rPr>
          <w:rFonts w:ascii="Times New Roman" w:eastAsiaTheme="minorEastAsia" w:hAnsi="Times New Roman" w:cs="Times New Roman"/>
        </w:rPr>
        <w:t>, Nuevo León and Sinaloa</w:t>
      </w:r>
      <w:r w:rsidR="00122C89">
        <w:rPr>
          <w:rFonts w:ascii="Times New Roman" w:eastAsiaTheme="minorEastAsia" w:hAnsi="Times New Roman" w:cs="Times New Roman"/>
        </w:rPr>
        <w:t>)</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w:t>
      </w:r>
      <w:r w:rsidR="00B309F7">
        <w:rPr>
          <w:rFonts w:ascii="Times New Roman" w:eastAsiaTheme="minorEastAsia" w:hAnsi="Times New Roman" w:cs="Times New Roman"/>
        </w:rPr>
        <w:t>inequality</w:t>
      </w:r>
      <w:r w:rsidR="000401DA">
        <w:rPr>
          <w:rFonts w:ascii="Times New Roman" w:eastAsiaTheme="minorEastAsia" w:hAnsi="Times New Roman" w:cs="Times New Roman"/>
        </w:rPr>
        <w:t xml:space="preserve"> (panel B) was reduced in </w:t>
      </w:r>
      <w:r w:rsidR="00135876">
        <w:rPr>
          <w:rFonts w:ascii="Times New Roman" w:eastAsiaTheme="minorEastAsia" w:hAnsi="Times New Roman" w:cs="Times New Roman"/>
        </w:rPr>
        <w:t>most states over the two decades, 1995-20</w:t>
      </w:r>
      <w:r w:rsidR="00B309F7">
        <w:rPr>
          <w:rFonts w:ascii="Times New Roman" w:eastAsiaTheme="minorEastAsia" w:hAnsi="Times New Roman" w:cs="Times New Roman"/>
        </w:rPr>
        <w:t>1</w:t>
      </w:r>
      <w:r w:rsidR="00135876">
        <w:rPr>
          <w:rFonts w:ascii="Times New Roman" w:eastAsiaTheme="minorEastAsia" w:hAnsi="Times New Roman" w:cs="Times New Roman"/>
        </w:rPr>
        <w:t xml:space="preserve">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w:t>
      </w:r>
      <w:r w:rsidR="00B309F7">
        <w:rPr>
          <w:rFonts w:ascii="Times New Roman" w:eastAsiaTheme="minorEastAsia" w:hAnsi="Times New Roman" w:cs="Times New Roman"/>
        </w:rPr>
        <w:t>inequality</w:t>
      </w:r>
      <w:r w:rsidR="00FE4B4B">
        <w:rPr>
          <w:rFonts w:ascii="Times New Roman" w:eastAsiaTheme="minorEastAsia" w:hAnsi="Times New Roman" w:cs="Times New Roman"/>
        </w:rPr>
        <w:t xml:space="preserve"> of at least 0.4 years of life</w:t>
      </w:r>
      <w:r w:rsidR="00AC3979">
        <w:rPr>
          <w:rFonts w:ascii="Times New Roman" w:eastAsiaTheme="minorEastAsia" w:hAnsi="Times New Roman" w:cs="Times New Roman"/>
        </w:rPr>
        <w:t xml:space="preserve">, particularly those in </w:t>
      </w:r>
      <w:r w:rsidR="000401DA">
        <w:rPr>
          <w:rFonts w:ascii="Times New Roman" w:eastAsiaTheme="minorEastAsia" w:hAnsi="Times New Roman" w:cs="Times New Roman"/>
        </w:rPr>
        <w:t xml:space="preserve">the South of the country </w:t>
      </w:r>
      <w:r w:rsidR="00B309F7">
        <w:rPr>
          <w:rFonts w:ascii="Times New Roman" w:eastAsiaTheme="minorEastAsia" w:hAnsi="Times New Roman" w:cs="Times New Roman"/>
        </w:rPr>
        <w:t xml:space="preserve">(e.g., </w:t>
      </w:r>
      <w:r w:rsidR="000401DA">
        <w:rPr>
          <w:rFonts w:ascii="Times New Roman" w:eastAsiaTheme="minorEastAsia" w:hAnsi="Times New Roman" w:cs="Times New Roman"/>
        </w:rPr>
        <w:t>Chiapas, Oaxaca and Puebla</w:t>
      </w:r>
      <w:r w:rsidR="00B309F7">
        <w:rPr>
          <w:rFonts w:ascii="Times New Roman" w:eastAsiaTheme="minorEastAsia" w:hAnsi="Times New Roman" w:cs="Times New Roman"/>
        </w:rPr>
        <w:t>)</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north had very low reductions in lifespan </w:t>
      </w:r>
      <w:r w:rsidR="00AC3979">
        <w:rPr>
          <w:rFonts w:ascii="Times New Roman" w:eastAsiaTheme="minorEastAsia" w:hAnsi="Times New Roman" w:cs="Times New Roman"/>
        </w:rPr>
        <w:lastRenderedPageBreak/>
        <w:t xml:space="preserve">disparity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1033E4">
        <w:rPr>
          <w:rFonts w:ascii="Times New Roman" w:eastAsiaTheme="minorEastAsia" w:hAnsi="Times New Roman" w:cs="Times New Roman"/>
        </w:rPr>
        <w:t>increase in</w:t>
      </w:r>
      <w:r w:rsidR="000401DA">
        <w:rPr>
          <w:rFonts w:ascii="Times New Roman" w:eastAsiaTheme="minorEastAsia" w:hAnsi="Times New Roman" w:cs="Times New Roman"/>
        </w:rPr>
        <w:t xml:space="preserve"> lifespan</w:t>
      </w:r>
      <w:r w:rsidR="00AC3979">
        <w:rPr>
          <w:rFonts w:ascii="Times New Roman" w:eastAsiaTheme="minorEastAsia" w:hAnsi="Times New Roman" w:cs="Times New Roman"/>
        </w:rPr>
        <w:t xml:space="preserve"> </w:t>
      </w:r>
      <w:r w:rsidR="00797B23">
        <w:rPr>
          <w:rFonts w:ascii="Times New Roman" w:eastAsiaTheme="minorEastAsia" w:hAnsi="Times New Roman" w:cs="Times New Roman"/>
        </w:rPr>
        <w:t>inequality</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3BAF13C8"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 xml:space="preserve">by state to lifespan </w:t>
      </w:r>
      <w:r w:rsidR="003C0E36">
        <w:rPr>
          <w:rFonts w:ascii="Times New Roman" w:eastAsiaTheme="minorEastAsia" w:hAnsi="Times New Roman" w:cs="Times New Roman"/>
        </w:rPr>
        <w:t>inequality</w:t>
      </w:r>
      <w:r w:rsidR="00D5785B">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5C388C36" w:rsidR="00FC6AAC" w:rsidRDefault="0084096B"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Results suggest that, e</w:t>
      </w:r>
      <w:r w:rsidR="00E96D4C">
        <w:rPr>
          <w:rFonts w:ascii="Times New Roman" w:eastAsiaTheme="minorEastAsia" w:hAnsi="Times New Roman" w:cs="Times New Roman"/>
        </w:rPr>
        <w:t xml:space="preserve">xcept for </w:t>
      </w:r>
      <w:r>
        <w:rPr>
          <w:rFonts w:ascii="Times New Roman" w:eastAsiaTheme="minorEastAsia" w:hAnsi="Times New Roman" w:cs="Times New Roman"/>
        </w:rPr>
        <w:t>one state in the North (Baja California Sur) and one in the central part (</w:t>
      </w:r>
      <w:r w:rsidR="00E96D4C">
        <w:rPr>
          <w:rFonts w:ascii="Times New Roman" w:eastAsiaTheme="minorEastAsia" w:hAnsi="Times New Roman" w:cs="Times New Roman"/>
        </w:rPr>
        <w:t>Tlaxcala</w:t>
      </w:r>
      <w:r>
        <w:rPr>
          <w:rFonts w:ascii="Times New Roman" w:eastAsiaTheme="minorEastAsia" w:hAnsi="Times New Roman" w:cs="Times New Roman"/>
        </w:rPr>
        <w:t>)</w:t>
      </w:r>
      <w:r w:rsidR="00E96D4C">
        <w:rPr>
          <w:rFonts w:ascii="Times New Roman" w:eastAsiaTheme="minorEastAsia" w:hAnsi="Times New Roman" w:cs="Times New Roman"/>
        </w:rPr>
        <w:t>, e</w:t>
      </w:r>
      <w:r w:rsidR="00143AA0" w:rsidRPr="00DB3634">
        <w:rPr>
          <w:rFonts w:ascii="Times New Roman" w:eastAsiaTheme="minorEastAsia" w:hAnsi="Times New Roman" w:cs="Times New Roman"/>
        </w:rPr>
        <w:t xml:space="preserve">very state decreased lifespan </w:t>
      </w:r>
      <w:r>
        <w:rPr>
          <w:rFonts w:ascii="Times New Roman" w:eastAsiaTheme="minorEastAsia" w:hAnsi="Times New Roman" w:cs="Times New Roman"/>
        </w:rPr>
        <w:t>inequality</w:t>
      </w:r>
      <w:r w:rsidR="00143AA0" w:rsidRPr="00DB3634">
        <w:rPr>
          <w:rFonts w:ascii="Times New Roman" w:eastAsiaTheme="minorEastAsia" w:hAnsi="Times New Roman" w:cs="Times New Roman"/>
        </w:rPr>
        <w:t xml:space="preserve"> due to </w:t>
      </w:r>
      <w:r>
        <w:rPr>
          <w:rFonts w:ascii="Times New Roman" w:eastAsiaTheme="minorEastAsia" w:hAnsi="Times New Roman" w:cs="Times New Roman"/>
        </w:rPr>
        <w:t xml:space="preserve">improvements in </w:t>
      </w:r>
      <w:r w:rsidR="00143AA0" w:rsidRPr="00DB3634">
        <w:rPr>
          <w:rFonts w:ascii="Times New Roman" w:eastAsiaTheme="minorEastAsia" w:hAnsi="Times New Roman" w:cs="Times New Roman"/>
        </w:rPr>
        <w:t xml:space="preserve">medically amenable causes of death and homicides between 1995 and 2005. </w:t>
      </w:r>
      <w:r w:rsidR="00792408">
        <w:rPr>
          <w:rFonts w:ascii="Times New Roman" w:eastAsiaTheme="minorEastAsia" w:hAnsi="Times New Roman" w:cs="Times New Roman"/>
        </w:rPr>
        <w:t>As we hypothesized, t</w:t>
      </w:r>
      <w:r w:rsidR="00143AA0" w:rsidRPr="00DB3634">
        <w:rPr>
          <w:rFonts w:ascii="Times New Roman" w:eastAsiaTheme="minorEastAsia" w:hAnsi="Times New Roman" w:cs="Times New Roman"/>
        </w:rPr>
        <w: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w:t>
      </w:r>
      <w:r w:rsidR="00792408">
        <w:rPr>
          <w:rFonts w:ascii="Times New Roman" w:eastAsiaTheme="minorEastAsia" w:hAnsi="Times New Roman" w:cs="Times New Roman"/>
        </w:rPr>
        <w:t xml:space="preserve">(e.g., </w:t>
      </w:r>
      <w:r w:rsidR="00143AA0" w:rsidRPr="00DB3634">
        <w:rPr>
          <w:rFonts w:ascii="Times New Roman" w:eastAsiaTheme="minorEastAsia" w:hAnsi="Times New Roman" w:cs="Times New Roman"/>
        </w:rPr>
        <w:t>Chiapas, Oaxaca, Puebla, Guerrero and Morelos</w:t>
      </w:r>
      <w:r w:rsidR="00792408">
        <w:rPr>
          <w:rFonts w:ascii="Times New Roman" w:eastAsiaTheme="minorEastAsia" w:hAnsi="Times New Roman" w:cs="Times New Roman"/>
        </w:rPr>
        <w:t>)</w:t>
      </w:r>
      <w:r w:rsidR="00143AA0" w:rsidRPr="00DB3634">
        <w:rPr>
          <w:rFonts w:ascii="Times New Roman" w:eastAsiaTheme="minorEastAsia" w:hAnsi="Times New Roman" w:cs="Times New Roman"/>
        </w:rPr>
        <w:t xml:space="preserve">. </w:t>
      </w:r>
      <w:r w:rsidR="000257E4">
        <w:rPr>
          <w:rFonts w:ascii="Times New Roman" w:eastAsiaTheme="minorEastAsia" w:hAnsi="Times New Roman" w:cs="Times New Roman"/>
        </w:rPr>
        <w:t>A decade later (</w:t>
      </w:r>
      <w:r w:rsidR="00911DE4" w:rsidRPr="00DB3634">
        <w:rPr>
          <w:rFonts w:ascii="Times New Roman" w:eastAsiaTheme="minorEastAsia" w:hAnsi="Times New Roman" w:cs="Times New Roman"/>
        </w:rPr>
        <w:t>2005</w:t>
      </w:r>
      <w:r w:rsidR="000257E4">
        <w:rPr>
          <w:rFonts w:ascii="Times New Roman" w:eastAsiaTheme="minorEastAsia" w:hAnsi="Times New Roman" w:cs="Times New Roman"/>
        </w:rPr>
        <w:t>-</w:t>
      </w:r>
      <w:r w:rsidR="00911DE4" w:rsidRPr="00DB3634">
        <w:rPr>
          <w:rFonts w:ascii="Times New Roman" w:eastAsiaTheme="minorEastAsia" w:hAnsi="Times New Roman" w:cs="Times New Roman"/>
        </w:rPr>
        <w:t>2015</w:t>
      </w:r>
      <w:r w:rsidR="000257E4">
        <w:rPr>
          <w:rFonts w:ascii="Times New Roman" w:eastAsiaTheme="minorEastAsia" w:hAnsi="Times New Roman" w:cs="Times New Roman"/>
        </w:rPr>
        <w:t>), however, there is more heterogeneity on the contribution of causes of death to life span inequality. For example</w:t>
      </w:r>
      <w:r w:rsidR="00911DE4" w:rsidRPr="00DB3634">
        <w:rPr>
          <w:rFonts w:ascii="Times New Roman" w:eastAsiaTheme="minorEastAsia" w:hAnsi="Times New Roman" w:cs="Times New Roman"/>
        </w:rPr>
        <w:t xml:space="preserve"> conditions amenable to medical service contributed to reductions in lifespan</w:t>
      </w:r>
      <w:r w:rsidR="000257E4">
        <w:rPr>
          <w:rFonts w:ascii="Times New Roman" w:eastAsiaTheme="minorEastAsia" w:hAnsi="Times New Roman" w:cs="Times New Roman"/>
        </w:rPr>
        <w:t xml:space="preserve"> </w:t>
      </w:r>
      <w:r w:rsidR="00177FB0">
        <w:rPr>
          <w:rFonts w:ascii="Times New Roman" w:eastAsiaTheme="minorEastAsia" w:hAnsi="Times New Roman" w:cs="Times New Roman"/>
        </w:rPr>
        <w:t>inequality in</w:t>
      </w:r>
      <w:r w:rsidR="00911DE4" w:rsidRPr="00DB3634">
        <w:rPr>
          <w:rFonts w:ascii="Times New Roman" w:eastAsiaTheme="minorEastAsia" w:hAnsi="Times New Roman" w:cs="Times New Roman"/>
        </w:rPr>
        <w:t xml:space="preserve"> most states</w:t>
      </w:r>
      <w:r w:rsidR="00177FB0">
        <w:rPr>
          <w:rFonts w:ascii="Times New Roman" w:eastAsiaTheme="minorEastAsia" w:hAnsi="Times New Roman" w:cs="Times New Roman"/>
        </w:rPr>
        <w:t xml:space="preserve">, </w:t>
      </w:r>
      <w:r w:rsidR="000257E4">
        <w:rPr>
          <w:rFonts w:ascii="Times New Roman" w:eastAsiaTheme="minorEastAsia" w:hAnsi="Times New Roman" w:cs="Times New Roman"/>
        </w:rPr>
        <w:t>while h</w:t>
      </w:r>
      <w:r w:rsidR="00911DE4" w:rsidRPr="00DB3634">
        <w:rPr>
          <w:rFonts w:ascii="Times New Roman" w:eastAsiaTheme="minorEastAsia" w:hAnsi="Times New Roman" w:cs="Times New Roman"/>
        </w:rPr>
        <w:t xml:space="preserve">omicides increased </w:t>
      </w:r>
      <w:r w:rsidR="000257E4">
        <w:rPr>
          <w:rFonts w:ascii="Times New Roman" w:eastAsiaTheme="minorEastAsia" w:hAnsi="Times New Roman" w:cs="Times New Roman"/>
        </w:rPr>
        <w:t xml:space="preserve">it </w:t>
      </w:r>
      <w:r w:rsidR="00021994">
        <w:rPr>
          <w:rFonts w:ascii="Times New Roman" w:eastAsiaTheme="minorEastAsia" w:hAnsi="Times New Roman" w:cs="Times New Roman"/>
        </w:rPr>
        <w:t xml:space="preserve">also </w:t>
      </w:r>
      <w:r w:rsidR="000257E4">
        <w:rPr>
          <w:rFonts w:ascii="Times New Roman" w:eastAsiaTheme="minorEastAsia" w:hAnsi="Times New Roman" w:cs="Times New Roman"/>
        </w:rPr>
        <w:t>in most states</w:t>
      </w:r>
      <w:r w:rsidR="00911DE4" w:rsidRPr="00DB3634">
        <w:rPr>
          <w:rFonts w:ascii="Times New Roman" w:eastAsiaTheme="minorEastAsia" w:hAnsi="Times New Roman" w:cs="Times New Roman"/>
        </w:rPr>
        <w:t xml:space="preserve">. </w:t>
      </w:r>
      <w:r w:rsidR="00021994">
        <w:rPr>
          <w:rFonts w:ascii="Times New Roman" w:eastAsiaTheme="minorEastAsia" w:hAnsi="Times New Roman" w:cs="Times New Roman"/>
        </w:rPr>
        <w:t>Although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w:t>
      </w:r>
      <w:r w:rsidR="0090130E">
        <w:rPr>
          <w:rFonts w:ascii="Times New Roman" w:eastAsiaTheme="minorEastAsia" w:hAnsi="Times New Roman" w:cs="Times New Roman"/>
        </w:rPr>
        <w:t>affected life</w:t>
      </w:r>
      <w:r w:rsidR="00021994">
        <w:rPr>
          <w:rFonts w:ascii="Times New Roman" w:eastAsiaTheme="minorEastAsia" w:hAnsi="Times New Roman" w:cs="Times New Roman"/>
        </w:rPr>
        <w:t>span inequality in all states after 2005, one state in the South was affected the most (about 1 year increase in</w:t>
      </w:r>
      <w:r w:rsidR="00911DE4"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w:t>
      </w:r>
      <w:r w:rsidR="00EB4A86">
        <w:rPr>
          <w:rFonts w:ascii="Times New Roman" w:eastAsiaTheme="minorEastAsia" w:hAnsi="Times New Roman" w:cs="Times New Roman"/>
        </w:rPr>
        <w:t xml:space="preserve">for males and </w:t>
      </w:r>
      <w:r w:rsidR="00DE171B">
        <w:rPr>
          <w:rFonts w:ascii="Times New Roman" w:eastAsiaTheme="minorEastAsia" w:hAnsi="Times New Roman" w:cs="Times New Roman"/>
        </w:rPr>
        <w:t xml:space="preserve">about two months </w:t>
      </w:r>
      <w:r w:rsidR="00EB4A86">
        <w:rPr>
          <w:rFonts w:ascii="Times New Roman" w:eastAsiaTheme="minorEastAsia" w:hAnsi="Times New Roman" w:cs="Times New Roman"/>
        </w:rPr>
        <w:t xml:space="preserve">for females </w:t>
      </w:r>
      <w:r w:rsidR="00021994">
        <w:rPr>
          <w:rFonts w:ascii="Times New Roman" w:eastAsiaTheme="minorEastAsia" w:hAnsi="Times New Roman" w:cs="Times New Roman"/>
        </w:rPr>
        <w:t xml:space="preserve">in </w:t>
      </w:r>
      <w:r w:rsidR="00911DE4" w:rsidRPr="00DB3634">
        <w:rPr>
          <w:rFonts w:ascii="Times New Roman" w:eastAsiaTheme="minorEastAsia" w:hAnsi="Times New Roman" w:cs="Times New Roman"/>
        </w:rPr>
        <w:t>Guerre</w:t>
      </w:r>
      <w:r w:rsidR="00E96D4C">
        <w:rPr>
          <w:rFonts w:ascii="Times New Roman" w:eastAsiaTheme="minorEastAsia" w:hAnsi="Times New Roman" w:cs="Times New Roman"/>
        </w:rPr>
        <w:t xml:space="preserve">ro), </w:t>
      </w:r>
      <w:r w:rsidR="00021994">
        <w:rPr>
          <w:rFonts w:ascii="Times New Roman" w:eastAsiaTheme="minorEastAsia" w:hAnsi="Times New Roman" w:cs="Times New Roman"/>
        </w:rPr>
        <w:t xml:space="preserve">followed by some states in the North (increase of about 0.5 and 1.0 year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in </w:t>
      </w:r>
      <w:r w:rsidR="00E96D4C">
        <w:rPr>
          <w:rFonts w:ascii="Times New Roman" w:eastAsiaTheme="minorEastAsia" w:hAnsi="Times New Roman" w:cs="Times New Roman"/>
        </w:rPr>
        <w:t>Chihuahua</w:t>
      </w:r>
      <w:r w:rsidR="00021994">
        <w:rPr>
          <w:rFonts w:ascii="Times New Roman" w:eastAsiaTheme="minorEastAsia" w:hAnsi="Times New Roman" w:cs="Times New Roman"/>
        </w:rPr>
        <w:t xml:space="preserve"> and</w:t>
      </w:r>
      <w:r w:rsidR="00911DE4" w:rsidRPr="00DB3634">
        <w:rPr>
          <w:rFonts w:ascii="Times New Roman" w:eastAsiaTheme="minorEastAsia" w:hAnsi="Times New Roman" w:cs="Times New Roman"/>
        </w:rPr>
        <w:t xml:space="preserve"> Sinaloa</w:t>
      </w:r>
      <w:r w:rsidR="00021994">
        <w:rPr>
          <w:rFonts w:ascii="Times New Roman" w:eastAsiaTheme="minorEastAsia" w:hAnsi="Times New Roman" w:cs="Times New Roman"/>
        </w:rPr>
        <w:t>)</w:t>
      </w:r>
      <w:r w:rsidR="00A80FE7">
        <w:rPr>
          <w:rFonts w:ascii="Times New Roman" w:eastAsiaTheme="minorEastAsia" w:hAnsi="Times New Roman" w:cs="Times New Roman"/>
        </w:rPr>
        <w:t xml:space="preserve"> and in the central part of the country (e.g. Colima)</w:t>
      </w:r>
      <w:r w:rsidR="006E2A4F">
        <w:rPr>
          <w:rFonts w:ascii="Times New Roman" w:eastAsiaTheme="minorEastAsia" w:hAnsi="Times New Roman" w:cs="Times New Roman"/>
        </w:rPr>
        <w:t>.</w:t>
      </w:r>
      <w:r w:rsidR="00911DE4" w:rsidRPr="00DB3634">
        <w:rPr>
          <w:rFonts w:ascii="Times New Roman" w:eastAsiaTheme="minorEastAsia" w:hAnsi="Times New Roman" w:cs="Times New Roman"/>
        </w:rPr>
        <w:t xml:space="preserve"> </w:t>
      </w:r>
      <w:r w:rsidR="00374917">
        <w:rPr>
          <w:rFonts w:ascii="Times New Roman" w:eastAsiaTheme="minorEastAsia" w:hAnsi="Times New Roman" w:cs="Times New Roman"/>
        </w:rPr>
        <w:t>Mortality due to d</w:t>
      </w:r>
      <w:r w:rsidR="00911DE4" w:rsidRPr="00DB3634">
        <w:rPr>
          <w:rFonts w:ascii="Times New Roman" w:eastAsiaTheme="minorEastAsia" w:hAnsi="Times New Roman" w:cs="Times New Roman"/>
        </w:rPr>
        <w:t>iabetes</w:t>
      </w:r>
      <w:r w:rsidR="00C937CC" w:rsidRPr="00DB3634">
        <w:rPr>
          <w:rFonts w:ascii="Times New Roman" w:eastAsiaTheme="minorEastAsia" w:hAnsi="Times New Roman" w:cs="Times New Roman"/>
        </w:rPr>
        <w:t xml:space="preserve"> show</w:t>
      </w:r>
      <w:r w:rsidR="00902A52">
        <w:rPr>
          <w:rFonts w:ascii="Times New Roman" w:eastAsiaTheme="minorEastAsia" w:hAnsi="Times New Roman" w:cs="Times New Roman"/>
        </w:rPr>
        <w:t>s</w:t>
      </w:r>
      <w:r w:rsidR="00C937CC" w:rsidRPr="00DB3634">
        <w:rPr>
          <w:rFonts w:ascii="Times New Roman" w:eastAsiaTheme="minorEastAsia" w:hAnsi="Times New Roman" w:cs="Times New Roman"/>
        </w:rPr>
        <w:t xml:space="preserve"> negligible </w:t>
      </w:r>
      <w:r w:rsidR="00911DE4" w:rsidRPr="00DB3634">
        <w:rPr>
          <w:rFonts w:ascii="Times New Roman" w:eastAsiaTheme="minorEastAsia" w:hAnsi="Times New Roman" w:cs="Times New Roman"/>
        </w:rPr>
        <w:t>contributions</w:t>
      </w:r>
      <w:r w:rsidR="00374917">
        <w:rPr>
          <w:rFonts w:ascii="Times New Roman" w:eastAsiaTheme="minorEastAsia" w:hAnsi="Times New Roman" w:cs="Times New Roman"/>
        </w:rPr>
        <w:t xml:space="preserve"> to life span </w:t>
      </w:r>
      <w:r w:rsidR="00621FCA">
        <w:rPr>
          <w:rFonts w:ascii="Times New Roman" w:eastAsiaTheme="minorEastAsia" w:hAnsi="Times New Roman" w:cs="Times New Roman"/>
        </w:rPr>
        <w:t>inequality</w:t>
      </w:r>
      <w:r w:rsidR="00374917">
        <w:rPr>
          <w:rFonts w:ascii="Times New Roman" w:eastAsiaTheme="minorEastAsia" w:hAnsi="Times New Roman" w:cs="Times New Roman"/>
        </w:rPr>
        <w:t xml:space="preserve"> in both periods</w:t>
      </w:r>
      <w:r w:rsidR="00911DE4"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Results for females (</w:t>
      </w:r>
      <w:r w:rsidR="006C2DC2" w:rsidRPr="00DB3634">
        <w:rPr>
          <w:rFonts w:ascii="Times New Roman" w:eastAsiaTheme="minorEastAsia" w:hAnsi="Times New Roman" w:cs="Times New Roman"/>
        </w:rPr>
        <w:t>Supplementary Material figures S4-S7</w:t>
      </w:r>
      <w:r w:rsidR="006C2DC2">
        <w:rPr>
          <w:rFonts w:ascii="Times New Roman" w:eastAsiaTheme="minorEastAsia" w:hAnsi="Times New Roman" w:cs="Times New Roman"/>
        </w:rPr>
        <w:t xml:space="preserve">) indicate </w:t>
      </w:r>
      <w:r w:rsidR="00F10FC9" w:rsidRPr="00DB3634">
        <w:rPr>
          <w:rFonts w:ascii="Times New Roman" w:eastAsiaTheme="minorEastAsia" w:hAnsi="Times New Roman" w:cs="Times New Roman"/>
        </w:rPr>
        <w:t xml:space="preserve">substantial reductions in lifespan </w:t>
      </w:r>
      <w:r w:rsidR="006C2DC2">
        <w:rPr>
          <w:rFonts w:ascii="Times New Roman" w:eastAsiaTheme="minorEastAsia" w:hAnsi="Times New Roman" w:cs="Times New Roman"/>
        </w:rPr>
        <w:t>inequality</w:t>
      </w:r>
      <w:r w:rsidR="00F10FC9" w:rsidRPr="00DB3634">
        <w:rPr>
          <w:rFonts w:ascii="Times New Roman" w:eastAsiaTheme="minorEastAsia" w:hAnsi="Times New Roman" w:cs="Times New Roman"/>
        </w:rPr>
        <w:t xml:space="preserve"> due to AMS</w:t>
      </w:r>
      <w:r w:rsidR="006C2DC2">
        <w:rPr>
          <w:rFonts w:ascii="Times New Roman" w:eastAsiaTheme="minorEastAsia" w:hAnsi="Times New Roman" w:cs="Times New Roman"/>
        </w:rPr>
        <w:t xml:space="preserve"> with somewhat smaller contribution from</w:t>
      </w:r>
      <w:r w:rsidR="00F10FC9"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d</w:t>
      </w:r>
      <w:r w:rsidR="00F10FC9" w:rsidRPr="00DB3634">
        <w:rPr>
          <w:rFonts w:ascii="Times New Roman" w:eastAsiaTheme="minorEastAsia" w:hAnsi="Times New Roman" w:cs="Times New Roman"/>
        </w:rPr>
        <w:t>iabetes and IHD in the overall period 1995-2015</w:t>
      </w:r>
      <w:r w:rsidR="00621FCA">
        <w:rPr>
          <w:rFonts w:ascii="Times New Roman" w:eastAsiaTheme="minorEastAsia" w:hAnsi="Times New Roman" w:cs="Times New Roman"/>
        </w:rPr>
        <w:t>.</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6F73D724" w14:textId="3C380593" w:rsidR="00582A98" w:rsidRDefault="005217D1" w:rsidP="00274C6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Our results show an important impact of homicides on the Mexican population </w:t>
      </w:r>
      <w:r w:rsidR="00E418E1">
        <w:rPr>
          <w:rFonts w:ascii="Times New Roman" w:eastAsiaTheme="minorEastAsia" w:hAnsi="Times New Roman" w:cs="Times New Roman"/>
        </w:rPr>
        <w:t>from</w:t>
      </w:r>
      <w:r w:rsidR="00582A98">
        <w:rPr>
          <w:rFonts w:ascii="Times New Roman" w:eastAsiaTheme="minorEastAsia" w:hAnsi="Times New Roman" w:cs="Times New Roman"/>
        </w:rPr>
        <w:t xml:space="preserve"> 2005 to 2015</w:t>
      </w:r>
      <w:r>
        <w:rPr>
          <w:rFonts w:ascii="Times New Roman" w:eastAsiaTheme="minorEastAsia" w:hAnsi="Times New Roman" w:cs="Times New Roman"/>
        </w:rPr>
        <w:t>. I</w:t>
      </w:r>
      <w:r w:rsidR="00783108">
        <w:rPr>
          <w:rFonts w:ascii="Times New Roman" w:eastAsiaTheme="minorEastAsia" w:hAnsi="Times New Roman" w:cs="Times New Roman"/>
        </w:rPr>
        <w:t xml:space="preserve">mprovements in </w:t>
      </w:r>
      <w:r w:rsidR="00582A98">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sidR="00582A98">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sidR="00ED5986">
        <w:rPr>
          <w:rFonts w:ascii="Times New Roman" w:eastAsiaTheme="minorEastAsia" w:hAnsi="Times New Roman" w:cs="Times New Roman"/>
        </w:rPr>
        <w:t>inequality</w:t>
      </w:r>
      <w:r w:rsidR="00AA4180">
        <w:rPr>
          <w:rFonts w:ascii="Times New Roman" w:eastAsiaTheme="minorEastAsia" w:hAnsi="Times New Roman" w:cs="Times New Roman"/>
        </w:rPr>
        <w:t xml:space="preserve"> at age 15</w:t>
      </w:r>
      <w:r w:rsidR="00582A98">
        <w:rPr>
          <w:rFonts w:ascii="Times New Roman" w:eastAsiaTheme="minorEastAsia" w:hAnsi="Times New Roman" w:cs="Times New Roman"/>
        </w:rPr>
        <w:t xml:space="preserve"> slowed down relative to the trend </w:t>
      </w:r>
      <w:r w:rsidR="00582A98">
        <w:rPr>
          <w:rFonts w:ascii="Times New Roman" w:eastAsiaTheme="minorEastAsia" w:hAnsi="Times New Roman" w:cs="Times New Roman"/>
        </w:rPr>
        <w:lastRenderedPageBreak/>
        <w:t xml:space="preserve">observed in the previous decade, during which </w:t>
      </w:r>
      <w:r w:rsidR="00AA4180">
        <w:rPr>
          <w:rFonts w:ascii="Times New Roman" w:eastAsiaTheme="minorEastAsia" w:hAnsi="Times New Roman" w:cs="Times New Roman"/>
        </w:rPr>
        <w:t xml:space="preserve">young </w:t>
      </w:r>
      <w:r w:rsidR="00582A98">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sidR="00582A98">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sidR="00582A98">
        <w:rPr>
          <w:rFonts w:ascii="Times New Roman" w:eastAsiaTheme="minorEastAsia" w:hAnsi="Times New Roman" w:cs="Times New Roman"/>
        </w:rPr>
        <w:t xml:space="preserve">in lifespan </w:t>
      </w:r>
      <w:r>
        <w:rPr>
          <w:rFonts w:ascii="Times New Roman" w:eastAsiaTheme="minorEastAsia" w:hAnsi="Times New Roman" w:cs="Times New Roman"/>
        </w:rPr>
        <w:t>inequality</w:t>
      </w:r>
      <w:r w:rsidR="00582A98">
        <w:rPr>
          <w:rFonts w:ascii="Times New Roman" w:eastAsiaTheme="minorEastAsia" w:hAnsi="Times New Roman" w:cs="Times New Roman"/>
        </w:rPr>
        <w:t>.</w:t>
      </w:r>
      <w:r w:rsidR="00A86F6F">
        <w:rPr>
          <w:rFonts w:ascii="Times New Roman" w:eastAsiaTheme="minorEastAsia" w:hAnsi="Times New Roman" w:cs="Times New Roman"/>
        </w:rPr>
        <w:t xml:space="preserve"> Our research sheds some light on this national trend by showing that </w:t>
      </w:r>
      <w:r w:rsidR="00282D14">
        <w:rPr>
          <w:rFonts w:ascii="Times New Roman" w:eastAsiaTheme="minorEastAsia" w:hAnsi="Times New Roman" w:cs="Times New Roman"/>
        </w:rPr>
        <w:t xml:space="preserve">the unexpected rise of homicides after 2005 was </w:t>
      </w:r>
      <w:r w:rsidR="00A86F6F">
        <w:rPr>
          <w:rFonts w:ascii="Times New Roman" w:eastAsiaTheme="minorEastAsia" w:hAnsi="Times New Roman" w:cs="Times New Roman"/>
        </w:rPr>
        <w:t xml:space="preserve">the main contributor that held back </w:t>
      </w:r>
      <w:r w:rsidR="00463EC8">
        <w:rPr>
          <w:rFonts w:ascii="Times New Roman" w:eastAsiaTheme="minorEastAsia" w:hAnsi="Times New Roman" w:cs="Times New Roman"/>
        </w:rPr>
        <w:t xml:space="preserve">life expectancy and </w:t>
      </w:r>
      <w:r w:rsidR="00282D14">
        <w:rPr>
          <w:rFonts w:ascii="Times New Roman" w:eastAsiaTheme="minorEastAsia" w:hAnsi="Times New Roman" w:cs="Times New Roman"/>
        </w:rPr>
        <w:t xml:space="preserve">reductions in </w:t>
      </w:r>
      <w:r w:rsidR="00463EC8">
        <w:rPr>
          <w:rFonts w:ascii="Times New Roman" w:eastAsiaTheme="minorEastAsia" w:hAnsi="Times New Roman" w:cs="Times New Roman"/>
        </w:rPr>
        <w:t xml:space="preserve">lifespan </w:t>
      </w:r>
      <w:r w:rsidR="00B94C3C">
        <w:rPr>
          <w:rFonts w:ascii="Times New Roman" w:eastAsiaTheme="minorEastAsia" w:hAnsi="Times New Roman" w:cs="Times New Roman"/>
        </w:rPr>
        <w:t>inequality.</w:t>
      </w:r>
    </w:p>
    <w:p w14:paraId="3E0E86CD" w14:textId="77777777" w:rsidR="008E298F" w:rsidRDefault="008E298F" w:rsidP="00AD43CB">
      <w:pPr>
        <w:spacing w:line="480" w:lineRule="auto"/>
        <w:jc w:val="both"/>
        <w:rPr>
          <w:rFonts w:ascii="Times New Roman" w:eastAsiaTheme="minorEastAsia" w:hAnsi="Times New Roman" w:cs="Times New Roman"/>
        </w:rPr>
      </w:pPr>
    </w:p>
    <w:p w14:paraId="566DACAF" w14:textId="1A1F4AEC" w:rsidR="00FE0D88" w:rsidRDefault="008E298F" w:rsidP="00FE0D88">
      <w:pPr>
        <w:spacing w:line="480" w:lineRule="auto"/>
        <w:jc w:val="both"/>
        <w:rPr>
          <w:rFonts w:ascii="Times New Roman" w:eastAsiaTheme="minorEastAsia" w:hAnsi="Times New Roman" w:cs="Times New Roman"/>
        </w:rPr>
      </w:pPr>
      <w:commentRangeStart w:id="4"/>
      <w:r w:rsidRPr="008E298F">
        <w:rPr>
          <w:rFonts w:ascii="Times New Roman" w:eastAsiaTheme="minorEastAsia" w:hAnsi="Times New Roman" w:cs="Times New Roman"/>
          <w:i/>
        </w:rPr>
        <w:t>The</w:t>
      </w:r>
      <w:commentRangeEnd w:id="4"/>
      <w:r w:rsidR="00D4519B">
        <w:rPr>
          <w:rStyle w:val="CommentReference"/>
        </w:rPr>
        <w:commentReference w:id="4"/>
      </w:r>
      <w:r w:rsidRPr="008E298F">
        <w:rPr>
          <w:rFonts w:ascii="Times New Roman" w:eastAsiaTheme="minorEastAsia" w:hAnsi="Times New Roman" w:cs="Times New Roman"/>
          <w:i/>
        </w:rPr>
        <w:t xml:space="preserve"> effect of homicides </w:t>
      </w:r>
      <w:r w:rsidR="0072026A">
        <w:rPr>
          <w:rFonts w:ascii="Times New Roman" w:eastAsiaTheme="minorEastAsia" w:hAnsi="Times New Roman" w:cs="Times New Roman"/>
          <w:i/>
        </w:rPr>
        <w:t>on life expectancy trends</w:t>
      </w:r>
    </w:p>
    <w:p w14:paraId="57601E09" w14:textId="3E62FCA1" w:rsidR="005248E9" w:rsidRPr="00B83524" w:rsidRDefault="00706CC9" w:rsidP="0015291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w:t>
      </w:r>
      <w:r w:rsidR="00686C5F">
        <w:rPr>
          <w:rFonts w:ascii="Times New Roman" w:eastAsiaTheme="minorEastAsia" w:hAnsi="Times New Roman" w:cs="Times New Roman"/>
        </w:rPr>
        <w:t xml:space="preserve">enactment of a </w:t>
      </w:r>
      <w:r>
        <w:rPr>
          <w:rFonts w:ascii="Times New Roman" w:eastAsiaTheme="minorEastAsia" w:hAnsi="Times New Roman" w:cs="Times New Roman"/>
        </w:rPr>
        <w:t xml:space="preserve">universal health </w:t>
      </w:r>
      <w:r w:rsidR="00911EB3">
        <w:rPr>
          <w:rFonts w:ascii="Times New Roman" w:eastAsiaTheme="minorEastAsia" w:hAnsi="Times New Roman" w:cs="Times New Roman"/>
        </w:rPr>
        <w:t xml:space="preserve">insurance </w:t>
      </w:r>
      <w:r>
        <w:rPr>
          <w:rFonts w:ascii="Times New Roman" w:eastAsiaTheme="minorEastAsia" w:hAnsi="Times New Roman" w:cs="Times New Roman"/>
        </w:rPr>
        <w:t xml:space="preserve">program </w:t>
      </w:r>
      <w:r w:rsidR="00686C5F">
        <w:rPr>
          <w:rFonts w:ascii="Times New Roman" w:eastAsiaTheme="minorEastAsia" w:hAnsi="Times New Roman" w:cs="Times New Roman"/>
        </w:rPr>
        <w:t>(</w:t>
      </w:r>
      <w:proofErr w:type="spellStart"/>
      <w:r w:rsidRPr="00706CC9">
        <w:rPr>
          <w:rFonts w:ascii="Times New Roman" w:eastAsiaTheme="minorEastAsia" w:hAnsi="Times New Roman" w:cs="Times New Roman"/>
          <w:i/>
        </w:rPr>
        <w:t>Seguro</w:t>
      </w:r>
      <w:proofErr w:type="spellEnd"/>
      <w:r w:rsidRPr="00706CC9">
        <w:rPr>
          <w:rFonts w:ascii="Times New Roman" w:eastAsiaTheme="minorEastAsia" w:hAnsi="Times New Roman" w:cs="Times New Roman"/>
          <w:i/>
        </w:rPr>
        <w:t xml:space="preserve"> Popular</w:t>
      </w:r>
      <w:r w:rsidR="00686C5F" w:rsidRPr="00686C5F">
        <w:rPr>
          <w:rFonts w:ascii="Times New Roman" w:eastAsiaTheme="minorEastAsia" w:hAnsi="Times New Roman" w:cs="Times New Roman"/>
        </w:rPr>
        <w:t>)</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Despite recent efforts from the Mexican government to contain the upsurge of violence in the country,</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3C6F24">
        <w:rPr>
          <w:rFonts w:ascii="Times New Roman" w:eastAsiaTheme="minorEastAsia" w:hAnsi="Times New Roman" w:cs="Times New Roman"/>
        </w:rPr>
        <w:t xml:space="preserve"> our results </w:t>
      </w:r>
      <w:r w:rsidR="006239A3">
        <w:rPr>
          <w:rFonts w:ascii="Times New Roman" w:eastAsiaTheme="minorEastAsia" w:hAnsi="Times New Roman" w:cs="Times New Roman"/>
        </w:rPr>
        <w:t>using</w:t>
      </w:r>
      <w:r w:rsidR="003C6F24">
        <w:rPr>
          <w:rFonts w:ascii="Times New Roman" w:eastAsiaTheme="minorEastAsia" w:hAnsi="Times New Roman" w:cs="Times New Roman"/>
        </w:rPr>
        <w:t xml:space="preserve"> data up to 2015 </w:t>
      </w:r>
      <w:r w:rsidR="00E9034B">
        <w:rPr>
          <w:rFonts w:ascii="Times New Roman" w:eastAsiaTheme="minorEastAsia" w:hAnsi="Times New Roman" w:cs="Times New Roman"/>
        </w:rPr>
        <w:t>clearly indicate that life circumstances among young adults have not improved and are actually deteriorating</w:t>
      </w:r>
      <w:r w:rsidR="003C6F24">
        <w:rPr>
          <w:rFonts w:ascii="Times New Roman" w:eastAsiaTheme="minorEastAsia" w:hAnsi="Times New Roman" w:cs="Times New Roman"/>
        </w:rPr>
        <w:t>.  For example,</w:t>
      </w:r>
      <w:r w:rsidR="00E9034B">
        <w:rPr>
          <w:rFonts w:ascii="Times New Roman" w:eastAsiaTheme="minorEastAsia" w:hAnsi="Times New Roman" w:cs="Times New Roman"/>
        </w:rPr>
        <w:t xml:space="preserve"> about 1 of every 4 states in the country (8 states </w:t>
      </w:r>
      <w:r w:rsidR="007264F6">
        <w:rPr>
          <w:rFonts w:ascii="Times New Roman" w:eastAsiaTheme="minorEastAsia" w:hAnsi="Times New Roman" w:cs="Times New Roman"/>
        </w:rPr>
        <w:t>out of 32</w:t>
      </w:r>
      <w:r w:rsidR="00E9034B">
        <w:rPr>
          <w:rFonts w:ascii="Times New Roman" w:eastAsiaTheme="minorEastAsia" w:hAnsi="Times New Roman" w:cs="Times New Roman"/>
        </w:rPr>
        <w:t>) experienced a reduction in life expectancy at age 15</w:t>
      </w:r>
      <w:r w:rsidR="000555DD">
        <w:rPr>
          <w:rFonts w:ascii="Times New Roman" w:eastAsiaTheme="minorEastAsia" w:hAnsi="Times New Roman" w:cs="Times New Roman"/>
        </w:rPr>
        <w:t xml:space="preserve"> and this occurred across all regions of the country</w:t>
      </w:r>
      <w:r w:rsidR="00E9034B">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 </w:t>
      </w:r>
      <w:r w:rsidR="00E9034B">
        <w:rPr>
          <w:rFonts w:ascii="Times New Roman" w:eastAsiaTheme="minorEastAsia" w:hAnsi="Times New Roman" w:cs="Times New Roman"/>
        </w:rPr>
        <w:t>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w:t>
      </w:r>
      <w:r w:rsidR="003A4B84">
        <w:rPr>
          <w:rFonts w:ascii="Times New Roman" w:eastAsiaTheme="minorEastAsia" w:hAnsi="Times New Roman" w:cs="Times New Roman"/>
        </w:rPr>
        <w:t>, f</w:t>
      </w:r>
      <w:r w:rsidR="00E84B2F">
        <w:rPr>
          <w:rFonts w:ascii="Times New Roman" w:eastAsiaTheme="minorEastAsia" w:hAnsi="Times New Roman" w:cs="Times New Roman"/>
        </w:rPr>
        <w:t>ollowed by Chihuahua</w:t>
      </w:r>
      <w:r w:rsidR="00D33FA8">
        <w:rPr>
          <w:rFonts w:ascii="Times New Roman" w:eastAsiaTheme="minorEastAsia" w:hAnsi="Times New Roman" w:cs="Times New Roman"/>
        </w:rPr>
        <w:t xml:space="preserve"> and Sinaloa</w:t>
      </w:r>
      <w:r w:rsidR="00353A0D">
        <w:rPr>
          <w:rFonts w:ascii="Times New Roman" w:eastAsiaTheme="minorEastAsia" w:hAnsi="Times New Roman" w:cs="Times New Roman"/>
        </w:rPr>
        <w:t xml:space="preserve"> in the North</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w:t>
      </w:r>
      <w:r w:rsidR="009A4C17">
        <w:rPr>
          <w:rFonts w:ascii="Times New Roman" w:eastAsiaTheme="minorEastAsia" w:hAnsi="Times New Roman" w:cs="Times New Roman"/>
        </w:rPr>
        <w:t xml:space="preserve">of life </w:t>
      </w:r>
      <w:r w:rsidR="00D33FA8">
        <w:rPr>
          <w:rFonts w:ascii="Times New Roman" w:eastAsiaTheme="minorEastAsia" w:hAnsi="Times New Roman" w:cs="Times New Roman"/>
        </w:rPr>
        <w:t>each</w:t>
      </w:r>
      <w:r w:rsidR="00CE3CD8">
        <w:rPr>
          <w:rFonts w:ascii="Times New Roman" w:eastAsiaTheme="minorEastAsia" w:hAnsi="Times New Roman" w:cs="Times New Roman"/>
        </w:rPr>
        <w:t>, t</w:t>
      </w:r>
      <w:r w:rsidR="00E84B2F">
        <w:rPr>
          <w:rFonts w:ascii="Times New Roman" w:eastAsiaTheme="minorEastAsia" w:hAnsi="Times New Roman" w:cs="Times New Roman"/>
        </w:rPr>
        <w: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w:t>
      </w:r>
      <w:r w:rsidR="001F4D8B">
        <w:rPr>
          <w:rFonts w:ascii="Times New Roman" w:eastAsiaTheme="minorEastAsia" w:hAnsi="Times New Roman" w:cs="Times New Roman"/>
        </w:rPr>
        <w:t>one in the South (</w:t>
      </w:r>
      <w:r w:rsidR="00E84B2F">
        <w:rPr>
          <w:rFonts w:ascii="Times New Roman" w:eastAsiaTheme="minorEastAsia" w:hAnsi="Times New Roman" w:cs="Times New Roman"/>
        </w:rPr>
        <w:t>Morelos</w:t>
      </w:r>
      <w:r w:rsidR="001F4D8B">
        <w:rPr>
          <w:rFonts w:ascii="Times New Roman" w:eastAsiaTheme="minorEastAsia" w:hAnsi="Times New Roman" w:cs="Times New Roman"/>
        </w:rPr>
        <w:t>)</w:t>
      </w:r>
      <w:r w:rsidR="00E84B2F">
        <w:rPr>
          <w:rFonts w:ascii="Times New Roman" w:eastAsiaTheme="minorEastAsia" w:hAnsi="Times New Roman" w:cs="Times New Roman"/>
        </w:rPr>
        <w:t xml:space="preserve">, experienced losses of half a year in life expectancy over the same period. </w:t>
      </w:r>
    </w:p>
    <w:p w14:paraId="2854A540" w14:textId="24930890" w:rsidR="005248E9" w:rsidRDefault="0072026A" w:rsidP="005248E9">
      <w:pPr>
        <w:spacing w:line="480" w:lineRule="auto"/>
        <w:jc w:val="both"/>
        <w:rPr>
          <w:rFonts w:ascii="Times New Roman" w:eastAsiaTheme="minorEastAsia" w:hAnsi="Times New Roman" w:cs="Times New Roman"/>
          <w:i/>
        </w:rPr>
      </w:pPr>
      <w:r>
        <w:rPr>
          <w:rFonts w:ascii="Times New Roman" w:eastAsiaTheme="minorEastAsia" w:hAnsi="Times New Roman" w:cs="Times New Roman"/>
          <w:i/>
        </w:rPr>
        <w:t>The effect of homicides o</w:t>
      </w:r>
      <w:r w:rsidR="005248E9" w:rsidRPr="008E298F">
        <w:rPr>
          <w:rFonts w:ascii="Times New Roman" w:eastAsiaTheme="minorEastAsia" w:hAnsi="Times New Roman" w:cs="Times New Roman"/>
          <w:i/>
        </w:rPr>
        <w:t>n life</w:t>
      </w:r>
      <w:r w:rsidR="005248E9">
        <w:rPr>
          <w:rFonts w:ascii="Times New Roman" w:eastAsiaTheme="minorEastAsia" w:hAnsi="Times New Roman" w:cs="Times New Roman"/>
          <w:i/>
        </w:rPr>
        <w:t>span variation</w:t>
      </w:r>
      <w:r>
        <w:rPr>
          <w:rFonts w:ascii="Times New Roman" w:eastAsiaTheme="minorEastAsia" w:hAnsi="Times New Roman" w:cs="Times New Roman"/>
          <w:i/>
        </w:rPr>
        <w:t xml:space="preserve"> trends</w:t>
      </w:r>
    </w:p>
    <w:p w14:paraId="370A6692" w14:textId="7DBB8D27" w:rsidR="006949EE" w:rsidRDefault="003A5770"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Our results </w:t>
      </w:r>
      <w:r w:rsidR="00F0056A">
        <w:rPr>
          <w:rFonts w:ascii="Times New Roman" w:eastAsiaTheme="minorEastAsia" w:hAnsi="Times New Roman" w:cs="Times New Roman"/>
        </w:rPr>
        <w:t xml:space="preserve">further </w:t>
      </w:r>
      <w:r>
        <w:rPr>
          <w:rFonts w:ascii="Times New Roman" w:eastAsiaTheme="minorEastAsia" w:hAnsi="Times New Roman" w:cs="Times New Roman"/>
        </w:rPr>
        <w:t>show that</w:t>
      </w:r>
      <w:r w:rsidR="00F0056A">
        <w:rPr>
          <w:rFonts w:ascii="Times New Roman" w:eastAsiaTheme="minorEastAsia" w:hAnsi="Times New Roman" w:cs="Times New Roman"/>
        </w:rPr>
        <w:t xml:space="preserve"> homicides </w:t>
      </w:r>
      <w:r>
        <w:rPr>
          <w:rFonts w:ascii="Times New Roman" w:eastAsiaTheme="minorEastAsia" w:hAnsi="Times New Roman" w:cs="Times New Roman"/>
        </w:rPr>
        <w:t xml:space="preserve">have slowed down progress on reducing </w:t>
      </w:r>
      <w:r w:rsidR="00F0056A">
        <w:rPr>
          <w:rFonts w:ascii="Times New Roman" w:eastAsiaTheme="minorEastAsia" w:hAnsi="Times New Roman" w:cs="Times New Roman"/>
        </w:rPr>
        <w:t>life span inequality among young adults</w:t>
      </w:r>
      <w:r w:rsidR="00DE0AB8">
        <w:rPr>
          <w:rFonts w:ascii="Times New Roman" w:eastAsiaTheme="minorEastAsia" w:hAnsi="Times New Roman" w:cs="Times New Roman"/>
        </w:rPr>
        <w:t xml:space="preserve"> in Mexico</w:t>
      </w:r>
      <w:r w:rsidR="00F0056A">
        <w:rPr>
          <w:rFonts w:ascii="Times New Roman" w:eastAsiaTheme="minorEastAsia" w:hAnsi="Times New Roman" w:cs="Times New Roman"/>
        </w:rPr>
        <w:t xml:space="preserve">. While </w:t>
      </w:r>
      <w:r w:rsidR="00973C05">
        <w:rPr>
          <w:rFonts w:ascii="Times New Roman" w:eastAsiaTheme="minorEastAsia" w:hAnsi="Times New Roman" w:cs="Times New Roman"/>
        </w:rPr>
        <w:t xml:space="preserve">lifespan </w:t>
      </w:r>
      <w:r w:rsidR="00F0056A">
        <w:rPr>
          <w:rFonts w:ascii="Times New Roman" w:eastAsiaTheme="minorEastAsia" w:hAnsi="Times New Roman" w:cs="Times New Roman"/>
        </w:rPr>
        <w:t>inequality</w:t>
      </w:r>
      <w:r w:rsidR="00673DF4">
        <w:rPr>
          <w:rFonts w:ascii="Times New Roman" w:eastAsiaTheme="minorEastAsia" w:hAnsi="Times New Roman" w:cs="Times New Roman"/>
        </w:rPr>
        <w:t xml:space="preserve">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t>
      </w:r>
      <w:r w:rsidR="0080568C">
        <w:rPr>
          <w:rFonts w:ascii="Times New Roman" w:eastAsiaTheme="minorEastAsia" w:hAnsi="Times New Roman" w:cs="Times New Roman"/>
        </w:rPr>
        <w:t xml:space="preserve">declined </w:t>
      </w:r>
      <w:r w:rsidR="00147684">
        <w:rPr>
          <w:rFonts w:ascii="Times New Roman" w:eastAsiaTheme="minorEastAsia" w:hAnsi="Times New Roman" w:cs="Times New Roman"/>
        </w:rPr>
        <w:t>by more than half a year</w:t>
      </w:r>
      <w:r w:rsidR="00F0056A">
        <w:rPr>
          <w:rFonts w:ascii="Times New Roman" w:eastAsiaTheme="minorEastAsia" w:hAnsi="Times New Roman" w:cs="Times New Roman"/>
        </w:rPr>
        <w:t xml:space="preserve"> between 1995 and 2005</w:t>
      </w:r>
      <w:r w:rsidR="00147684">
        <w:rPr>
          <w:rFonts w:ascii="Times New Roman" w:eastAsiaTheme="minorEastAsia" w:hAnsi="Times New Roman" w:cs="Times New Roman"/>
        </w:rPr>
        <w:t xml:space="preserve">, </w:t>
      </w:r>
      <w:r w:rsidR="00540B8D">
        <w:rPr>
          <w:rFonts w:ascii="Times New Roman" w:eastAsiaTheme="minorEastAsia" w:hAnsi="Times New Roman" w:cs="Times New Roman"/>
        </w:rPr>
        <w:t xml:space="preserve">a decade later this progress was stagnated and barely reached a reduction of </w:t>
      </w:r>
      <w:r w:rsidR="00390003">
        <w:rPr>
          <w:rFonts w:ascii="Times New Roman" w:eastAsiaTheme="minorEastAsia" w:hAnsi="Times New Roman" w:cs="Times New Roman"/>
        </w:rPr>
        <w:t xml:space="preserve">less than two </w:t>
      </w:r>
      <w:r w:rsidR="00390003">
        <w:rPr>
          <w:rFonts w:ascii="Times New Roman" w:eastAsiaTheme="minorEastAsia" w:hAnsi="Times New Roman" w:cs="Times New Roman"/>
        </w:rPr>
        <w:lastRenderedPageBreak/>
        <w:t xml:space="preserve">months </w:t>
      </w:r>
      <w:r w:rsidR="00451A34">
        <w:rPr>
          <w:rFonts w:ascii="Times New Roman" w:eastAsiaTheme="minorEastAsia" w:hAnsi="Times New Roman" w:cs="Times New Roman"/>
        </w:rPr>
        <w:t xml:space="preserve">in </w:t>
      </w:r>
      <w:r w:rsidR="00540B8D">
        <w:rPr>
          <w:rFonts w:ascii="Times New Roman" w:eastAsiaTheme="minorEastAsia" w:hAnsi="Times New Roman" w:cs="Times New Roman"/>
        </w:rPr>
        <w:t>recent years</w:t>
      </w:r>
      <w:r w:rsidR="00451A34">
        <w:rPr>
          <w:rFonts w:ascii="Times New Roman" w:eastAsiaTheme="minorEastAsia" w:hAnsi="Times New Roman" w:cs="Times New Roman"/>
        </w:rPr>
        <w:t xml:space="preserve"> (2005-2015). </w:t>
      </w:r>
      <w:r w:rsidR="00622AB1">
        <w:rPr>
          <w:rFonts w:ascii="Times New Roman" w:eastAsiaTheme="minorEastAsia" w:hAnsi="Times New Roman" w:cs="Times New Roman"/>
        </w:rPr>
        <w:t>Increase in homicide mortality accounted for most of the stagnation on life span inequality; i</w:t>
      </w:r>
      <w:r w:rsidR="00B8703A">
        <w:rPr>
          <w:rFonts w:ascii="Times New Roman" w:eastAsiaTheme="minorEastAsia" w:hAnsi="Times New Roman" w:cs="Times New Roman"/>
        </w:rPr>
        <w:t>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911814">
        <w:rPr>
          <w:rFonts w:ascii="Times New Roman" w:eastAsiaTheme="minorEastAsia" w:hAnsi="Times New Roman" w:cs="Times New Roman"/>
        </w:rPr>
        <w:t xml:space="preserve">Thus, </w:t>
      </w:r>
      <w:r w:rsidR="005047CB">
        <w:rPr>
          <w:rFonts w:ascii="Times New Roman" w:eastAsiaTheme="minorEastAsia" w:hAnsi="Times New Roman" w:cs="Times New Roman"/>
        </w:rPr>
        <w:t>males in Mexico not only live less</w:t>
      </w:r>
      <w:r w:rsidR="005E210A">
        <w:rPr>
          <w:rFonts w:ascii="Times New Roman" w:eastAsiaTheme="minorEastAsia" w:hAnsi="Times New Roman" w:cs="Times New Roman"/>
        </w:rPr>
        <w:t xml:space="preserve"> on average</w:t>
      </w:r>
      <w:r w:rsidR="005047CB">
        <w:rPr>
          <w:rFonts w:ascii="Times New Roman" w:eastAsiaTheme="minorEastAsia" w:hAnsi="Times New Roman" w:cs="Times New Roman"/>
        </w:rPr>
        <w:t xml:space="preserve">, as shown </w:t>
      </w:r>
      <w:r w:rsidR="005E210A">
        <w:rPr>
          <w:rFonts w:ascii="Times New Roman" w:eastAsiaTheme="minorEastAsia" w:hAnsi="Times New Roman" w:cs="Times New Roman"/>
        </w:rPr>
        <w:t>by</w:t>
      </w:r>
      <w:r w:rsidR="006949EE">
        <w:rPr>
          <w:rFonts w:ascii="Times New Roman" w:eastAsiaTheme="minorEastAsia" w:hAnsi="Times New Roman" w:cs="Times New Roman"/>
        </w:rPr>
        <w:t xml:space="preserve">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r w:rsidR="006F74F2">
        <w:rPr>
          <w:rFonts w:ascii="Times New Roman" w:eastAsiaTheme="minorEastAsia" w:hAnsi="Times New Roman" w:cs="Times New Roman"/>
        </w:rPr>
        <w:t xml:space="preserve"> In addition, the same states that experienced a reduction in life expectancy after 2005 also showed an increase in life span inequality </w:t>
      </w:r>
      <w:r w:rsidR="009645BF">
        <w:rPr>
          <w:rFonts w:ascii="Times New Roman" w:eastAsiaTheme="minorEastAsia" w:hAnsi="Times New Roman" w:cs="Times New Roman"/>
        </w:rPr>
        <w:t xml:space="preserve">due to homicides </w:t>
      </w:r>
      <w:r w:rsidR="006F74F2">
        <w:rPr>
          <w:rFonts w:ascii="Times New Roman" w:eastAsiaTheme="minorEastAsia" w:hAnsi="Times New Roman" w:cs="Times New Roman"/>
        </w:rPr>
        <w:t>(f</w:t>
      </w:r>
      <w:r w:rsidR="00450B9C">
        <w:rPr>
          <w:rFonts w:ascii="Times New Roman" w:eastAsiaTheme="minorEastAsia" w:hAnsi="Times New Roman" w:cs="Times New Roman"/>
        </w:rPr>
        <w:t xml:space="preserve">ive </w:t>
      </w:r>
      <w:r w:rsidR="006949EE">
        <w:rPr>
          <w:rFonts w:ascii="Times New Roman" w:eastAsiaTheme="minorEastAsia" w:hAnsi="Times New Roman" w:cs="Times New Roman"/>
        </w:rPr>
        <w:t>states in the North</w:t>
      </w:r>
      <w:r w:rsidR="006949EE" w:rsidRPr="006949EE">
        <w:rPr>
          <w:rFonts w:ascii="Times New Roman" w:eastAsiaTheme="minorEastAsia" w:hAnsi="Times New Roman" w:cs="Times New Roman"/>
        </w:rPr>
        <w:t xml:space="preserve"> </w:t>
      </w:r>
      <w:r w:rsidR="006949EE">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w:t>
      </w:r>
      <w:r w:rsidR="009645BF">
        <w:rPr>
          <w:rFonts w:ascii="Times New Roman" w:eastAsiaTheme="minorEastAsia" w:hAnsi="Times New Roman" w:cs="Times New Roman"/>
        </w:rPr>
        <w:t>--</w:t>
      </w:r>
      <w:r w:rsidR="00450B9C">
        <w:rPr>
          <w:rFonts w:ascii="Times New Roman" w:eastAsiaTheme="minorEastAsia" w:hAnsi="Times New Roman" w:cs="Times New Roman"/>
        </w:rPr>
        <w:t xml:space="preserve">Chihuahua, </w:t>
      </w:r>
      <w:r w:rsidR="006949EE">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sidR="009645BF">
        <w:rPr>
          <w:rFonts w:ascii="Times New Roman" w:eastAsiaTheme="minorEastAsia" w:hAnsi="Times New Roman" w:cs="Times New Roman"/>
        </w:rPr>
        <w:t>--</w:t>
      </w:r>
      <w:r w:rsidR="00D52CF2">
        <w:rPr>
          <w:rFonts w:ascii="Times New Roman" w:eastAsiaTheme="minorEastAsia" w:hAnsi="Times New Roman" w:cs="Times New Roman"/>
        </w:rPr>
        <w:t xml:space="preserve"> and </w:t>
      </w:r>
      <w:r w:rsidR="009645BF">
        <w:rPr>
          <w:rFonts w:ascii="Times New Roman" w:eastAsiaTheme="minorEastAsia" w:hAnsi="Times New Roman" w:cs="Times New Roman"/>
        </w:rPr>
        <w:t>one in the central region --</w:t>
      </w:r>
      <w:r w:rsidR="004B7D01">
        <w:rPr>
          <w:rFonts w:ascii="Times New Roman" w:eastAsiaTheme="minorEastAsia" w:hAnsi="Times New Roman" w:cs="Times New Roman"/>
        </w:rPr>
        <w:t>Nayarit</w:t>
      </w:r>
      <w:r w:rsidR="00D52CF2">
        <w:rPr>
          <w:rFonts w:ascii="Times New Roman" w:eastAsiaTheme="minorEastAsia" w:hAnsi="Times New Roman" w:cs="Times New Roman"/>
        </w:rPr>
        <w:t>)</w:t>
      </w:r>
      <w:r w:rsidR="00673DF4">
        <w:rPr>
          <w:rFonts w:ascii="Times New Roman" w:eastAsiaTheme="minorEastAsia" w:hAnsi="Times New Roman" w:cs="Times New Roman"/>
        </w:rPr>
        <w:t>.</w:t>
      </w:r>
      <w:r w:rsidR="006949EE">
        <w:rPr>
          <w:rFonts w:ascii="Times New Roman" w:eastAsiaTheme="minorEastAsia" w:hAnsi="Times New Roman" w:cs="Times New Roman"/>
        </w:rPr>
        <w:t xml:space="preserve"> </w:t>
      </w:r>
      <w:r w:rsidR="000E6D08">
        <w:rPr>
          <w:rFonts w:ascii="Times New Roman" w:eastAsiaTheme="minorEastAsia" w:hAnsi="Times New Roman" w:cs="Times New Roman"/>
        </w:rPr>
        <w:t xml:space="preserve"> </w:t>
      </w:r>
      <w:r w:rsidR="00F12F18">
        <w:rPr>
          <w:rFonts w:ascii="Times New Roman" w:eastAsiaTheme="minorEastAsia" w:hAnsi="Times New Roman" w:cs="Times New Roman"/>
        </w:rPr>
        <w:t>These results are consistent with the upsurge in violence in these parts of the country.</w:t>
      </w:r>
      <w:r w:rsidR="002E6166">
        <w:rPr>
          <w:rFonts w:ascii="Times New Roman" w:eastAsiaTheme="minorEastAsia" w:hAnsi="Times New Roman" w:cs="Times New Roman"/>
        </w:rPr>
        <w:t xml:space="preserve">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in lifespan </w:t>
      </w:r>
      <w:r w:rsidR="00DB6F95">
        <w:rPr>
          <w:rFonts w:ascii="Times New Roman" w:eastAsiaTheme="minorEastAsia" w:hAnsi="Times New Roman" w:cs="Times New Roman"/>
        </w:rPr>
        <w:t>inequality</w:t>
      </w:r>
      <w:r w:rsidR="00FC2726">
        <w:rPr>
          <w:rFonts w:ascii="Times New Roman" w:eastAsiaTheme="minorEastAsia" w:hAnsi="Times New Roman" w:cs="Times New Roman"/>
        </w:rPr>
        <w:t xml:space="preserve">.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010 Chihuahua</w:t>
      </w:r>
      <w:r w:rsidR="00DB6F95">
        <w:rPr>
          <w:rFonts w:ascii="Times New Roman" w:eastAsiaTheme="minorEastAsia" w:hAnsi="Times New Roman" w:cs="Times New Roman"/>
        </w:rPr>
        <w:t xml:space="preserve"> (Northern region)</w:t>
      </w:r>
      <w:r w:rsidR="002E6166">
        <w:rPr>
          <w:rFonts w:ascii="Times New Roman" w:eastAsiaTheme="minorEastAsia" w:hAnsi="Times New Roman" w:cs="Times New Roman"/>
        </w:rPr>
        <w:t xml:space="preserve"> was the </w:t>
      </w:r>
      <w:r w:rsidR="00DB6F95">
        <w:rPr>
          <w:rFonts w:ascii="Times New Roman" w:eastAsiaTheme="minorEastAsia" w:hAnsi="Times New Roman" w:cs="Times New Roman"/>
        </w:rPr>
        <w:t xml:space="preserve">state affected the </w:t>
      </w:r>
      <w:r w:rsidR="002E6166">
        <w:rPr>
          <w:rFonts w:ascii="Times New Roman" w:eastAsiaTheme="minorEastAsia" w:hAnsi="Times New Roman" w:cs="Times New Roman"/>
        </w:rPr>
        <w:t xml:space="preserve">most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 xml:space="preserve">The </w:t>
      </w:r>
      <w:r w:rsidR="006E6C80">
        <w:rPr>
          <w:rFonts w:ascii="Times New Roman" w:eastAsiaTheme="minorEastAsia" w:hAnsi="Times New Roman" w:cs="Times New Roman"/>
        </w:rPr>
        <w:t xml:space="preserve">impact of violence in the population in </w:t>
      </w:r>
      <w:r w:rsidR="00FC2726">
        <w:rPr>
          <w:rFonts w:ascii="Times New Roman" w:eastAsiaTheme="minorEastAsia" w:hAnsi="Times New Roman" w:cs="Times New Roman"/>
        </w:rPr>
        <w:t>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6E6C80">
        <w:rPr>
          <w:rFonts w:ascii="Times New Roman" w:eastAsiaTheme="minorEastAsia" w:hAnsi="Times New Roman" w:cs="Times New Roman"/>
        </w:rPr>
        <w:t>To put it in perspective</w:t>
      </w:r>
      <w:r w:rsidR="00FC2726">
        <w:rPr>
          <w:rFonts w:ascii="Times New Roman" w:eastAsiaTheme="minorEastAsia" w:hAnsi="Times New Roman" w:cs="Times New Roman"/>
        </w:rPr>
        <w:t xml:space="preserve">, in 2010  males </w:t>
      </w:r>
      <w:r w:rsidR="009B3C70">
        <w:rPr>
          <w:rFonts w:ascii="Times New Roman" w:eastAsiaTheme="minorEastAsia" w:hAnsi="Times New Roman" w:cs="Times New Roman"/>
        </w:rPr>
        <w:t xml:space="preserve">aged </w:t>
      </w:r>
      <w:r w:rsidR="00C41FF8">
        <w:rPr>
          <w:rFonts w:ascii="Times New Roman" w:eastAsiaTheme="minorEastAsia" w:hAnsi="Times New Roman" w:cs="Times New Roman"/>
        </w:rPr>
        <w:t xml:space="preserve">15-25 </w:t>
      </w:r>
      <w:r w:rsidR="00FC2726">
        <w:rPr>
          <w:rFonts w:ascii="Times New Roman" w:eastAsiaTheme="minorEastAsia" w:hAnsi="Times New Roman" w:cs="Times New Roman"/>
        </w:rPr>
        <w:t xml:space="preserve">in Chihuahua had 3.1 times higher mortality rates than </w:t>
      </w:r>
      <w:r w:rsidR="00C41FF8">
        <w:rPr>
          <w:rFonts w:ascii="Times New Roman" w:eastAsiaTheme="minorEastAsia" w:hAnsi="Times New Roman" w:cs="Times New Roman"/>
        </w:rPr>
        <w:t xml:space="preserve">the </w:t>
      </w:r>
      <w:r w:rsidR="00FC2726">
        <w:rPr>
          <w:rFonts w:ascii="Times New Roman" w:eastAsiaTheme="minorEastAsia" w:hAnsi="Times New Roman" w:cs="Times New Roman"/>
        </w:rPr>
        <w:t>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w:t>
      </w:r>
      <w:r w:rsidR="00C41FF8">
        <w:rPr>
          <w:rFonts w:ascii="Times New Roman" w:eastAsiaTheme="minorEastAsia" w:hAnsi="Times New Roman" w:cs="Times New Roman"/>
        </w:rPr>
        <w:t xml:space="preserve">located </w:t>
      </w:r>
      <w:r w:rsidR="000E64FE">
        <w:rPr>
          <w:rFonts w:ascii="Times New Roman" w:eastAsiaTheme="minorEastAsia" w:hAnsi="Times New Roman" w:cs="Times New Roman"/>
        </w:rPr>
        <w:t xml:space="preserve">in </w:t>
      </w:r>
      <w:r w:rsidR="00C41FF8">
        <w:rPr>
          <w:rFonts w:ascii="Times New Roman" w:eastAsiaTheme="minorEastAsia" w:hAnsi="Times New Roman" w:cs="Times New Roman"/>
        </w:rPr>
        <w:t xml:space="preserve">the state of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w:t>
      </w:r>
      <w:r w:rsidR="009669E7">
        <w:rPr>
          <w:rFonts w:ascii="Times New Roman" w:eastAsiaTheme="minorEastAsia" w:hAnsi="Times New Roman" w:cs="Times New Roman"/>
        </w:rPr>
        <w:t>n</w:t>
      </w:r>
      <w:r w:rsidR="000E64FE">
        <w:rPr>
          <w:rFonts w:ascii="Times New Roman" w:eastAsiaTheme="minorEastAsia" w:hAnsi="Times New Roman" w:cs="Times New Roman"/>
        </w:rPr>
        <w:t xml:space="preserve">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w:t>
      </w:r>
      <w:r w:rsidR="009669E7">
        <w:rPr>
          <w:rFonts w:ascii="Times New Roman" w:eastAsiaTheme="minorEastAsia" w:hAnsi="Times New Roman" w:cs="Times New Roman"/>
        </w:rPr>
        <w:t>inequality</w:t>
      </w:r>
      <w:r w:rsidR="00FC2726">
        <w:rPr>
          <w:rFonts w:ascii="Times New Roman" w:eastAsiaTheme="minorEastAsia" w:hAnsi="Times New Roman" w:cs="Times New Roman"/>
        </w:rPr>
        <w:t xml:space="preserve"> of almost an additional year due 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w:t>
      </w:r>
      <w:r w:rsidR="009669E7">
        <w:rPr>
          <w:rFonts w:ascii="Times New Roman" w:eastAsiaTheme="minorEastAsia" w:hAnsi="Times New Roman" w:cs="Times New Roman"/>
        </w:rPr>
        <w:t xml:space="preserve">at </w:t>
      </w:r>
      <w:r w:rsidR="00F12F18">
        <w:rPr>
          <w:rFonts w:ascii="Times New Roman" w:eastAsiaTheme="minorEastAsia" w:hAnsi="Times New Roman" w:cs="Times New Roman"/>
        </w:rPr>
        <w:t xml:space="preserve">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w:t>
      </w:r>
      <w:r w:rsidR="006636A9">
        <w:rPr>
          <w:rFonts w:ascii="Times New Roman" w:eastAsiaTheme="minorEastAsia" w:hAnsi="Times New Roman" w:cs="Times New Roman"/>
        </w:rPr>
        <w:t>younger</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w:t>
      </w:r>
      <w:r w:rsidR="006636A9">
        <w:rPr>
          <w:rFonts w:ascii="Times New Roman" w:eastAsiaTheme="minorEastAsia" w:hAnsi="Times New Roman" w:cs="Times New Roman"/>
        </w:rPr>
        <w:t>inequality</w:t>
      </w:r>
      <w:r w:rsidR="00FC2726">
        <w:rPr>
          <w:rFonts w:ascii="Times New Roman" w:eastAsiaTheme="minorEastAsia" w:hAnsi="Times New Roman" w:cs="Times New Roman"/>
        </w:rPr>
        <w:t xml:space="preserve">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w:t>
      </w:r>
      <w:r w:rsidR="009669E7">
        <w:rPr>
          <w:rFonts w:ascii="Times New Roman" w:eastAsiaTheme="minorEastAsia" w:hAnsi="Times New Roman" w:cs="Times New Roman"/>
        </w:rPr>
        <w:t xml:space="preserve">These results </w:t>
      </w:r>
      <w:r w:rsidR="006636A9">
        <w:rPr>
          <w:rFonts w:ascii="Times New Roman" w:eastAsiaTheme="minorEastAsia" w:hAnsi="Times New Roman" w:cs="Times New Roman"/>
        </w:rPr>
        <w:t xml:space="preserve">indicate that homicides are an additional contributor to health inequalities in the country, which </w:t>
      </w:r>
      <w:r w:rsidR="00307FE9">
        <w:rPr>
          <w:rFonts w:ascii="Times New Roman" w:eastAsiaTheme="minorEastAsia" w:hAnsi="Times New Roman" w:cs="Times New Roman"/>
        </w:rPr>
        <w:t>complement</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595A95B6" w14:textId="79246E3A" w:rsidR="00FF5622" w:rsidRDefault="00DF4FD0"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The increase in homicide mortality after 2005 suggests a rapid deterioration in life expectancy,</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in perceived vulnerability and psychosocial outcomes,</w:t>
      </w:r>
      <w:r>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face="superscript"&gt;39&lt;/style&gt;&lt;/DisplayText&gt;&lt;record&gt;&lt;rec-number&gt;92&lt;/rec-number&gt;&lt;foreign-keys&gt;&lt;key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39</w:t>
      </w:r>
      <w:r>
        <w:rPr>
          <w:rFonts w:ascii="Times New Roman" w:eastAsiaTheme="minorEastAsia" w:hAnsi="Times New Roman" w:cs="Times New Roman"/>
        </w:rPr>
        <w:fldChar w:fldCharType="end"/>
      </w:r>
      <w:r>
        <w:rPr>
          <w:rFonts w:ascii="Times New Roman" w:eastAsiaTheme="minorEastAsia" w:hAnsi="Times New Roman" w:cs="Times New Roman"/>
        </w:rPr>
        <w:t xml:space="preserve"> and, as we show, in lifespan </w:t>
      </w:r>
      <w:r w:rsidR="00435A53">
        <w:rPr>
          <w:rFonts w:ascii="Times New Roman" w:eastAsiaTheme="minorEastAsia" w:hAnsi="Times New Roman" w:cs="Times New Roman"/>
        </w:rPr>
        <w:t>in</w:t>
      </w:r>
      <w:r w:rsidR="00846631">
        <w:rPr>
          <w:rFonts w:ascii="Times New Roman" w:eastAsiaTheme="minorEastAsia" w:hAnsi="Times New Roman" w:cs="Times New Roman"/>
        </w:rPr>
        <w:t>e</w:t>
      </w:r>
      <w:r w:rsidR="00435A53">
        <w:rPr>
          <w:rFonts w:ascii="Times New Roman" w:eastAsiaTheme="minorEastAsia" w:hAnsi="Times New Roman" w:cs="Times New Roman"/>
        </w:rPr>
        <w:t xml:space="preserve">quality </w:t>
      </w:r>
      <w:r w:rsidR="00A47DE8">
        <w:rPr>
          <w:rFonts w:ascii="Times New Roman" w:eastAsiaTheme="minorEastAsia" w:hAnsi="Times New Roman" w:cs="Times New Roman"/>
        </w:rPr>
        <w:t xml:space="preserve">in </w:t>
      </w:r>
      <w:r w:rsidR="00435A53">
        <w:rPr>
          <w:rFonts w:ascii="Times New Roman" w:eastAsiaTheme="minorEastAsia" w:hAnsi="Times New Roman" w:cs="Times New Roman"/>
        </w:rPr>
        <w:t xml:space="preserve">the </w:t>
      </w:r>
      <w:r w:rsidR="00A47DE8">
        <w:rPr>
          <w:rFonts w:ascii="Times New Roman" w:eastAsiaTheme="minorEastAsia" w:hAnsi="Times New Roman" w:cs="Times New Roman"/>
        </w:rPr>
        <w:t>Mexic</w:t>
      </w:r>
      <w:r w:rsidR="00435A53">
        <w:rPr>
          <w:rFonts w:ascii="Times New Roman" w:eastAsiaTheme="minorEastAsia" w:hAnsi="Times New Roman" w:cs="Times New Roman"/>
        </w:rPr>
        <w:t>an population</w:t>
      </w:r>
      <w:r>
        <w:rPr>
          <w:rFonts w:ascii="Times New Roman" w:eastAsiaTheme="minorEastAsia" w:hAnsi="Times New Roman" w:cs="Times New Roman"/>
        </w:rPr>
        <w:t>.</w:t>
      </w:r>
      <w:r w:rsidR="008E298F">
        <w:rPr>
          <w:rFonts w:ascii="Times New Roman" w:eastAsiaTheme="minorEastAsia" w:hAnsi="Times New Roman" w:cs="Times New Roman"/>
        </w:rPr>
        <w:t xml:space="preserve"> This means that after 10 years of the beginning of the so-called War on Drug</w:t>
      </w:r>
      <w:r w:rsidR="008B3A13">
        <w:rPr>
          <w:rFonts w:ascii="Times New Roman" w:eastAsiaTheme="minorEastAsia" w:hAnsi="Times New Roman" w:cs="Times New Roman"/>
        </w:rPr>
        <w:t>s</w:t>
      </w:r>
      <w:r w:rsidR="008E298F">
        <w:rPr>
          <w:rFonts w:ascii="Times New Roman" w:eastAsiaTheme="minorEastAsia" w:hAnsi="Times New Roman" w:cs="Times New Roman"/>
        </w:rPr>
        <w:t xml:space="preserve">, the Mexican </w:t>
      </w:r>
      <w:r w:rsidR="008E298F">
        <w:rPr>
          <w:rFonts w:ascii="Times New Roman" w:eastAsiaTheme="minorEastAsia" w:hAnsi="Times New Roman" w:cs="Times New Roman"/>
        </w:rPr>
        <w:lastRenderedPageBreak/>
        <w:t>government has not been able to reduce homicidal mortality</w:t>
      </w:r>
      <w:r>
        <w:rPr>
          <w:rFonts w:ascii="Times New Roman" w:eastAsiaTheme="minorEastAsia" w:hAnsi="Times New Roman" w:cs="Times New Roman"/>
        </w:rPr>
        <w:t xml:space="preserve"> and its effects</w:t>
      </w:r>
      <w:r w:rsidR="008E298F">
        <w:rPr>
          <w:rFonts w:ascii="Times New Roman" w:eastAsiaTheme="minorEastAsia" w:hAnsi="Times New Roman" w:cs="Times New Roman"/>
        </w:rPr>
        <w:t>, at least to the levels observed back in 2005</w:t>
      </w:r>
      <w:r w:rsidR="006366C1">
        <w:rPr>
          <w:rFonts w:ascii="Times New Roman" w:eastAsiaTheme="minorEastAsia" w:hAnsi="Times New Roman" w:cs="Times New Roman"/>
        </w:rPr>
        <w:t>.</w:t>
      </w:r>
    </w:p>
    <w:p w14:paraId="4E2FEC68" w14:textId="65313696" w:rsidR="00DB3634" w:rsidRPr="00DB195A" w:rsidRDefault="003D6F45" w:rsidP="00DB195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Mexico stands today in a situation in which the consequences of the ongoing violence represent an urgent priority for comprehensive strategies to mitigate the impact on population health. 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Given the great level of lifespan variation and life expectancy losses in Mexico, it is likely that countries in the region experience higher variation in lifespans and reductions in average life due to homicides. Our results from Mexico, underscore the need to assess the impact of violence on population health and in the uncertainty surrounding the age at death</w:t>
      </w:r>
      <w:r>
        <w:rPr>
          <w:rFonts w:ascii="Times New Roman" w:eastAsiaTheme="minorEastAsia" w:hAnsi="Times New Roman" w:cs="Times New Roman"/>
        </w:rPr>
        <w:t xml:space="preserve"> </w:t>
      </w:r>
      <w:r w:rsidR="00DB195A">
        <w:rPr>
          <w:rFonts w:ascii="Times New Roman" w:eastAsiaTheme="minorEastAsia" w:hAnsi="Times New Roman" w:cs="Times New Roman"/>
        </w:rPr>
        <w:t>in other countries from Latin America and their regions.</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D590199" w14:textId="77777777" w:rsidR="0017358B" w:rsidRPr="0017358B" w:rsidRDefault="00CC0A4A" w:rsidP="0017358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17358B" w:rsidRPr="0017358B">
        <w:t xml:space="preserve">1. Briceño-León R, Villaveces A, Concha-Eastman A. Understanding the uneven distribution of the incidence of homicide in Latin America. </w:t>
      </w:r>
      <w:r w:rsidR="0017358B" w:rsidRPr="0017358B">
        <w:rPr>
          <w:i/>
        </w:rPr>
        <w:t>International Journal of Epidemiology</w:t>
      </w:r>
      <w:r w:rsidR="0017358B" w:rsidRPr="0017358B">
        <w:t xml:space="preserve"> 2008;37(4):751-57.</w:t>
      </w:r>
    </w:p>
    <w:p w14:paraId="44F400F5" w14:textId="77777777" w:rsidR="0017358B" w:rsidRPr="0017358B" w:rsidRDefault="0017358B" w:rsidP="0017358B">
      <w:pPr>
        <w:pStyle w:val="EndNoteBibliography"/>
        <w:ind w:left="720" w:hanging="720"/>
      </w:pPr>
      <w:r w:rsidRPr="0017358B">
        <w:t>2. Drugs UNOo, Crime. Global study on homicide 2013: trends, contexts, data: UNODC 2013.</w:t>
      </w:r>
    </w:p>
    <w:p w14:paraId="1ECC4406" w14:textId="77777777" w:rsidR="0017358B" w:rsidRPr="002D32CC" w:rsidRDefault="0017358B" w:rsidP="0017358B">
      <w:pPr>
        <w:pStyle w:val="EndNoteBibliography"/>
        <w:ind w:left="720" w:hanging="720"/>
        <w:rPr>
          <w:lang w:val="es-MX"/>
        </w:rPr>
      </w:pPr>
      <w:r w:rsidRPr="0017358B">
        <w:t xml:space="preserve">3. Gamlin J. Violence and homicide in Mexico: a global health issue. </w:t>
      </w:r>
      <w:r w:rsidRPr="002D32CC">
        <w:rPr>
          <w:i/>
          <w:lang w:val="es-MX"/>
        </w:rPr>
        <w:t>The Lancet</w:t>
      </w:r>
      <w:r w:rsidRPr="002D32CC">
        <w:rPr>
          <w:lang w:val="es-MX"/>
        </w:rPr>
        <w:t xml:space="preserve"> 2015;385(9968):605-06.</w:t>
      </w:r>
    </w:p>
    <w:p w14:paraId="4B1D39F9" w14:textId="77777777" w:rsidR="0017358B" w:rsidRPr="0017358B" w:rsidRDefault="0017358B" w:rsidP="0017358B">
      <w:pPr>
        <w:pStyle w:val="EndNoteBibliography"/>
        <w:ind w:left="720" w:hanging="720"/>
      </w:pPr>
      <w:r w:rsidRPr="002D32CC">
        <w:rPr>
          <w:lang w:val="es-MX"/>
        </w:rPr>
        <w:t xml:space="preserve">4. Canudas-Romo V, García-Guerrero VM, Echarri-Cánovas CJ. </w:t>
      </w:r>
      <w:r w:rsidRPr="0017358B">
        <w:t xml:space="preserve">The stagnation of the Mexican male life expectancy in the first decade of the 21st century: the impact of homicides and diabetes mellitus. </w:t>
      </w:r>
      <w:r w:rsidRPr="0017358B">
        <w:rPr>
          <w:i/>
        </w:rPr>
        <w:t>J Epidemiol Community Health</w:t>
      </w:r>
      <w:r w:rsidRPr="0017358B">
        <w:t xml:space="preserve"> 2015;69(1):28-34.</w:t>
      </w:r>
    </w:p>
    <w:p w14:paraId="5651736E" w14:textId="77777777" w:rsidR="0017358B" w:rsidRPr="0017358B" w:rsidRDefault="0017358B" w:rsidP="0017358B">
      <w:pPr>
        <w:pStyle w:val="EndNoteBibliography"/>
        <w:ind w:left="720" w:hanging="720"/>
      </w:pPr>
      <w:r w:rsidRPr="0017358B">
        <w:t xml:space="preserve">5. Aburto JM, Beltrán-Sánchez H, García-Guerrero VM, et al. Homicides in Mexico reversed life expectancy gains for men and slowed them for women, 2000–10. </w:t>
      </w:r>
      <w:r w:rsidRPr="0017358B">
        <w:rPr>
          <w:i/>
        </w:rPr>
        <w:t>Health Affairs</w:t>
      </w:r>
      <w:r w:rsidRPr="0017358B">
        <w:t xml:space="preserve"> 2016;35(1):88-95.</w:t>
      </w:r>
    </w:p>
    <w:p w14:paraId="35AC1976" w14:textId="77777777" w:rsidR="0017358B" w:rsidRPr="0017358B" w:rsidRDefault="0017358B" w:rsidP="0017358B">
      <w:pPr>
        <w:pStyle w:val="EndNoteBibliography"/>
        <w:ind w:left="720" w:hanging="720"/>
      </w:pPr>
      <w:r w:rsidRPr="0017358B">
        <w:t xml:space="preserve">6. Gómez-Dantés H, Fullman N, Lamadrid-Figueroa H, et al. Dissonant health transition in the states of Mexico, 1990–2013: a systematic analysis for the Global Burden of Disease Study 2013. </w:t>
      </w:r>
      <w:r w:rsidRPr="0017358B">
        <w:rPr>
          <w:i/>
        </w:rPr>
        <w:t>The Lancet</w:t>
      </w:r>
      <w:r w:rsidRPr="0017358B">
        <w:t xml:space="preserve"> 2016;388(10058):2386-402.</w:t>
      </w:r>
    </w:p>
    <w:p w14:paraId="5469186E" w14:textId="77777777" w:rsidR="0017358B" w:rsidRPr="0017358B" w:rsidRDefault="0017358B" w:rsidP="0017358B">
      <w:pPr>
        <w:pStyle w:val="EndNoteBibliography"/>
        <w:ind w:left="720" w:hanging="720"/>
      </w:pPr>
      <w:r w:rsidRPr="0017358B">
        <w:t xml:space="preserve">7. Edwards RD, Tuljapurkar S. Inequality in life spans and a new perspective on mortality convergence across industrialized countries. </w:t>
      </w:r>
      <w:r w:rsidRPr="0017358B">
        <w:rPr>
          <w:i/>
        </w:rPr>
        <w:t>Population and Development Review</w:t>
      </w:r>
      <w:r w:rsidRPr="0017358B">
        <w:t xml:space="preserve"> 2005;31(4):645-74.</w:t>
      </w:r>
    </w:p>
    <w:p w14:paraId="054EB4DD" w14:textId="77777777" w:rsidR="0017358B" w:rsidRPr="0017358B" w:rsidRDefault="0017358B" w:rsidP="0017358B">
      <w:pPr>
        <w:pStyle w:val="EndNoteBibliography"/>
        <w:ind w:left="720" w:hanging="720"/>
      </w:pPr>
      <w:r w:rsidRPr="0017358B">
        <w:t xml:space="preserve">8. Wilmoth JR, Horiuchi S. Rectangularization revisited: Variability of age at death within human populations*. </w:t>
      </w:r>
      <w:r w:rsidRPr="0017358B">
        <w:rPr>
          <w:i/>
        </w:rPr>
        <w:t>Demography</w:t>
      </w:r>
      <w:r w:rsidRPr="0017358B">
        <w:t xml:space="preserve"> 1999;36(4):475-95.</w:t>
      </w:r>
    </w:p>
    <w:p w14:paraId="5AF15B16" w14:textId="77777777" w:rsidR="0017358B" w:rsidRPr="0017358B" w:rsidRDefault="0017358B" w:rsidP="0017358B">
      <w:pPr>
        <w:pStyle w:val="EndNoteBibliography"/>
        <w:ind w:left="720" w:hanging="720"/>
      </w:pPr>
      <w:r w:rsidRPr="0017358B">
        <w:t>9. Tuljapurkar S. The final inequality: variance in age at death. Demography and the Economy: University of Chicago Press 2010:209-21.</w:t>
      </w:r>
    </w:p>
    <w:p w14:paraId="79D97FD5" w14:textId="77777777" w:rsidR="0017358B" w:rsidRPr="0017358B" w:rsidRDefault="0017358B" w:rsidP="0017358B">
      <w:pPr>
        <w:pStyle w:val="EndNoteBibliography"/>
        <w:ind w:left="720" w:hanging="720"/>
      </w:pPr>
      <w:r w:rsidRPr="0017358B">
        <w:t xml:space="preserve">10. Marmot M. Inequalities in health. </w:t>
      </w:r>
      <w:r w:rsidRPr="0017358B">
        <w:rPr>
          <w:i/>
        </w:rPr>
        <w:t>New England Journal of Medicine</w:t>
      </w:r>
      <w:r w:rsidRPr="0017358B">
        <w:t xml:space="preserve"> 2001;345(2):134-35.</w:t>
      </w:r>
    </w:p>
    <w:p w14:paraId="67659C94" w14:textId="77777777" w:rsidR="0017358B" w:rsidRPr="0017358B" w:rsidRDefault="0017358B" w:rsidP="0017358B">
      <w:pPr>
        <w:pStyle w:val="EndNoteBibliography"/>
        <w:ind w:left="720" w:hanging="720"/>
      </w:pPr>
      <w:r w:rsidRPr="002D32CC">
        <w:rPr>
          <w:lang w:val="es-MX"/>
        </w:rPr>
        <w:t xml:space="preserve">11. van Raalte AA, Kunst AE, Deboosere P, et al. </w:t>
      </w:r>
      <w:r w:rsidRPr="0017358B">
        <w:t xml:space="preserve">More variation in lifespan in lower educated groups: evidence from 10 European countries. </w:t>
      </w:r>
      <w:r w:rsidRPr="0017358B">
        <w:rPr>
          <w:i/>
        </w:rPr>
        <w:t>International Journal of Epidemiology</w:t>
      </w:r>
      <w:r w:rsidRPr="0017358B">
        <w:t xml:space="preserve"> 2011:dyr146.</w:t>
      </w:r>
    </w:p>
    <w:p w14:paraId="43D7B094" w14:textId="77777777" w:rsidR="0017358B" w:rsidRPr="0017358B" w:rsidRDefault="0017358B" w:rsidP="0017358B">
      <w:pPr>
        <w:pStyle w:val="EndNoteBibliography"/>
        <w:ind w:left="720" w:hanging="720"/>
      </w:pPr>
      <w:r w:rsidRPr="0017358B">
        <w:lastRenderedPageBreak/>
        <w:t xml:space="preserve">12. Engelman M, Canudas-Romo V, Agree EM. The implications of increased survivorship for mortality variation in aging populations. </w:t>
      </w:r>
      <w:r w:rsidRPr="0017358B">
        <w:rPr>
          <w:i/>
        </w:rPr>
        <w:t>Population and Development Review</w:t>
      </w:r>
      <w:r w:rsidRPr="0017358B">
        <w:t xml:space="preserve"> 2010;36(3):511-39.</w:t>
      </w:r>
    </w:p>
    <w:p w14:paraId="6B9E1564" w14:textId="77777777" w:rsidR="0017358B" w:rsidRPr="0017358B" w:rsidRDefault="0017358B" w:rsidP="0017358B">
      <w:pPr>
        <w:pStyle w:val="EndNoteBibliography"/>
        <w:ind w:left="720" w:hanging="720"/>
      </w:pPr>
      <w:r w:rsidRPr="0017358B">
        <w:t xml:space="preserve">13. Vaupel JW, Zhang Z, van Raalte AA. Life expectancy and disparity: an international comparison of life table data. </w:t>
      </w:r>
      <w:r w:rsidRPr="0017358B">
        <w:rPr>
          <w:i/>
        </w:rPr>
        <w:t>BMJ open</w:t>
      </w:r>
      <w:r w:rsidRPr="0017358B">
        <w:t xml:space="preserve"> 2011;1(1):e000128.</w:t>
      </w:r>
    </w:p>
    <w:p w14:paraId="7A000B69" w14:textId="77777777" w:rsidR="0017358B" w:rsidRPr="0017358B" w:rsidRDefault="0017358B" w:rsidP="0017358B">
      <w:pPr>
        <w:pStyle w:val="EndNoteBibliography"/>
        <w:ind w:left="720" w:hanging="720"/>
      </w:pPr>
      <w:r w:rsidRPr="0017358B">
        <w:t xml:space="preserve">14. Colchero F, Rau R, Jones OR, et al. The emergence of longevous populations. </w:t>
      </w:r>
      <w:r w:rsidRPr="0017358B">
        <w:rPr>
          <w:i/>
        </w:rPr>
        <w:t>Proceedings of the National Academy of Sciences</w:t>
      </w:r>
      <w:r w:rsidRPr="0017358B">
        <w:t xml:space="preserve"> 2016;N.A(N.A):N.A.</w:t>
      </w:r>
    </w:p>
    <w:p w14:paraId="0DB6AD78" w14:textId="77777777" w:rsidR="0017358B" w:rsidRPr="0017358B" w:rsidRDefault="0017358B" w:rsidP="0017358B">
      <w:pPr>
        <w:pStyle w:val="EndNoteBibliography"/>
        <w:ind w:left="720" w:hanging="720"/>
      </w:pPr>
      <w:r w:rsidRPr="0017358B">
        <w:t xml:space="preserve">15. Sasson I. Trends in life expectancy and lifespan variation by educational attainment: United States, 1990–2010. </w:t>
      </w:r>
      <w:r w:rsidRPr="0017358B">
        <w:rPr>
          <w:i/>
        </w:rPr>
        <w:t>Demography</w:t>
      </w:r>
      <w:r w:rsidRPr="0017358B">
        <w:t xml:space="preserve"> 2016;53(2):269-93.</w:t>
      </w:r>
    </w:p>
    <w:p w14:paraId="04746CFF" w14:textId="77777777" w:rsidR="0017358B" w:rsidRPr="0017358B" w:rsidRDefault="0017358B" w:rsidP="0017358B">
      <w:pPr>
        <w:pStyle w:val="EndNoteBibliography"/>
        <w:ind w:left="720" w:hanging="720"/>
      </w:pPr>
      <w:r w:rsidRPr="0017358B">
        <w:t xml:space="preserve">16. van Raalte AA, Martikainen P, Myrskylä M. Lifespan variation by occupational class: compression or stagnation over time? </w:t>
      </w:r>
      <w:r w:rsidRPr="0017358B">
        <w:rPr>
          <w:i/>
        </w:rPr>
        <w:t>Demography</w:t>
      </w:r>
      <w:r w:rsidRPr="0017358B">
        <w:t xml:space="preserve"> 2014;51(1):73-95.</w:t>
      </w:r>
    </w:p>
    <w:p w14:paraId="13C9E8B1" w14:textId="77777777" w:rsidR="0017358B" w:rsidRPr="0017358B" w:rsidRDefault="0017358B" w:rsidP="0017358B">
      <w:pPr>
        <w:pStyle w:val="EndNoteBibliography"/>
        <w:ind w:left="720" w:hanging="720"/>
      </w:pPr>
      <w:r w:rsidRPr="0017358B">
        <w:t xml:space="preserve">17. Flores M, Villarreal A. Exploring the spatial diffusion of homicides in Mexican municipalities through exploratory spatial data analysis. </w:t>
      </w:r>
      <w:r w:rsidRPr="0017358B">
        <w:rPr>
          <w:i/>
        </w:rPr>
        <w:t>Cityscape</w:t>
      </w:r>
      <w:r w:rsidRPr="0017358B">
        <w:t xml:space="preserve"> 2015;17(1):35.</w:t>
      </w:r>
    </w:p>
    <w:p w14:paraId="7F6D47C3" w14:textId="77777777" w:rsidR="0017358B" w:rsidRPr="002D32CC" w:rsidRDefault="0017358B" w:rsidP="0017358B">
      <w:pPr>
        <w:pStyle w:val="EndNoteBibliography"/>
        <w:ind w:left="720" w:hanging="720"/>
        <w:rPr>
          <w:lang w:val="es-MX"/>
        </w:rPr>
      </w:pPr>
      <w:r w:rsidRPr="0017358B">
        <w:t xml:space="preserve">18. Espinal-Enríquez J, Larralde H. Analysis of México’s Narco-War Network (2007–2011). </w:t>
      </w:r>
      <w:r w:rsidRPr="002D32CC">
        <w:rPr>
          <w:i/>
          <w:lang w:val="es-MX"/>
        </w:rPr>
        <w:t>PloS one</w:t>
      </w:r>
      <w:r w:rsidRPr="002D32CC">
        <w:rPr>
          <w:lang w:val="es-MX"/>
        </w:rPr>
        <w:t xml:space="preserve"> 2015;10(5):e0126503.</w:t>
      </w:r>
    </w:p>
    <w:p w14:paraId="56E7FE3F" w14:textId="77777777" w:rsidR="0017358B" w:rsidRPr="0017358B" w:rsidRDefault="0017358B" w:rsidP="0017358B">
      <w:pPr>
        <w:pStyle w:val="EndNoteBibliography"/>
        <w:ind w:left="720" w:hanging="720"/>
      </w:pPr>
      <w:r w:rsidRPr="002D32CC">
        <w:rPr>
          <w:lang w:val="es-MX"/>
        </w:rPr>
        <w:t xml:space="preserve">19. González-Pier E, Barraza-Lloréns M, Beyeler N, et al. </w:t>
      </w:r>
      <w:r w:rsidRPr="0017358B">
        <w:t xml:space="preserve">Mexico's path towards the Sustainable Development Goal for health: an assessment of the feasibility of reducing premature mortality by 40% by 2030. </w:t>
      </w:r>
      <w:r w:rsidRPr="0017358B">
        <w:rPr>
          <w:i/>
        </w:rPr>
        <w:t>The Lancet Global Health</w:t>
      </w:r>
      <w:r w:rsidRPr="0017358B">
        <w:t xml:space="preserve"> 2016;4(10):e714-e25.</w:t>
      </w:r>
    </w:p>
    <w:p w14:paraId="4998D6D3" w14:textId="77777777" w:rsidR="0017358B" w:rsidRPr="0017358B" w:rsidRDefault="0017358B" w:rsidP="0017358B">
      <w:pPr>
        <w:pStyle w:val="EndNoteBibliography"/>
        <w:ind w:left="720" w:hanging="720"/>
      </w:pPr>
      <w:r w:rsidRPr="0017358B">
        <w:t xml:space="preserve">20. Sepúlveda J, Bustreo F, Tapia R, et al. Improvement of child survival in Mexico: the diagonal approach. </w:t>
      </w:r>
      <w:r w:rsidRPr="0017358B">
        <w:rPr>
          <w:i/>
        </w:rPr>
        <w:t>The Lancet</w:t>
      </w:r>
      <w:r w:rsidRPr="0017358B">
        <w:t xml:space="preserve"> 2006;368(9551):2017-27.</w:t>
      </w:r>
    </w:p>
    <w:p w14:paraId="4F3A3D94" w14:textId="77777777" w:rsidR="0017358B" w:rsidRPr="0017358B" w:rsidRDefault="0017358B" w:rsidP="0017358B">
      <w:pPr>
        <w:pStyle w:val="EndNoteBibliography"/>
        <w:ind w:left="720" w:hanging="720"/>
      </w:pPr>
      <w:r w:rsidRPr="0017358B">
        <w:t xml:space="preserve">21. Vaupel JW, Canudas-Romo V. Decomposing change in life expectancy: A bouquet of formulas in honor of Nathan Keyfitz’s 90th birthday. </w:t>
      </w:r>
      <w:r w:rsidRPr="0017358B">
        <w:rPr>
          <w:i/>
        </w:rPr>
        <w:t>Demography</w:t>
      </w:r>
      <w:r w:rsidRPr="0017358B">
        <w:t xml:space="preserve"> 2003;40(2):201-16.</w:t>
      </w:r>
    </w:p>
    <w:p w14:paraId="7B200170" w14:textId="77777777" w:rsidR="0017358B" w:rsidRPr="0017358B" w:rsidRDefault="0017358B" w:rsidP="0017358B">
      <w:pPr>
        <w:pStyle w:val="EndNoteBibliography"/>
        <w:ind w:left="720" w:hanging="720"/>
      </w:pPr>
      <w:r w:rsidRPr="0017358B">
        <w:t xml:space="preserve">22. Shkolnikov VM, Andreev EM, Zhang Z, et al. Losses of expected lifetime in the United States and other developed countries: methods and empirical analyses. </w:t>
      </w:r>
      <w:r w:rsidRPr="0017358B">
        <w:rPr>
          <w:i/>
        </w:rPr>
        <w:t>Demography</w:t>
      </w:r>
      <w:r w:rsidRPr="0017358B">
        <w:t xml:space="preserve"> 2011;48(1):211-39.</w:t>
      </w:r>
    </w:p>
    <w:p w14:paraId="6CBC6B81" w14:textId="4969D336" w:rsidR="0017358B" w:rsidRPr="0017358B" w:rsidRDefault="0017358B" w:rsidP="0017358B">
      <w:pPr>
        <w:pStyle w:val="EndNoteBibliography"/>
        <w:ind w:left="720" w:hanging="720"/>
      </w:pPr>
      <w:r w:rsidRPr="0017358B">
        <w:t>23. INEGI. National Institute of Statistics: Micro-data files on mortality data 1995-2015 2017 [Available from: h</w:t>
      </w:r>
      <w:hyperlink r:id="rId12" w:history="1">
        <w:r w:rsidRPr="0017358B">
          <w:rPr>
            <w:rStyle w:val="Hyperlink"/>
          </w:rPr>
          <w:t>ttp://www.beta.inegi.org.mx/proyectos/registros/vitales/mortalidad/default.html</w:t>
        </w:r>
      </w:hyperlink>
      <w:r w:rsidRPr="0017358B">
        <w:t xml:space="preserve"> accessed 21/4/2017 2017.</w:t>
      </w:r>
    </w:p>
    <w:p w14:paraId="46B57FB0" w14:textId="5C685499" w:rsidR="0017358B" w:rsidRPr="0017358B" w:rsidRDefault="0017358B" w:rsidP="0017358B">
      <w:pPr>
        <w:pStyle w:val="EndNoteBibliography"/>
        <w:ind w:left="720" w:hanging="720"/>
      </w:pPr>
      <w:r w:rsidRPr="0017358B">
        <w:t xml:space="preserve">24. CONAPO. Mexican Population Council: Population estimates. 2017 [Available from: </w:t>
      </w:r>
      <w:hyperlink r:id="rId13" w:history="1">
        <w:r w:rsidRPr="0017358B">
          <w:rPr>
            <w:rStyle w:val="Hyperlink"/>
          </w:rPr>
          <w:t>https://datos.gob.mx/busca/dataset/activity/proyecciones-de-la-poblacion-de-mexico</w:t>
        </w:r>
      </w:hyperlink>
      <w:r w:rsidRPr="0017358B">
        <w:t xml:space="preserve"> accessed 21/4/2017 2017.</w:t>
      </w:r>
    </w:p>
    <w:p w14:paraId="3CA9E2C6" w14:textId="77777777" w:rsidR="0017358B" w:rsidRPr="002D32CC" w:rsidRDefault="0017358B" w:rsidP="0017358B">
      <w:pPr>
        <w:pStyle w:val="EndNoteBibliography"/>
        <w:ind w:left="720" w:hanging="720"/>
        <w:rPr>
          <w:lang w:val="es-MX"/>
        </w:rPr>
      </w:pPr>
      <w:r w:rsidRPr="002D32CC">
        <w:rPr>
          <w:lang w:val="es-MX"/>
        </w:rPr>
        <w:t xml:space="preserve">25. Franco-Marina F, Lozano R, Villa B, et al. La mortalidad en México, 2000-2004. Muertes Evitables: magnitud, distribución y tendencias. </w:t>
      </w:r>
      <w:r w:rsidRPr="002D32CC">
        <w:rPr>
          <w:i/>
          <w:lang w:val="es-MX"/>
        </w:rPr>
        <w:t>Dirección General de Información en Salud, Secretaría de Salud México</w:t>
      </w:r>
      <w:r w:rsidRPr="002D32CC">
        <w:rPr>
          <w:lang w:val="es-MX"/>
        </w:rPr>
        <w:t xml:space="preserve"> 2006:2.</w:t>
      </w:r>
    </w:p>
    <w:p w14:paraId="0FBEF7C6" w14:textId="77777777" w:rsidR="0017358B" w:rsidRPr="0017358B" w:rsidRDefault="0017358B" w:rsidP="0017358B">
      <w:pPr>
        <w:pStyle w:val="EndNoteBibliography"/>
        <w:ind w:left="720" w:hanging="720"/>
      </w:pPr>
      <w:r w:rsidRPr="0017358B">
        <w:t xml:space="preserve">26. Nolte E, McKee CM. Measuring the health of nations: updating an earlier analysis. </w:t>
      </w:r>
      <w:r w:rsidRPr="0017358B">
        <w:rPr>
          <w:i/>
        </w:rPr>
        <w:t>Health affairs</w:t>
      </w:r>
      <w:r w:rsidRPr="0017358B">
        <w:t xml:space="preserve"> 2008;27(1):58-71.</w:t>
      </w:r>
    </w:p>
    <w:p w14:paraId="6994AF08" w14:textId="77777777" w:rsidR="0017358B" w:rsidRPr="0017358B" w:rsidRDefault="0017358B" w:rsidP="0017358B">
      <w:pPr>
        <w:pStyle w:val="EndNoteBibliography"/>
        <w:ind w:left="720" w:hanging="720"/>
      </w:pPr>
      <w:r w:rsidRPr="0017358B">
        <w:t xml:space="preserve">27. Nolte E, McKee M. Measuring the health of nations: analysis of mortality amenable to health care. </w:t>
      </w:r>
      <w:r w:rsidRPr="0017358B">
        <w:rPr>
          <w:i/>
        </w:rPr>
        <w:t>Bmj</w:t>
      </w:r>
      <w:r w:rsidRPr="0017358B">
        <w:t xml:space="preserve"> 2003;327(7424):1129.</w:t>
      </w:r>
    </w:p>
    <w:p w14:paraId="6C91A6A2" w14:textId="77777777" w:rsidR="0017358B" w:rsidRPr="0017358B" w:rsidRDefault="0017358B" w:rsidP="0017358B">
      <w:pPr>
        <w:pStyle w:val="EndNoteBibliography"/>
        <w:ind w:left="720" w:hanging="720"/>
      </w:pPr>
      <w:r w:rsidRPr="0017358B">
        <w:t xml:space="preserve">28. Frías SM, Finkelhor D. Homicide of children and adolescents in Mexico (1990–2013). </w:t>
      </w:r>
      <w:r w:rsidRPr="0017358B">
        <w:rPr>
          <w:i/>
        </w:rPr>
        <w:t>International Journal of Comparative and Applied Criminal Justice</w:t>
      </w:r>
      <w:r w:rsidRPr="0017358B">
        <w:t xml:space="preserve"> 2017:1-17.</w:t>
      </w:r>
    </w:p>
    <w:p w14:paraId="1CFC4F37" w14:textId="77777777" w:rsidR="0017358B" w:rsidRPr="0017358B" w:rsidRDefault="0017358B" w:rsidP="0017358B">
      <w:pPr>
        <w:pStyle w:val="EndNoteBibliography"/>
        <w:ind w:left="720" w:hanging="720"/>
      </w:pPr>
      <w:r w:rsidRPr="0017358B">
        <w:t xml:space="preserve">29. van Raalte AA, Caswell H. Perturbation analysis of indices of lifespan variability. </w:t>
      </w:r>
      <w:r w:rsidRPr="0017358B">
        <w:rPr>
          <w:i/>
        </w:rPr>
        <w:t>Demography</w:t>
      </w:r>
      <w:r w:rsidRPr="0017358B">
        <w:t xml:space="preserve"> 2013;50(5):1615-40.</w:t>
      </w:r>
    </w:p>
    <w:p w14:paraId="43EB95CC" w14:textId="77777777" w:rsidR="0017358B" w:rsidRPr="0017358B" w:rsidRDefault="0017358B" w:rsidP="0017358B">
      <w:pPr>
        <w:pStyle w:val="EndNoteBibliography"/>
        <w:ind w:left="720" w:hanging="720"/>
      </w:pPr>
      <w:r w:rsidRPr="0017358B">
        <w:t xml:space="preserve">30. Zhang Z, Vaupel JW. The age separating early deaths from late deaths. </w:t>
      </w:r>
      <w:r w:rsidRPr="0017358B">
        <w:rPr>
          <w:i/>
        </w:rPr>
        <w:t>Demographic Research</w:t>
      </w:r>
      <w:r w:rsidRPr="0017358B">
        <w:t xml:space="preserve"> 2009;20(29):721-30.</w:t>
      </w:r>
    </w:p>
    <w:p w14:paraId="58509242" w14:textId="77777777" w:rsidR="0017358B" w:rsidRPr="0017358B" w:rsidRDefault="0017358B" w:rsidP="0017358B">
      <w:pPr>
        <w:pStyle w:val="EndNoteBibliography"/>
        <w:ind w:left="720" w:hanging="720"/>
      </w:pPr>
      <w:r w:rsidRPr="0017358B">
        <w:t xml:space="preserve">31. Camarda CG. MortalitySmooth: An R Package for Smoothing Poisson Counts with P-Splines. </w:t>
      </w:r>
      <w:r w:rsidRPr="0017358B">
        <w:rPr>
          <w:i/>
        </w:rPr>
        <w:t>Journal of Statistical Software</w:t>
      </w:r>
      <w:r w:rsidRPr="0017358B">
        <w:t xml:space="preserve"> 2012;50:1-24.</w:t>
      </w:r>
    </w:p>
    <w:p w14:paraId="53402A52" w14:textId="77777777" w:rsidR="0017358B" w:rsidRPr="0017358B" w:rsidRDefault="0017358B" w:rsidP="0017358B">
      <w:pPr>
        <w:pStyle w:val="EndNoteBibliography"/>
        <w:ind w:left="720" w:hanging="720"/>
      </w:pPr>
      <w:r w:rsidRPr="0017358B">
        <w:t>32. Preston SH, Heuveline P, Guillot M. Demography. Measuring and Modeling Population Processes: Blackwell 2001.</w:t>
      </w:r>
    </w:p>
    <w:p w14:paraId="40E442C6" w14:textId="77777777" w:rsidR="0017358B" w:rsidRPr="0017358B" w:rsidRDefault="0017358B" w:rsidP="0017358B">
      <w:pPr>
        <w:pStyle w:val="EndNoteBibliography"/>
        <w:ind w:left="720" w:hanging="720"/>
      </w:pPr>
      <w:r w:rsidRPr="0017358B">
        <w:t xml:space="preserve">33. Horiuchi S, Wilmoth JR, Pletcher SD. A decomposition method based on a model of continuous change. </w:t>
      </w:r>
      <w:r w:rsidRPr="0017358B">
        <w:rPr>
          <w:i/>
        </w:rPr>
        <w:t>Demography</w:t>
      </w:r>
      <w:r w:rsidRPr="0017358B">
        <w:t xml:space="preserve"> 2008;45(4):785-801.</w:t>
      </w:r>
    </w:p>
    <w:p w14:paraId="7D60F059" w14:textId="77777777" w:rsidR="0017358B" w:rsidRPr="002D32CC" w:rsidRDefault="0017358B" w:rsidP="0017358B">
      <w:pPr>
        <w:pStyle w:val="EndNoteBibliography"/>
        <w:ind w:left="720" w:hanging="720"/>
        <w:rPr>
          <w:lang w:val="es-MX"/>
        </w:rPr>
      </w:pPr>
      <w:r w:rsidRPr="0017358B">
        <w:lastRenderedPageBreak/>
        <w:t xml:space="preserve">34. Team R Core. R: A language and environment for statistical computing. </w:t>
      </w:r>
      <w:r w:rsidRPr="002D32CC">
        <w:rPr>
          <w:lang w:val="es-MX"/>
        </w:rPr>
        <w:t>2013</w:t>
      </w:r>
    </w:p>
    <w:p w14:paraId="1F5CC52D" w14:textId="77777777" w:rsidR="0017358B" w:rsidRPr="0017358B" w:rsidRDefault="0017358B" w:rsidP="0017358B">
      <w:pPr>
        <w:pStyle w:val="EndNoteBibliography"/>
        <w:ind w:left="720" w:hanging="720"/>
      </w:pPr>
      <w:r w:rsidRPr="002D32CC">
        <w:rPr>
          <w:lang w:val="es-MX"/>
        </w:rPr>
        <w:t xml:space="preserve">35. Knaul FM, González-Pier E, Gómez-Dantés O, et al. </w:t>
      </w:r>
      <w:r w:rsidRPr="0017358B">
        <w:t xml:space="preserve">The quest for universal health coverage: achieving social protection for all in Mexico. </w:t>
      </w:r>
      <w:r w:rsidRPr="0017358B">
        <w:rPr>
          <w:i/>
        </w:rPr>
        <w:t>The Lancet</w:t>
      </w:r>
      <w:r w:rsidRPr="0017358B">
        <w:t xml:space="preserve"> 2012;380(9849):1259-79.</w:t>
      </w:r>
    </w:p>
    <w:p w14:paraId="42C8743C" w14:textId="77777777" w:rsidR="0017358B" w:rsidRPr="0017358B" w:rsidRDefault="0017358B" w:rsidP="0017358B">
      <w:pPr>
        <w:pStyle w:val="EndNoteBibliography"/>
        <w:ind w:left="720" w:hanging="720"/>
      </w:pPr>
      <w:r w:rsidRPr="0017358B">
        <w:t>36. Astorga L, Shirk DA. Drug trafficking organizations and counter-drug strategies in the US-Mexican context. 2010</w:t>
      </w:r>
    </w:p>
    <w:p w14:paraId="2967297E" w14:textId="77777777" w:rsidR="0017358B" w:rsidRPr="0017358B" w:rsidRDefault="0017358B" w:rsidP="0017358B">
      <w:pPr>
        <w:pStyle w:val="EndNoteBibliography"/>
        <w:ind w:left="720" w:hanging="720"/>
      </w:pPr>
      <w:r w:rsidRPr="0017358B">
        <w:t xml:space="preserve">37. Ríos V. Why did Mexico become so violent? A self-reinforcing violent equilibrium caused by competition and enforcement. </w:t>
      </w:r>
      <w:r w:rsidRPr="0017358B">
        <w:rPr>
          <w:i/>
        </w:rPr>
        <w:t>Trends in organized crime</w:t>
      </w:r>
      <w:r w:rsidRPr="0017358B">
        <w:t xml:space="preserve"> 2013;16(2):138-55.</w:t>
      </w:r>
    </w:p>
    <w:p w14:paraId="69E024AD" w14:textId="77777777" w:rsidR="0017358B" w:rsidRPr="0017358B" w:rsidRDefault="0017358B" w:rsidP="0017358B">
      <w:pPr>
        <w:pStyle w:val="EndNoteBibliography"/>
        <w:ind w:left="720" w:hanging="720"/>
      </w:pPr>
      <w:r w:rsidRPr="0017358B">
        <w:t>38. Igarapé Institute. The world's most dangerous cities, 2017.</w:t>
      </w:r>
    </w:p>
    <w:p w14:paraId="07646433" w14:textId="77777777" w:rsidR="0017358B" w:rsidRPr="0017358B" w:rsidRDefault="0017358B" w:rsidP="0017358B">
      <w:pPr>
        <w:pStyle w:val="EndNoteBibliography"/>
        <w:ind w:left="720" w:hanging="720"/>
      </w:pPr>
      <w:r w:rsidRPr="002D32CC">
        <w:rPr>
          <w:lang w:val="es-MX"/>
        </w:rPr>
        <w:t xml:space="preserve">39. Canudas-Romo V, Aburto JM, García-Guerrero VM, et al. </w:t>
      </w:r>
      <w:r w:rsidRPr="0017358B">
        <w:t xml:space="preserve">Mexico's epidemic of violence and its public health significance on average length of life. </w:t>
      </w:r>
      <w:r w:rsidRPr="0017358B">
        <w:rPr>
          <w:i/>
        </w:rPr>
        <w:t>Journal of epidemiology and community health</w:t>
      </w:r>
      <w:r w:rsidRPr="0017358B">
        <w:t xml:space="preserve"> 2017;71(2):188-93.</w:t>
      </w:r>
    </w:p>
    <w:p w14:paraId="159EB2BE" w14:textId="34284178"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497108FE" w:rsidR="0088336A" w:rsidRDefault="00AD6DC6" w:rsidP="00CB596C">
      <w:pPr>
        <w:rPr>
          <w:rFonts w:ascii="Times New Roman" w:eastAsiaTheme="minorEastAsia" w:hAnsi="Times New Roman" w:cs="Times New Roman"/>
          <w:b/>
        </w:rPr>
      </w:pPr>
      <w:r>
        <w:rPr>
          <w:noProof/>
        </w:rPr>
        <w:drawing>
          <wp:anchor distT="0" distB="0" distL="114300" distR="114300" simplePos="0" relativeHeight="251668480" behindDoc="0" locked="0" layoutInCell="1" allowOverlap="1" wp14:anchorId="3E196656" wp14:editId="6D80DE58">
            <wp:simplePos x="0" y="0"/>
            <wp:positionH relativeFrom="margin">
              <wp:align>center</wp:align>
            </wp:positionH>
            <wp:positionV relativeFrom="paragraph">
              <wp:posOffset>511810</wp:posOffset>
            </wp:positionV>
            <wp:extent cx="636778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7780" cy="277177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64502A22" w:rsidR="00A7176F" w:rsidRDefault="00AD6DC6" w:rsidP="00A7176F">
      <w:pPr>
        <w:rPr>
          <w:rFonts w:ascii="Times New Roman" w:eastAsiaTheme="minorEastAsia" w:hAnsi="Times New Roman" w:cs="Times New Roman"/>
          <w:b/>
        </w:rPr>
      </w:pPr>
      <w:r>
        <w:rPr>
          <w:noProof/>
        </w:rPr>
        <w:lastRenderedPageBreak/>
        <w:drawing>
          <wp:anchor distT="0" distB="0" distL="114300" distR="114300" simplePos="0" relativeHeight="251669504" behindDoc="0" locked="0" layoutInCell="1" allowOverlap="1" wp14:anchorId="3603D9C3" wp14:editId="59A7ABEB">
            <wp:simplePos x="0" y="0"/>
            <wp:positionH relativeFrom="margin">
              <wp:align>center</wp:align>
            </wp:positionH>
            <wp:positionV relativeFrom="paragraph">
              <wp:posOffset>5085715</wp:posOffset>
            </wp:positionV>
            <wp:extent cx="6623685" cy="2867025"/>
            <wp:effectExtent l="0" t="0" r="571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3685" cy="2867025"/>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534495D9"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6BD852B" w:rsidR="0035639A" w:rsidRDefault="0035639A">
      <w:pPr>
        <w:rPr>
          <w:rFonts w:ascii="Times New Roman" w:eastAsiaTheme="minorEastAsia" w:hAnsi="Times New Roman" w:cs="Times New Roman"/>
          <w:b/>
        </w:rPr>
      </w:pPr>
      <w:r>
        <w:rPr>
          <w:noProof/>
        </w:rPr>
        <w:drawing>
          <wp:anchor distT="0" distB="0" distL="114300" distR="114300" simplePos="0" relativeHeight="251670528" behindDoc="0" locked="0" layoutInCell="1" allowOverlap="1" wp14:anchorId="569A8DAF" wp14:editId="3C736F74">
            <wp:simplePos x="0" y="0"/>
            <wp:positionH relativeFrom="margin">
              <wp:align>center</wp:align>
            </wp:positionH>
            <wp:positionV relativeFrom="paragraph">
              <wp:posOffset>250825</wp:posOffset>
            </wp:positionV>
            <wp:extent cx="7381875" cy="38723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81875" cy="3872330"/>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by state for the periods 1995-2005 and 2005-2015.</w:t>
      </w:r>
    </w:p>
    <w:p w14:paraId="04AF4094" w14:textId="5CDAF388" w:rsidR="0017529C" w:rsidRDefault="0017529C">
      <w:pPr>
        <w:rPr>
          <w:rFonts w:ascii="Times New Roman" w:eastAsiaTheme="minorEastAsia" w:hAnsi="Times New Roman" w:cs="Times New Roman"/>
          <w:b/>
        </w:rPr>
      </w:pPr>
      <w:r>
        <w:rPr>
          <w:rFonts w:ascii="Times New Roman" w:eastAsiaTheme="minorEastAsia" w:hAnsi="Times New Roman" w:cs="Times New Roman"/>
          <w:b/>
        </w:rPr>
        <w:br w:type="page"/>
      </w:r>
    </w:p>
    <w:p w14:paraId="5937010E" w14:textId="1148024F" w:rsidR="00BD3A3C" w:rsidRPr="00852084" w:rsidRDefault="00BC511C" w:rsidP="00CB596C">
      <w:pPr>
        <w:rPr>
          <w:rFonts w:ascii="Times New Roman" w:eastAsiaTheme="minorEastAsia" w:hAnsi="Times New Roman" w:cs="Times New Roman"/>
          <w:b/>
        </w:rPr>
      </w:pPr>
      <w:r>
        <w:rPr>
          <w:noProof/>
        </w:rPr>
        <w:lastRenderedPageBreak/>
        <w:drawing>
          <wp:anchor distT="0" distB="0" distL="114300" distR="114300" simplePos="0" relativeHeight="251671552" behindDoc="0" locked="0" layoutInCell="1" allowOverlap="1" wp14:anchorId="4B79A4C2" wp14:editId="1C1E586C">
            <wp:simplePos x="0" y="0"/>
            <wp:positionH relativeFrom="margin">
              <wp:align>center</wp:align>
            </wp:positionH>
            <wp:positionV relativeFrom="paragraph">
              <wp:posOffset>447675</wp:posOffset>
            </wp:positionV>
            <wp:extent cx="7492784"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92784" cy="422910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7ED62CD0"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é Manuel Aburto" w:date="2018-02-21T20:52:00Z" w:initials="JMA">
    <w:p w14:paraId="1E68D1C2" w14:textId="72FF3056" w:rsidR="001E5871" w:rsidRDefault="001E5871">
      <w:pPr>
        <w:pStyle w:val="CommentText"/>
      </w:pPr>
      <w:r>
        <w:rPr>
          <w:rStyle w:val="CommentReference"/>
        </w:rPr>
        <w:annotationRef/>
      </w:r>
      <w:proofErr w:type="spellStart"/>
      <w:r>
        <w:t>Estas</w:t>
      </w:r>
      <w:proofErr w:type="spellEnd"/>
      <w:r>
        <w:t xml:space="preserve"> </w:t>
      </w:r>
      <w:proofErr w:type="spellStart"/>
      <w:r>
        <w:t>reducciones</w:t>
      </w:r>
      <w:proofErr w:type="spellEnd"/>
      <w:r>
        <w:t xml:space="preserve"> </w:t>
      </w:r>
      <w:proofErr w:type="spellStart"/>
      <w:r>
        <w:t>vienen</w:t>
      </w:r>
      <w:proofErr w:type="spellEnd"/>
      <w:r>
        <w:t xml:space="preserve"> de </w:t>
      </w:r>
      <w:proofErr w:type="spellStart"/>
      <w:r>
        <w:t>aumento</w:t>
      </w:r>
      <w:proofErr w:type="spellEnd"/>
      <w:r>
        <w:t xml:space="preserve"> de </w:t>
      </w:r>
      <w:proofErr w:type="spellStart"/>
      <w:r>
        <w:t>mortalidad</w:t>
      </w:r>
      <w:proofErr w:type="spellEnd"/>
      <w:r>
        <w:t xml:space="preserve"> </w:t>
      </w:r>
      <w:proofErr w:type="spellStart"/>
      <w:r>
        <w:t>en</w:t>
      </w:r>
      <w:proofErr w:type="spellEnd"/>
      <w:r>
        <w:t xml:space="preserve"> diabetes y IHD. </w:t>
      </w:r>
      <w:proofErr w:type="spellStart"/>
      <w:r>
        <w:t>Ayudan</w:t>
      </w:r>
      <w:proofErr w:type="spellEnd"/>
      <w:r>
        <w:t xml:space="preserve"> a </w:t>
      </w:r>
      <w:proofErr w:type="spellStart"/>
      <w:r>
        <w:t>declinar</w:t>
      </w:r>
      <w:proofErr w:type="spellEnd"/>
      <w:r>
        <w:t xml:space="preserve"> la </w:t>
      </w:r>
      <w:proofErr w:type="spellStart"/>
      <w:r>
        <w:t>desigualdad</w:t>
      </w:r>
      <w:proofErr w:type="spellEnd"/>
      <w:r>
        <w:t xml:space="preserve"> </w:t>
      </w:r>
      <w:proofErr w:type="spellStart"/>
      <w:r>
        <w:t>porque</w:t>
      </w:r>
      <w:proofErr w:type="spellEnd"/>
      <w:r>
        <w:t xml:space="preserve"> </w:t>
      </w:r>
      <w:proofErr w:type="spellStart"/>
      <w:r>
        <w:t>ocurren</w:t>
      </w:r>
      <w:proofErr w:type="spellEnd"/>
      <w:r>
        <w:t xml:space="preserve"> </w:t>
      </w:r>
      <w:proofErr w:type="spellStart"/>
      <w:r>
        <w:t>arriba</w:t>
      </w:r>
      <w:proofErr w:type="spellEnd"/>
      <w:r>
        <w:t xml:space="preserve"> de la threshold age.</w:t>
      </w:r>
    </w:p>
  </w:comment>
  <w:comment w:id="4" w:author="Hiram Beltran-Sanchez" w:date="2018-02-12T09:45:00Z" w:initials="HB">
    <w:p w14:paraId="65FEBA38" w14:textId="22C6A395" w:rsidR="006F74F2" w:rsidRDefault="006F74F2">
      <w:pPr>
        <w:pStyle w:val="CommentText"/>
        <w:rPr>
          <w:lang w:val="es-MX"/>
        </w:rPr>
      </w:pPr>
      <w:r>
        <w:rPr>
          <w:rStyle w:val="CommentReference"/>
        </w:rPr>
        <w:annotationRef/>
      </w:r>
      <w:r w:rsidRPr="00D4519B">
        <w:rPr>
          <w:lang w:val="es-MX"/>
        </w:rPr>
        <w:t xml:space="preserve">Creo que estos </w:t>
      </w:r>
      <w:proofErr w:type="spellStart"/>
      <w:r w:rsidRPr="00D4519B">
        <w:rPr>
          <w:lang w:val="es-MX"/>
        </w:rPr>
        <w:t>sbutitulos</w:t>
      </w:r>
      <w:proofErr w:type="spellEnd"/>
      <w:r w:rsidRPr="00D4519B">
        <w:rPr>
          <w:lang w:val="es-MX"/>
        </w:rPr>
        <w:t xml:space="preserve"> los vamos a quitar cuando tengamos la </w:t>
      </w:r>
      <w:proofErr w:type="spellStart"/>
      <w:r w:rsidRPr="00D4519B">
        <w:rPr>
          <w:lang w:val="es-MX"/>
        </w:rPr>
        <w:t>discusion</w:t>
      </w:r>
      <w:proofErr w:type="spellEnd"/>
      <w:r w:rsidRPr="00D4519B">
        <w:rPr>
          <w:lang w:val="es-MX"/>
        </w:rPr>
        <w:t xml:space="preserve"> completa. </w:t>
      </w:r>
      <w:r>
        <w:rPr>
          <w:lang w:val="es-MX"/>
        </w:rPr>
        <w:t xml:space="preserve">A algunos revisores no les gusta porque parece que se estuviera </w:t>
      </w:r>
      <w:proofErr w:type="spellStart"/>
      <w:r>
        <w:rPr>
          <w:lang w:val="es-MX"/>
        </w:rPr>
        <w:t>repetiendo</w:t>
      </w:r>
      <w:proofErr w:type="spellEnd"/>
      <w:r>
        <w:rPr>
          <w:lang w:val="es-MX"/>
        </w:rPr>
        <w:t xml:space="preserve"> una nueva </w:t>
      </w:r>
      <w:proofErr w:type="spellStart"/>
      <w:r>
        <w:rPr>
          <w:lang w:val="es-MX"/>
        </w:rPr>
        <w:t>seccion</w:t>
      </w:r>
      <w:proofErr w:type="spellEnd"/>
      <w:r>
        <w:rPr>
          <w:lang w:val="es-MX"/>
        </w:rPr>
        <w:t xml:space="preserve"> de resultados.</w:t>
      </w:r>
    </w:p>
    <w:p w14:paraId="1FE156AB" w14:textId="397E4D37" w:rsidR="006F74F2" w:rsidRPr="00D4519B" w:rsidRDefault="006F74F2">
      <w:pPr>
        <w:pStyle w:val="CommentText"/>
        <w:rPr>
          <w:lang w:val="es-MX"/>
        </w:rPr>
      </w:pPr>
      <w:r>
        <w:rPr>
          <w:lang w:val="es-MX"/>
        </w:rPr>
        <w:t xml:space="preserve">Pero a </w:t>
      </w:r>
      <w:proofErr w:type="spellStart"/>
      <w:r>
        <w:rPr>
          <w:lang w:val="es-MX"/>
        </w:rPr>
        <w:t>mi</w:t>
      </w:r>
      <w:proofErr w:type="spellEnd"/>
      <w:r>
        <w:rPr>
          <w:lang w:val="es-MX"/>
        </w:rPr>
        <w:t xml:space="preserve"> me parece buena idea tenerlo para ir guiando la </w:t>
      </w:r>
      <w:proofErr w:type="spellStart"/>
      <w:r>
        <w:rPr>
          <w:lang w:val="es-MX"/>
        </w:rPr>
        <w:t>discussion</w:t>
      </w:r>
      <w:proofErr w:type="spellEnd"/>
      <w:r>
        <w:rPr>
          <w:lang w:val="es-MX"/>
        </w:rPr>
        <w:t xml:space="preserve"> y asegurarnos que incluimos los puntos importantes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68D1C2" w15:done="0"/>
  <w15:commentEx w15:paraId="1FE156A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91DA3" w14:textId="77777777" w:rsidR="00B5162C" w:rsidRDefault="00B5162C" w:rsidP="008626B5">
      <w:r>
        <w:separator/>
      </w:r>
    </w:p>
  </w:endnote>
  <w:endnote w:type="continuationSeparator" w:id="0">
    <w:p w14:paraId="35E91C62" w14:textId="77777777" w:rsidR="00B5162C" w:rsidRDefault="00B5162C"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752D08D4" w:rsidR="006F74F2" w:rsidRDefault="006F74F2">
        <w:pPr>
          <w:pStyle w:val="Footer"/>
          <w:jc w:val="right"/>
        </w:pPr>
        <w:r>
          <w:fldChar w:fldCharType="begin"/>
        </w:r>
        <w:r>
          <w:instrText xml:space="preserve"> PAGE   \* MERGEFORMAT </w:instrText>
        </w:r>
        <w:r>
          <w:fldChar w:fldCharType="separate"/>
        </w:r>
        <w:r w:rsidR="00F346E0">
          <w:rPr>
            <w:noProof/>
          </w:rPr>
          <w:t>3</w:t>
        </w:r>
        <w:r>
          <w:rPr>
            <w:noProof/>
          </w:rPr>
          <w:fldChar w:fldCharType="end"/>
        </w:r>
      </w:p>
    </w:sdtContent>
  </w:sdt>
  <w:p w14:paraId="1861A259" w14:textId="77777777" w:rsidR="006F74F2" w:rsidRDefault="006F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E8C3A" w14:textId="77777777" w:rsidR="00B5162C" w:rsidRDefault="00B5162C" w:rsidP="008626B5">
      <w:r>
        <w:separator/>
      </w:r>
    </w:p>
  </w:footnote>
  <w:footnote w:type="continuationSeparator" w:id="0">
    <w:p w14:paraId="399E0FC0" w14:textId="77777777" w:rsidR="00B5162C" w:rsidRDefault="00B5162C"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6F74F2" w:rsidRPr="002E5219" w:rsidRDefault="006F74F2" w:rsidP="008626B5">
        <w:pPr>
          <w:pStyle w:val="Header"/>
        </w:pPr>
        <w:r w:rsidRPr="002E5219">
          <w:t xml:space="preserve">Aburto &amp; </w:t>
        </w:r>
        <w:proofErr w:type="spellStart"/>
        <w:r w:rsidRPr="002E5219">
          <w:t>Beltrán</w:t>
        </w:r>
        <w:proofErr w:type="spellEnd"/>
        <w:r w:rsidRPr="002E5219">
          <w:t xml:space="preserve">-Sánchez, Violence and </w:t>
        </w:r>
        <w:r>
          <w:t>l</w:t>
        </w:r>
        <w:r w:rsidRPr="002E5219">
          <w:t xml:space="preserve">ifespan variation in Mexico </w:t>
        </w:r>
      </w:p>
    </w:sdtContent>
  </w:sdt>
  <w:p w14:paraId="1E1078A1" w14:textId="77777777" w:rsidR="006F74F2" w:rsidRPr="002E5219" w:rsidRDefault="006F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Windows Live" w15:userId="0838ad02-5451-4dec-b66f-29e1f1abe619"/>
  </w15:person>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51FF"/>
    <w:rsid w:val="00075A85"/>
    <w:rsid w:val="000921CC"/>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6862"/>
    <w:rsid w:val="00267B7B"/>
    <w:rsid w:val="00270FA8"/>
    <w:rsid w:val="00274C60"/>
    <w:rsid w:val="00280918"/>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6F8E"/>
    <w:rsid w:val="00297BED"/>
    <w:rsid w:val="002A3461"/>
    <w:rsid w:val="002A4324"/>
    <w:rsid w:val="002B24D2"/>
    <w:rsid w:val="002B3A7F"/>
    <w:rsid w:val="002B5CC4"/>
    <w:rsid w:val="002B5E56"/>
    <w:rsid w:val="002B6154"/>
    <w:rsid w:val="002C2018"/>
    <w:rsid w:val="002C4529"/>
    <w:rsid w:val="002C5B6D"/>
    <w:rsid w:val="002D32CC"/>
    <w:rsid w:val="002E059C"/>
    <w:rsid w:val="002E12AE"/>
    <w:rsid w:val="002E3E60"/>
    <w:rsid w:val="002E5219"/>
    <w:rsid w:val="002E5917"/>
    <w:rsid w:val="002E6166"/>
    <w:rsid w:val="002E61E9"/>
    <w:rsid w:val="002E68F7"/>
    <w:rsid w:val="002F1B38"/>
    <w:rsid w:val="002F3ACA"/>
    <w:rsid w:val="002F5300"/>
    <w:rsid w:val="002F639F"/>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7066"/>
    <w:rsid w:val="003B0A16"/>
    <w:rsid w:val="003B0AF3"/>
    <w:rsid w:val="003B0FB1"/>
    <w:rsid w:val="003B1E7D"/>
    <w:rsid w:val="003B2D6E"/>
    <w:rsid w:val="003B54D7"/>
    <w:rsid w:val="003B591E"/>
    <w:rsid w:val="003B6459"/>
    <w:rsid w:val="003C0E36"/>
    <w:rsid w:val="003C207E"/>
    <w:rsid w:val="003C2485"/>
    <w:rsid w:val="003C5029"/>
    <w:rsid w:val="003C6F24"/>
    <w:rsid w:val="003D32CF"/>
    <w:rsid w:val="003D6F45"/>
    <w:rsid w:val="003E0CC7"/>
    <w:rsid w:val="003E1A3A"/>
    <w:rsid w:val="003E3B4F"/>
    <w:rsid w:val="003E50C7"/>
    <w:rsid w:val="003E57C7"/>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50B9C"/>
    <w:rsid w:val="00451A34"/>
    <w:rsid w:val="00455D75"/>
    <w:rsid w:val="00455FE1"/>
    <w:rsid w:val="004578E4"/>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179D"/>
    <w:rsid w:val="004B215A"/>
    <w:rsid w:val="004B5FDD"/>
    <w:rsid w:val="004B7D01"/>
    <w:rsid w:val="004C093E"/>
    <w:rsid w:val="004C0E7A"/>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F13CE"/>
    <w:rsid w:val="004F3A00"/>
    <w:rsid w:val="004F43B3"/>
    <w:rsid w:val="004F4E17"/>
    <w:rsid w:val="005047CB"/>
    <w:rsid w:val="00505200"/>
    <w:rsid w:val="00506554"/>
    <w:rsid w:val="00506D6A"/>
    <w:rsid w:val="0051024E"/>
    <w:rsid w:val="0051161F"/>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7B45"/>
    <w:rsid w:val="006324D9"/>
    <w:rsid w:val="00633499"/>
    <w:rsid w:val="006343C1"/>
    <w:rsid w:val="006366C1"/>
    <w:rsid w:val="00637015"/>
    <w:rsid w:val="00637267"/>
    <w:rsid w:val="00637765"/>
    <w:rsid w:val="00637863"/>
    <w:rsid w:val="00640C93"/>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7B"/>
    <w:rsid w:val="006A67ED"/>
    <w:rsid w:val="006A773F"/>
    <w:rsid w:val="006B17D9"/>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4004"/>
    <w:rsid w:val="007264F6"/>
    <w:rsid w:val="007307BC"/>
    <w:rsid w:val="00733AB2"/>
    <w:rsid w:val="00734C87"/>
    <w:rsid w:val="007362CE"/>
    <w:rsid w:val="00736F9C"/>
    <w:rsid w:val="00737769"/>
    <w:rsid w:val="00741DC0"/>
    <w:rsid w:val="007451A0"/>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107BE"/>
    <w:rsid w:val="00813155"/>
    <w:rsid w:val="008143C4"/>
    <w:rsid w:val="00814E48"/>
    <w:rsid w:val="0081698F"/>
    <w:rsid w:val="00816DB7"/>
    <w:rsid w:val="0082005B"/>
    <w:rsid w:val="00821A9E"/>
    <w:rsid w:val="00823A5D"/>
    <w:rsid w:val="008251BD"/>
    <w:rsid w:val="00825E78"/>
    <w:rsid w:val="0083171D"/>
    <w:rsid w:val="00831DA6"/>
    <w:rsid w:val="00837878"/>
    <w:rsid w:val="0084096B"/>
    <w:rsid w:val="008412A2"/>
    <w:rsid w:val="00841CDF"/>
    <w:rsid w:val="00842F0B"/>
    <w:rsid w:val="008445DA"/>
    <w:rsid w:val="00846631"/>
    <w:rsid w:val="008505EE"/>
    <w:rsid w:val="00852084"/>
    <w:rsid w:val="00852D81"/>
    <w:rsid w:val="00855DAF"/>
    <w:rsid w:val="0085740F"/>
    <w:rsid w:val="00857D7E"/>
    <w:rsid w:val="008626B5"/>
    <w:rsid w:val="008650AF"/>
    <w:rsid w:val="0086614A"/>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FF6"/>
    <w:rsid w:val="008C2CFB"/>
    <w:rsid w:val="008C378D"/>
    <w:rsid w:val="008C5F7F"/>
    <w:rsid w:val="008C659C"/>
    <w:rsid w:val="008D067C"/>
    <w:rsid w:val="008D5573"/>
    <w:rsid w:val="008D5DA4"/>
    <w:rsid w:val="008D6171"/>
    <w:rsid w:val="008D6987"/>
    <w:rsid w:val="008D790D"/>
    <w:rsid w:val="008D7C06"/>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60C6B"/>
    <w:rsid w:val="009642FD"/>
    <w:rsid w:val="009645BF"/>
    <w:rsid w:val="00964D75"/>
    <w:rsid w:val="00965D77"/>
    <w:rsid w:val="009669E7"/>
    <w:rsid w:val="00967947"/>
    <w:rsid w:val="00970888"/>
    <w:rsid w:val="00973C05"/>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72AE"/>
    <w:rsid w:val="009D4EE9"/>
    <w:rsid w:val="009D5CF0"/>
    <w:rsid w:val="009E33B8"/>
    <w:rsid w:val="009E4F13"/>
    <w:rsid w:val="009E6414"/>
    <w:rsid w:val="009E6528"/>
    <w:rsid w:val="009E72AC"/>
    <w:rsid w:val="009E7386"/>
    <w:rsid w:val="009E791B"/>
    <w:rsid w:val="009E7A1F"/>
    <w:rsid w:val="009F4AA7"/>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6246"/>
    <w:rsid w:val="00A76E62"/>
    <w:rsid w:val="00A77AA9"/>
    <w:rsid w:val="00A80FE7"/>
    <w:rsid w:val="00A82186"/>
    <w:rsid w:val="00A830E0"/>
    <w:rsid w:val="00A840F1"/>
    <w:rsid w:val="00A84B95"/>
    <w:rsid w:val="00A85533"/>
    <w:rsid w:val="00A85929"/>
    <w:rsid w:val="00A86A02"/>
    <w:rsid w:val="00A86F6F"/>
    <w:rsid w:val="00A91859"/>
    <w:rsid w:val="00A93DF5"/>
    <w:rsid w:val="00AA207C"/>
    <w:rsid w:val="00AA4180"/>
    <w:rsid w:val="00AA5BA4"/>
    <w:rsid w:val="00AA63FC"/>
    <w:rsid w:val="00AB333A"/>
    <w:rsid w:val="00AB3C7B"/>
    <w:rsid w:val="00AC08BE"/>
    <w:rsid w:val="00AC3941"/>
    <w:rsid w:val="00AC3979"/>
    <w:rsid w:val="00AC45C1"/>
    <w:rsid w:val="00AC6332"/>
    <w:rsid w:val="00AD43CB"/>
    <w:rsid w:val="00AD66A7"/>
    <w:rsid w:val="00AD6AE7"/>
    <w:rsid w:val="00AD6DC6"/>
    <w:rsid w:val="00AD6EB1"/>
    <w:rsid w:val="00AD79ED"/>
    <w:rsid w:val="00AE2253"/>
    <w:rsid w:val="00AE2AFA"/>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162C"/>
    <w:rsid w:val="00B516BA"/>
    <w:rsid w:val="00B55311"/>
    <w:rsid w:val="00B578E6"/>
    <w:rsid w:val="00B61FD1"/>
    <w:rsid w:val="00B62339"/>
    <w:rsid w:val="00B62851"/>
    <w:rsid w:val="00B6359B"/>
    <w:rsid w:val="00B6532B"/>
    <w:rsid w:val="00B6664F"/>
    <w:rsid w:val="00B70301"/>
    <w:rsid w:val="00B73C4D"/>
    <w:rsid w:val="00B7663B"/>
    <w:rsid w:val="00B83524"/>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C188E"/>
    <w:rsid w:val="00BC2AAA"/>
    <w:rsid w:val="00BC4386"/>
    <w:rsid w:val="00BC511C"/>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8E9"/>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33CE"/>
    <w:rsid w:val="00D73619"/>
    <w:rsid w:val="00D739EB"/>
    <w:rsid w:val="00D76997"/>
    <w:rsid w:val="00D8183C"/>
    <w:rsid w:val="00D823B0"/>
    <w:rsid w:val="00D8276B"/>
    <w:rsid w:val="00D82F26"/>
    <w:rsid w:val="00D84AE2"/>
    <w:rsid w:val="00D8500D"/>
    <w:rsid w:val="00D90ECA"/>
    <w:rsid w:val="00D917FF"/>
    <w:rsid w:val="00D91C57"/>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6713"/>
    <w:rsid w:val="00DE7EE0"/>
    <w:rsid w:val="00DF0906"/>
    <w:rsid w:val="00DF1A2E"/>
    <w:rsid w:val="00DF3CA7"/>
    <w:rsid w:val="00DF4FD0"/>
    <w:rsid w:val="00DF62C2"/>
    <w:rsid w:val="00E008D6"/>
    <w:rsid w:val="00E0162E"/>
    <w:rsid w:val="00E03959"/>
    <w:rsid w:val="00E10F2E"/>
    <w:rsid w:val="00E11BB9"/>
    <w:rsid w:val="00E13FA0"/>
    <w:rsid w:val="00E157FE"/>
    <w:rsid w:val="00E21F36"/>
    <w:rsid w:val="00E22012"/>
    <w:rsid w:val="00E30518"/>
    <w:rsid w:val="00E3174F"/>
    <w:rsid w:val="00E3277A"/>
    <w:rsid w:val="00E32FC8"/>
    <w:rsid w:val="00E3461A"/>
    <w:rsid w:val="00E34DC0"/>
    <w:rsid w:val="00E360C2"/>
    <w:rsid w:val="00E3719C"/>
    <w:rsid w:val="00E418E1"/>
    <w:rsid w:val="00E4747F"/>
    <w:rsid w:val="00E478D7"/>
    <w:rsid w:val="00E54FCA"/>
    <w:rsid w:val="00E63975"/>
    <w:rsid w:val="00E6439C"/>
    <w:rsid w:val="00E670F8"/>
    <w:rsid w:val="00E67EAE"/>
    <w:rsid w:val="00E70C29"/>
    <w:rsid w:val="00E70CB2"/>
    <w:rsid w:val="00E77D66"/>
    <w:rsid w:val="00E816C3"/>
    <w:rsid w:val="00E83AB5"/>
    <w:rsid w:val="00E83D54"/>
    <w:rsid w:val="00E84B2F"/>
    <w:rsid w:val="00E85236"/>
    <w:rsid w:val="00E855E0"/>
    <w:rsid w:val="00E85FEE"/>
    <w:rsid w:val="00E879C2"/>
    <w:rsid w:val="00E87D13"/>
    <w:rsid w:val="00E9034B"/>
    <w:rsid w:val="00E91351"/>
    <w:rsid w:val="00E92AFB"/>
    <w:rsid w:val="00E943AC"/>
    <w:rsid w:val="00E967AB"/>
    <w:rsid w:val="00E96D4C"/>
    <w:rsid w:val="00E97C32"/>
    <w:rsid w:val="00EA1A0F"/>
    <w:rsid w:val="00EA319C"/>
    <w:rsid w:val="00EA4EB0"/>
    <w:rsid w:val="00EA65B4"/>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3E82"/>
    <w:rsid w:val="00EF4641"/>
    <w:rsid w:val="00EF6D66"/>
    <w:rsid w:val="00EF6E0B"/>
    <w:rsid w:val="00F0056A"/>
    <w:rsid w:val="00F0137F"/>
    <w:rsid w:val="00F01698"/>
    <w:rsid w:val="00F03235"/>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4CA6"/>
    <w:rsid w:val="00F64CC0"/>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ttp://www.beta.inegi.org.mx/proyectos/registros/vitales/mortalidad/default.html%2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D278C-362E-43B5-A7E0-DDA3B80B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12895</Words>
  <Characters>73503</Characters>
  <Application>Microsoft Office Word</Application>
  <DocSecurity>0</DocSecurity>
  <Lines>612</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70</cp:revision>
  <dcterms:created xsi:type="dcterms:W3CDTF">2018-02-21T19:29:00Z</dcterms:created>
  <dcterms:modified xsi:type="dcterms:W3CDTF">2018-02-26T18:17:00Z</dcterms:modified>
</cp:coreProperties>
</file>